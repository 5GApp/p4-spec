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ED325" w14:textId="1593C6AD" w:rsidR="009C0CD9" w:rsidRDefault="00CC258C" w:rsidP="00CC258C">
      <w:pPr>
        <w:pStyle w:val="Title"/>
      </w:pPr>
      <w:r>
        <w:t>P</w:t>
      </w:r>
      <w:bookmarkStart w:id="0" w:name="_Ref445810772"/>
      <w:bookmarkEnd w:id="0"/>
      <w:r>
        <w:t xml:space="preserve">4 </w:t>
      </w:r>
      <w:r w:rsidR="00AC1B40">
        <w:t xml:space="preserve">v1.2 </w:t>
      </w:r>
      <w:r>
        <w:t>Language Specification</w:t>
      </w:r>
      <w:r w:rsidR="005E4B61">
        <w:br/>
        <w:t>(draft)</w:t>
      </w:r>
    </w:p>
    <w:p w14:paraId="3D0BB777" w14:textId="058A28CD" w:rsidR="002A675A" w:rsidRPr="00A3325F" w:rsidRDefault="002A675A" w:rsidP="00A3325F">
      <w:pPr>
        <w:jc w:val="center"/>
        <w:rPr>
          <w:sz w:val="28"/>
        </w:rPr>
      </w:pPr>
      <w:r w:rsidRPr="00A3325F">
        <w:rPr>
          <w:sz w:val="28"/>
        </w:rPr>
        <w:t>The P4.org language consortium</w:t>
      </w:r>
    </w:p>
    <w:p w14:paraId="3E9716B2" w14:textId="2FD3AD00" w:rsidR="00D77F84" w:rsidRDefault="00AC1B40" w:rsidP="00D77F84">
      <w:del w:id="1" w:author="Mihai Budiu" w:date="2016-04-06T15:12:00Z">
        <w:r w:rsidDel="005364C6">
          <w:delText>March 1</w:delText>
        </w:r>
        <w:r w:rsidR="001D6A25" w:rsidDel="005364C6">
          <w:delText>5</w:delText>
        </w:r>
      </w:del>
      <w:ins w:id="2" w:author="Mihai Budiu" w:date="2016-04-06T15:12:00Z">
        <w:r w:rsidR="005364C6">
          <w:t xml:space="preserve">April </w:t>
        </w:r>
      </w:ins>
      <w:ins w:id="3" w:author="Mihai Budiu" w:date="2016-04-11T10:23:00Z">
        <w:r w:rsidR="00753427">
          <w:t>11</w:t>
        </w:r>
      </w:ins>
      <w:r w:rsidR="00C0076B">
        <w:t>,</w:t>
      </w:r>
      <w:r w:rsidR="00D77F84">
        <w:t xml:space="preserve"> 201</w:t>
      </w:r>
      <w:r>
        <w:t>6</w:t>
      </w:r>
    </w:p>
    <w:p w14:paraId="7E56971B" w14:textId="77777777" w:rsidR="002A675A" w:rsidRDefault="002A675A" w:rsidP="002A675A">
      <w:pPr>
        <w:pStyle w:val="Heading1"/>
      </w:pPr>
      <w:bookmarkStart w:id="4" w:name="_Toc417920550"/>
      <w:bookmarkStart w:id="5" w:name="_Toc445799295"/>
      <w:bookmarkStart w:id="6" w:name="_Ref446166284"/>
      <w:bookmarkStart w:id="7" w:name="_Toc447898965"/>
      <w:r>
        <w:t>Abstract</w:t>
      </w:r>
      <w:bookmarkEnd w:id="4"/>
      <w:bookmarkEnd w:id="5"/>
      <w:bookmarkEnd w:id="6"/>
      <w:bookmarkEnd w:id="7"/>
    </w:p>
    <w:p w14:paraId="342B5B34" w14:textId="32566361" w:rsidR="002A675A" w:rsidDel="00753427" w:rsidRDefault="002A675A" w:rsidP="00D77F84">
      <w:pPr>
        <w:rPr>
          <w:del w:id="8" w:author="Mihai Budiu" w:date="2016-04-11T10:25:00Z"/>
        </w:rPr>
      </w:pPr>
      <w:r>
        <w:t xml:space="preserve">P4 is a language for programming the data plane of network </w:t>
      </w:r>
      <w:r w:rsidR="008731EC">
        <w:t>devices</w:t>
      </w:r>
      <w:r>
        <w:t xml:space="preserve">. </w:t>
      </w:r>
      <w:del w:id="9" w:author="Mihai Budiu" w:date="2016-04-11T10:25:00Z">
        <w:r w:rsidDel="00753427">
          <w:delText>This document provides the formal language definition.</w:delText>
        </w:r>
      </w:del>
    </w:p>
    <w:p w14:paraId="52A6707D" w14:textId="24EDAD83" w:rsidR="000747D3" w:rsidRDefault="00980F3D" w:rsidP="00D77F84">
      <w:r>
        <w:t xml:space="preserve">This document provides a precise definition of the P4 language. The </w:t>
      </w:r>
      <w:r w:rsidR="00B13B7E">
        <w:t xml:space="preserve">primary </w:t>
      </w:r>
      <w:r>
        <w:t>target audience for this document</w:t>
      </w:r>
      <w:r w:rsidR="0022395A">
        <w:t xml:space="preserve"> </w:t>
      </w:r>
      <w:r w:rsidR="00B13B7E">
        <w:t>includes</w:t>
      </w:r>
      <w:r w:rsidR="0022395A">
        <w:t xml:space="preserve"> </w:t>
      </w:r>
      <w:r w:rsidR="00E71A0B">
        <w:t xml:space="preserve">developers </w:t>
      </w:r>
      <w:r w:rsidR="00B13B7E">
        <w:t xml:space="preserve">who want to </w:t>
      </w:r>
      <w:r w:rsidR="00E71A0B">
        <w:t>writ</w:t>
      </w:r>
      <w:r w:rsidR="00B13B7E">
        <w:t>e</w:t>
      </w:r>
      <w:r w:rsidR="00E71A0B">
        <w:t xml:space="preserve"> </w:t>
      </w:r>
      <w:del w:id="10" w:author="Mihai Budiu" w:date="2016-04-11T10:25:00Z">
        <w:r w:rsidR="00E71A0B" w:rsidDel="00753427">
          <w:delText xml:space="preserve">P4 </w:delText>
        </w:r>
      </w:del>
      <w:r w:rsidR="0022395A">
        <w:t>compiler</w:t>
      </w:r>
      <w:r w:rsidR="00E71A0B">
        <w:t>s</w:t>
      </w:r>
      <w:r w:rsidR="00D84052">
        <w:t>/simulators/IDEs/debuggers</w:t>
      </w:r>
      <w:ins w:id="11" w:author="Mihai Budiu" w:date="2016-04-11T10:25:00Z">
        <w:r w:rsidR="00753427">
          <w:t xml:space="preserve"> for P4 programs</w:t>
        </w:r>
      </w:ins>
      <w:r w:rsidR="0022395A">
        <w:t xml:space="preserve">. </w:t>
      </w:r>
      <w:r w:rsidR="00EB4C3C">
        <w:t>Th</w:t>
      </w:r>
      <w:r w:rsidR="00B13B7E">
        <w:t>is</w:t>
      </w:r>
      <w:r w:rsidR="00EB4C3C">
        <w:t xml:space="preserve"> document may also be useful for P4 programmers who are interested in understanding </w:t>
      </w:r>
      <w:del w:id="12" w:author="Mihai Budiu" w:date="2016-04-11T10:25:00Z">
        <w:r w:rsidR="00EB4C3C" w:rsidDel="00753427">
          <w:delText xml:space="preserve">precisely </w:delText>
        </w:r>
      </w:del>
      <w:r w:rsidR="00EB4C3C">
        <w:t>the language syntax and semantics</w:t>
      </w:r>
      <w:ins w:id="13" w:author="Mihai Budiu" w:date="2016-04-11T10:25:00Z">
        <w:r w:rsidR="00753427">
          <w:t xml:space="preserve"> at a deeper level</w:t>
        </w:r>
      </w:ins>
      <w:r w:rsidR="00EB4C3C">
        <w:t>.</w:t>
      </w:r>
    </w:p>
    <w:p w14:paraId="2D685167" w14:textId="41FDE1DF" w:rsidR="000005A1" w:rsidRPr="00AC34F6" w:rsidRDefault="000005A1" w:rsidP="00AC34F6">
      <w:pPr>
        <w:rPr>
          <w:rStyle w:val="Heading1Char"/>
        </w:rPr>
      </w:pPr>
      <w:bookmarkStart w:id="14" w:name="_Toc445799296"/>
      <w:bookmarkStart w:id="15" w:name="_Toc447898966"/>
      <w:r w:rsidRPr="00AC34F6">
        <w:rPr>
          <w:rStyle w:val="Heading1Char"/>
        </w:rPr>
        <w:t>Table of Contents</w:t>
      </w:r>
      <w:bookmarkEnd w:id="14"/>
      <w:bookmarkEnd w:id="15"/>
    </w:p>
    <w:p w14:paraId="1B551582" w14:textId="77777777" w:rsidR="00A465D4" w:rsidRDefault="000005A1">
      <w:pPr>
        <w:pStyle w:val="TOC1"/>
        <w:rPr>
          <w:ins w:id="16" w:author="Mihai Budiu" w:date="2016-04-08T17:13:00Z"/>
          <w:rFonts w:asciiTheme="minorHAnsi" w:eastAsiaTheme="minorEastAsia" w:hAnsiTheme="minorHAnsi" w:cstheme="minorBidi"/>
          <w:noProof/>
          <w:sz w:val="24"/>
        </w:rPr>
      </w:pPr>
      <w:r>
        <w:fldChar w:fldCharType="begin"/>
      </w:r>
      <w:r>
        <w:instrText xml:space="preserve"> TOC \o "1-3" \h \z \u </w:instrText>
      </w:r>
      <w:r>
        <w:fldChar w:fldCharType="separate"/>
      </w:r>
      <w:ins w:id="17" w:author="Mihai Budiu" w:date="2016-04-08T17:13:00Z">
        <w:r w:rsidR="00A465D4" w:rsidRPr="00EA4C94">
          <w:rPr>
            <w:rStyle w:val="Hyperlink"/>
            <w:noProof/>
          </w:rPr>
          <w:fldChar w:fldCharType="begin"/>
        </w:r>
        <w:r w:rsidR="00A465D4" w:rsidRPr="00EA4C94">
          <w:rPr>
            <w:rStyle w:val="Hyperlink"/>
            <w:noProof/>
          </w:rPr>
          <w:instrText xml:space="preserve"> </w:instrText>
        </w:r>
        <w:r w:rsidR="00A465D4">
          <w:rPr>
            <w:noProof/>
          </w:rPr>
          <w:instrText>HYPERLINK \l "_Toc447898965"</w:instrText>
        </w:r>
        <w:r w:rsidR="00A465D4" w:rsidRPr="00EA4C94">
          <w:rPr>
            <w:rStyle w:val="Hyperlink"/>
            <w:noProof/>
          </w:rPr>
          <w:instrText xml:space="preserve"> </w:instrText>
        </w:r>
        <w:r w:rsidR="00A465D4" w:rsidRPr="00EA4C94">
          <w:rPr>
            <w:rStyle w:val="Hyperlink"/>
            <w:noProof/>
          </w:rPr>
          <w:fldChar w:fldCharType="separate"/>
        </w:r>
        <w:r w:rsidR="00A465D4" w:rsidRPr="00EA4C94">
          <w:rPr>
            <w:rStyle w:val="Hyperlink"/>
            <w:noProof/>
          </w:rPr>
          <w:t>1</w:t>
        </w:r>
        <w:r w:rsidR="00A465D4">
          <w:rPr>
            <w:rFonts w:asciiTheme="minorHAnsi" w:eastAsiaTheme="minorEastAsia" w:hAnsiTheme="minorHAnsi" w:cstheme="minorBidi"/>
            <w:noProof/>
            <w:sz w:val="24"/>
          </w:rPr>
          <w:tab/>
        </w:r>
        <w:r w:rsidR="00A465D4" w:rsidRPr="00EA4C94">
          <w:rPr>
            <w:rStyle w:val="Hyperlink"/>
            <w:noProof/>
          </w:rPr>
          <w:t>Abstract</w:t>
        </w:r>
        <w:r w:rsidR="00A465D4">
          <w:rPr>
            <w:noProof/>
            <w:webHidden/>
          </w:rPr>
          <w:tab/>
        </w:r>
        <w:r w:rsidR="00A465D4">
          <w:rPr>
            <w:noProof/>
            <w:webHidden/>
          </w:rPr>
          <w:fldChar w:fldCharType="begin"/>
        </w:r>
        <w:r w:rsidR="00A465D4">
          <w:rPr>
            <w:noProof/>
            <w:webHidden/>
          </w:rPr>
          <w:instrText xml:space="preserve"> PAGEREF _Toc447898965 \h </w:instrText>
        </w:r>
      </w:ins>
      <w:r w:rsidR="00A465D4">
        <w:rPr>
          <w:noProof/>
          <w:webHidden/>
        </w:rPr>
      </w:r>
      <w:r w:rsidR="00A465D4">
        <w:rPr>
          <w:noProof/>
          <w:webHidden/>
        </w:rPr>
        <w:fldChar w:fldCharType="separate"/>
      </w:r>
      <w:ins w:id="18" w:author="Mihai Budiu" w:date="2016-04-08T17:14:00Z">
        <w:r w:rsidR="00A465D4">
          <w:rPr>
            <w:noProof/>
            <w:webHidden/>
          </w:rPr>
          <w:t>1</w:t>
        </w:r>
      </w:ins>
      <w:ins w:id="19" w:author="Mihai Budiu" w:date="2016-04-08T17:13:00Z">
        <w:r w:rsidR="00A465D4">
          <w:rPr>
            <w:noProof/>
            <w:webHidden/>
          </w:rPr>
          <w:fldChar w:fldCharType="end"/>
        </w:r>
        <w:r w:rsidR="00A465D4" w:rsidRPr="00EA4C94">
          <w:rPr>
            <w:rStyle w:val="Hyperlink"/>
            <w:noProof/>
          </w:rPr>
          <w:fldChar w:fldCharType="end"/>
        </w:r>
      </w:ins>
    </w:p>
    <w:p w14:paraId="2A26D52C" w14:textId="77777777" w:rsidR="00A465D4" w:rsidRDefault="00A465D4">
      <w:pPr>
        <w:pStyle w:val="TOC1"/>
        <w:rPr>
          <w:ins w:id="20" w:author="Mihai Budiu" w:date="2016-04-08T17:13:00Z"/>
          <w:rFonts w:asciiTheme="minorHAnsi" w:eastAsiaTheme="minorEastAsia" w:hAnsiTheme="minorHAnsi" w:cstheme="minorBidi"/>
          <w:noProof/>
          <w:sz w:val="24"/>
        </w:rPr>
      </w:pPr>
      <w:ins w:id="2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"_Toc447898966"</w:instrText>
        </w:r>
        <w:r w:rsidRPr="00EA4C94">
          <w:rPr>
            <w:rStyle w:val="Hyperlink"/>
            <w:noProof/>
          </w:rPr>
          <w:instrText xml:space="preserve"> </w:instrText>
        </w:r>
        <w:r w:rsidRPr="00EA4C94">
          <w:rPr>
            <w:rStyle w:val="Hyperlink"/>
            <w:noProof/>
          </w:rPr>
          <w:fldChar w:fldCharType="separate"/>
        </w:r>
        <w:r w:rsidRPr="00EA4C94">
          <w:rPr>
            <w:rStyle w:val="Hyperlink"/>
            <w:noProof/>
          </w:rPr>
          <w:t>Table of Contents</w:t>
        </w:r>
        <w:r>
          <w:rPr>
            <w:noProof/>
            <w:webHidden/>
          </w:rPr>
          <w:tab/>
        </w:r>
        <w:r>
          <w:rPr>
            <w:noProof/>
            <w:webHidden/>
          </w:rPr>
          <w:fldChar w:fldCharType="begin"/>
        </w:r>
        <w:r>
          <w:rPr>
            <w:noProof/>
            <w:webHidden/>
          </w:rPr>
          <w:instrText xml:space="preserve"> PAGEREF _Toc447898966 \h </w:instrText>
        </w:r>
      </w:ins>
      <w:r>
        <w:rPr>
          <w:noProof/>
          <w:webHidden/>
        </w:rPr>
      </w:r>
      <w:r>
        <w:rPr>
          <w:noProof/>
          <w:webHidden/>
        </w:rPr>
        <w:fldChar w:fldCharType="separate"/>
      </w:r>
      <w:ins w:id="22" w:author="Mihai Budiu" w:date="2016-04-08T17:14:00Z">
        <w:r>
          <w:rPr>
            <w:noProof/>
            <w:webHidden/>
          </w:rPr>
          <w:t>1</w:t>
        </w:r>
      </w:ins>
      <w:ins w:id="23" w:author="Mihai Budiu" w:date="2016-04-08T17:13:00Z">
        <w:r>
          <w:rPr>
            <w:noProof/>
            <w:webHidden/>
          </w:rPr>
          <w:fldChar w:fldCharType="end"/>
        </w:r>
        <w:r w:rsidRPr="00EA4C94">
          <w:rPr>
            <w:rStyle w:val="Hyperlink"/>
            <w:noProof/>
          </w:rPr>
          <w:fldChar w:fldCharType="end"/>
        </w:r>
      </w:ins>
    </w:p>
    <w:p w14:paraId="2ECCD4A0" w14:textId="77777777" w:rsidR="00A465D4" w:rsidRDefault="00A465D4">
      <w:pPr>
        <w:pStyle w:val="TOC1"/>
        <w:rPr>
          <w:ins w:id="24" w:author="Mihai Budiu" w:date="2016-04-08T17:13:00Z"/>
          <w:rFonts w:asciiTheme="minorHAnsi" w:eastAsiaTheme="minorEastAsia" w:hAnsiTheme="minorHAnsi" w:cstheme="minorBidi"/>
          <w:noProof/>
          <w:sz w:val="24"/>
        </w:rPr>
      </w:pPr>
      <w:ins w:id="2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"_Toc447898967"</w:instrText>
        </w:r>
        <w:r w:rsidRPr="00EA4C94">
          <w:rPr>
            <w:rStyle w:val="Hyperlink"/>
            <w:noProof/>
          </w:rPr>
          <w:instrText xml:space="preserve"> </w:instrText>
        </w:r>
        <w:r w:rsidRPr="00EA4C94">
          <w:rPr>
            <w:rStyle w:val="Hyperlink"/>
            <w:noProof/>
          </w:rPr>
          <w:fldChar w:fldCharType="separate"/>
        </w:r>
        <w:r w:rsidRPr="00EA4C94">
          <w:rPr>
            <w:rStyle w:val="Hyperlink"/>
            <w:noProof/>
          </w:rPr>
          <w:t>2</w:t>
        </w:r>
        <w:r>
          <w:rPr>
            <w:rFonts w:asciiTheme="minorHAnsi" w:eastAsiaTheme="minorEastAsia" w:hAnsiTheme="minorHAnsi" w:cstheme="minorBidi"/>
            <w:noProof/>
            <w:sz w:val="24"/>
          </w:rPr>
          <w:tab/>
        </w:r>
        <w:r w:rsidRPr="00EA4C94">
          <w:rPr>
            <w:rStyle w:val="Hyperlink"/>
            <w:noProof/>
          </w:rPr>
          <w:t>Scope</w:t>
        </w:r>
        <w:r>
          <w:rPr>
            <w:noProof/>
            <w:webHidden/>
          </w:rPr>
          <w:tab/>
        </w:r>
        <w:r>
          <w:rPr>
            <w:noProof/>
            <w:webHidden/>
          </w:rPr>
          <w:fldChar w:fldCharType="begin"/>
        </w:r>
        <w:r>
          <w:rPr>
            <w:noProof/>
            <w:webHidden/>
          </w:rPr>
          <w:instrText xml:space="preserve"> PAGEREF _Toc447898967 \h </w:instrText>
        </w:r>
      </w:ins>
      <w:r>
        <w:rPr>
          <w:noProof/>
          <w:webHidden/>
        </w:rPr>
      </w:r>
      <w:r>
        <w:rPr>
          <w:noProof/>
          <w:webHidden/>
        </w:rPr>
        <w:fldChar w:fldCharType="separate"/>
      </w:r>
      <w:ins w:id="26" w:author="Mihai Budiu" w:date="2016-04-08T17:14:00Z">
        <w:r>
          <w:rPr>
            <w:noProof/>
            <w:webHidden/>
          </w:rPr>
          <w:t>6</w:t>
        </w:r>
      </w:ins>
      <w:ins w:id="27" w:author="Mihai Budiu" w:date="2016-04-08T17:13:00Z">
        <w:r>
          <w:rPr>
            <w:noProof/>
            <w:webHidden/>
          </w:rPr>
          <w:fldChar w:fldCharType="end"/>
        </w:r>
        <w:r w:rsidRPr="00EA4C94">
          <w:rPr>
            <w:rStyle w:val="Hyperlink"/>
            <w:noProof/>
          </w:rPr>
          <w:fldChar w:fldCharType="end"/>
        </w:r>
      </w:ins>
    </w:p>
    <w:p w14:paraId="0305B739" w14:textId="77777777" w:rsidR="00A465D4" w:rsidRDefault="00A465D4">
      <w:pPr>
        <w:pStyle w:val="TOC1"/>
        <w:rPr>
          <w:ins w:id="28" w:author="Mihai Budiu" w:date="2016-04-08T17:13:00Z"/>
          <w:rFonts w:asciiTheme="minorHAnsi" w:eastAsiaTheme="minorEastAsia" w:hAnsiTheme="minorHAnsi" w:cstheme="minorBidi"/>
          <w:noProof/>
          <w:sz w:val="24"/>
        </w:rPr>
      </w:pPr>
      <w:ins w:id="2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"_Toc447898968"</w:instrText>
        </w:r>
        <w:r w:rsidRPr="00EA4C94">
          <w:rPr>
            <w:rStyle w:val="Hyperlink"/>
            <w:noProof/>
          </w:rPr>
          <w:instrText xml:space="preserve"> </w:instrText>
        </w:r>
        <w:r w:rsidRPr="00EA4C94">
          <w:rPr>
            <w:rStyle w:val="Hyperlink"/>
            <w:noProof/>
          </w:rPr>
          <w:fldChar w:fldCharType="separate"/>
        </w:r>
        <w:r w:rsidRPr="00EA4C94">
          <w:rPr>
            <w:rStyle w:val="Hyperlink"/>
            <w:noProof/>
          </w:rPr>
          <w:t>3</w:t>
        </w:r>
        <w:r>
          <w:rPr>
            <w:rFonts w:asciiTheme="minorHAnsi" w:eastAsiaTheme="minorEastAsia" w:hAnsiTheme="minorHAnsi" w:cstheme="minorBidi"/>
            <w:noProof/>
            <w:sz w:val="24"/>
          </w:rPr>
          <w:tab/>
        </w:r>
        <w:r w:rsidRPr="00EA4C94">
          <w:rPr>
            <w:rStyle w:val="Hyperlink"/>
            <w:noProof/>
          </w:rPr>
          <w:t>Normative References</w:t>
        </w:r>
        <w:r>
          <w:rPr>
            <w:noProof/>
            <w:webHidden/>
          </w:rPr>
          <w:tab/>
        </w:r>
        <w:r>
          <w:rPr>
            <w:noProof/>
            <w:webHidden/>
          </w:rPr>
          <w:fldChar w:fldCharType="begin"/>
        </w:r>
        <w:r>
          <w:rPr>
            <w:noProof/>
            <w:webHidden/>
          </w:rPr>
          <w:instrText xml:space="preserve"> PAGEREF _Toc447898968 \h </w:instrText>
        </w:r>
      </w:ins>
      <w:r>
        <w:rPr>
          <w:noProof/>
          <w:webHidden/>
        </w:rPr>
      </w:r>
      <w:r>
        <w:rPr>
          <w:noProof/>
          <w:webHidden/>
        </w:rPr>
        <w:fldChar w:fldCharType="separate"/>
      </w:r>
      <w:ins w:id="30" w:author="Mihai Budiu" w:date="2016-04-08T17:14:00Z">
        <w:r>
          <w:rPr>
            <w:noProof/>
            <w:webHidden/>
          </w:rPr>
          <w:t>6</w:t>
        </w:r>
      </w:ins>
      <w:ins w:id="31" w:author="Mihai Budiu" w:date="2016-04-08T17:13:00Z">
        <w:r>
          <w:rPr>
            <w:noProof/>
            <w:webHidden/>
          </w:rPr>
          <w:fldChar w:fldCharType="end"/>
        </w:r>
        <w:r w:rsidRPr="00EA4C94">
          <w:rPr>
            <w:rStyle w:val="Hyperlink"/>
            <w:noProof/>
          </w:rPr>
          <w:fldChar w:fldCharType="end"/>
        </w:r>
      </w:ins>
    </w:p>
    <w:p w14:paraId="0D52C8EC" w14:textId="77777777" w:rsidR="00A465D4" w:rsidRDefault="00A465D4">
      <w:pPr>
        <w:pStyle w:val="TOC1"/>
        <w:rPr>
          <w:ins w:id="32" w:author="Mihai Budiu" w:date="2016-04-08T17:13:00Z"/>
          <w:rFonts w:asciiTheme="minorHAnsi" w:eastAsiaTheme="minorEastAsia" w:hAnsiTheme="minorHAnsi" w:cstheme="minorBidi"/>
          <w:noProof/>
          <w:sz w:val="24"/>
        </w:rPr>
      </w:pPr>
      <w:ins w:id="3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"_Toc447898969"</w:instrText>
        </w:r>
        <w:r w:rsidRPr="00EA4C94">
          <w:rPr>
            <w:rStyle w:val="Hyperlink"/>
            <w:noProof/>
          </w:rPr>
          <w:instrText xml:space="preserve"> </w:instrText>
        </w:r>
        <w:r w:rsidRPr="00EA4C94">
          <w:rPr>
            <w:rStyle w:val="Hyperlink"/>
            <w:noProof/>
          </w:rPr>
          <w:fldChar w:fldCharType="separate"/>
        </w:r>
        <w:r w:rsidRPr="00EA4C94">
          <w:rPr>
            <w:rStyle w:val="Hyperlink"/>
            <w:noProof/>
          </w:rPr>
          <w:t>4</w:t>
        </w:r>
        <w:r>
          <w:rPr>
            <w:rFonts w:asciiTheme="minorHAnsi" w:eastAsiaTheme="minorEastAsia" w:hAnsiTheme="minorHAnsi" w:cstheme="minorBidi"/>
            <w:noProof/>
            <w:sz w:val="24"/>
          </w:rPr>
          <w:tab/>
        </w:r>
        <w:r w:rsidRPr="00EA4C94">
          <w:rPr>
            <w:rStyle w:val="Hyperlink"/>
            <w:noProof/>
          </w:rPr>
          <w:t>Terms, definitions and symbols</w:t>
        </w:r>
        <w:r>
          <w:rPr>
            <w:noProof/>
            <w:webHidden/>
          </w:rPr>
          <w:tab/>
        </w:r>
        <w:r>
          <w:rPr>
            <w:noProof/>
            <w:webHidden/>
          </w:rPr>
          <w:fldChar w:fldCharType="begin"/>
        </w:r>
        <w:r>
          <w:rPr>
            <w:noProof/>
            <w:webHidden/>
          </w:rPr>
          <w:instrText xml:space="preserve"> PAGEREF _Toc447898969 \h </w:instrText>
        </w:r>
      </w:ins>
      <w:r>
        <w:rPr>
          <w:noProof/>
          <w:webHidden/>
        </w:rPr>
      </w:r>
      <w:r>
        <w:rPr>
          <w:noProof/>
          <w:webHidden/>
        </w:rPr>
        <w:fldChar w:fldCharType="separate"/>
      </w:r>
      <w:ins w:id="34" w:author="Mihai Budiu" w:date="2016-04-08T17:14:00Z">
        <w:r>
          <w:rPr>
            <w:noProof/>
            <w:webHidden/>
          </w:rPr>
          <w:t>6</w:t>
        </w:r>
      </w:ins>
      <w:ins w:id="35" w:author="Mihai Budiu" w:date="2016-04-08T17:13:00Z">
        <w:r>
          <w:rPr>
            <w:noProof/>
            <w:webHidden/>
          </w:rPr>
          <w:fldChar w:fldCharType="end"/>
        </w:r>
        <w:r w:rsidRPr="00EA4C94">
          <w:rPr>
            <w:rStyle w:val="Hyperlink"/>
            <w:noProof/>
          </w:rPr>
          <w:fldChar w:fldCharType="end"/>
        </w:r>
      </w:ins>
    </w:p>
    <w:p w14:paraId="3BF2B697" w14:textId="77777777" w:rsidR="00A465D4" w:rsidRDefault="00A465D4">
      <w:pPr>
        <w:pStyle w:val="TOC1"/>
        <w:rPr>
          <w:ins w:id="36" w:author="Mihai Budiu" w:date="2016-04-08T17:13:00Z"/>
          <w:rFonts w:asciiTheme="minorHAnsi" w:eastAsiaTheme="minorEastAsia" w:hAnsiTheme="minorHAnsi" w:cstheme="minorBidi"/>
          <w:noProof/>
          <w:sz w:val="24"/>
        </w:rPr>
      </w:pPr>
      <w:ins w:id="3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"_Toc447898970"</w:instrText>
        </w:r>
        <w:r w:rsidRPr="00EA4C94">
          <w:rPr>
            <w:rStyle w:val="Hyperlink"/>
            <w:noProof/>
          </w:rPr>
          <w:instrText xml:space="preserve"> </w:instrText>
        </w:r>
        <w:r w:rsidRPr="00EA4C94">
          <w:rPr>
            <w:rStyle w:val="Hyperlink"/>
            <w:noProof/>
          </w:rPr>
          <w:fldChar w:fldCharType="separate"/>
        </w:r>
        <w:r w:rsidRPr="00EA4C94">
          <w:rPr>
            <w:rStyle w:val="Hyperlink"/>
            <w:noProof/>
          </w:rPr>
          <w:t>5</w:t>
        </w:r>
        <w:r>
          <w:rPr>
            <w:rFonts w:asciiTheme="minorHAnsi" w:eastAsiaTheme="minorEastAsia" w:hAnsiTheme="minorHAnsi" w:cstheme="minorBidi"/>
            <w:noProof/>
            <w:sz w:val="24"/>
          </w:rPr>
          <w:tab/>
        </w:r>
        <w:r w:rsidRPr="00EA4C94">
          <w:rPr>
            <w:rStyle w:val="Hyperlink"/>
            <w:noProof/>
          </w:rPr>
          <w:t>Overview</w:t>
        </w:r>
        <w:r>
          <w:rPr>
            <w:noProof/>
            <w:webHidden/>
          </w:rPr>
          <w:tab/>
        </w:r>
        <w:r>
          <w:rPr>
            <w:noProof/>
            <w:webHidden/>
          </w:rPr>
          <w:fldChar w:fldCharType="begin"/>
        </w:r>
        <w:r>
          <w:rPr>
            <w:noProof/>
            <w:webHidden/>
          </w:rPr>
          <w:instrText xml:space="preserve"> PAGEREF _Toc447898970 \h </w:instrText>
        </w:r>
      </w:ins>
      <w:r>
        <w:rPr>
          <w:noProof/>
          <w:webHidden/>
        </w:rPr>
      </w:r>
      <w:r>
        <w:rPr>
          <w:noProof/>
          <w:webHidden/>
        </w:rPr>
        <w:fldChar w:fldCharType="separate"/>
      </w:r>
      <w:ins w:id="38" w:author="Mihai Budiu" w:date="2016-04-08T17:14:00Z">
        <w:r>
          <w:rPr>
            <w:noProof/>
            <w:webHidden/>
          </w:rPr>
          <w:t>7</w:t>
        </w:r>
      </w:ins>
      <w:ins w:id="39" w:author="Mihai Budiu" w:date="2016-04-08T17:13:00Z">
        <w:r>
          <w:rPr>
            <w:noProof/>
            <w:webHidden/>
          </w:rPr>
          <w:fldChar w:fldCharType="end"/>
        </w:r>
        <w:r w:rsidRPr="00EA4C94">
          <w:rPr>
            <w:rStyle w:val="Hyperlink"/>
            <w:noProof/>
          </w:rPr>
          <w:fldChar w:fldCharType="end"/>
        </w:r>
      </w:ins>
    </w:p>
    <w:p w14:paraId="695399CF" w14:textId="77777777" w:rsidR="00A465D4" w:rsidRDefault="00A465D4">
      <w:pPr>
        <w:pStyle w:val="TOC2"/>
        <w:tabs>
          <w:tab w:val="left" w:pos="960"/>
          <w:tab w:val="right" w:leader="dot" w:pos="8630"/>
        </w:tabs>
        <w:rPr>
          <w:ins w:id="40" w:author="Mihai Budiu" w:date="2016-04-08T17:13:00Z"/>
          <w:rFonts w:asciiTheme="minorHAnsi" w:eastAsiaTheme="minorEastAsia" w:hAnsiTheme="minorHAnsi" w:cstheme="minorBidi"/>
          <w:noProof/>
          <w:sz w:val="24"/>
        </w:rPr>
      </w:pPr>
      <w:ins w:id="4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"_Toc447898971"</w:instrText>
        </w:r>
        <w:r w:rsidRPr="00EA4C94">
          <w:rPr>
            <w:rStyle w:val="Hyperlink"/>
            <w:noProof/>
          </w:rPr>
          <w:instrText xml:space="preserve"> </w:instrText>
        </w:r>
        <w:r w:rsidRPr="00EA4C94">
          <w:rPr>
            <w:rStyle w:val="Hyperlink"/>
            <w:noProof/>
          </w:rPr>
          <w:fldChar w:fldCharType="separate"/>
        </w:r>
        <w:r w:rsidRPr="00EA4C94">
          <w:rPr>
            <w:rStyle w:val="Hyperlink"/>
            <w:noProof/>
          </w:rPr>
          <w:t>5.1</w:t>
        </w:r>
        <w:r>
          <w:rPr>
            <w:rFonts w:asciiTheme="minorHAnsi" w:eastAsiaTheme="minorEastAsia" w:hAnsiTheme="minorHAnsi" w:cstheme="minorBidi"/>
            <w:noProof/>
            <w:sz w:val="24"/>
          </w:rPr>
          <w:tab/>
        </w:r>
        <w:r w:rsidRPr="00EA4C94">
          <w:rPr>
            <w:rStyle w:val="Hyperlink"/>
            <w:noProof/>
          </w:rPr>
          <w:t>Benefits of P4</w:t>
        </w:r>
        <w:r>
          <w:rPr>
            <w:noProof/>
            <w:webHidden/>
          </w:rPr>
          <w:tab/>
        </w:r>
        <w:r>
          <w:rPr>
            <w:noProof/>
            <w:webHidden/>
          </w:rPr>
          <w:fldChar w:fldCharType="begin"/>
        </w:r>
        <w:r>
          <w:rPr>
            <w:noProof/>
            <w:webHidden/>
          </w:rPr>
          <w:instrText xml:space="preserve"> PAGEREF _Toc447898971 \h </w:instrText>
        </w:r>
      </w:ins>
      <w:r>
        <w:rPr>
          <w:noProof/>
          <w:webHidden/>
        </w:rPr>
      </w:r>
      <w:r>
        <w:rPr>
          <w:noProof/>
          <w:webHidden/>
        </w:rPr>
        <w:fldChar w:fldCharType="separate"/>
      </w:r>
      <w:ins w:id="42" w:author="Mihai Budiu" w:date="2016-04-08T17:14:00Z">
        <w:r>
          <w:rPr>
            <w:noProof/>
            <w:webHidden/>
          </w:rPr>
          <w:t>10</w:t>
        </w:r>
      </w:ins>
      <w:ins w:id="43" w:author="Mihai Budiu" w:date="2016-04-08T17:13:00Z">
        <w:r>
          <w:rPr>
            <w:noProof/>
            <w:webHidden/>
          </w:rPr>
          <w:fldChar w:fldCharType="end"/>
        </w:r>
        <w:r w:rsidRPr="00EA4C94">
          <w:rPr>
            <w:rStyle w:val="Hyperlink"/>
            <w:noProof/>
          </w:rPr>
          <w:fldChar w:fldCharType="end"/>
        </w:r>
      </w:ins>
    </w:p>
    <w:p w14:paraId="47407862" w14:textId="77777777" w:rsidR="00A465D4" w:rsidRDefault="00A465D4">
      <w:pPr>
        <w:pStyle w:val="TOC2"/>
        <w:tabs>
          <w:tab w:val="left" w:pos="960"/>
          <w:tab w:val="right" w:leader="dot" w:pos="8630"/>
        </w:tabs>
        <w:rPr>
          <w:ins w:id="44" w:author="Mihai Budiu" w:date="2016-04-08T17:13:00Z"/>
          <w:rFonts w:asciiTheme="minorHAnsi" w:eastAsiaTheme="minorEastAsia" w:hAnsiTheme="minorHAnsi" w:cstheme="minorBidi"/>
          <w:noProof/>
          <w:sz w:val="24"/>
        </w:rPr>
      </w:pPr>
      <w:ins w:id="4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"_Toc447898973"</w:instrText>
        </w:r>
        <w:r w:rsidRPr="00EA4C94">
          <w:rPr>
            <w:rStyle w:val="Hyperlink"/>
            <w:noProof/>
          </w:rPr>
          <w:instrText xml:space="preserve"> </w:instrText>
        </w:r>
        <w:r w:rsidRPr="00EA4C94">
          <w:rPr>
            <w:rStyle w:val="Hyperlink"/>
            <w:noProof/>
          </w:rPr>
          <w:fldChar w:fldCharType="separate"/>
        </w:r>
        <w:r w:rsidRPr="00EA4C94">
          <w:rPr>
            <w:rStyle w:val="Hyperlink"/>
            <w:noProof/>
          </w:rPr>
          <w:t>5.2</w:t>
        </w:r>
        <w:r>
          <w:rPr>
            <w:rFonts w:asciiTheme="minorHAnsi" w:eastAsiaTheme="minorEastAsia" w:hAnsiTheme="minorHAnsi" w:cstheme="minorBidi"/>
            <w:noProof/>
            <w:sz w:val="24"/>
          </w:rPr>
          <w:tab/>
        </w:r>
        <w:r w:rsidRPr="00EA4C94">
          <w:rPr>
            <w:rStyle w:val="Hyperlink"/>
            <w:noProof/>
          </w:rPr>
          <w:t>P4 language evolution: comparison to versions v1.0/v1.1</w:t>
        </w:r>
        <w:r>
          <w:rPr>
            <w:noProof/>
            <w:webHidden/>
          </w:rPr>
          <w:tab/>
        </w:r>
        <w:r>
          <w:rPr>
            <w:noProof/>
            <w:webHidden/>
          </w:rPr>
          <w:fldChar w:fldCharType="begin"/>
        </w:r>
        <w:r>
          <w:rPr>
            <w:noProof/>
            <w:webHidden/>
          </w:rPr>
          <w:instrText xml:space="preserve"> PAGEREF _Toc447898973 \h </w:instrText>
        </w:r>
      </w:ins>
      <w:r>
        <w:rPr>
          <w:noProof/>
          <w:webHidden/>
        </w:rPr>
      </w:r>
      <w:r>
        <w:rPr>
          <w:noProof/>
          <w:webHidden/>
        </w:rPr>
        <w:fldChar w:fldCharType="separate"/>
      </w:r>
      <w:ins w:id="46" w:author="Mihai Budiu" w:date="2016-04-08T17:14:00Z">
        <w:r>
          <w:rPr>
            <w:noProof/>
            <w:webHidden/>
          </w:rPr>
          <w:t>10</w:t>
        </w:r>
      </w:ins>
      <w:ins w:id="47" w:author="Mihai Budiu" w:date="2016-04-08T17:13:00Z">
        <w:r>
          <w:rPr>
            <w:noProof/>
            <w:webHidden/>
          </w:rPr>
          <w:fldChar w:fldCharType="end"/>
        </w:r>
        <w:r w:rsidRPr="00EA4C94">
          <w:rPr>
            <w:rStyle w:val="Hyperlink"/>
            <w:noProof/>
          </w:rPr>
          <w:fldChar w:fldCharType="end"/>
        </w:r>
      </w:ins>
    </w:p>
    <w:p w14:paraId="0F572DCF" w14:textId="77777777" w:rsidR="00A465D4" w:rsidRDefault="00A465D4">
      <w:pPr>
        <w:pStyle w:val="TOC1"/>
        <w:rPr>
          <w:ins w:id="48" w:author="Mihai Budiu" w:date="2016-04-08T17:13:00Z"/>
          <w:rFonts w:asciiTheme="minorHAnsi" w:eastAsiaTheme="minorEastAsia" w:hAnsiTheme="minorHAnsi" w:cstheme="minorBidi"/>
          <w:noProof/>
          <w:sz w:val="24"/>
        </w:rPr>
      </w:pPr>
      <w:ins w:id="4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"_Toc447898974"</w:instrText>
        </w:r>
        <w:r w:rsidRPr="00EA4C94">
          <w:rPr>
            <w:rStyle w:val="Hyperlink"/>
            <w:noProof/>
          </w:rPr>
          <w:instrText xml:space="preserve"> </w:instrText>
        </w:r>
        <w:r w:rsidRPr="00EA4C94">
          <w:rPr>
            <w:rStyle w:val="Hyperlink"/>
            <w:noProof/>
          </w:rPr>
          <w:fldChar w:fldCharType="separate"/>
        </w:r>
        <w:r w:rsidRPr="00EA4C94">
          <w:rPr>
            <w:rStyle w:val="Hyperlink"/>
            <w:noProof/>
          </w:rPr>
          <w:t>6</w:t>
        </w:r>
        <w:r>
          <w:rPr>
            <w:rFonts w:asciiTheme="minorHAnsi" w:eastAsiaTheme="minorEastAsia" w:hAnsiTheme="minorHAnsi" w:cstheme="minorBidi"/>
            <w:noProof/>
            <w:sz w:val="24"/>
          </w:rPr>
          <w:tab/>
        </w:r>
        <w:r w:rsidRPr="00EA4C94">
          <w:rPr>
            <w:rStyle w:val="Hyperlink"/>
            <w:noProof/>
          </w:rPr>
          <w:t>Data Plane interfaces and the Target Architecture Model</w:t>
        </w:r>
        <w:r>
          <w:rPr>
            <w:noProof/>
            <w:webHidden/>
          </w:rPr>
          <w:tab/>
        </w:r>
        <w:r>
          <w:rPr>
            <w:noProof/>
            <w:webHidden/>
          </w:rPr>
          <w:fldChar w:fldCharType="begin"/>
        </w:r>
        <w:r>
          <w:rPr>
            <w:noProof/>
            <w:webHidden/>
          </w:rPr>
          <w:instrText xml:space="preserve"> PAGEREF _Toc447898974 \h </w:instrText>
        </w:r>
      </w:ins>
      <w:r>
        <w:rPr>
          <w:noProof/>
          <w:webHidden/>
        </w:rPr>
      </w:r>
      <w:r>
        <w:rPr>
          <w:noProof/>
          <w:webHidden/>
        </w:rPr>
        <w:fldChar w:fldCharType="separate"/>
      </w:r>
      <w:ins w:id="50" w:author="Mihai Budiu" w:date="2016-04-08T17:14:00Z">
        <w:r>
          <w:rPr>
            <w:noProof/>
            <w:webHidden/>
          </w:rPr>
          <w:t>11</w:t>
        </w:r>
      </w:ins>
      <w:ins w:id="51" w:author="Mihai Budiu" w:date="2016-04-08T17:13:00Z">
        <w:r>
          <w:rPr>
            <w:noProof/>
            <w:webHidden/>
          </w:rPr>
          <w:fldChar w:fldCharType="end"/>
        </w:r>
        <w:r w:rsidRPr="00EA4C94">
          <w:rPr>
            <w:rStyle w:val="Hyperlink"/>
            <w:noProof/>
          </w:rPr>
          <w:fldChar w:fldCharType="end"/>
        </w:r>
      </w:ins>
    </w:p>
    <w:p w14:paraId="1E850863" w14:textId="77777777" w:rsidR="00A465D4" w:rsidRDefault="00A465D4">
      <w:pPr>
        <w:pStyle w:val="TOC2"/>
        <w:tabs>
          <w:tab w:val="left" w:pos="960"/>
          <w:tab w:val="right" w:leader="dot" w:pos="8630"/>
        </w:tabs>
        <w:rPr>
          <w:ins w:id="52" w:author="Mihai Budiu" w:date="2016-04-08T17:13:00Z"/>
          <w:rFonts w:asciiTheme="minorHAnsi" w:eastAsiaTheme="minorEastAsia" w:hAnsiTheme="minorHAnsi" w:cstheme="minorBidi"/>
          <w:noProof/>
          <w:sz w:val="24"/>
        </w:rPr>
      </w:pPr>
      <w:ins w:id="5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"_Toc447898975"</w:instrText>
        </w:r>
        <w:r w:rsidRPr="00EA4C94">
          <w:rPr>
            <w:rStyle w:val="Hyperlink"/>
            <w:noProof/>
          </w:rPr>
          <w:instrText xml:space="preserve"> </w:instrText>
        </w:r>
        <w:r w:rsidRPr="00EA4C94">
          <w:rPr>
            <w:rStyle w:val="Hyperlink"/>
            <w:noProof/>
          </w:rPr>
          <w:fldChar w:fldCharType="separate"/>
        </w:r>
        <w:r w:rsidRPr="00EA4C94">
          <w:rPr>
            <w:rStyle w:val="Hyperlink"/>
            <w:noProof/>
          </w:rPr>
          <w:t>6.1</w:t>
        </w:r>
        <w:r>
          <w:rPr>
            <w:rFonts w:asciiTheme="minorHAnsi" w:eastAsiaTheme="minorEastAsia" w:hAnsiTheme="minorHAnsi" w:cstheme="minorBidi"/>
            <w:noProof/>
            <w:sz w:val="24"/>
          </w:rPr>
          <w:tab/>
        </w:r>
        <w:r w:rsidRPr="00EA4C94">
          <w:rPr>
            <w:rStyle w:val="Hyperlink"/>
            <w:noProof/>
          </w:rPr>
          <w:t>The target architecture</w:t>
        </w:r>
        <w:r>
          <w:rPr>
            <w:noProof/>
            <w:webHidden/>
          </w:rPr>
          <w:tab/>
        </w:r>
        <w:r>
          <w:rPr>
            <w:noProof/>
            <w:webHidden/>
          </w:rPr>
          <w:fldChar w:fldCharType="begin"/>
        </w:r>
        <w:r>
          <w:rPr>
            <w:noProof/>
            <w:webHidden/>
          </w:rPr>
          <w:instrText xml:space="preserve"> PAGEREF _Toc447898975 \h </w:instrText>
        </w:r>
      </w:ins>
      <w:r>
        <w:rPr>
          <w:noProof/>
          <w:webHidden/>
        </w:rPr>
      </w:r>
      <w:r>
        <w:rPr>
          <w:noProof/>
          <w:webHidden/>
        </w:rPr>
        <w:fldChar w:fldCharType="separate"/>
      </w:r>
      <w:ins w:id="54" w:author="Mihai Budiu" w:date="2016-04-08T17:14:00Z">
        <w:r>
          <w:rPr>
            <w:noProof/>
            <w:webHidden/>
          </w:rPr>
          <w:t>11</w:t>
        </w:r>
      </w:ins>
      <w:ins w:id="55" w:author="Mihai Budiu" w:date="2016-04-08T17:13:00Z">
        <w:r>
          <w:rPr>
            <w:noProof/>
            <w:webHidden/>
          </w:rPr>
          <w:fldChar w:fldCharType="end"/>
        </w:r>
        <w:r w:rsidRPr="00EA4C94">
          <w:rPr>
            <w:rStyle w:val="Hyperlink"/>
            <w:noProof/>
          </w:rPr>
          <w:fldChar w:fldCharType="end"/>
        </w:r>
      </w:ins>
    </w:p>
    <w:p w14:paraId="709F7B8E" w14:textId="77777777" w:rsidR="00A465D4" w:rsidRDefault="00A465D4">
      <w:pPr>
        <w:pStyle w:val="TOC2"/>
        <w:tabs>
          <w:tab w:val="left" w:pos="960"/>
          <w:tab w:val="right" w:leader="dot" w:pos="8630"/>
        </w:tabs>
        <w:rPr>
          <w:ins w:id="56" w:author="Mihai Budiu" w:date="2016-04-08T17:13:00Z"/>
          <w:rFonts w:asciiTheme="minorHAnsi" w:eastAsiaTheme="minorEastAsia" w:hAnsiTheme="minorHAnsi" w:cstheme="minorBidi"/>
          <w:noProof/>
          <w:sz w:val="24"/>
        </w:rPr>
      </w:pPr>
      <w:ins w:id="5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"_Toc447898976"</w:instrText>
        </w:r>
        <w:r w:rsidRPr="00EA4C94">
          <w:rPr>
            <w:rStyle w:val="Hyperlink"/>
            <w:noProof/>
          </w:rPr>
          <w:instrText xml:space="preserve"> </w:instrText>
        </w:r>
        <w:r w:rsidRPr="00EA4C94">
          <w:rPr>
            <w:rStyle w:val="Hyperlink"/>
            <w:noProof/>
          </w:rPr>
          <w:fldChar w:fldCharType="separate"/>
        </w:r>
        <w:r w:rsidRPr="00EA4C94">
          <w:rPr>
            <w:rStyle w:val="Hyperlink"/>
            <w:noProof/>
          </w:rPr>
          <w:t>6.2</w:t>
        </w:r>
        <w:r>
          <w:rPr>
            <w:rFonts w:asciiTheme="minorHAnsi" w:eastAsiaTheme="minorEastAsia" w:hAnsiTheme="minorHAnsi" w:cstheme="minorBidi"/>
            <w:noProof/>
            <w:sz w:val="24"/>
          </w:rPr>
          <w:tab/>
        </w:r>
        <w:r w:rsidRPr="00EA4C94">
          <w:rPr>
            <w:rStyle w:val="Hyperlink"/>
            <w:noProof/>
          </w:rPr>
          <w:t>The P4 standard architecture</w:t>
        </w:r>
        <w:r>
          <w:rPr>
            <w:noProof/>
            <w:webHidden/>
          </w:rPr>
          <w:tab/>
        </w:r>
        <w:r>
          <w:rPr>
            <w:noProof/>
            <w:webHidden/>
          </w:rPr>
          <w:fldChar w:fldCharType="begin"/>
        </w:r>
        <w:r>
          <w:rPr>
            <w:noProof/>
            <w:webHidden/>
          </w:rPr>
          <w:instrText xml:space="preserve"> PAGEREF _Toc447898976 \h </w:instrText>
        </w:r>
      </w:ins>
      <w:r>
        <w:rPr>
          <w:noProof/>
          <w:webHidden/>
        </w:rPr>
      </w:r>
      <w:r>
        <w:rPr>
          <w:noProof/>
          <w:webHidden/>
        </w:rPr>
        <w:fldChar w:fldCharType="separate"/>
      </w:r>
      <w:ins w:id="58" w:author="Mihai Budiu" w:date="2016-04-08T17:14:00Z">
        <w:r>
          <w:rPr>
            <w:noProof/>
            <w:webHidden/>
          </w:rPr>
          <w:t>12</w:t>
        </w:r>
      </w:ins>
      <w:ins w:id="59" w:author="Mihai Budiu" w:date="2016-04-08T17:13:00Z">
        <w:r>
          <w:rPr>
            <w:noProof/>
            <w:webHidden/>
          </w:rPr>
          <w:fldChar w:fldCharType="end"/>
        </w:r>
        <w:r w:rsidRPr="00EA4C94">
          <w:rPr>
            <w:rStyle w:val="Hyperlink"/>
            <w:noProof/>
          </w:rPr>
          <w:fldChar w:fldCharType="end"/>
        </w:r>
      </w:ins>
    </w:p>
    <w:p w14:paraId="3153DC44" w14:textId="77777777" w:rsidR="00A465D4" w:rsidRDefault="00A465D4">
      <w:pPr>
        <w:pStyle w:val="TOC2"/>
        <w:tabs>
          <w:tab w:val="left" w:pos="960"/>
          <w:tab w:val="right" w:leader="dot" w:pos="8630"/>
        </w:tabs>
        <w:rPr>
          <w:ins w:id="60" w:author="Mihai Budiu" w:date="2016-04-08T17:13:00Z"/>
          <w:rFonts w:asciiTheme="minorHAnsi" w:eastAsiaTheme="minorEastAsia" w:hAnsiTheme="minorHAnsi" w:cstheme="minorBidi"/>
          <w:noProof/>
          <w:sz w:val="24"/>
        </w:rPr>
      </w:pPr>
      <w:ins w:id="6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"_Toc447898986"</w:instrText>
        </w:r>
        <w:r w:rsidRPr="00EA4C94">
          <w:rPr>
            <w:rStyle w:val="Hyperlink"/>
            <w:noProof/>
          </w:rPr>
          <w:instrText xml:space="preserve"> </w:instrText>
        </w:r>
        <w:r w:rsidRPr="00EA4C94">
          <w:rPr>
            <w:rStyle w:val="Hyperlink"/>
            <w:noProof/>
          </w:rPr>
          <w:fldChar w:fldCharType="separate"/>
        </w:r>
        <w:r w:rsidRPr="00EA4C94">
          <w:rPr>
            <w:rStyle w:val="Hyperlink"/>
            <w:noProof/>
          </w:rPr>
          <w:t>6.3</w:t>
        </w:r>
        <w:r>
          <w:rPr>
            <w:rFonts w:asciiTheme="minorHAnsi" w:eastAsiaTheme="minorEastAsia" w:hAnsiTheme="minorHAnsi" w:cstheme="minorBidi"/>
            <w:noProof/>
            <w:sz w:val="24"/>
          </w:rPr>
          <w:tab/>
        </w:r>
        <w:r w:rsidRPr="00EA4C94">
          <w:rPr>
            <w:rStyle w:val="Hyperlink"/>
            <w:noProof/>
          </w:rPr>
          <w:t>P4 program data plane interfaces</w:t>
        </w:r>
        <w:r>
          <w:rPr>
            <w:noProof/>
            <w:webHidden/>
          </w:rPr>
          <w:tab/>
        </w:r>
        <w:r>
          <w:rPr>
            <w:noProof/>
            <w:webHidden/>
          </w:rPr>
          <w:fldChar w:fldCharType="begin"/>
        </w:r>
        <w:r>
          <w:rPr>
            <w:noProof/>
            <w:webHidden/>
          </w:rPr>
          <w:instrText xml:space="preserve"> PAGEREF _Toc447898986 \h </w:instrText>
        </w:r>
      </w:ins>
      <w:r>
        <w:rPr>
          <w:noProof/>
          <w:webHidden/>
        </w:rPr>
      </w:r>
      <w:r>
        <w:rPr>
          <w:noProof/>
          <w:webHidden/>
        </w:rPr>
        <w:fldChar w:fldCharType="separate"/>
      </w:r>
      <w:ins w:id="62" w:author="Mihai Budiu" w:date="2016-04-08T17:14:00Z">
        <w:r>
          <w:rPr>
            <w:noProof/>
            <w:webHidden/>
          </w:rPr>
          <w:t>13</w:t>
        </w:r>
      </w:ins>
      <w:ins w:id="63" w:author="Mihai Budiu" w:date="2016-04-08T17:13:00Z">
        <w:r>
          <w:rPr>
            <w:noProof/>
            <w:webHidden/>
          </w:rPr>
          <w:fldChar w:fldCharType="end"/>
        </w:r>
        <w:r w:rsidRPr="00EA4C94">
          <w:rPr>
            <w:rStyle w:val="Hyperlink"/>
            <w:noProof/>
          </w:rPr>
          <w:fldChar w:fldCharType="end"/>
        </w:r>
      </w:ins>
    </w:p>
    <w:p w14:paraId="7935E2E8" w14:textId="77777777" w:rsidR="00A465D4" w:rsidRDefault="00A465D4">
      <w:pPr>
        <w:pStyle w:val="TOC2"/>
        <w:tabs>
          <w:tab w:val="left" w:pos="960"/>
          <w:tab w:val="right" w:leader="dot" w:pos="8630"/>
        </w:tabs>
        <w:rPr>
          <w:ins w:id="64" w:author="Mihai Budiu" w:date="2016-04-08T17:13:00Z"/>
          <w:rFonts w:asciiTheme="minorHAnsi" w:eastAsiaTheme="minorEastAsia" w:hAnsiTheme="minorHAnsi" w:cstheme="minorBidi"/>
          <w:noProof/>
          <w:sz w:val="24"/>
        </w:rPr>
      </w:pPr>
      <w:ins w:id="6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"_Toc447898987"</w:instrText>
        </w:r>
        <w:r w:rsidRPr="00EA4C94">
          <w:rPr>
            <w:rStyle w:val="Hyperlink"/>
            <w:noProof/>
          </w:rPr>
          <w:instrText xml:space="preserve"> </w:instrText>
        </w:r>
        <w:r w:rsidRPr="00EA4C94">
          <w:rPr>
            <w:rStyle w:val="Hyperlink"/>
            <w:noProof/>
          </w:rPr>
          <w:fldChar w:fldCharType="separate"/>
        </w:r>
        <w:r w:rsidRPr="00EA4C94">
          <w:rPr>
            <w:rStyle w:val="Hyperlink"/>
            <w:noProof/>
          </w:rPr>
          <w:t>6.4</w:t>
        </w:r>
        <w:r>
          <w:rPr>
            <w:rFonts w:asciiTheme="minorHAnsi" w:eastAsiaTheme="minorEastAsia" w:hAnsiTheme="minorHAnsi" w:cstheme="minorBidi"/>
            <w:noProof/>
            <w:sz w:val="24"/>
          </w:rPr>
          <w:tab/>
        </w:r>
        <w:r w:rsidRPr="00EA4C94">
          <w:rPr>
            <w:rStyle w:val="Hyperlink"/>
            <w:noProof/>
          </w:rPr>
          <w:t>External units with predefined functionality</w:t>
        </w:r>
        <w:r>
          <w:rPr>
            <w:noProof/>
            <w:webHidden/>
          </w:rPr>
          <w:tab/>
        </w:r>
        <w:r>
          <w:rPr>
            <w:noProof/>
            <w:webHidden/>
          </w:rPr>
          <w:fldChar w:fldCharType="begin"/>
        </w:r>
        <w:r>
          <w:rPr>
            <w:noProof/>
            <w:webHidden/>
          </w:rPr>
          <w:instrText xml:space="preserve"> PAGEREF _Toc447898987 \h </w:instrText>
        </w:r>
      </w:ins>
      <w:r>
        <w:rPr>
          <w:noProof/>
          <w:webHidden/>
        </w:rPr>
      </w:r>
      <w:r>
        <w:rPr>
          <w:noProof/>
          <w:webHidden/>
        </w:rPr>
        <w:fldChar w:fldCharType="separate"/>
      </w:r>
      <w:ins w:id="66" w:author="Mihai Budiu" w:date="2016-04-08T17:14:00Z">
        <w:r>
          <w:rPr>
            <w:noProof/>
            <w:webHidden/>
          </w:rPr>
          <w:t>13</w:t>
        </w:r>
      </w:ins>
      <w:ins w:id="67" w:author="Mihai Budiu" w:date="2016-04-08T17:13:00Z">
        <w:r>
          <w:rPr>
            <w:noProof/>
            <w:webHidden/>
          </w:rPr>
          <w:fldChar w:fldCharType="end"/>
        </w:r>
        <w:r w:rsidRPr="00EA4C94">
          <w:rPr>
            <w:rStyle w:val="Hyperlink"/>
            <w:noProof/>
          </w:rPr>
          <w:fldChar w:fldCharType="end"/>
        </w:r>
      </w:ins>
    </w:p>
    <w:p w14:paraId="234EE60E" w14:textId="77777777" w:rsidR="00A465D4" w:rsidRDefault="00A465D4">
      <w:pPr>
        <w:pStyle w:val="TOC1"/>
        <w:rPr>
          <w:ins w:id="68" w:author="Mihai Budiu" w:date="2016-04-08T17:13:00Z"/>
          <w:rFonts w:asciiTheme="minorHAnsi" w:eastAsiaTheme="minorEastAsia" w:hAnsiTheme="minorHAnsi" w:cstheme="minorBidi"/>
          <w:noProof/>
          <w:sz w:val="24"/>
        </w:rPr>
      </w:pPr>
      <w:ins w:id="6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"_Toc447898988"</w:instrText>
        </w:r>
        <w:r w:rsidRPr="00EA4C94">
          <w:rPr>
            <w:rStyle w:val="Hyperlink"/>
            <w:noProof/>
          </w:rPr>
          <w:instrText xml:space="preserve"> </w:instrText>
        </w:r>
        <w:r w:rsidRPr="00EA4C94">
          <w:rPr>
            <w:rStyle w:val="Hyperlink"/>
            <w:noProof/>
          </w:rPr>
          <w:fldChar w:fldCharType="separate"/>
        </w:r>
        <w:r w:rsidRPr="00EA4C94">
          <w:rPr>
            <w:rStyle w:val="Hyperlink"/>
            <w:noProof/>
          </w:rPr>
          <w:t>7</w:t>
        </w:r>
        <w:r>
          <w:rPr>
            <w:rFonts w:asciiTheme="minorHAnsi" w:eastAsiaTheme="minorEastAsia" w:hAnsiTheme="minorHAnsi" w:cstheme="minorBidi"/>
            <w:noProof/>
            <w:sz w:val="24"/>
          </w:rPr>
          <w:tab/>
        </w:r>
        <w:r w:rsidRPr="00EA4C94">
          <w:rPr>
            <w:rStyle w:val="Hyperlink"/>
            <w:noProof/>
          </w:rPr>
          <w:t>An example: programming a simple switch</w:t>
        </w:r>
        <w:r>
          <w:rPr>
            <w:noProof/>
            <w:webHidden/>
          </w:rPr>
          <w:tab/>
        </w:r>
        <w:r>
          <w:rPr>
            <w:noProof/>
            <w:webHidden/>
          </w:rPr>
          <w:fldChar w:fldCharType="begin"/>
        </w:r>
        <w:r>
          <w:rPr>
            <w:noProof/>
            <w:webHidden/>
          </w:rPr>
          <w:instrText xml:space="preserve"> PAGEREF _Toc447898988 \h </w:instrText>
        </w:r>
      </w:ins>
      <w:r>
        <w:rPr>
          <w:noProof/>
          <w:webHidden/>
        </w:rPr>
      </w:r>
      <w:r>
        <w:rPr>
          <w:noProof/>
          <w:webHidden/>
        </w:rPr>
        <w:fldChar w:fldCharType="separate"/>
      </w:r>
      <w:ins w:id="70" w:author="Mihai Budiu" w:date="2016-04-08T17:14:00Z">
        <w:r>
          <w:rPr>
            <w:noProof/>
            <w:webHidden/>
          </w:rPr>
          <w:t>14</w:t>
        </w:r>
      </w:ins>
      <w:ins w:id="71" w:author="Mihai Budiu" w:date="2016-04-08T17:13:00Z">
        <w:r>
          <w:rPr>
            <w:noProof/>
            <w:webHidden/>
          </w:rPr>
          <w:fldChar w:fldCharType="end"/>
        </w:r>
        <w:r w:rsidRPr="00EA4C94">
          <w:rPr>
            <w:rStyle w:val="Hyperlink"/>
            <w:noProof/>
          </w:rPr>
          <w:fldChar w:fldCharType="end"/>
        </w:r>
      </w:ins>
    </w:p>
    <w:p w14:paraId="24DC5FA9" w14:textId="77777777" w:rsidR="00A465D4" w:rsidRDefault="00A465D4">
      <w:pPr>
        <w:pStyle w:val="TOC2"/>
        <w:tabs>
          <w:tab w:val="left" w:pos="960"/>
          <w:tab w:val="right" w:leader="dot" w:pos="8630"/>
        </w:tabs>
        <w:rPr>
          <w:ins w:id="72" w:author="Mihai Budiu" w:date="2016-04-08T17:13:00Z"/>
          <w:rFonts w:asciiTheme="minorHAnsi" w:eastAsiaTheme="minorEastAsia" w:hAnsiTheme="minorHAnsi" w:cstheme="minorBidi"/>
          <w:noProof/>
          <w:sz w:val="24"/>
        </w:rPr>
      </w:pPr>
      <w:ins w:id="7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"_Toc447898989"</w:instrText>
        </w:r>
        <w:r w:rsidRPr="00EA4C94">
          <w:rPr>
            <w:rStyle w:val="Hyperlink"/>
            <w:noProof/>
          </w:rPr>
          <w:instrText xml:space="preserve"> </w:instrText>
        </w:r>
        <w:r w:rsidRPr="00EA4C94">
          <w:rPr>
            <w:rStyle w:val="Hyperlink"/>
            <w:noProof/>
          </w:rPr>
          <w:fldChar w:fldCharType="separate"/>
        </w:r>
        <w:r w:rsidRPr="00EA4C94">
          <w:rPr>
            <w:rStyle w:val="Hyperlink"/>
            <w:noProof/>
          </w:rPr>
          <w:t>7.1</w:t>
        </w:r>
        <w:r>
          <w:rPr>
            <w:rFonts w:asciiTheme="minorHAnsi" w:eastAsiaTheme="minorEastAsia" w:hAnsiTheme="minorHAnsi" w:cstheme="minorBidi"/>
            <w:noProof/>
            <w:sz w:val="24"/>
          </w:rPr>
          <w:tab/>
        </w:r>
        <w:r w:rsidRPr="00EA4C94">
          <w:rPr>
            <w:rStyle w:val="Hyperlink"/>
            <w:noProof/>
          </w:rPr>
          <w:t>Simple Switch architecture declaration</w:t>
        </w:r>
        <w:r>
          <w:rPr>
            <w:noProof/>
            <w:webHidden/>
          </w:rPr>
          <w:tab/>
        </w:r>
        <w:r>
          <w:rPr>
            <w:noProof/>
            <w:webHidden/>
          </w:rPr>
          <w:fldChar w:fldCharType="begin"/>
        </w:r>
        <w:r>
          <w:rPr>
            <w:noProof/>
            <w:webHidden/>
          </w:rPr>
          <w:instrText xml:space="preserve"> PAGEREF _Toc447898989 \h </w:instrText>
        </w:r>
      </w:ins>
      <w:r>
        <w:rPr>
          <w:noProof/>
          <w:webHidden/>
        </w:rPr>
      </w:r>
      <w:r>
        <w:rPr>
          <w:noProof/>
          <w:webHidden/>
        </w:rPr>
        <w:fldChar w:fldCharType="separate"/>
      </w:r>
      <w:ins w:id="74" w:author="Mihai Budiu" w:date="2016-04-08T17:14:00Z">
        <w:r>
          <w:rPr>
            <w:noProof/>
            <w:webHidden/>
          </w:rPr>
          <w:t>15</w:t>
        </w:r>
      </w:ins>
      <w:ins w:id="75" w:author="Mihai Budiu" w:date="2016-04-08T17:13:00Z">
        <w:r>
          <w:rPr>
            <w:noProof/>
            <w:webHidden/>
          </w:rPr>
          <w:fldChar w:fldCharType="end"/>
        </w:r>
        <w:r w:rsidRPr="00EA4C94">
          <w:rPr>
            <w:rStyle w:val="Hyperlink"/>
            <w:noProof/>
          </w:rPr>
          <w:fldChar w:fldCharType="end"/>
        </w:r>
      </w:ins>
    </w:p>
    <w:p w14:paraId="354E8F31" w14:textId="77777777" w:rsidR="00A465D4" w:rsidRDefault="00A465D4">
      <w:pPr>
        <w:pStyle w:val="TOC2"/>
        <w:tabs>
          <w:tab w:val="left" w:pos="960"/>
          <w:tab w:val="right" w:leader="dot" w:pos="8630"/>
        </w:tabs>
        <w:rPr>
          <w:ins w:id="76" w:author="Mihai Budiu" w:date="2016-04-08T17:13:00Z"/>
          <w:rFonts w:asciiTheme="minorHAnsi" w:eastAsiaTheme="minorEastAsia" w:hAnsiTheme="minorHAnsi" w:cstheme="minorBidi"/>
          <w:noProof/>
          <w:sz w:val="24"/>
        </w:rPr>
      </w:pPr>
      <w:ins w:id="7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"_Toc447898990"</w:instrText>
        </w:r>
        <w:r w:rsidRPr="00EA4C94">
          <w:rPr>
            <w:rStyle w:val="Hyperlink"/>
            <w:noProof/>
          </w:rPr>
          <w:instrText xml:space="preserve"> </w:instrText>
        </w:r>
        <w:r w:rsidRPr="00EA4C94">
          <w:rPr>
            <w:rStyle w:val="Hyperlink"/>
            <w:noProof/>
          </w:rPr>
          <w:fldChar w:fldCharType="separate"/>
        </w:r>
        <w:r w:rsidRPr="00EA4C94">
          <w:rPr>
            <w:rStyle w:val="Hyperlink"/>
            <w:noProof/>
          </w:rPr>
          <w:t>7.2</w:t>
        </w:r>
        <w:r>
          <w:rPr>
            <w:rFonts w:asciiTheme="minorHAnsi" w:eastAsiaTheme="minorEastAsia" w:hAnsiTheme="minorHAnsi" w:cstheme="minorBidi"/>
            <w:noProof/>
            <w:sz w:val="24"/>
          </w:rPr>
          <w:tab/>
        </w:r>
        <w:r w:rsidRPr="00EA4C94">
          <w:rPr>
            <w:rStyle w:val="Hyperlink"/>
            <w:noProof/>
          </w:rPr>
          <w:t>Simple switch data plane architecture description</w:t>
        </w:r>
        <w:r>
          <w:rPr>
            <w:noProof/>
            <w:webHidden/>
          </w:rPr>
          <w:tab/>
        </w:r>
        <w:r>
          <w:rPr>
            <w:noProof/>
            <w:webHidden/>
          </w:rPr>
          <w:fldChar w:fldCharType="begin"/>
        </w:r>
        <w:r>
          <w:rPr>
            <w:noProof/>
            <w:webHidden/>
          </w:rPr>
          <w:instrText xml:space="preserve"> PAGEREF _Toc447898990 \h </w:instrText>
        </w:r>
      </w:ins>
      <w:r>
        <w:rPr>
          <w:noProof/>
          <w:webHidden/>
        </w:rPr>
      </w:r>
      <w:r>
        <w:rPr>
          <w:noProof/>
          <w:webHidden/>
        </w:rPr>
        <w:fldChar w:fldCharType="separate"/>
      </w:r>
      <w:ins w:id="78" w:author="Mihai Budiu" w:date="2016-04-08T17:14:00Z">
        <w:r>
          <w:rPr>
            <w:noProof/>
            <w:webHidden/>
          </w:rPr>
          <w:t>17</w:t>
        </w:r>
      </w:ins>
      <w:ins w:id="79" w:author="Mihai Budiu" w:date="2016-04-08T17:13:00Z">
        <w:r>
          <w:rPr>
            <w:noProof/>
            <w:webHidden/>
          </w:rPr>
          <w:fldChar w:fldCharType="end"/>
        </w:r>
        <w:r w:rsidRPr="00EA4C94">
          <w:rPr>
            <w:rStyle w:val="Hyperlink"/>
            <w:noProof/>
          </w:rPr>
          <w:fldChar w:fldCharType="end"/>
        </w:r>
      </w:ins>
    </w:p>
    <w:p w14:paraId="21D81881" w14:textId="77777777" w:rsidR="00A465D4" w:rsidRDefault="00A465D4">
      <w:pPr>
        <w:pStyle w:val="TOC3"/>
        <w:tabs>
          <w:tab w:val="left" w:pos="1200"/>
          <w:tab w:val="right" w:leader="dot" w:pos="8630"/>
        </w:tabs>
        <w:rPr>
          <w:ins w:id="80" w:author="Mihai Budiu" w:date="2016-04-08T17:13:00Z"/>
          <w:rFonts w:asciiTheme="minorHAnsi" w:eastAsiaTheme="minorEastAsia" w:hAnsiTheme="minorHAnsi" w:cstheme="minorBidi"/>
          <w:noProof/>
          <w:sz w:val="24"/>
        </w:rPr>
      </w:pPr>
      <w:ins w:id="8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"_Toc447898991"</w:instrText>
        </w:r>
        <w:r w:rsidRPr="00EA4C94">
          <w:rPr>
            <w:rStyle w:val="Hyperlink"/>
            <w:noProof/>
          </w:rPr>
          <w:instrText xml:space="preserve"> </w:instrText>
        </w:r>
        <w:r w:rsidRPr="00EA4C94">
          <w:rPr>
            <w:rStyle w:val="Hyperlink"/>
            <w:noProof/>
          </w:rPr>
          <w:fldChar w:fldCharType="separate"/>
        </w:r>
        <w:r w:rsidRPr="00EA4C94">
          <w:rPr>
            <w:rStyle w:val="Hyperlink"/>
            <w:noProof/>
          </w:rPr>
          <w:t>7.2.1</w:t>
        </w:r>
        <w:r>
          <w:rPr>
            <w:rFonts w:asciiTheme="minorHAnsi" w:eastAsiaTheme="minorEastAsia" w:hAnsiTheme="minorHAnsi" w:cstheme="minorBidi"/>
            <w:noProof/>
            <w:sz w:val="24"/>
          </w:rPr>
          <w:tab/>
        </w:r>
        <w:r w:rsidRPr="00EA4C94">
          <w:rPr>
            <w:rStyle w:val="Hyperlink"/>
            <w:noProof/>
          </w:rPr>
          <w:t>The arbiter block</w:t>
        </w:r>
        <w:r>
          <w:rPr>
            <w:noProof/>
            <w:webHidden/>
          </w:rPr>
          <w:tab/>
        </w:r>
        <w:r>
          <w:rPr>
            <w:noProof/>
            <w:webHidden/>
          </w:rPr>
          <w:fldChar w:fldCharType="begin"/>
        </w:r>
        <w:r>
          <w:rPr>
            <w:noProof/>
            <w:webHidden/>
          </w:rPr>
          <w:instrText xml:space="preserve"> PAGEREF _Toc447898991 \h </w:instrText>
        </w:r>
      </w:ins>
      <w:r>
        <w:rPr>
          <w:noProof/>
          <w:webHidden/>
        </w:rPr>
      </w:r>
      <w:r>
        <w:rPr>
          <w:noProof/>
          <w:webHidden/>
        </w:rPr>
        <w:fldChar w:fldCharType="separate"/>
      </w:r>
      <w:ins w:id="82" w:author="Mihai Budiu" w:date="2016-04-08T17:14:00Z">
        <w:r>
          <w:rPr>
            <w:noProof/>
            <w:webHidden/>
          </w:rPr>
          <w:t>17</w:t>
        </w:r>
      </w:ins>
      <w:ins w:id="83" w:author="Mihai Budiu" w:date="2016-04-08T17:13:00Z">
        <w:r>
          <w:rPr>
            <w:noProof/>
            <w:webHidden/>
          </w:rPr>
          <w:fldChar w:fldCharType="end"/>
        </w:r>
        <w:r w:rsidRPr="00EA4C94">
          <w:rPr>
            <w:rStyle w:val="Hyperlink"/>
            <w:noProof/>
          </w:rPr>
          <w:fldChar w:fldCharType="end"/>
        </w:r>
      </w:ins>
    </w:p>
    <w:p w14:paraId="7A30CE33" w14:textId="77777777" w:rsidR="00A465D4" w:rsidRDefault="00A465D4">
      <w:pPr>
        <w:pStyle w:val="TOC3"/>
        <w:tabs>
          <w:tab w:val="left" w:pos="1200"/>
          <w:tab w:val="right" w:leader="dot" w:pos="8630"/>
        </w:tabs>
        <w:rPr>
          <w:ins w:id="84" w:author="Mihai Budiu" w:date="2016-04-08T17:13:00Z"/>
          <w:rFonts w:asciiTheme="minorHAnsi" w:eastAsiaTheme="minorEastAsia" w:hAnsiTheme="minorHAnsi" w:cstheme="minorBidi"/>
          <w:noProof/>
          <w:sz w:val="24"/>
        </w:rPr>
      </w:pPr>
      <w:ins w:id="8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"_Toc447898992"</w:instrText>
        </w:r>
        <w:r w:rsidRPr="00EA4C94">
          <w:rPr>
            <w:rStyle w:val="Hyperlink"/>
            <w:noProof/>
          </w:rPr>
          <w:instrText xml:space="preserve"> </w:instrText>
        </w:r>
        <w:r w:rsidRPr="00EA4C94">
          <w:rPr>
            <w:rStyle w:val="Hyperlink"/>
            <w:noProof/>
          </w:rPr>
          <w:fldChar w:fldCharType="separate"/>
        </w:r>
        <w:r w:rsidRPr="00EA4C94">
          <w:rPr>
            <w:rStyle w:val="Hyperlink"/>
            <w:noProof/>
          </w:rPr>
          <w:t>7.2.2</w:t>
        </w:r>
        <w:r>
          <w:rPr>
            <w:rFonts w:asciiTheme="minorHAnsi" w:eastAsiaTheme="minorEastAsia" w:hAnsiTheme="minorHAnsi" w:cstheme="minorBidi"/>
            <w:noProof/>
            <w:sz w:val="24"/>
          </w:rPr>
          <w:tab/>
        </w:r>
        <w:r w:rsidRPr="00EA4C94">
          <w:rPr>
            <w:rStyle w:val="Hyperlink"/>
            <w:noProof/>
          </w:rPr>
          <w:t>The parser runtime block</w:t>
        </w:r>
        <w:r>
          <w:rPr>
            <w:noProof/>
            <w:webHidden/>
          </w:rPr>
          <w:tab/>
        </w:r>
        <w:r>
          <w:rPr>
            <w:noProof/>
            <w:webHidden/>
          </w:rPr>
          <w:fldChar w:fldCharType="begin"/>
        </w:r>
        <w:r>
          <w:rPr>
            <w:noProof/>
            <w:webHidden/>
          </w:rPr>
          <w:instrText xml:space="preserve"> PAGEREF _Toc447898992 \h </w:instrText>
        </w:r>
      </w:ins>
      <w:r>
        <w:rPr>
          <w:noProof/>
          <w:webHidden/>
        </w:rPr>
      </w:r>
      <w:r>
        <w:rPr>
          <w:noProof/>
          <w:webHidden/>
        </w:rPr>
        <w:fldChar w:fldCharType="separate"/>
      </w:r>
      <w:ins w:id="86" w:author="Mihai Budiu" w:date="2016-04-08T17:14:00Z">
        <w:r>
          <w:rPr>
            <w:noProof/>
            <w:webHidden/>
          </w:rPr>
          <w:t>18</w:t>
        </w:r>
      </w:ins>
      <w:ins w:id="87" w:author="Mihai Budiu" w:date="2016-04-08T17:13:00Z">
        <w:r>
          <w:rPr>
            <w:noProof/>
            <w:webHidden/>
          </w:rPr>
          <w:fldChar w:fldCharType="end"/>
        </w:r>
        <w:r w:rsidRPr="00EA4C94">
          <w:rPr>
            <w:rStyle w:val="Hyperlink"/>
            <w:noProof/>
          </w:rPr>
          <w:fldChar w:fldCharType="end"/>
        </w:r>
      </w:ins>
    </w:p>
    <w:p w14:paraId="3D63635A" w14:textId="77777777" w:rsidR="00A465D4" w:rsidRDefault="00A465D4">
      <w:pPr>
        <w:pStyle w:val="TOC3"/>
        <w:tabs>
          <w:tab w:val="left" w:pos="1200"/>
          <w:tab w:val="right" w:leader="dot" w:pos="8630"/>
        </w:tabs>
        <w:rPr>
          <w:ins w:id="88" w:author="Mihai Budiu" w:date="2016-04-08T17:13:00Z"/>
          <w:rFonts w:asciiTheme="minorHAnsi" w:eastAsiaTheme="minorEastAsia" w:hAnsiTheme="minorHAnsi" w:cstheme="minorBidi"/>
          <w:noProof/>
          <w:sz w:val="24"/>
        </w:rPr>
      </w:pPr>
      <w:ins w:id="89" w:author="Mihai Budiu" w:date="2016-04-08T17:13:00Z">
        <w:r w:rsidRPr="00EA4C94">
          <w:rPr>
            <w:rStyle w:val="Hyperlink"/>
            <w:noProof/>
          </w:rPr>
          <w:lastRenderedPageBreak/>
          <w:fldChar w:fldCharType="begin"/>
        </w:r>
        <w:r w:rsidRPr="00EA4C94">
          <w:rPr>
            <w:rStyle w:val="Hyperlink"/>
            <w:noProof/>
          </w:rPr>
          <w:instrText xml:space="preserve"> </w:instrText>
        </w:r>
        <w:r>
          <w:rPr>
            <w:noProof/>
          </w:rPr>
          <w:instrText>HYPERLINK \l "_Toc447898993"</w:instrText>
        </w:r>
        <w:r w:rsidRPr="00EA4C94">
          <w:rPr>
            <w:rStyle w:val="Hyperlink"/>
            <w:noProof/>
          </w:rPr>
          <w:instrText xml:space="preserve"> </w:instrText>
        </w:r>
        <w:r w:rsidRPr="00EA4C94">
          <w:rPr>
            <w:rStyle w:val="Hyperlink"/>
            <w:noProof/>
          </w:rPr>
          <w:fldChar w:fldCharType="separate"/>
        </w:r>
        <w:r w:rsidRPr="00EA4C94">
          <w:rPr>
            <w:rStyle w:val="Hyperlink"/>
            <w:noProof/>
          </w:rPr>
          <w:t>7.2.3</w:t>
        </w:r>
        <w:r>
          <w:rPr>
            <w:rFonts w:asciiTheme="minorHAnsi" w:eastAsiaTheme="minorEastAsia" w:hAnsiTheme="minorHAnsi" w:cstheme="minorBidi"/>
            <w:noProof/>
            <w:sz w:val="24"/>
          </w:rPr>
          <w:tab/>
        </w:r>
        <w:r w:rsidRPr="00EA4C94">
          <w:rPr>
            <w:rStyle w:val="Hyperlink"/>
            <w:noProof/>
          </w:rPr>
          <w:t>The demux block</w:t>
        </w:r>
        <w:r>
          <w:rPr>
            <w:noProof/>
            <w:webHidden/>
          </w:rPr>
          <w:tab/>
        </w:r>
        <w:r>
          <w:rPr>
            <w:noProof/>
            <w:webHidden/>
          </w:rPr>
          <w:fldChar w:fldCharType="begin"/>
        </w:r>
        <w:r>
          <w:rPr>
            <w:noProof/>
            <w:webHidden/>
          </w:rPr>
          <w:instrText xml:space="preserve"> PAGEREF _Toc447898993 \h </w:instrText>
        </w:r>
      </w:ins>
      <w:r>
        <w:rPr>
          <w:noProof/>
          <w:webHidden/>
        </w:rPr>
      </w:r>
      <w:r>
        <w:rPr>
          <w:noProof/>
          <w:webHidden/>
        </w:rPr>
        <w:fldChar w:fldCharType="separate"/>
      </w:r>
      <w:ins w:id="90" w:author="Mihai Budiu" w:date="2016-04-08T17:14:00Z">
        <w:r>
          <w:rPr>
            <w:noProof/>
            <w:webHidden/>
          </w:rPr>
          <w:t>18</w:t>
        </w:r>
      </w:ins>
      <w:ins w:id="91" w:author="Mihai Budiu" w:date="2016-04-08T17:13:00Z">
        <w:r>
          <w:rPr>
            <w:noProof/>
            <w:webHidden/>
          </w:rPr>
          <w:fldChar w:fldCharType="end"/>
        </w:r>
        <w:r w:rsidRPr="00EA4C94">
          <w:rPr>
            <w:rStyle w:val="Hyperlink"/>
            <w:noProof/>
          </w:rPr>
          <w:fldChar w:fldCharType="end"/>
        </w:r>
      </w:ins>
    </w:p>
    <w:p w14:paraId="28E75208" w14:textId="77777777" w:rsidR="00A465D4" w:rsidRDefault="00A465D4">
      <w:pPr>
        <w:pStyle w:val="TOC3"/>
        <w:tabs>
          <w:tab w:val="left" w:pos="1200"/>
          <w:tab w:val="right" w:leader="dot" w:pos="8630"/>
        </w:tabs>
        <w:rPr>
          <w:ins w:id="92" w:author="Mihai Budiu" w:date="2016-04-08T17:13:00Z"/>
          <w:rFonts w:asciiTheme="minorHAnsi" w:eastAsiaTheme="minorEastAsia" w:hAnsiTheme="minorHAnsi" w:cstheme="minorBidi"/>
          <w:noProof/>
          <w:sz w:val="24"/>
        </w:rPr>
      </w:pPr>
      <w:ins w:id="9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"_Toc447898994"</w:instrText>
        </w:r>
        <w:r w:rsidRPr="00EA4C94">
          <w:rPr>
            <w:rStyle w:val="Hyperlink"/>
            <w:noProof/>
          </w:rPr>
          <w:instrText xml:space="preserve"> </w:instrText>
        </w:r>
        <w:r w:rsidRPr="00EA4C94">
          <w:rPr>
            <w:rStyle w:val="Hyperlink"/>
            <w:noProof/>
          </w:rPr>
          <w:fldChar w:fldCharType="separate"/>
        </w:r>
        <w:r w:rsidRPr="00EA4C94">
          <w:rPr>
            <w:rStyle w:val="Hyperlink"/>
            <w:noProof/>
          </w:rPr>
          <w:t>7.2.4</w:t>
        </w:r>
        <w:r>
          <w:rPr>
            <w:rFonts w:asciiTheme="minorHAnsi" w:eastAsiaTheme="minorEastAsia" w:hAnsiTheme="minorHAnsi" w:cstheme="minorBidi"/>
            <w:noProof/>
            <w:sz w:val="24"/>
          </w:rPr>
          <w:tab/>
        </w:r>
        <w:r w:rsidRPr="00EA4C94">
          <w:rPr>
            <w:rStyle w:val="Hyperlink"/>
            <w:noProof/>
          </w:rPr>
          <w:t>Available extern blocks</w:t>
        </w:r>
        <w:r>
          <w:rPr>
            <w:noProof/>
            <w:webHidden/>
          </w:rPr>
          <w:tab/>
        </w:r>
        <w:r>
          <w:rPr>
            <w:noProof/>
            <w:webHidden/>
          </w:rPr>
          <w:fldChar w:fldCharType="begin"/>
        </w:r>
        <w:r>
          <w:rPr>
            <w:noProof/>
            <w:webHidden/>
          </w:rPr>
          <w:instrText xml:space="preserve"> PAGEREF _Toc447898994 \h </w:instrText>
        </w:r>
      </w:ins>
      <w:r>
        <w:rPr>
          <w:noProof/>
          <w:webHidden/>
        </w:rPr>
      </w:r>
      <w:r>
        <w:rPr>
          <w:noProof/>
          <w:webHidden/>
        </w:rPr>
        <w:fldChar w:fldCharType="separate"/>
      </w:r>
      <w:ins w:id="94" w:author="Mihai Budiu" w:date="2016-04-08T17:14:00Z">
        <w:r>
          <w:rPr>
            <w:noProof/>
            <w:webHidden/>
          </w:rPr>
          <w:t>18</w:t>
        </w:r>
      </w:ins>
      <w:ins w:id="95" w:author="Mihai Budiu" w:date="2016-04-08T17:13:00Z">
        <w:r>
          <w:rPr>
            <w:noProof/>
            <w:webHidden/>
          </w:rPr>
          <w:fldChar w:fldCharType="end"/>
        </w:r>
        <w:r w:rsidRPr="00EA4C94">
          <w:rPr>
            <w:rStyle w:val="Hyperlink"/>
            <w:noProof/>
          </w:rPr>
          <w:fldChar w:fldCharType="end"/>
        </w:r>
      </w:ins>
    </w:p>
    <w:p w14:paraId="4D42CAAE" w14:textId="77777777" w:rsidR="00A465D4" w:rsidRDefault="00A465D4">
      <w:pPr>
        <w:pStyle w:val="TOC2"/>
        <w:tabs>
          <w:tab w:val="left" w:pos="960"/>
          <w:tab w:val="right" w:leader="dot" w:pos="8630"/>
        </w:tabs>
        <w:rPr>
          <w:ins w:id="96" w:author="Mihai Budiu" w:date="2016-04-08T17:13:00Z"/>
          <w:rFonts w:asciiTheme="minorHAnsi" w:eastAsiaTheme="minorEastAsia" w:hAnsiTheme="minorHAnsi" w:cstheme="minorBidi"/>
          <w:noProof/>
          <w:sz w:val="24"/>
        </w:rPr>
      </w:pPr>
      <w:ins w:id="9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"_Toc447898995"</w:instrText>
        </w:r>
        <w:r w:rsidRPr="00EA4C94">
          <w:rPr>
            <w:rStyle w:val="Hyperlink"/>
            <w:noProof/>
          </w:rPr>
          <w:instrText xml:space="preserve"> </w:instrText>
        </w:r>
        <w:r w:rsidRPr="00EA4C94">
          <w:rPr>
            <w:rStyle w:val="Hyperlink"/>
            <w:noProof/>
          </w:rPr>
          <w:fldChar w:fldCharType="separate"/>
        </w:r>
        <w:r w:rsidRPr="00EA4C94">
          <w:rPr>
            <w:rStyle w:val="Hyperlink"/>
            <w:noProof/>
          </w:rPr>
          <w:t>7.3</w:t>
        </w:r>
        <w:r>
          <w:rPr>
            <w:rFonts w:asciiTheme="minorHAnsi" w:eastAsiaTheme="minorEastAsia" w:hAnsiTheme="minorHAnsi" w:cstheme="minorBidi"/>
            <w:noProof/>
            <w:sz w:val="24"/>
          </w:rPr>
          <w:tab/>
        </w:r>
        <w:r w:rsidRPr="00EA4C94">
          <w:rPr>
            <w:rStyle w:val="Hyperlink"/>
            <w:noProof/>
          </w:rPr>
          <w:t>A complete program for the Simple Switch</w:t>
        </w:r>
        <w:r>
          <w:rPr>
            <w:noProof/>
            <w:webHidden/>
          </w:rPr>
          <w:tab/>
        </w:r>
        <w:r>
          <w:rPr>
            <w:noProof/>
            <w:webHidden/>
          </w:rPr>
          <w:fldChar w:fldCharType="begin"/>
        </w:r>
        <w:r>
          <w:rPr>
            <w:noProof/>
            <w:webHidden/>
          </w:rPr>
          <w:instrText xml:space="preserve"> PAGEREF _Toc447898995 \h </w:instrText>
        </w:r>
      </w:ins>
      <w:r>
        <w:rPr>
          <w:noProof/>
          <w:webHidden/>
        </w:rPr>
      </w:r>
      <w:r>
        <w:rPr>
          <w:noProof/>
          <w:webHidden/>
        </w:rPr>
        <w:fldChar w:fldCharType="separate"/>
      </w:r>
      <w:ins w:id="98" w:author="Mihai Budiu" w:date="2016-04-08T17:14:00Z">
        <w:r>
          <w:rPr>
            <w:noProof/>
            <w:webHidden/>
          </w:rPr>
          <w:t>18</w:t>
        </w:r>
      </w:ins>
      <w:ins w:id="99" w:author="Mihai Budiu" w:date="2016-04-08T17:13:00Z">
        <w:r>
          <w:rPr>
            <w:noProof/>
            <w:webHidden/>
          </w:rPr>
          <w:fldChar w:fldCharType="end"/>
        </w:r>
        <w:r w:rsidRPr="00EA4C94">
          <w:rPr>
            <w:rStyle w:val="Hyperlink"/>
            <w:noProof/>
          </w:rPr>
          <w:fldChar w:fldCharType="end"/>
        </w:r>
      </w:ins>
    </w:p>
    <w:p w14:paraId="166663E2" w14:textId="77777777" w:rsidR="00A465D4" w:rsidRDefault="00A465D4">
      <w:pPr>
        <w:pStyle w:val="TOC1"/>
        <w:rPr>
          <w:ins w:id="100" w:author="Mihai Budiu" w:date="2016-04-08T17:13:00Z"/>
          <w:rFonts w:asciiTheme="minorHAnsi" w:eastAsiaTheme="minorEastAsia" w:hAnsiTheme="minorHAnsi" w:cstheme="minorBidi"/>
          <w:noProof/>
          <w:sz w:val="24"/>
        </w:rPr>
      </w:pPr>
      <w:ins w:id="10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"_Toc447898996"</w:instrText>
        </w:r>
        <w:r w:rsidRPr="00EA4C94">
          <w:rPr>
            <w:rStyle w:val="Hyperlink"/>
            <w:noProof/>
          </w:rPr>
          <w:instrText xml:space="preserve"> </w:instrText>
        </w:r>
        <w:r w:rsidRPr="00EA4C94">
          <w:rPr>
            <w:rStyle w:val="Hyperlink"/>
            <w:noProof/>
          </w:rPr>
          <w:fldChar w:fldCharType="separate"/>
        </w:r>
        <w:r w:rsidRPr="00EA4C94">
          <w:rPr>
            <w:rStyle w:val="Hyperlink"/>
            <w:noProof/>
          </w:rPr>
          <w:t>8</w:t>
        </w:r>
        <w:r>
          <w:rPr>
            <w:rFonts w:asciiTheme="minorHAnsi" w:eastAsiaTheme="minorEastAsia" w:hAnsiTheme="minorHAnsi" w:cstheme="minorBidi"/>
            <w:noProof/>
            <w:sz w:val="24"/>
          </w:rPr>
          <w:tab/>
        </w:r>
        <w:r w:rsidRPr="00EA4C94">
          <w:rPr>
            <w:rStyle w:val="Hyperlink"/>
            <w:noProof/>
          </w:rPr>
          <w:t>P4 Language definition</w:t>
        </w:r>
        <w:r>
          <w:rPr>
            <w:noProof/>
            <w:webHidden/>
          </w:rPr>
          <w:tab/>
        </w:r>
        <w:r>
          <w:rPr>
            <w:noProof/>
            <w:webHidden/>
          </w:rPr>
          <w:fldChar w:fldCharType="begin"/>
        </w:r>
        <w:r>
          <w:rPr>
            <w:noProof/>
            <w:webHidden/>
          </w:rPr>
          <w:instrText xml:space="preserve"> PAGEREF _Toc447898996 \h </w:instrText>
        </w:r>
      </w:ins>
      <w:r>
        <w:rPr>
          <w:noProof/>
          <w:webHidden/>
        </w:rPr>
      </w:r>
      <w:r>
        <w:rPr>
          <w:noProof/>
          <w:webHidden/>
        </w:rPr>
        <w:fldChar w:fldCharType="separate"/>
      </w:r>
      <w:ins w:id="102" w:author="Mihai Budiu" w:date="2016-04-08T17:14:00Z">
        <w:r>
          <w:rPr>
            <w:noProof/>
            <w:webHidden/>
          </w:rPr>
          <w:t>23</w:t>
        </w:r>
      </w:ins>
      <w:ins w:id="103" w:author="Mihai Budiu" w:date="2016-04-08T17:13:00Z">
        <w:r>
          <w:rPr>
            <w:noProof/>
            <w:webHidden/>
          </w:rPr>
          <w:fldChar w:fldCharType="end"/>
        </w:r>
        <w:r w:rsidRPr="00EA4C94">
          <w:rPr>
            <w:rStyle w:val="Hyperlink"/>
            <w:noProof/>
          </w:rPr>
          <w:fldChar w:fldCharType="end"/>
        </w:r>
      </w:ins>
    </w:p>
    <w:p w14:paraId="71129370" w14:textId="77777777" w:rsidR="00A465D4" w:rsidRDefault="00A465D4">
      <w:pPr>
        <w:pStyle w:val="TOC2"/>
        <w:tabs>
          <w:tab w:val="left" w:pos="960"/>
          <w:tab w:val="right" w:leader="dot" w:pos="8630"/>
        </w:tabs>
        <w:rPr>
          <w:ins w:id="104" w:author="Mihai Budiu" w:date="2016-04-08T17:13:00Z"/>
          <w:rFonts w:asciiTheme="minorHAnsi" w:eastAsiaTheme="minorEastAsia" w:hAnsiTheme="minorHAnsi" w:cstheme="minorBidi"/>
          <w:noProof/>
          <w:sz w:val="24"/>
        </w:rPr>
      </w:pPr>
      <w:ins w:id="10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"_Toc447898997"</w:instrText>
        </w:r>
        <w:r w:rsidRPr="00EA4C94">
          <w:rPr>
            <w:rStyle w:val="Hyperlink"/>
            <w:noProof/>
          </w:rPr>
          <w:instrText xml:space="preserve"> </w:instrText>
        </w:r>
        <w:r w:rsidRPr="00EA4C94">
          <w:rPr>
            <w:rStyle w:val="Hyperlink"/>
            <w:noProof/>
          </w:rPr>
          <w:fldChar w:fldCharType="separate"/>
        </w:r>
        <w:r w:rsidRPr="00EA4C94">
          <w:rPr>
            <w:rStyle w:val="Hyperlink"/>
            <w:noProof/>
          </w:rPr>
          <w:t>8.1</w:t>
        </w:r>
        <w:r>
          <w:rPr>
            <w:rFonts w:asciiTheme="minorHAnsi" w:eastAsiaTheme="minorEastAsia" w:hAnsiTheme="minorHAnsi" w:cstheme="minorBidi"/>
            <w:noProof/>
            <w:sz w:val="24"/>
          </w:rPr>
          <w:tab/>
        </w:r>
        <w:r w:rsidRPr="00EA4C94">
          <w:rPr>
            <w:rStyle w:val="Hyperlink"/>
            <w:noProof/>
          </w:rPr>
          <w:t>Syntax and semantics</w:t>
        </w:r>
        <w:r>
          <w:rPr>
            <w:noProof/>
            <w:webHidden/>
          </w:rPr>
          <w:tab/>
        </w:r>
        <w:r>
          <w:rPr>
            <w:noProof/>
            <w:webHidden/>
          </w:rPr>
          <w:fldChar w:fldCharType="begin"/>
        </w:r>
        <w:r>
          <w:rPr>
            <w:noProof/>
            <w:webHidden/>
          </w:rPr>
          <w:instrText xml:space="preserve"> PAGEREF _Toc447898997 \h </w:instrText>
        </w:r>
      </w:ins>
      <w:r>
        <w:rPr>
          <w:noProof/>
          <w:webHidden/>
        </w:rPr>
      </w:r>
      <w:r>
        <w:rPr>
          <w:noProof/>
          <w:webHidden/>
        </w:rPr>
        <w:fldChar w:fldCharType="separate"/>
      </w:r>
      <w:ins w:id="106" w:author="Mihai Budiu" w:date="2016-04-08T17:14:00Z">
        <w:r>
          <w:rPr>
            <w:noProof/>
            <w:webHidden/>
          </w:rPr>
          <w:t>24</w:t>
        </w:r>
      </w:ins>
      <w:ins w:id="107" w:author="Mihai Budiu" w:date="2016-04-08T17:13:00Z">
        <w:r>
          <w:rPr>
            <w:noProof/>
            <w:webHidden/>
          </w:rPr>
          <w:fldChar w:fldCharType="end"/>
        </w:r>
        <w:r w:rsidRPr="00EA4C94">
          <w:rPr>
            <w:rStyle w:val="Hyperlink"/>
            <w:noProof/>
          </w:rPr>
          <w:fldChar w:fldCharType="end"/>
        </w:r>
      </w:ins>
    </w:p>
    <w:p w14:paraId="70AF34AF" w14:textId="77777777" w:rsidR="00A465D4" w:rsidRDefault="00A465D4">
      <w:pPr>
        <w:pStyle w:val="TOC3"/>
        <w:tabs>
          <w:tab w:val="left" w:pos="1200"/>
          <w:tab w:val="right" w:leader="dot" w:pos="8630"/>
        </w:tabs>
        <w:rPr>
          <w:ins w:id="108" w:author="Mihai Budiu" w:date="2016-04-08T17:13:00Z"/>
          <w:rFonts w:asciiTheme="minorHAnsi" w:eastAsiaTheme="minorEastAsia" w:hAnsiTheme="minorHAnsi" w:cstheme="minorBidi"/>
          <w:noProof/>
          <w:sz w:val="24"/>
        </w:rPr>
      </w:pPr>
      <w:ins w:id="10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"_Toc447898998"</w:instrText>
        </w:r>
        <w:r w:rsidRPr="00EA4C94">
          <w:rPr>
            <w:rStyle w:val="Hyperlink"/>
            <w:noProof/>
          </w:rPr>
          <w:instrText xml:space="preserve"> </w:instrText>
        </w:r>
        <w:r w:rsidRPr="00EA4C94">
          <w:rPr>
            <w:rStyle w:val="Hyperlink"/>
            <w:noProof/>
          </w:rPr>
          <w:fldChar w:fldCharType="separate"/>
        </w:r>
        <w:r w:rsidRPr="00EA4C94">
          <w:rPr>
            <w:rStyle w:val="Hyperlink"/>
            <w:noProof/>
          </w:rPr>
          <w:t>8.1.1</w:t>
        </w:r>
        <w:r>
          <w:rPr>
            <w:rFonts w:asciiTheme="minorHAnsi" w:eastAsiaTheme="minorEastAsia" w:hAnsiTheme="minorHAnsi" w:cstheme="minorBidi"/>
            <w:noProof/>
            <w:sz w:val="24"/>
          </w:rPr>
          <w:tab/>
        </w:r>
        <w:r w:rsidRPr="00EA4C94">
          <w:rPr>
            <w:rStyle w:val="Hyperlink"/>
            <w:noProof/>
          </w:rPr>
          <w:t>Grammar</w:t>
        </w:r>
        <w:r>
          <w:rPr>
            <w:noProof/>
            <w:webHidden/>
          </w:rPr>
          <w:tab/>
        </w:r>
        <w:r>
          <w:rPr>
            <w:noProof/>
            <w:webHidden/>
          </w:rPr>
          <w:fldChar w:fldCharType="begin"/>
        </w:r>
        <w:r>
          <w:rPr>
            <w:noProof/>
            <w:webHidden/>
          </w:rPr>
          <w:instrText xml:space="preserve"> PAGEREF _Toc447898998 \h </w:instrText>
        </w:r>
      </w:ins>
      <w:r>
        <w:rPr>
          <w:noProof/>
          <w:webHidden/>
        </w:rPr>
      </w:r>
      <w:r>
        <w:rPr>
          <w:noProof/>
          <w:webHidden/>
        </w:rPr>
        <w:fldChar w:fldCharType="separate"/>
      </w:r>
      <w:ins w:id="110" w:author="Mihai Budiu" w:date="2016-04-08T17:14:00Z">
        <w:r>
          <w:rPr>
            <w:noProof/>
            <w:webHidden/>
          </w:rPr>
          <w:t>24</w:t>
        </w:r>
      </w:ins>
      <w:ins w:id="111" w:author="Mihai Budiu" w:date="2016-04-08T17:13:00Z">
        <w:r>
          <w:rPr>
            <w:noProof/>
            <w:webHidden/>
          </w:rPr>
          <w:fldChar w:fldCharType="end"/>
        </w:r>
        <w:r w:rsidRPr="00EA4C94">
          <w:rPr>
            <w:rStyle w:val="Hyperlink"/>
            <w:noProof/>
          </w:rPr>
          <w:fldChar w:fldCharType="end"/>
        </w:r>
      </w:ins>
    </w:p>
    <w:p w14:paraId="0C85074D" w14:textId="77777777" w:rsidR="00A465D4" w:rsidRDefault="00A465D4">
      <w:pPr>
        <w:pStyle w:val="TOC3"/>
        <w:tabs>
          <w:tab w:val="left" w:pos="1200"/>
          <w:tab w:val="right" w:leader="dot" w:pos="8630"/>
        </w:tabs>
        <w:rPr>
          <w:ins w:id="112" w:author="Mihai Budiu" w:date="2016-04-08T17:13:00Z"/>
          <w:rFonts w:asciiTheme="minorHAnsi" w:eastAsiaTheme="minorEastAsia" w:hAnsiTheme="minorHAnsi" w:cstheme="minorBidi"/>
          <w:noProof/>
          <w:sz w:val="24"/>
        </w:rPr>
      </w:pPr>
      <w:ins w:id="11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"_Toc447898999"</w:instrText>
        </w:r>
        <w:r w:rsidRPr="00EA4C94">
          <w:rPr>
            <w:rStyle w:val="Hyperlink"/>
            <w:noProof/>
          </w:rPr>
          <w:instrText xml:space="preserve"> </w:instrText>
        </w:r>
        <w:r w:rsidRPr="00EA4C94">
          <w:rPr>
            <w:rStyle w:val="Hyperlink"/>
            <w:noProof/>
          </w:rPr>
          <w:fldChar w:fldCharType="separate"/>
        </w:r>
        <w:r w:rsidRPr="00EA4C94">
          <w:rPr>
            <w:rStyle w:val="Hyperlink"/>
            <w:noProof/>
          </w:rPr>
          <w:t>8.1.2</w:t>
        </w:r>
        <w:r>
          <w:rPr>
            <w:rFonts w:asciiTheme="minorHAnsi" w:eastAsiaTheme="minorEastAsia" w:hAnsiTheme="minorHAnsi" w:cstheme="minorBidi"/>
            <w:noProof/>
            <w:sz w:val="24"/>
          </w:rPr>
          <w:tab/>
        </w:r>
        <w:r w:rsidRPr="00EA4C94">
          <w:rPr>
            <w:rStyle w:val="Hyperlink"/>
            <w:noProof/>
          </w:rPr>
          <w:t>Semantics and the P4 abstract machines</w:t>
        </w:r>
        <w:r>
          <w:rPr>
            <w:noProof/>
            <w:webHidden/>
          </w:rPr>
          <w:tab/>
        </w:r>
        <w:r>
          <w:rPr>
            <w:noProof/>
            <w:webHidden/>
          </w:rPr>
          <w:fldChar w:fldCharType="begin"/>
        </w:r>
        <w:r>
          <w:rPr>
            <w:noProof/>
            <w:webHidden/>
          </w:rPr>
          <w:instrText xml:space="preserve"> PAGEREF _Toc447898999 \h </w:instrText>
        </w:r>
      </w:ins>
      <w:r>
        <w:rPr>
          <w:noProof/>
          <w:webHidden/>
        </w:rPr>
      </w:r>
      <w:r>
        <w:rPr>
          <w:noProof/>
          <w:webHidden/>
        </w:rPr>
        <w:fldChar w:fldCharType="separate"/>
      </w:r>
      <w:ins w:id="114" w:author="Mihai Budiu" w:date="2016-04-08T17:14:00Z">
        <w:r>
          <w:rPr>
            <w:noProof/>
            <w:webHidden/>
          </w:rPr>
          <w:t>24</w:t>
        </w:r>
      </w:ins>
      <w:ins w:id="115" w:author="Mihai Budiu" w:date="2016-04-08T17:13:00Z">
        <w:r>
          <w:rPr>
            <w:noProof/>
            <w:webHidden/>
          </w:rPr>
          <w:fldChar w:fldCharType="end"/>
        </w:r>
        <w:r w:rsidRPr="00EA4C94">
          <w:rPr>
            <w:rStyle w:val="Hyperlink"/>
            <w:noProof/>
          </w:rPr>
          <w:fldChar w:fldCharType="end"/>
        </w:r>
      </w:ins>
    </w:p>
    <w:p w14:paraId="6675D3D6" w14:textId="77777777" w:rsidR="00A465D4" w:rsidRDefault="00A465D4">
      <w:pPr>
        <w:pStyle w:val="TOC2"/>
        <w:tabs>
          <w:tab w:val="left" w:pos="960"/>
          <w:tab w:val="right" w:leader="dot" w:pos="8630"/>
        </w:tabs>
        <w:rPr>
          <w:ins w:id="116" w:author="Mihai Budiu" w:date="2016-04-08T17:13:00Z"/>
          <w:rFonts w:asciiTheme="minorHAnsi" w:eastAsiaTheme="minorEastAsia" w:hAnsiTheme="minorHAnsi" w:cstheme="minorBidi"/>
          <w:noProof/>
          <w:sz w:val="24"/>
        </w:rPr>
      </w:pPr>
      <w:ins w:id="11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"_Toc447899000"</w:instrText>
        </w:r>
        <w:r w:rsidRPr="00EA4C94">
          <w:rPr>
            <w:rStyle w:val="Hyperlink"/>
            <w:noProof/>
          </w:rPr>
          <w:instrText xml:space="preserve"> </w:instrText>
        </w:r>
        <w:r w:rsidRPr="00EA4C94">
          <w:rPr>
            <w:rStyle w:val="Hyperlink"/>
            <w:noProof/>
          </w:rPr>
          <w:fldChar w:fldCharType="separate"/>
        </w:r>
        <w:r w:rsidRPr="00EA4C94">
          <w:rPr>
            <w:rStyle w:val="Hyperlink"/>
            <w:noProof/>
          </w:rPr>
          <w:t>8.2</w:t>
        </w:r>
        <w:r>
          <w:rPr>
            <w:rFonts w:asciiTheme="minorHAnsi" w:eastAsiaTheme="minorEastAsia" w:hAnsiTheme="minorHAnsi" w:cstheme="minorBidi"/>
            <w:noProof/>
            <w:sz w:val="24"/>
          </w:rPr>
          <w:tab/>
        </w:r>
        <w:r w:rsidRPr="00EA4C94">
          <w:rPr>
            <w:rStyle w:val="Hyperlink"/>
            <w:noProof/>
          </w:rPr>
          <w:t>Preprocessing</w:t>
        </w:r>
        <w:r>
          <w:rPr>
            <w:noProof/>
            <w:webHidden/>
          </w:rPr>
          <w:tab/>
        </w:r>
        <w:r>
          <w:rPr>
            <w:noProof/>
            <w:webHidden/>
          </w:rPr>
          <w:fldChar w:fldCharType="begin"/>
        </w:r>
        <w:r>
          <w:rPr>
            <w:noProof/>
            <w:webHidden/>
          </w:rPr>
          <w:instrText xml:space="preserve"> PAGEREF _Toc447899000 \h </w:instrText>
        </w:r>
      </w:ins>
      <w:r>
        <w:rPr>
          <w:noProof/>
          <w:webHidden/>
        </w:rPr>
      </w:r>
      <w:r>
        <w:rPr>
          <w:noProof/>
          <w:webHidden/>
        </w:rPr>
        <w:fldChar w:fldCharType="separate"/>
      </w:r>
      <w:ins w:id="118" w:author="Mihai Budiu" w:date="2016-04-08T17:14:00Z">
        <w:r>
          <w:rPr>
            <w:noProof/>
            <w:webHidden/>
          </w:rPr>
          <w:t>24</w:t>
        </w:r>
      </w:ins>
      <w:ins w:id="119" w:author="Mihai Budiu" w:date="2016-04-08T17:13:00Z">
        <w:r>
          <w:rPr>
            <w:noProof/>
            <w:webHidden/>
          </w:rPr>
          <w:fldChar w:fldCharType="end"/>
        </w:r>
        <w:r w:rsidRPr="00EA4C94">
          <w:rPr>
            <w:rStyle w:val="Hyperlink"/>
            <w:noProof/>
          </w:rPr>
          <w:fldChar w:fldCharType="end"/>
        </w:r>
      </w:ins>
    </w:p>
    <w:p w14:paraId="514CA1CA" w14:textId="77777777" w:rsidR="00A465D4" w:rsidRDefault="00A465D4">
      <w:pPr>
        <w:pStyle w:val="TOC3"/>
        <w:tabs>
          <w:tab w:val="left" w:pos="1200"/>
          <w:tab w:val="right" w:leader="dot" w:pos="8630"/>
        </w:tabs>
        <w:rPr>
          <w:ins w:id="120" w:author="Mihai Budiu" w:date="2016-04-08T17:13:00Z"/>
          <w:rFonts w:asciiTheme="minorHAnsi" w:eastAsiaTheme="minorEastAsia" w:hAnsiTheme="minorHAnsi" w:cstheme="minorBidi"/>
          <w:noProof/>
          <w:sz w:val="24"/>
        </w:rPr>
      </w:pPr>
      <w:ins w:id="12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"_Toc447899001"</w:instrText>
        </w:r>
        <w:r w:rsidRPr="00EA4C94">
          <w:rPr>
            <w:rStyle w:val="Hyperlink"/>
            <w:noProof/>
          </w:rPr>
          <w:instrText xml:space="preserve"> </w:instrText>
        </w:r>
        <w:r w:rsidRPr="00EA4C94">
          <w:rPr>
            <w:rStyle w:val="Hyperlink"/>
            <w:noProof/>
          </w:rPr>
          <w:fldChar w:fldCharType="separate"/>
        </w:r>
        <w:r w:rsidRPr="00EA4C94">
          <w:rPr>
            <w:rStyle w:val="Hyperlink"/>
            <w:noProof/>
          </w:rPr>
          <w:t>8.2.1</w:t>
        </w:r>
        <w:r>
          <w:rPr>
            <w:rFonts w:asciiTheme="minorHAnsi" w:eastAsiaTheme="minorEastAsia" w:hAnsiTheme="minorHAnsi" w:cstheme="minorBidi"/>
            <w:noProof/>
            <w:sz w:val="24"/>
          </w:rPr>
          <w:tab/>
        </w:r>
        <w:r w:rsidRPr="00EA4C94">
          <w:rPr>
            <w:rStyle w:val="Hyperlink"/>
            <w:noProof/>
          </w:rPr>
          <w:t>P4 core library</w:t>
        </w:r>
        <w:r>
          <w:rPr>
            <w:noProof/>
            <w:webHidden/>
          </w:rPr>
          <w:tab/>
        </w:r>
        <w:r>
          <w:rPr>
            <w:noProof/>
            <w:webHidden/>
          </w:rPr>
          <w:fldChar w:fldCharType="begin"/>
        </w:r>
        <w:r>
          <w:rPr>
            <w:noProof/>
            <w:webHidden/>
          </w:rPr>
          <w:instrText xml:space="preserve"> PAGEREF _Toc447899001 \h </w:instrText>
        </w:r>
      </w:ins>
      <w:r>
        <w:rPr>
          <w:noProof/>
          <w:webHidden/>
        </w:rPr>
      </w:r>
      <w:r>
        <w:rPr>
          <w:noProof/>
          <w:webHidden/>
        </w:rPr>
        <w:fldChar w:fldCharType="separate"/>
      </w:r>
      <w:ins w:id="122" w:author="Mihai Budiu" w:date="2016-04-08T17:14:00Z">
        <w:r>
          <w:rPr>
            <w:noProof/>
            <w:webHidden/>
          </w:rPr>
          <w:t>25</w:t>
        </w:r>
      </w:ins>
      <w:ins w:id="123" w:author="Mihai Budiu" w:date="2016-04-08T17:13:00Z">
        <w:r>
          <w:rPr>
            <w:noProof/>
            <w:webHidden/>
          </w:rPr>
          <w:fldChar w:fldCharType="end"/>
        </w:r>
        <w:r w:rsidRPr="00EA4C94">
          <w:rPr>
            <w:rStyle w:val="Hyperlink"/>
            <w:noProof/>
          </w:rPr>
          <w:fldChar w:fldCharType="end"/>
        </w:r>
      </w:ins>
    </w:p>
    <w:p w14:paraId="03E7B58D" w14:textId="77777777" w:rsidR="00A465D4" w:rsidRDefault="00A465D4">
      <w:pPr>
        <w:pStyle w:val="TOC2"/>
        <w:tabs>
          <w:tab w:val="left" w:pos="960"/>
          <w:tab w:val="right" w:leader="dot" w:pos="8630"/>
        </w:tabs>
        <w:rPr>
          <w:ins w:id="124" w:author="Mihai Budiu" w:date="2016-04-08T17:13:00Z"/>
          <w:rFonts w:asciiTheme="minorHAnsi" w:eastAsiaTheme="minorEastAsia" w:hAnsiTheme="minorHAnsi" w:cstheme="minorBidi"/>
          <w:noProof/>
          <w:sz w:val="24"/>
        </w:rPr>
      </w:pPr>
      <w:ins w:id="12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"_Toc447899002"</w:instrText>
        </w:r>
        <w:r w:rsidRPr="00EA4C94">
          <w:rPr>
            <w:rStyle w:val="Hyperlink"/>
            <w:noProof/>
          </w:rPr>
          <w:instrText xml:space="preserve"> </w:instrText>
        </w:r>
        <w:r w:rsidRPr="00EA4C94">
          <w:rPr>
            <w:rStyle w:val="Hyperlink"/>
            <w:noProof/>
          </w:rPr>
          <w:fldChar w:fldCharType="separate"/>
        </w:r>
        <w:r w:rsidRPr="00EA4C94">
          <w:rPr>
            <w:rStyle w:val="Hyperlink"/>
            <w:noProof/>
          </w:rPr>
          <w:t>8.3</w:t>
        </w:r>
        <w:r>
          <w:rPr>
            <w:rFonts w:asciiTheme="minorHAnsi" w:eastAsiaTheme="minorEastAsia" w:hAnsiTheme="minorHAnsi" w:cstheme="minorBidi"/>
            <w:noProof/>
            <w:sz w:val="24"/>
          </w:rPr>
          <w:tab/>
        </w:r>
        <w:r w:rsidRPr="00EA4C94">
          <w:rPr>
            <w:rStyle w:val="Hyperlink"/>
            <w:noProof/>
          </w:rPr>
          <w:t>Lexical constructs</w:t>
        </w:r>
        <w:r>
          <w:rPr>
            <w:noProof/>
            <w:webHidden/>
          </w:rPr>
          <w:tab/>
        </w:r>
        <w:r>
          <w:rPr>
            <w:noProof/>
            <w:webHidden/>
          </w:rPr>
          <w:fldChar w:fldCharType="begin"/>
        </w:r>
        <w:r>
          <w:rPr>
            <w:noProof/>
            <w:webHidden/>
          </w:rPr>
          <w:instrText xml:space="preserve"> PAGEREF _Toc447899002 \h </w:instrText>
        </w:r>
      </w:ins>
      <w:r>
        <w:rPr>
          <w:noProof/>
          <w:webHidden/>
        </w:rPr>
      </w:r>
      <w:r>
        <w:rPr>
          <w:noProof/>
          <w:webHidden/>
        </w:rPr>
        <w:fldChar w:fldCharType="separate"/>
      </w:r>
      <w:ins w:id="126" w:author="Mihai Budiu" w:date="2016-04-08T17:14:00Z">
        <w:r>
          <w:rPr>
            <w:noProof/>
            <w:webHidden/>
          </w:rPr>
          <w:t>25</w:t>
        </w:r>
      </w:ins>
      <w:ins w:id="127" w:author="Mihai Budiu" w:date="2016-04-08T17:13:00Z">
        <w:r>
          <w:rPr>
            <w:noProof/>
            <w:webHidden/>
          </w:rPr>
          <w:fldChar w:fldCharType="end"/>
        </w:r>
        <w:r w:rsidRPr="00EA4C94">
          <w:rPr>
            <w:rStyle w:val="Hyperlink"/>
            <w:noProof/>
          </w:rPr>
          <w:fldChar w:fldCharType="end"/>
        </w:r>
      </w:ins>
    </w:p>
    <w:p w14:paraId="6B2C9CAA" w14:textId="77777777" w:rsidR="00A465D4" w:rsidRDefault="00A465D4">
      <w:pPr>
        <w:pStyle w:val="TOC3"/>
        <w:tabs>
          <w:tab w:val="left" w:pos="1200"/>
          <w:tab w:val="right" w:leader="dot" w:pos="8630"/>
        </w:tabs>
        <w:rPr>
          <w:ins w:id="128" w:author="Mihai Budiu" w:date="2016-04-08T17:13:00Z"/>
          <w:rFonts w:asciiTheme="minorHAnsi" w:eastAsiaTheme="minorEastAsia" w:hAnsiTheme="minorHAnsi" w:cstheme="minorBidi"/>
          <w:noProof/>
          <w:sz w:val="24"/>
        </w:rPr>
      </w:pPr>
      <w:ins w:id="12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"_Toc447899003"</w:instrText>
        </w:r>
        <w:r w:rsidRPr="00EA4C94">
          <w:rPr>
            <w:rStyle w:val="Hyperlink"/>
            <w:noProof/>
          </w:rPr>
          <w:instrText xml:space="preserve"> </w:instrText>
        </w:r>
        <w:r w:rsidRPr="00EA4C94">
          <w:rPr>
            <w:rStyle w:val="Hyperlink"/>
            <w:noProof/>
          </w:rPr>
          <w:fldChar w:fldCharType="separate"/>
        </w:r>
        <w:r w:rsidRPr="00EA4C94">
          <w:rPr>
            <w:rStyle w:val="Hyperlink"/>
            <w:noProof/>
          </w:rPr>
          <w:t>8.3.1</w:t>
        </w:r>
        <w:r>
          <w:rPr>
            <w:rFonts w:asciiTheme="minorHAnsi" w:eastAsiaTheme="minorEastAsia" w:hAnsiTheme="minorHAnsi" w:cstheme="minorBidi"/>
            <w:noProof/>
            <w:sz w:val="24"/>
          </w:rPr>
          <w:tab/>
        </w:r>
        <w:r w:rsidRPr="00EA4C94">
          <w:rPr>
            <w:rStyle w:val="Hyperlink"/>
            <w:noProof/>
          </w:rPr>
          <w:t>Comments</w:t>
        </w:r>
        <w:r>
          <w:rPr>
            <w:noProof/>
            <w:webHidden/>
          </w:rPr>
          <w:tab/>
        </w:r>
        <w:r>
          <w:rPr>
            <w:noProof/>
            <w:webHidden/>
          </w:rPr>
          <w:fldChar w:fldCharType="begin"/>
        </w:r>
        <w:r>
          <w:rPr>
            <w:noProof/>
            <w:webHidden/>
          </w:rPr>
          <w:instrText xml:space="preserve"> PAGEREF _Toc447899003 \h </w:instrText>
        </w:r>
      </w:ins>
      <w:r>
        <w:rPr>
          <w:noProof/>
          <w:webHidden/>
        </w:rPr>
      </w:r>
      <w:r>
        <w:rPr>
          <w:noProof/>
          <w:webHidden/>
        </w:rPr>
        <w:fldChar w:fldCharType="separate"/>
      </w:r>
      <w:ins w:id="130" w:author="Mihai Budiu" w:date="2016-04-08T17:14:00Z">
        <w:r>
          <w:rPr>
            <w:noProof/>
            <w:webHidden/>
          </w:rPr>
          <w:t>25</w:t>
        </w:r>
      </w:ins>
      <w:ins w:id="131" w:author="Mihai Budiu" w:date="2016-04-08T17:13:00Z">
        <w:r>
          <w:rPr>
            <w:noProof/>
            <w:webHidden/>
          </w:rPr>
          <w:fldChar w:fldCharType="end"/>
        </w:r>
        <w:r w:rsidRPr="00EA4C94">
          <w:rPr>
            <w:rStyle w:val="Hyperlink"/>
            <w:noProof/>
          </w:rPr>
          <w:fldChar w:fldCharType="end"/>
        </w:r>
      </w:ins>
    </w:p>
    <w:p w14:paraId="298319AC" w14:textId="77777777" w:rsidR="00A465D4" w:rsidRDefault="00A465D4">
      <w:pPr>
        <w:pStyle w:val="TOC3"/>
        <w:tabs>
          <w:tab w:val="left" w:pos="1200"/>
          <w:tab w:val="right" w:leader="dot" w:pos="8630"/>
        </w:tabs>
        <w:rPr>
          <w:ins w:id="132" w:author="Mihai Budiu" w:date="2016-04-08T17:13:00Z"/>
          <w:rFonts w:asciiTheme="minorHAnsi" w:eastAsiaTheme="minorEastAsia" w:hAnsiTheme="minorHAnsi" w:cstheme="minorBidi"/>
          <w:noProof/>
          <w:sz w:val="24"/>
        </w:rPr>
      </w:pPr>
      <w:ins w:id="13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"_Toc447899004"</w:instrText>
        </w:r>
        <w:r w:rsidRPr="00EA4C94">
          <w:rPr>
            <w:rStyle w:val="Hyperlink"/>
            <w:noProof/>
          </w:rPr>
          <w:instrText xml:space="preserve"> </w:instrText>
        </w:r>
        <w:r w:rsidRPr="00EA4C94">
          <w:rPr>
            <w:rStyle w:val="Hyperlink"/>
            <w:noProof/>
          </w:rPr>
          <w:fldChar w:fldCharType="separate"/>
        </w:r>
        <w:r w:rsidRPr="00EA4C94">
          <w:rPr>
            <w:rStyle w:val="Hyperlink"/>
            <w:noProof/>
          </w:rPr>
          <w:t>8.3.2</w:t>
        </w:r>
        <w:r>
          <w:rPr>
            <w:rFonts w:asciiTheme="minorHAnsi" w:eastAsiaTheme="minorEastAsia" w:hAnsiTheme="minorHAnsi" w:cstheme="minorBidi"/>
            <w:noProof/>
            <w:sz w:val="24"/>
          </w:rPr>
          <w:tab/>
        </w:r>
        <w:r w:rsidRPr="00EA4C94">
          <w:rPr>
            <w:rStyle w:val="Hyperlink"/>
            <w:noProof/>
          </w:rPr>
          <w:t>Literal constants</w:t>
        </w:r>
        <w:r>
          <w:rPr>
            <w:noProof/>
            <w:webHidden/>
          </w:rPr>
          <w:tab/>
        </w:r>
        <w:r>
          <w:rPr>
            <w:noProof/>
            <w:webHidden/>
          </w:rPr>
          <w:fldChar w:fldCharType="begin"/>
        </w:r>
        <w:r>
          <w:rPr>
            <w:noProof/>
            <w:webHidden/>
          </w:rPr>
          <w:instrText xml:space="preserve"> PAGEREF _Toc447899004 \h </w:instrText>
        </w:r>
      </w:ins>
      <w:r>
        <w:rPr>
          <w:noProof/>
          <w:webHidden/>
        </w:rPr>
      </w:r>
      <w:r>
        <w:rPr>
          <w:noProof/>
          <w:webHidden/>
        </w:rPr>
        <w:fldChar w:fldCharType="separate"/>
      </w:r>
      <w:ins w:id="134" w:author="Mihai Budiu" w:date="2016-04-08T17:14:00Z">
        <w:r>
          <w:rPr>
            <w:noProof/>
            <w:webHidden/>
          </w:rPr>
          <w:t>25</w:t>
        </w:r>
      </w:ins>
      <w:ins w:id="135" w:author="Mihai Budiu" w:date="2016-04-08T17:13:00Z">
        <w:r>
          <w:rPr>
            <w:noProof/>
            <w:webHidden/>
          </w:rPr>
          <w:fldChar w:fldCharType="end"/>
        </w:r>
        <w:r w:rsidRPr="00EA4C94">
          <w:rPr>
            <w:rStyle w:val="Hyperlink"/>
            <w:noProof/>
          </w:rPr>
          <w:fldChar w:fldCharType="end"/>
        </w:r>
      </w:ins>
    </w:p>
    <w:p w14:paraId="257CB553" w14:textId="77777777" w:rsidR="00A465D4" w:rsidRDefault="00A465D4">
      <w:pPr>
        <w:pStyle w:val="TOC2"/>
        <w:tabs>
          <w:tab w:val="left" w:pos="960"/>
          <w:tab w:val="right" w:leader="dot" w:pos="8630"/>
        </w:tabs>
        <w:rPr>
          <w:ins w:id="136" w:author="Mihai Budiu" w:date="2016-04-08T17:13:00Z"/>
          <w:rFonts w:asciiTheme="minorHAnsi" w:eastAsiaTheme="minorEastAsia" w:hAnsiTheme="minorHAnsi" w:cstheme="minorBidi"/>
          <w:noProof/>
          <w:sz w:val="24"/>
        </w:rPr>
      </w:pPr>
      <w:ins w:id="13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"_Toc447899005"</w:instrText>
        </w:r>
        <w:r w:rsidRPr="00EA4C94">
          <w:rPr>
            <w:rStyle w:val="Hyperlink"/>
            <w:noProof/>
          </w:rPr>
          <w:instrText xml:space="preserve"> </w:instrText>
        </w:r>
        <w:r w:rsidRPr="00EA4C94">
          <w:rPr>
            <w:rStyle w:val="Hyperlink"/>
            <w:noProof/>
          </w:rPr>
          <w:fldChar w:fldCharType="separate"/>
        </w:r>
        <w:r w:rsidRPr="00EA4C94">
          <w:rPr>
            <w:rStyle w:val="Hyperlink"/>
            <w:noProof/>
          </w:rPr>
          <w:t>8.4</w:t>
        </w:r>
        <w:r>
          <w:rPr>
            <w:rFonts w:asciiTheme="minorHAnsi" w:eastAsiaTheme="minorEastAsia" w:hAnsiTheme="minorHAnsi" w:cstheme="minorBidi"/>
            <w:noProof/>
            <w:sz w:val="24"/>
          </w:rPr>
          <w:tab/>
        </w:r>
        <w:r w:rsidRPr="00EA4C94">
          <w:rPr>
            <w:rStyle w:val="Hyperlink"/>
            <w:noProof/>
          </w:rPr>
          <w:t>Naming conventions</w:t>
        </w:r>
        <w:r>
          <w:rPr>
            <w:noProof/>
            <w:webHidden/>
          </w:rPr>
          <w:tab/>
        </w:r>
        <w:r>
          <w:rPr>
            <w:noProof/>
            <w:webHidden/>
          </w:rPr>
          <w:fldChar w:fldCharType="begin"/>
        </w:r>
        <w:r>
          <w:rPr>
            <w:noProof/>
            <w:webHidden/>
          </w:rPr>
          <w:instrText xml:space="preserve"> PAGEREF _Toc447899005 \h </w:instrText>
        </w:r>
      </w:ins>
      <w:r>
        <w:rPr>
          <w:noProof/>
          <w:webHidden/>
        </w:rPr>
      </w:r>
      <w:r>
        <w:rPr>
          <w:noProof/>
          <w:webHidden/>
        </w:rPr>
        <w:fldChar w:fldCharType="separate"/>
      </w:r>
      <w:ins w:id="138" w:author="Mihai Budiu" w:date="2016-04-08T17:14:00Z">
        <w:r>
          <w:rPr>
            <w:noProof/>
            <w:webHidden/>
          </w:rPr>
          <w:t>26</w:t>
        </w:r>
      </w:ins>
      <w:ins w:id="139" w:author="Mihai Budiu" w:date="2016-04-08T17:13:00Z">
        <w:r>
          <w:rPr>
            <w:noProof/>
            <w:webHidden/>
          </w:rPr>
          <w:fldChar w:fldCharType="end"/>
        </w:r>
        <w:r w:rsidRPr="00EA4C94">
          <w:rPr>
            <w:rStyle w:val="Hyperlink"/>
            <w:noProof/>
          </w:rPr>
          <w:fldChar w:fldCharType="end"/>
        </w:r>
      </w:ins>
    </w:p>
    <w:p w14:paraId="3C4502D3" w14:textId="77777777" w:rsidR="00A465D4" w:rsidRDefault="00A465D4">
      <w:pPr>
        <w:pStyle w:val="TOC2"/>
        <w:tabs>
          <w:tab w:val="left" w:pos="960"/>
          <w:tab w:val="right" w:leader="dot" w:pos="8630"/>
        </w:tabs>
        <w:rPr>
          <w:ins w:id="140" w:author="Mihai Budiu" w:date="2016-04-08T17:13:00Z"/>
          <w:rFonts w:asciiTheme="minorHAnsi" w:eastAsiaTheme="minorEastAsia" w:hAnsiTheme="minorHAnsi" w:cstheme="minorBidi"/>
          <w:noProof/>
          <w:sz w:val="24"/>
        </w:rPr>
      </w:pPr>
      <w:ins w:id="14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"_Toc447899006"</w:instrText>
        </w:r>
        <w:r w:rsidRPr="00EA4C94">
          <w:rPr>
            <w:rStyle w:val="Hyperlink"/>
            <w:noProof/>
          </w:rPr>
          <w:instrText xml:space="preserve"> </w:instrText>
        </w:r>
        <w:r w:rsidRPr="00EA4C94">
          <w:rPr>
            <w:rStyle w:val="Hyperlink"/>
            <w:noProof/>
          </w:rPr>
          <w:fldChar w:fldCharType="separate"/>
        </w:r>
        <w:r w:rsidRPr="00EA4C94">
          <w:rPr>
            <w:rStyle w:val="Hyperlink"/>
            <w:noProof/>
          </w:rPr>
          <w:t>8.5</w:t>
        </w:r>
        <w:r>
          <w:rPr>
            <w:rFonts w:asciiTheme="minorHAnsi" w:eastAsiaTheme="minorEastAsia" w:hAnsiTheme="minorHAnsi" w:cstheme="minorBidi"/>
            <w:noProof/>
            <w:sz w:val="24"/>
          </w:rPr>
          <w:tab/>
        </w:r>
        <w:r w:rsidRPr="00EA4C94">
          <w:rPr>
            <w:rStyle w:val="Hyperlink"/>
            <w:noProof/>
          </w:rPr>
          <w:t>P4 Program structure</w:t>
        </w:r>
        <w:r>
          <w:rPr>
            <w:noProof/>
            <w:webHidden/>
          </w:rPr>
          <w:tab/>
        </w:r>
        <w:r>
          <w:rPr>
            <w:noProof/>
            <w:webHidden/>
          </w:rPr>
          <w:fldChar w:fldCharType="begin"/>
        </w:r>
        <w:r>
          <w:rPr>
            <w:noProof/>
            <w:webHidden/>
          </w:rPr>
          <w:instrText xml:space="preserve"> PAGEREF _Toc447899006 \h </w:instrText>
        </w:r>
      </w:ins>
      <w:r>
        <w:rPr>
          <w:noProof/>
          <w:webHidden/>
        </w:rPr>
      </w:r>
      <w:r>
        <w:rPr>
          <w:noProof/>
          <w:webHidden/>
        </w:rPr>
        <w:fldChar w:fldCharType="separate"/>
      </w:r>
      <w:ins w:id="142" w:author="Mihai Budiu" w:date="2016-04-08T17:14:00Z">
        <w:r>
          <w:rPr>
            <w:noProof/>
            <w:webHidden/>
          </w:rPr>
          <w:t>26</w:t>
        </w:r>
      </w:ins>
      <w:ins w:id="143" w:author="Mihai Budiu" w:date="2016-04-08T17:13:00Z">
        <w:r>
          <w:rPr>
            <w:noProof/>
            <w:webHidden/>
          </w:rPr>
          <w:fldChar w:fldCharType="end"/>
        </w:r>
        <w:r w:rsidRPr="00EA4C94">
          <w:rPr>
            <w:rStyle w:val="Hyperlink"/>
            <w:noProof/>
          </w:rPr>
          <w:fldChar w:fldCharType="end"/>
        </w:r>
      </w:ins>
    </w:p>
    <w:p w14:paraId="3E8A320B" w14:textId="77777777" w:rsidR="00A465D4" w:rsidRDefault="00A465D4">
      <w:pPr>
        <w:pStyle w:val="TOC3"/>
        <w:tabs>
          <w:tab w:val="left" w:pos="1200"/>
          <w:tab w:val="right" w:leader="dot" w:pos="8630"/>
        </w:tabs>
        <w:rPr>
          <w:ins w:id="144" w:author="Mihai Budiu" w:date="2016-04-08T17:13:00Z"/>
          <w:rFonts w:asciiTheme="minorHAnsi" w:eastAsiaTheme="minorEastAsia" w:hAnsiTheme="minorHAnsi" w:cstheme="minorBidi"/>
          <w:noProof/>
          <w:sz w:val="24"/>
        </w:rPr>
      </w:pPr>
      <w:ins w:id="14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"_Toc447899007"</w:instrText>
        </w:r>
        <w:r w:rsidRPr="00EA4C94">
          <w:rPr>
            <w:rStyle w:val="Hyperlink"/>
            <w:noProof/>
          </w:rPr>
          <w:instrText xml:space="preserve"> </w:instrText>
        </w:r>
        <w:r w:rsidRPr="00EA4C94">
          <w:rPr>
            <w:rStyle w:val="Hyperlink"/>
            <w:noProof/>
          </w:rPr>
          <w:fldChar w:fldCharType="separate"/>
        </w:r>
        <w:r w:rsidRPr="00EA4C94">
          <w:rPr>
            <w:rStyle w:val="Hyperlink"/>
            <w:noProof/>
          </w:rPr>
          <w:t>8.5.1</w:t>
        </w:r>
        <w:r>
          <w:rPr>
            <w:rFonts w:asciiTheme="minorHAnsi" w:eastAsiaTheme="minorEastAsia" w:hAnsiTheme="minorHAnsi" w:cstheme="minorBidi"/>
            <w:noProof/>
            <w:sz w:val="24"/>
          </w:rPr>
          <w:tab/>
        </w:r>
        <w:r w:rsidRPr="00EA4C94">
          <w:rPr>
            <w:rStyle w:val="Hyperlink"/>
            <w:noProof/>
          </w:rPr>
          <w:t>Scopes</w:t>
        </w:r>
        <w:r>
          <w:rPr>
            <w:noProof/>
            <w:webHidden/>
          </w:rPr>
          <w:tab/>
        </w:r>
        <w:r>
          <w:rPr>
            <w:noProof/>
            <w:webHidden/>
          </w:rPr>
          <w:fldChar w:fldCharType="begin"/>
        </w:r>
        <w:r>
          <w:rPr>
            <w:noProof/>
            <w:webHidden/>
          </w:rPr>
          <w:instrText xml:space="preserve"> PAGEREF _Toc447899007 \h </w:instrText>
        </w:r>
      </w:ins>
      <w:r>
        <w:rPr>
          <w:noProof/>
          <w:webHidden/>
        </w:rPr>
      </w:r>
      <w:r>
        <w:rPr>
          <w:noProof/>
          <w:webHidden/>
        </w:rPr>
        <w:fldChar w:fldCharType="separate"/>
      </w:r>
      <w:ins w:id="146" w:author="Mihai Budiu" w:date="2016-04-08T17:14:00Z">
        <w:r>
          <w:rPr>
            <w:noProof/>
            <w:webHidden/>
          </w:rPr>
          <w:t>27</w:t>
        </w:r>
      </w:ins>
      <w:ins w:id="147" w:author="Mihai Budiu" w:date="2016-04-08T17:13:00Z">
        <w:r>
          <w:rPr>
            <w:noProof/>
            <w:webHidden/>
          </w:rPr>
          <w:fldChar w:fldCharType="end"/>
        </w:r>
        <w:r w:rsidRPr="00EA4C94">
          <w:rPr>
            <w:rStyle w:val="Hyperlink"/>
            <w:noProof/>
          </w:rPr>
          <w:fldChar w:fldCharType="end"/>
        </w:r>
      </w:ins>
    </w:p>
    <w:p w14:paraId="56AE9E38" w14:textId="77777777" w:rsidR="00A465D4" w:rsidRDefault="00A465D4">
      <w:pPr>
        <w:pStyle w:val="TOC3"/>
        <w:tabs>
          <w:tab w:val="left" w:pos="1200"/>
          <w:tab w:val="right" w:leader="dot" w:pos="8630"/>
        </w:tabs>
        <w:rPr>
          <w:ins w:id="148" w:author="Mihai Budiu" w:date="2016-04-08T17:13:00Z"/>
          <w:rFonts w:asciiTheme="minorHAnsi" w:eastAsiaTheme="minorEastAsia" w:hAnsiTheme="minorHAnsi" w:cstheme="minorBidi"/>
          <w:noProof/>
          <w:sz w:val="24"/>
        </w:rPr>
      </w:pPr>
      <w:ins w:id="14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"_Toc447899008"</w:instrText>
        </w:r>
        <w:r w:rsidRPr="00EA4C94">
          <w:rPr>
            <w:rStyle w:val="Hyperlink"/>
            <w:noProof/>
          </w:rPr>
          <w:instrText xml:space="preserve"> </w:instrText>
        </w:r>
        <w:r w:rsidRPr="00EA4C94">
          <w:rPr>
            <w:rStyle w:val="Hyperlink"/>
            <w:noProof/>
          </w:rPr>
          <w:fldChar w:fldCharType="separate"/>
        </w:r>
        <w:r w:rsidRPr="00EA4C94">
          <w:rPr>
            <w:rStyle w:val="Hyperlink"/>
            <w:noProof/>
          </w:rPr>
          <w:t>8.5.2</w:t>
        </w:r>
        <w:r>
          <w:rPr>
            <w:rFonts w:asciiTheme="minorHAnsi" w:eastAsiaTheme="minorEastAsia" w:hAnsiTheme="minorHAnsi" w:cstheme="minorBidi"/>
            <w:noProof/>
            <w:sz w:val="24"/>
          </w:rPr>
          <w:tab/>
        </w:r>
        <w:r w:rsidRPr="00EA4C94">
          <w:rPr>
            <w:rStyle w:val="Hyperlink"/>
            <w:noProof/>
          </w:rPr>
          <w:t>Stateful elements</w:t>
        </w:r>
        <w:r>
          <w:rPr>
            <w:noProof/>
            <w:webHidden/>
          </w:rPr>
          <w:tab/>
        </w:r>
        <w:r>
          <w:rPr>
            <w:noProof/>
            <w:webHidden/>
          </w:rPr>
          <w:fldChar w:fldCharType="begin"/>
        </w:r>
        <w:r>
          <w:rPr>
            <w:noProof/>
            <w:webHidden/>
          </w:rPr>
          <w:instrText xml:space="preserve"> PAGEREF _Toc447899008 \h </w:instrText>
        </w:r>
      </w:ins>
      <w:r>
        <w:rPr>
          <w:noProof/>
          <w:webHidden/>
        </w:rPr>
      </w:r>
      <w:r>
        <w:rPr>
          <w:noProof/>
          <w:webHidden/>
        </w:rPr>
        <w:fldChar w:fldCharType="separate"/>
      </w:r>
      <w:ins w:id="150" w:author="Mihai Budiu" w:date="2016-04-08T17:14:00Z">
        <w:r>
          <w:rPr>
            <w:noProof/>
            <w:webHidden/>
          </w:rPr>
          <w:t>27</w:t>
        </w:r>
      </w:ins>
      <w:ins w:id="151" w:author="Mihai Budiu" w:date="2016-04-08T17:13:00Z">
        <w:r>
          <w:rPr>
            <w:noProof/>
            <w:webHidden/>
          </w:rPr>
          <w:fldChar w:fldCharType="end"/>
        </w:r>
        <w:r w:rsidRPr="00EA4C94">
          <w:rPr>
            <w:rStyle w:val="Hyperlink"/>
            <w:noProof/>
          </w:rPr>
          <w:fldChar w:fldCharType="end"/>
        </w:r>
      </w:ins>
    </w:p>
    <w:p w14:paraId="03F8BC77" w14:textId="77777777" w:rsidR="00A465D4" w:rsidRDefault="00A465D4">
      <w:pPr>
        <w:pStyle w:val="TOC2"/>
        <w:tabs>
          <w:tab w:val="left" w:pos="960"/>
          <w:tab w:val="right" w:leader="dot" w:pos="8630"/>
        </w:tabs>
        <w:rPr>
          <w:ins w:id="152" w:author="Mihai Budiu" w:date="2016-04-08T17:13:00Z"/>
          <w:rFonts w:asciiTheme="minorHAnsi" w:eastAsiaTheme="minorEastAsia" w:hAnsiTheme="minorHAnsi" w:cstheme="minorBidi"/>
          <w:noProof/>
          <w:sz w:val="24"/>
        </w:rPr>
      </w:pPr>
      <w:ins w:id="15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"_Toc447899009"</w:instrText>
        </w:r>
        <w:r w:rsidRPr="00EA4C94">
          <w:rPr>
            <w:rStyle w:val="Hyperlink"/>
            <w:noProof/>
          </w:rPr>
          <w:instrText xml:space="preserve"> </w:instrText>
        </w:r>
        <w:r w:rsidRPr="00EA4C94">
          <w:rPr>
            <w:rStyle w:val="Hyperlink"/>
            <w:noProof/>
          </w:rPr>
          <w:fldChar w:fldCharType="separate"/>
        </w:r>
        <w:r w:rsidRPr="00EA4C94">
          <w:rPr>
            <w:rStyle w:val="Hyperlink"/>
            <w:noProof/>
          </w:rPr>
          <w:t>8.6</w:t>
        </w:r>
        <w:r>
          <w:rPr>
            <w:rFonts w:asciiTheme="minorHAnsi" w:eastAsiaTheme="minorEastAsia" w:hAnsiTheme="minorHAnsi" w:cstheme="minorBidi"/>
            <w:noProof/>
            <w:sz w:val="24"/>
          </w:rPr>
          <w:tab/>
        </w:r>
        <w:r w:rsidRPr="00EA4C94">
          <w:rPr>
            <w:rStyle w:val="Hyperlink"/>
            <w:noProof/>
          </w:rPr>
          <w:t>Calling convention: call by copy in/copy out</w:t>
        </w:r>
        <w:r>
          <w:rPr>
            <w:noProof/>
            <w:webHidden/>
          </w:rPr>
          <w:tab/>
        </w:r>
        <w:r>
          <w:rPr>
            <w:noProof/>
            <w:webHidden/>
          </w:rPr>
          <w:fldChar w:fldCharType="begin"/>
        </w:r>
        <w:r>
          <w:rPr>
            <w:noProof/>
            <w:webHidden/>
          </w:rPr>
          <w:instrText xml:space="preserve"> PAGEREF _Toc447899009 \h </w:instrText>
        </w:r>
      </w:ins>
      <w:r>
        <w:rPr>
          <w:noProof/>
          <w:webHidden/>
        </w:rPr>
      </w:r>
      <w:r>
        <w:rPr>
          <w:noProof/>
          <w:webHidden/>
        </w:rPr>
        <w:fldChar w:fldCharType="separate"/>
      </w:r>
      <w:ins w:id="154" w:author="Mihai Budiu" w:date="2016-04-08T17:14:00Z">
        <w:r>
          <w:rPr>
            <w:noProof/>
            <w:webHidden/>
          </w:rPr>
          <w:t>28</w:t>
        </w:r>
      </w:ins>
      <w:ins w:id="155" w:author="Mihai Budiu" w:date="2016-04-08T17:13:00Z">
        <w:r>
          <w:rPr>
            <w:noProof/>
            <w:webHidden/>
          </w:rPr>
          <w:fldChar w:fldCharType="end"/>
        </w:r>
        <w:r w:rsidRPr="00EA4C94">
          <w:rPr>
            <w:rStyle w:val="Hyperlink"/>
            <w:noProof/>
          </w:rPr>
          <w:fldChar w:fldCharType="end"/>
        </w:r>
      </w:ins>
    </w:p>
    <w:p w14:paraId="7862C6D7" w14:textId="77777777" w:rsidR="00A465D4" w:rsidRDefault="00A465D4">
      <w:pPr>
        <w:pStyle w:val="TOC2"/>
        <w:tabs>
          <w:tab w:val="left" w:pos="960"/>
          <w:tab w:val="right" w:leader="dot" w:pos="8630"/>
        </w:tabs>
        <w:rPr>
          <w:ins w:id="156" w:author="Mihai Budiu" w:date="2016-04-08T17:13:00Z"/>
          <w:rFonts w:asciiTheme="minorHAnsi" w:eastAsiaTheme="minorEastAsia" w:hAnsiTheme="minorHAnsi" w:cstheme="minorBidi"/>
          <w:noProof/>
          <w:sz w:val="24"/>
        </w:rPr>
      </w:pPr>
      <w:ins w:id="15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"_Toc447899010"</w:instrText>
        </w:r>
        <w:r w:rsidRPr="00EA4C94">
          <w:rPr>
            <w:rStyle w:val="Hyperlink"/>
            <w:noProof/>
          </w:rPr>
          <w:instrText xml:space="preserve"> </w:instrText>
        </w:r>
        <w:r w:rsidRPr="00EA4C94">
          <w:rPr>
            <w:rStyle w:val="Hyperlink"/>
            <w:noProof/>
          </w:rPr>
          <w:fldChar w:fldCharType="separate"/>
        </w:r>
        <w:r w:rsidRPr="00EA4C94">
          <w:rPr>
            <w:rStyle w:val="Hyperlink"/>
            <w:noProof/>
          </w:rPr>
          <w:t>8.7</w:t>
        </w:r>
        <w:r>
          <w:rPr>
            <w:rFonts w:asciiTheme="minorHAnsi" w:eastAsiaTheme="minorEastAsia" w:hAnsiTheme="minorHAnsi" w:cstheme="minorBidi"/>
            <w:noProof/>
            <w:sz w:val="24"/>
          </w:rPr>
          <w:tab/>
        </w:r>
        <w:r w:rsidRPr="00EA4C94">
          <w:rPr>
            <w:rStyle w:val="Hyperlink"/>
            <w:noProof/>
          </w:rPr>
          <w:t>Paths</w:t>
        </w:r>
        <w:r>
          <w:rPr>
            <w:noProof/>
            <w:webHidden/>
          </w:rPr>
          <w:tab/>
        </w:r>
        <w:r>
          <w:rPr>
            <w:noProof/>
            <w:webHidden/>
          </w:rPr>
          <w:fldChar w:fldCharType="begin"/>
        </w:r>
        <w:r>
          <w:rPr>
            <w:noProof/>
            <w:webHidden/>
          </w:rPr>
          <w:instrText xml:space="preserve"> PAGEREF _Toc447899010 \h </w:instrText>
        </w:r>
      </w:ins>
      <w:r>
        <w:rPr>
          <w:noProof/>
          <w:webHidden/>
        </w:rPr>
      </w:r>
      <w:r>
        <w:rPr>
          <w:noProof/>
          <w:webHidden/>
        </w:rPr>
        <w:fldChar w:fldCharType="separate"/>
      </w:r>
      <w:ins w:id="158" w:author="Mihai Budiu" w:date="2016-04-08T17:14:00Z">
        <w:r>
          <w:rPr>
            <w:noProof/>
            <w:webHidden/>
          </w:rPr>
          <w:t>29</w:t>
        </w:r>
      </w:ins>
      <w:ins w:id="159" w:author="Mihai Budiu" w:date="2016-04-08T17:13:00Z">
        <w:r>
          <w:rPr>
            <w:noProof/>
            <w:webHidden/>
          </w:rPr>
          <w:fldChar w:fldCharType="end"/>
        </w:r>
        <w:r w:rsidRPr="00EA4C94">
          <w:rPr>
            <w:rStyle w:val="Hyperlink"/>
            <w:noProof/>
          </w:rPr>
          <w:fldChar w:fldCharType="end"/>
        </w:r>
      </w:ins>
    </w:p>
    <w:p w14:paraId="00732D5B" w14:textId="77777777" w:rsidR="00A465D4" w:rsidRDefault="00A465D4">
      <w:pPr>
        <w:pStyle w:val="TOC3"/>
        <w:tabs>
          <w:tab w:val="left" w:pos="1200"/>
          <w:tab w:val="right" w:leader="dot" w:pos="8630"/>
        </w:tabs>
        <w:rPr>
          <w:ins w:id="160" w:author="Mihai Budiu" w:date="2016-04-08T17:13:00Z"/>
          <w:rFonts w:asciiTheme="minorHAnsi" w:eastAsiaTheme="minorEastAsia" w:hAnsiTheme="minorHAnsi" w:cstheme="minorBidi"/>
          <w:noProof/>
          <w:sz w:val="24"/>
        </w:rPr>
      </w:pPr>
      <w:ins w:id="16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"_Toc447899011"</w:instrText>
        </w:r>
        <w:r w:rsidRPr="00EA4C94">
          <w:rPr>
            <w:rStyle w:val="Hyperlink"/>
            <w:noProof/>
          </w:rPr>
          <w:instrText xml:space="preserve"> </w:instrText>
        </w:r>
        <w:r w:rsidRPr="00EA4C94">
          <w:rPr>
            <w:rStyle w:val="Hyperlink"/>
            <w:noProof/>
          </w:rPr>
          <w:fldChar w:fldCharType="separate"/>
        </w:r>
        <w:r w:rsidRPr="00EA4C94">
          <w:rPr>
            <w:rStyle w:val="Hyperlink"/>
            <w:noProof/>
          </w:rPr>
          <w:t>8.7.1</w:t>
        </w:r>
        <w:r>
          <w:rPr>
            <w:rFonts w:asciiTheme="minorHAnsi" w:eastAsiaTheme="minorEastAsia" w:hAnsiTheme="minorHAnsi" w:cstheme="minorBidi"/>
            <w:noProof/>
            <w:sz w:val="24"/>
          </w:rPr>
          <w:tab/>
        </w:r>
        <w:r w:rsidRPr="00EA4C94">
          <w:rPr>
            <w:rStyle w:val="Hyperlink"/>
            <w:noProof/>
          </w:rPr>
          <w:t>Name resolution rules</w:t>
        </w:r>
        <w:r>
          <w:rPr>
            <w:noProof/>
            <w:webHidden/>
          </w:rPr>
          <w:tab/>
        </w:r>
        <w:r>
          <w:rPr>
            <w:noProof/>
            <w:webHidden/>
          </w:rPr>
          <w:fldChar w:fldCharType="begin"/>
        </w:r>
        <w:r>
          <w:rPr>
            <w:noProof/>
            <w:webHidden/>
          </w:rPr>
          <w:instrText xml:space="preserve"> PAGEREF _Toc447899011 \h </w:instrText>
        </w:r>
      </w:ins>
      <w:r>
        <w:rPr>
          <w:noProof/>
          <w:webHidden/>
        </w:rPr>
      </w:r>
      <w:r>
        <w:rPr>
          <w:noProof/>
          <w:webHidden/>
        </w:rPr>
        <w:fldChar w:fldCharType="separate"/>
      </w:r>
      <w:ins w:id="162" w:author="Mihai Budiu" w:date="2016-04-08T17:14:00Z">
        <w:r>
          <w:rPr>
            <w:noProof/>
            <w:webHidden/>
          </w:rPr>
          <w:t>30</w:t>
        </w:r>
      </w:ins>
      <w:ins w:id="163" w:author="Mihai Budiu" w:date="2016-04-08T17:13:00Z">
        <w:r>
          <w:rPr>
            <w:noProof/>
            <w:webHidden/>
          </w:rPr>
          <w:fldChar w:fldCharType="end"/>
        </w:r>
        <w:r w:rsidRPr="00EA4C94">
          <w:rPr>
            <w:rStyle w:val="Hyperlink"/>
            <w:noProof/>
          </w:rPr>
          <w:fldChar w:fldCharType="end"/>
        </w:r>
      </w:ins>
    </w:p>
    <w:p w14:paraId="5D9FAA4A" w14:textId="77777777" w:rsidR="00A465D4" w:rsidRDefault="00A465D4">
      <w:pPr>
        <w:pStyle w:val="TOC3"/>
        <w:tabs>
          <w:tab w:val="left" w:pos="1200"/>
          <w:tab w:val="right" w:leader="dot" w:pos="8630"/>
        </w:tabs>
        <w:rPr>
          <w:ins w:id="164" w:author="Mihai Budiu" w:date="2016-04-08T17:13:00Z"/>
          <w:rFonts w:asciiTheme="minorHAnsi" w:eastAsiaTheme="minorEastAsia" w:hAnsiTheme="minorHAnsi" w:cstheme="minorBidi"/>
          <w:noProof/>
          <w:sz w:val="24"/>
        </w:rPr>
      </w:pPr>
      <w:ins w:id="16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"_Toc447899012"</w:instrText>
        </w:r>
        <w:r w:rsidRPr="00EA4C94">
          <w:rPr>
            <w:rStyle w:val="Hyperlink"/>
            <w:noProof/>
          </w:rPr>
          <w:instrText xml:space="preserve"> </w:instrText>
        </w:r>
        <w:r w:rsidRPr="00EA4C94">
          <w:rPr>
            <w:rStyle w:val="Hyperlink"/>
            <w:noProof/>
          </w:rPr>
          <w:fldChar w:fldCharType="separate"/>
        </w:r>
        <w:r w:rsidRPr="00EA4C94">
          <w:rPr>
            <w:rStyle w:val="Hyperlink"/>
            <w:noProof/>
          </w:rPr>
          <w:t>8.7.2</w:t>
        </w:r>
        <w:r>
          <w:rPr>
            <w:rFonts w:asciiTheme="minorHAnsi" w:eastAsiaTheme="minorEastAsia" w:hAnsiTheme="minorHAnsi" w:cstheme="minorBidi"/>
            <w:noProof/>
            <w:sz w:val="24"/>
          </w:rPr>
          <w:tab/>
        </w:r>
        <w:r w:rsidRPr="00EA4C94">
          <w:rPr>
            <w:rStyle w:val="Hyperlink"/>
            <w:noProof/>
          </w:rPr>
          <w:t>Visibility</w:t>
        </w:r>
        <w:r>
          <w:rPr>
            <w:noProof/>
            <w:webHidden/>
          </w:rPr>
          <w:tab/>
        </w:r>
        <w:r>
          <w:rPr>
            <w:noProof/>
            <w:webHidden/>
          </w:rPr>
          <w:fldChar w:fldCharType="begin"/>
        </w:r>
        <w:r>
          <w:rPr>
            <w:noProof/>
            <w:webHidden/>
          </w:rPr>
          <w:instrText xml:space="preserve"> PAGEREF _Toc447899012 \h </w:instrText>
        </w:r>
      </w:ins>
      <w:r>
        <w:rPr>
          <w:noProof/>
          <w:webHidden/>
        </w:rPr>
      </w:r>
      <w:r>
        <w:rPr>
          <w:noProof/>
          <w:webHidden/>
        </w:rPr>
        <w:fldChar w:fldCharType="separate"/>
      </w:r>
      <w:ins w:id="166" w:author="Mihai Budiu" w:date="2016-04-08T17:14:00Z">
        <w:r>
          <w:rPr>
            <w:noProof/>
            <w:webHidden/>
          </w:rPr>
          <w:t>30</w:t>
        </w:r>
      </w:ins>
      <w:ins w:id="167" w:author="Mihai Budiu" w:date="2016-04-08T17:13:00Z">
        <w:r>
          <w:rPr>
            <w:noProof/>
            <w:webHidden/>
          </w:rPr>
          <w:fldChar w:fldCharType="end"/>
        </w:r>
        <w:r w:rsidRPr="00EA4C94">
          <w:rPr>
            <w:rStyle w:val="Hyperlink"/>
            <w:noProof/>
          </w:rPr>
          <w:fldChar w:fldCharType="end"/>
        </w:r>
      </w:ins>
    </w:p>
    <w:p w14:paraId="5154B57F" w14:textId="77777777" w:rsidR="00A465D4" w:rsidRDefault="00A465D4">
      <w:pPr>
        <w:pStyle w:val="TOC1"/>
        <w:rPr>
          <w:ins w:id="168" w:author="Mihai Budiu" w:date="2016-04-08T17:13:00Z"/>
          <w:rFonts w:asciiTheme="minorHAnsi" w:eastAsiaTheme="minorEastAsia" w:hAnsiTheme="minorHAnsi" w:cstheme="minorBidi"/>
          <w:noProof/>
          <w:sz w:val="24"/>
        </w:rPr>
      </w:pPr>
      <w:ins w:id="16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"_Toc447899013"</w:instrText>
        </w:r>
        <w:r w:rsidRPr="00EA4C94">
          <w:rPr>
            <w:rStyle w:val="Hyperlink"/>
            <w:noProof/>
          </w:rPr>
          <w:instrText xml:space="preserve"> </w:instrText>
        </w:r>
        <w:r w:rsidRPr="00EA4C94">
          <w:rPr>
            <w:rStyle w:val="Hyperlink"/>
            <w:noProof/>
          </w:rPr>
          <w:fldChar w:fldCharType="separate"/>
        </w:r>
        <w:r w:rsidRPr="00EA4C94">
          <w:rPr>
            <w:rStyle w:val="Hyperlink"/>
            <w:noProof/>
          </w:rPr>
          <w:t>9</w:t>
        </w:r>
        <w:r>
          <w:rPr>
            <w:rFonts w:asciiTheme="minorHAnsi" w:eastAsiaTheme="minorEastAsia" w:hAnsiTheme="minorHAnsi" w:cstheme="minorBidi"/>
            <w:noProof/>
            <w:sz w:val="24"/>
          </w:rPr>
          <w:tab/>
        </w:r>
        <w:r w:rsidRPr="00EA4C94">
          <w:rPr>
            <w:rStyle w:val="Hyperlink"/>
            <w:noProof/>
          </w:rPr>
          <w:t>P4 data types</w:t>
        </w:r>
        <w:r>
          <w:rPr>
            <w:noProof/>
            <w:webHidden/>
          </w:rPr>
          <w:tab/>
        </w:r>
        <w:r>
          <w:rPr>
            <w:noProof/>
            <w:webHidden/>
          </w:rPr>
          <w:fldChar w:fldCharType="begin"/>
        </w:r>
        <w:r>
          <w:rPr>
            <w:noProof/>
            <w:webHidden/>
          </w:rPr>
          <w:instrText xml:space="preserve"> PAGEREF _Toc447899013 \h </w:instrText>
        </w:r>
      </w:ins>
      <w:r>
        <w:rPr>
          <w:noProof/>
          <w:webHidden/>
        </w:rPr>
      </w:r>
      <w:r>
        <w:rPr>
          <w:noProof/>
          <w:webHidden/>
        </w:rPr>
        <w:fldChar w:fldCharType="separate"/>
      </w:r>
      <w:ins w:id="170" w:author="Mihai Budiu" w:date="2016-04-08T17:14:00Z">
        <w:r>
          <w:rPr>
            <w:noProof/>
            <w:webHidden/>
          </w:rPr>
          <w:t>30</w:t>
        </w:r>
      </w:ins>
      <w:ins w:id="171" w:author="Mihai Budiu" w:date="2016-04-08T17:13:00Z">
        <w:r>
          <w:rPr>
            <w:noProof/>
            <w:webHidden/>
          </w:rPr>
          <w:fldChar w:fldCharType="end"/>
        </w:r>
        <w:r w:rsidRPr="00EA4C94">
          <w:rPr>
            <w:rStyle w:val="Hyperlink"/>
            <w:noProof/>
          </w:rPr>
          <w:fldChar w:fldCharType="end"/>
        </w:r>
      </w:ins>
    </w:p>
    <w:p w14:paraId="39C39B8F" w14:textId="77777777" w:rsidR="00A465D4" w:rsidRDefault="00A465D4">
      <w:pPr>
        <w:pStyle w:val="TOC2"/>
        <w:tabs>
          <w:tab w:val="left" w:pos="960"/>
          <w:tab w:val="right" w:leader="dot" w:pos="8630"/>
        </w:tabs>
        <w:rPr>
          <w:ins w:id="172" w:author="Mihai Budiu" w:date="2016-04-08T17:13:00Z"/>
          <w:rFonts w:asciiTheme="minorHAnsi" w:eastAsiaTheme="minorEastAsia" w:hAnsiTheme="minorHAnsi" w:cstheme="minorBidi"/>
          <w:noProof/>
          <w:sz w:val="24"/>
        </w:rPr>
      </w:pPr>
      <w:ins w:id="17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"_Toc447899014"</w:instrText>
        </w:r>
        <w:r w:rsidRPr="00EA4C94">
          <w:rPr>
            <w:rStyle w:val="Hyperlink"/>
            <w:noProof/>
          </w:rPr>
          <w:instrText xml:space="preserve"> </w:instrText>
        </w:r>
        <w:r w:rsidRPr="00EA4C94">
          <w:rPr>
            <w:rStyle w:val="Hyperlink"/>
            <w:noProof/>
          </w:rPr>
          <w:fldChar w:fldCharType="separate"/>
        </w:r>
        <w:r w:rsidRPr="00EA4C94">
          <w:rPr>
            <w:rStyle w:val="Hyperlink"/>
            <w:noProof/>
          </w:rPr>
          <w:t>9.1</w:t>
        </w:r>
        <w:r>
          <w:rPr>
            <w:rFonts w:asciiTheme="minorHAnsi" w:eastAsiaTheme="minorEastAsia" w:hAnsiTheme="minorHAnsi" w:cstheme="minorBidi"/>
            <w:noProof/>
            <w:sz w:val="24"/>
          </w:rPr>
          <w:tab/>
        </w:r>
        <w:r w:rsidRPr="00EA4C94">
          <w:rPr>
            <w:rStyle w:val="Hyperlink"/>
            <w:noProof/>
          </w:rPr>
          <w:t>Base types</w:t>
        </w:r>
        <w:r>
          <w:rPr>
            <w:noProof/>
            <w:webHidden/>
          </w:rPr>
          <w:tab/>
        </w:r>
        <w:r>
          <w:rPr>
            <w:noProof/>
            <w:webHidden/>
          </w:rPr>
          <w:fldChar w:fldCharType="begin"/>
        </w:r>
        <w:r>
          <w:rPr>
            <w:noProof/>
            <w:webHidden/>
          </w:rPr>
          <w:instrText xml:space="preserve"> PAGEREF _Toc447899014 \h </w:instrText>
        </w:r>
      </w:ins>
      <w:r>
        <w:rPr>
          <w:noProof/>
          <w:webHidden/>
        </w:rPr>
      </w:r>
      <w:r>
        <w:rPr>
          <w:noProof/>
          <w:webHidden/>
        </w:rPr>
        <w:fldChar w:fldCharType="separate"/>
      </w:r>
      <w:ins w:id="174" w:author="Mihai Budiu" w:date="2016-04-08T17:14:00Z">
        <w:r>
          <w:rPr>
            <w:noProof/>
            <w:webHidden/>
          </w:rPr>
          <w:t>31</w:t>
        </w:r>
      </w:ins>
      <w:ins w:id="175" w:author="Mihai Budiu" w:date="2016-04-08T17:13:00Z">
        <w:r>
          <w:rPr>
            <w:noProof/>
            <w:webHidden/>
          </w:rPr>
          <w:fldChar w:fldCharType="end"/>
        </w:r>
        <w:r w:rsidRPr="00EA4C94">
          <w:rPr>
            <w:rStyle w:val="Hyperlink"/>
            <w:noProof/>
          </w:rPr>
          <w:fldChar w:fldCharType="end"/>
        </w:r>
      </w:ins>
    </w:p>
    <w:p w14:paraId="20338F4C" w14:textId="77777777" w:rsidR="00A465D4" w:rsidRDefault="00A465D4">
      <w:pPr>
        <w:pStyle w:val="TOC3"/>
        <w:tabs>
          <w:tab w:val="left" w:pos="1200"/>
          <w:tab w:val="right" w:leader="dot" w:pos="8630"/>
        </w:tabs>
        <w:rPr>
          <w:ins w:id="176" w:author="Mihai Budiu" w:date="2016-04-08T17:13:00Z"/>
          <w:rFonts w:asciiTheme="minorHAnsi" w:eastAsiaTheme="minorEastAsia" w:hAnsiTheme="minorHAnsi" w:cstheme="minorBidi"/>
          <w:noProof/>
          <w:sz w:val="24"/>
        </w:rPr>
      </w:pPr>
      <w:ins w:id="17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"_Toc447899015"</w:instrText>
        </w:r>
        <w:r w:rsidRPr="00EA4C94">
          <w:rPr>
            <w:rStyle w:val="Hyperlink"/>
            <w:noProof/>
          </w:rPr>
          <w:instrText xml:space="preserve"> </w:instrText>
        </w:r>
        <w:r w:rsidRPr="00EA4C94">
          <w:rPr>
            <w:rStyle w:val="Hyperlink"/>
            <w:noProof/>
          </w:rPr>
          <w:fldChar w:fldCharType="separate"/>
        </w:r>
        <w:r w:rsidRPr="00EA4C94">
          <w:rPr>
            <w:rStyle w:val="Hyperlink"/>
            <w:noProof/>
          </w:rPr>
          <w:t>9.1.1</w:t>
        </w:r>
        <w:r>
          <w:rPr>
            <w:rFonts w:asciiTheme="minorHAnsi" w:eastAsiaTheme="minorEastAsia" w:hAnsiTheme="minorHAnsi" w:cstheme="minorBidi"/>
            <w:noProof/>
            <w:sz w:val="24"/>
          </w:rPr>
          <w:tab/>
        </w:r>
        <w:r w:rsidRPr="00EA4C94">
          <w:rPr>
            <w:rStyle w:val="Hyperlink"/>
            <w:noProof/>
          </w:rPr>
          <w:t>The void type</w:t>
        </w:r>
        <w:r>
          <w:rPr>
            <w:noProof/>
            <w:webHidden/>
          </w:rPr>
          <w:tab/>
        </w:r>
        <w:r>
          <w:rPr>
            <w:noProof/>
            <w:webHidden/>
          </w:rPr>
          <w:fldChar w:fldCharType="begin"/>
        </w:r>
        <w:r>
          <w:rPr>
            <w:noProof/>
            <w:webHidden/>
          </w:rPr>
          <w:instrText xml:space="preserve"> PAGEREF _Toc447899015 \h </w:instrText>
        </w:r>
      </w:ins>
      <w:r>
        <w:rPr>
          <w:noProof/>
          <w:webHidden/>
        </w:rPr>
      </w:r>
      <w:r>
        <w:rPr>
          <w:noProof/>
          <w:webHidden/>
        </w:rPr>
        <w:fldChar w:fldCharType="separate"/>
      </w:r>
      <w:ins w:id="178" w:author="Mihai Budiu" w:date="2016-04-08T17:14:00Z">
        <w:r>
          <w:rPr>
            <w:noProof/>
            <w:webHidden/>
          </w:rPr>
          <w:t>31</w:t>
        </w:r>
      </w:ins>
      <w:ins w:id="179" w:author="Mihai Budiu" w:date="2016-04-08T17:13:00Z">
        <w:r>
          <w:rPr>
            <w:noProof/>
            <w:webHidden/>
          </w:rPr>
          <w:fldChar w:fldCharType="end"/>
        </w:r>
        <w:r w:rsidRPr="00EA4C94">
          <w:rPr>
            <w:rStyle w:val="Hyperlink"/>
            <w:noProof/>
          </w:rPr>
          <w:fldChar w:fldCharType="end"/>
        </w:r>
      </w:ins>
    </w:p>
    <w:p w14:paraId="750D21FC" w14:textId="77777777" w:rsidR="00A465D4" w:rsidRDefault="00A465D4">
      <w:pPr>
        <w:pStyle w:val="TOC3"/>
        <w:tabs>
          <w:tab w:val="left" w:pos="1200"/>
          <w:tab w:val="right" w:leader="dot" w:pos="8630"/>
        </w:tabs>
        <w:rPr>
          <w:ins w:id="180" w:author="Mihai Budiu" w:date="2016-04-08T17:13:00Z"/>
          <w:rFonts w:asciiTheme="minorHAnsi" w:eastAsiaTheme="minorEastAsia" w:hAnsiTheme="minorHAnsi" w:cstheme="minorBidi"/>
          <w:noProof/>
          <w:sz w:val="24"/>
        </w:rPr>
      </w:pPr>
      <w:ins w:id="18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"_Toc447899016"</w:instrText>
        </w:r>
        <w:r w:rsidRPr="00EA4C94">
          <w:rPr>
            <w:rStyle w:val="Hyperlink"/>
            <w:noProof/>
          </w:rPr>
          <w:instrText xml:space="preserve"> </w:instrText>
        </w:r>
        <w:r w:rsidRPr="00EA4C94">
          <w:rPr>
            <w:rStyle w:val="Hyperlink"/>
            <w:noProof/>
          </w:rPr>
          <w:fldChar w:fldCharType="separate"/>
        </w:r>
        <w:r w:rsidRPr="00EA4C94">
          <w:rPr>
            <w:rStyle w:val="Hyperlink"/>
            <w:noProof/>
          </w:rPr>
          <w:t>9.1.2</w:t>
        </w:r>
        <w:r>
          <w:rPr>
            <w:rFonts w:asciiTheme="minorHAnsi" w:eastAsiaTheme="minorEastAsia" w:hAnsiTheme="minorHAnsi" w:cstheme="minorBidi"/>
            <w:noProof/>
            <w:sz w:val="24"/>
          </w:rPr>
          <w:tab/>
        </w:r>
        <w:r w:rsidRPr="00EA4C94">
          <w:rPr>
            <w:rStyle w:val="Hyperlink"/>
            <w:noProof/>
          </w:rPr>
          <w:t>The error type</w:t>
        </w:r>
        <w:r>
          <w:rPr>
            <w:noProof/>
            <w:webHidden/>
          </w:rPr>
          <w:tab/>
        </w:r>
        <w:r>
          <w:rPr>
            <w:noProof/>
            <w:webHidden/>
          </w:rPr>
          <w:fldChar w:fldCharType="begin"/>
        </w:r>
        <w:r>
          <w:rPr>
            <w:noProof/>
            <w:webHidden/>
          </w:rPr>
          <w:instrText xml:space="preserve"> PAGEREF _Toc447899016 \h </w:instrText>
        </w:r>
      </w:ins>
      <w:r>
        <w:rPr>
          <w:noProof/>
          <w:webHidden/>
        </w:rPr>
      </w:r>
      <w:r>
        <w:rPr>
          <w:noProof/>
          <w:webHidden/>
        </w:rPr>
        <w:fldChar w:fldCharType="separate"/>
      </w:r>
      <w:ins w:id="182" w:author="Mihai Budiu" w:date="2016-04-08T17:14:00Z">
        <w:r>
          <w:rPr>
            <w:noProof/>
            <w:webHidden/>
          </w:rPr>
          <w:t>31</w:t>
        </w:r>
      </w:ins>
      <w:ins w:id="183" w:author="Mihai Budiu" w:date="2016-04-08T17:13:00Z">
        <w:r>
          <w:rPr>
            <w:noProof/>
            <w:webHidden/>
          </w:rPr>
          <w:fldChar w:fldCharType="end"/>
        </w:r>
        <w:r w:rsidRPr="00EA4C94">
          <w:rPr>
            <w:rStyle w:val="Hyperlink"/>
            <w:noProof/>
          </w:rPr>
          <w:fldChar w:fldCharType="end"/>
        </w:r>
      </w:ins>
    </w:p>
    <w:p w14:paraId="13DDB669" w14:textId="77777777" w:rsidR="00A465D4" w:rsidRDefault="00A465D4">
      <w:pPr>
        <w:pStyle w:val="TOC3"/>
        <w:tabs>
          <w:tab w:val="left" w:pos="1200"/>
          <w:tab w:val="right" w:leader="dot" w:pos="8630"/>
        </w:tabs>
        <w:rPr>
          <w:ins w:id="184" w:author="Mihai Budiu" w:date="2016-04-08T17:13:00Z"/>
          <w:rFonts w:asciiTheme="minorHAnsi" w:eastAsiaTheme="minorEastAsia" w:hAnsiTheme="minorHAnsi" w:cstheme="minorBidi"/>
          <w:noProof/>
          <w:sz w:val="24"/>
        </w:rPr>
      </w:pPr>
      <w:ins w:id="18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"_Toc447899017"</w:instrText>
        </w:r>
        <w:r w:rsidRPr="00EA4C94">
          <w:rPr>
            <w:rStyle w:val="Hyperlink"/>
            <w:noProof/>
          </w:rPr>
          <w:instrText xml:space="preserve"> </w:instrText>
        </w:r>
        <w:r w:rsidRPr="00EA4C94">
          <w:rPr>
            <w:rStyle w:val="Hyperlink"/>
            <w:noProof/>
          </w:rPr>
          <w:fldChar w:fldCharType="separate"/>
        </w:r>
        <w:r w:rsidRPr="00EA4C94">
          <w:rPr>
            <w:rStyle w:val="Hyperlink"/>
            <w:noProof/>
          </w:rPr>
          <w:t>9.1.3</w:t>
        </w:r>
        <w:r>
          <w:rPr>
            <w:rFonts w:asciiTheme="minorHAnsi" w:eastAsiaTheme="minorEastAsia" w:hAnsiTheme="minorHAnsi" w:cstheme="minorBidi"/>
            <w:noProof/>
            <w:sz w:val="24"/>
          </w:rPr>
          <w:tab/>
        </w:r>
        <w:r w:rsidRPr="00EA4C94">
          <w:rPr>
            <w:rStyle w:val="Hyperlink"/>
            <w:noProof/>
          </w:rPr>
          <w:t>The match_kind type</w:t>
        </w:r>
        <w:r>
          <w:rPr>
            <w:noProof/>
            <w:webHidden/>
          </w:rPr>
          <w:tab/>
        </w:r>
        <w:r>
          <w:rPr>
            <w:noProof/>
            <w:webHidden/>
          </w:rPr>
          <w:fldChar w:fldCharType="begin"/>
        </w:r>
        <w:r>
          <w:rPr>
            <w:noProof/>
            <w:webHidden/>
          </w:rPr>
          <w:instrText xml:space="preserve"> PAGEREF _Toc447899017 \h </w:instrText>
        </w:r>
      </w:ins>
      <w:r>
        <w:rPr>
          <w:noProof/>
          <w:webHidden/>
        </w:rPr>
      </w:r>
      <w:r>
        <w:rPr>
          <w:noProof/>
          <w:webHidden/>
        </w:rPr>
        <w:fldChar w:fldCharType="separate"/>
      </w:r>
      <w:ins w:id="186" w:author="Mihai Budiu" w:date="2016-04-08T17:14:00Z">
        <w:r>
          <w:rPr>
            <w:noProof/>
            <w:webHidden/>
          </w:rPr>
          <w:t>31</w:t>
        </w:r>
      </w:ins>
      <w:ins w:id="187" w:author="Mihai Budiu" w:date="2016-04-08T17:13:00Z">
        <w:r>
          <w:rPr>
            <w:noProof/>
            <w:webHidden/>
          </w:rPr>
          <w:fldChar w:fldCharType="end"/>
        </w:r>
        <w:r w:rsidRPr="00EA4C94">
          <w:rPr>
            <w:rStyle w:val="Hyperlink"/>
            <w:noProof/>
          </w:rPr>
          <w:fldChar w:fldCharType="end"/>
        </w:r>
      </w:ins>
    </w:p>
    <w:p w14:paraId="3BABA958" w14:textId="77777777" w:rsidR="00A465D4" w:rsidRDefault="00A465D4">
      <w:pPr>
        <w:pStyle w:val="TOC3"/>
        <w:tabs>
          <w:tab w:val="left" w:pos="1200"/>
          <w:tab w:val="right" w:leader="dot" w:pos="8630"/>
        </w:tabs>
        <w:rPr>
          <w:ins w:id="188" w:author="Mihai Budiu" w:date="2016-04-08T17:13:00Z"/>
          <w:rFonts w:asciiTheme="minorHAnsi" w:eastAsiaTheme="minorEastAsia" w:hAnsiTheme="minorHAnsi" w:cstheme="minorBidi"/>
          <w:noProof/>
          <w:sz w:val="24"/>
        </w:rPr>
      </w:pPr>
      <w:ins w:id="18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"_Toc447899018"</w:instrText>
        </w:r>
        <w:r w:rsidRPr="00EA4C94">
          <w:rPr>
            <w:rStyle w:val="Hyperlink"/>
            <w:noProof/>
          </w:rPr>
          <w:instrText xml:space="preserve"> </w:instrText>
        </w:r>
        <w:r w:rsidRPr="00EA4C94">
          <w:rPr>
            <w:rStyle w:val="Hyperlink"/>
            <w:noProof/>
          </w:rPr>
          <w:fldChar w:fldCharType="separate"/>
        </w:r>
        <w:r w:rsidRPr="00EA4C94">
          <w:rPr>
            <w:rStyle w:val="Hyperlink"/>
            <w:noProof/>
          </w:rPr>
          <w:t>9.1.4</w:t>
        </w:r>
        <w:r>
          <w:rPr>
            <w:rFonts w:asciiTheme="minorHAnsi" w:eastAsiaTheme="minorEastAsia" w:hAnsiTheme="minorHAnsi" w:cstheme="minorBidi"/>
            <w:noProof/>
            <w:sz w:val="24"/>
          </w:rPr>
          <w:tab/>
        </w:r>
        <w:r w:rsidRPr="00EA4C94">
          <w:rPr>
            <w:rStyle w:val="Hyperlink"/>
            <w:noProof/>
          </w:rPr>
          <w:t>Boolean</w:t>
        </w:r>
        <w:r>
          <w:rPr>
            <w:noProof/>
            <w:webHidden/>
          </w:rPr>
          <w:tab/>
        </w:r>
        <w:r>
          <w:rPr>
            <w:noProof/>
            <w:webHidden/>
          </w:rPr>
          <w:fldChar w:fldCharType="begin"/>
        </w:r>
        <w:r>
          <w:rPr>
            <w:noProof/>
            <w:webHidden/>
          </w:rPr>
          <w:instrText xml:space="preserve"> PAGEREF _Toc447899018 \h </w:instrText>
        </w:r>
      </w:ins>
      <w:r>
        <w:rPr>
          <w:noProof/>
          <w:webHidden/>
        </w:rPr>
      </w:r>
      <w:r>
        <w:rPr>
          <w:noProof/>
          <w:webHidden/>
        </w:rPr>
        <w:fldChar w:fldCharType="separate"/>
      </w:r>
      <w:ins w:id="190" w:author="Mihai Budiu" w:date="2016-04-08T17:14:00Z">
        <w:r>
          <w:rPr>
            <w:noProof/>
            <w:webHidden/>
          </w:rPr>
          <w:t>32</w:t>
        </w:r>
      </w:ins>
      <w:ins w:id="191" w:author="Mihai Budiu" w:date="2016-04-08T17:13:00Z">
        <w:r>
          <w:rPr>
            <w:noProof/>
            <w:webHidden/>
          </w:rPr>
          <w:fldChar w:fldCharType="end"/>
        </w:r>
        <w:r w:rsidRPr="00EA4C94">
          <w:rPr>
            <w:rStyle w:val="Hyperlink"/>
            <w:noProof/>
          </w:rPr>
          <w:fldChar w:fldCharType="end"/>
        </w:r>
      </w:ins>
    </w:p>
    <w:p w14:paraId="438C6E95" w14:textId="77777777" w:rsidR="00A465D4" w:rsidRDefault="00A465D4">
      <w:pPr>
        <w:pStyle w:val="TOC3"/>
        <w:tabs>
          <w:tab w:val="left" w:pos="1200"/>
          <w:tab w:val="right" w:leader="dot" w:pos="8630"/>
        </w:tabs>
        <w:rPr>
          <w:ins w:id="192" w:author="Mihai Budiu" w:date="2016-04-08T17:13:00Z"/>
          <w:rFonts w:asciiTheme="minorHAnsi" w:eastAsiaTheme="minorEastAsia" w:hAnsiTheme="minorHAnsi" w:cstheme="minorBidi"/>
          <w:noProof/>
          <w:sz w:val="24"/>
        </w:rPr>
      </w:pPr>
      <w:ins w:id="19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"_Toc447899019"</w:instrText>
        </w:r>
        <w:r w:rsidRPr="00EA4C94">
          <w:rPr>
            <w:rStyle w:val="Hyperlink"/>
            <w:noProof/>
          </w:rPr>
          <w:instrText xml:space="preserve"> </w:instrText>
        </w:r>
        <w:r w:rsidRPr="00EA4C94">
          <w:rPr>
            <w:rStyle w:val="Hyperlink"/>
            <w:noProof/>
          </w:rPr>
          <w:fldChar w:fldCharType="separate"/>
        </w:r>
        <w:r w:rsidRPr="00EA4C94">
          <w:rPr>
            <w:rStyle w:val="Hyperlink"/>
            <w:noProof/>
          </w:rPr>
          <w:t>9.1.5</w:t>
        </w:r>
        <w:r>
          <w:rPr>
            <w:rFonts w:asciiTheme="minorHAnsi" w:eastAsiaTheme="minorEastAsia" w:hAnsiTheme="minorHAnsi" w:cstheme="minorBidi"/>
            <w:noProof/>
            <w:sz w:val="24"/>
          </w:rPr>
          <w:tab/>
        </w:r>
        <w:r w:rsidRPr="00EA4C94">
          <w:rPr>
            <w:rStyle w:val="Hyperlink"/>
            <w:noProof/>
          </w:rPr>
          <w:t>Strings</w:t>
        </w:r>
        <w:r>
          <w:rPr>
            <w:noProof/>
            <w:webHidden/>
          </w:rPr>
          <w:tab/>
        </w:r>
        <w:r>
          <w:rPr>
            <w:noProof/>
            <w:webHidden/>
          </w:rPr>
          <w:fldChar w:fldCharType="begin"/>
        </w:r>
        <w:r>
          <w:rPr>
            <w:noProof/>
            <w:webHidden/>
          </w:rPr>
          <w:instrText xml:space="preserve"> PAGEREF _Toc447899019 \h </w:instrText>
        </w:r>
      </w:ins>
      <w:r>
        <w:rPr>
          <w:noProof/>
          <w:webHidden/>
        </w:rPr>
      </w:r>
      <w:r>
        <w:rPr>
          <w:noProof/>
          <w:webHidden/>
        </w:rPr>
        <w:fldChar w:fldCharType="separate"/>
      </w:r>
      <w:ins w:id="194" w:author="Mihai Budiu" w:date="2016-04-08T17:14:00Z">
        <w:r>
          <w:rPr>
            <w:noProof/>
            <w:webHidden/>
          </w:rPr>
          <w:t>32</w:t>
        </w:r>
      </w:ins>
      <w:ins w:id="195" w:author="Mihai Budiu" w:date="2016-04-08T17:13:00Z">
        <w:r>
          <w:rPr>
            <w:noProof/>
            <w:webHidden/>
          </w:rPr>
          <w:fldChar w:fldCharType="end"/>
        </w:r>
        <w:r w:rsidRPr="00EA4C94">
          <w:rPr>
            <w:rStyle w:val="Hyperlink"/>
            <w:noProof/>
          </w:rPr>
          <w:fldChar w:fldCharType="end"/>
        </w:r>
      </w:ins>
    </w:p>
    <w:p w14:paraId="7D7B2D41" w14:textId="77777777" w:rsidR="00A465D4" w:rsidRDefault="00A465D4">
      <w:pPr>
        <w:pStyle w:val="TOC3"/>
        <w:tabs>
          <w:tab w:val="left" w:pos="1200"/>
          <w:tab w:val="right" w:leader="dot" w:pos="8630"/>
        </w:tabs>
        <w:rPr>
          <w:ins w:id="196" w:author="Mihai Budiu" w:date="2016-04-08T17:13:00Z"/>
          <w:rFonts w:asciiTheme="minorHAnsi" w:eastAsiaTheme="minorEastAsia" w:hAnsiTheme="minorHAnsi" w:cstheme="minorBidi"/>
          <w:noProof/>
          <w:sz w:val="24"/>
        </w:rPr>
      </w:pPr>
      <w:ins w:id="19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"_Toc447899020"</w:instrText>
        </w:r>
        <w:r w:rsidRPr="00EA4C94">
          <w:rPr>
            <w:rStyle w:val="Hyperlink"/>
            <w:noProof/>
          </w:rPr>
          <w:instrText xml:space="preserve"> </w:instrText>
        </w:r>
        <w:r w:rsidRPr="00EA4C94">
          <w:rPr>
            <w:rStyle w:val="Hyperlink"/>
            <w:noProof/>
          </w:rPr>
          <w:fldChar w:fldCharType="separate"/>
        </w:r>
        <w:r w:rsidRPr="00EA4C94">
          <w:rPr>
            <w:rStyle w:val="Hyperlink"/>
            <w:noProof/>
          </w:rPr>
          <w:t>9.1.6</w:t>
        </w:r>
        <w:r>
          <w:rPr>
            <w:rFonts w:asciiTheme="minorHAnsi" w:eastAsiaTheme="minorEastAsia" w:hAnsiTheme="minorHAnsi" w:cstheme="minorBidi"/>
            <w:noProof/>
            <w:sz w:val="24"/>
          </w:rPr>
          <w:tab/>
        </w:r>
        <w:r w:rsidRPr="00EA4C94">
          <w:rPr>
            <w:rStyle w:val="Hyperlink"/>
            <w:noProof/>
          </w:rPr>
          <w:t>Integers (signed and unsigned)</w:t>
        </w:r>
        <w:r>
          <w:rPr>
            <w:noProof/>
            <w:webHidden/>
          </w:rPr>
          <w:tab/>
        </w:r>
        <w:r>
          <w:rPr>
            <w:noProof/>
            <w:webHidden/>
          </w:rPr>
          <w:fldChar w:fldCharType="begin"/>
        </w:r>
        <w:r>
          <w:rPr>
            <w:noProof/>
            <w:webHidden/>
          </w:rPr>
          <w:instrText xml:space="preserve"> PAGEREF _Toc447899020 \h </w:instrText>
        </w:r>
      </w:ins>
      <w:r>
        <w:rPr>
          <w:noProof/>
          <w:webHidden/>
        </w:rPr>
      </w:r>
      <w:r>
        <w:rPr>
          <w:noProof/>
          <w:webHidden/>
        </w:rPr>
        <w:fldChar w:fldCharType="separate"/>
      </w:r>
      <w:ins w:id="198" w:author="Mihai Budiu" w:date="2016-04-08T17:14:00Z">
        <w:r>
          <w:rPr>
            <w:noProof/>
            <w:webHidden/>
          </w:rPr>
          <w:t>32</w:t>
        </w:r>
      </w:ins>
      <w:ins w:id="199" w:author="Mihai Budiu" w:date="2016-04-08T17:13:00Z">
        <w:r>
          <w:rPr>
            <w:noProof/>
            <w:webHidden/>
          </w:rPr>
          <w:fldChar w:fldCharType="end"/>
        </w:r>
        <w:r w:rsidRPr="00EA4C94">
          <w:rPr>
            <w:rStyle w:val="Hyperlink"/>
            <w:noProof/>
          </w:rPr>
          <w:fldChar w:fldCharType="end"/>
        </w:r>
      </w:ins>
    </w:p>
    <w:p w14:paraId="798422BA" w14:textId="77777777" w:rsidR="00A465D4" w:rsidRDefault="00A465D4">
      <w:pPr>
        <w:pStyle w:val="TOC3"/>
        <w:tabs>
          <w:tab w:val="right" w:leader="dot" w:pos="8630"/>
        </w:tabs>
        <w:rPr>
          <w:ins w:id="200" w:author="Mihai Budiu" w:date="2016-04-08T17:13:00Z"/>
          <w:rFonts w:asciiTheme="minorHAnsi" w:eastAsiaTheme="minorEastAsia" w:hAnsiTheme="minorHAnsi" w:cstheme="minorBidi"/>
          <w:noProof/>
          <w:sz w:val="24"/>
        </w:rPr>
      </w:pPr>
      <w:ins w:id="20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"_Toc447899021"</w:instrText>
        </w:r>
        <w:r w:rsidRPr="00EA4C94">
          <w:rPr>
            <w:rStyle w:val="Hyperlink"/>
            <w:noProof/>
          </w:rPr>
          <w:instrText xml:space="preserve"> </w:instrText>
        </w:r>
        <w:r w:rsidRPr="00EA4C94">
          <w:rPr>
            <w:rStyle w:val="Hyperlink"/>
            <w:noProof/>
          </w:rPr>
          <w:fldChar w:fldCharType="separate"/>
        </w:r>
        <w:r w:rsidRPr="00EA4C94">
          <w:rPr>
            <w:rStyle w:val="Hyperlink"/>
            <w:noProof/>
          </w:rPr>
          <w:t>9.1.7</w:t>
        </w:r>
        <w:r>
          <w:rPr>
            <w:noProof/>
            <w:webHidden/>
          </w:rPr>
          <w:tab/>
        </w:r>
        <w:r>
          <w:rPr>
            <w:noProof/>
            <w:webHidden/>
          </w:rPr>
          <w:fldChar w:fldCharType="begin"/>
        </w:r>
        <w:r>
          <w:rPr>
            <w:noProof/>
            <w:webHidden/>
          </w:rPr>
          <w:instrText xml:space="preserve"> PAGEREF _Toc447899021 \h </w:instrText>
        </w:r>
      </w:ins>
      <w:r>
        <w:rPr>
          <w:noProof/>
          <w:webHidden/>
        </w:rPr>
      </w:r>
      <w:r>
        <w:rPr>
          <w:noProof/>
          <w:webHidden/>
        </w:rPr>
        <w:fldChar w:fldCharType="separate"/>
      </w:r>
      <w:ins w:id="202" w:author="Mihai Budiu" w:date="2016-04-08T17:14:00Z">
        <w:r>
          <w:rPr>
            <w:noProof/>
            <w:webHidden/>
          </w:rPr>
          <w:t>32</w:t>
        </w:r>
      </w:ins>
      <w:ins w:id="203" w:author="Mihai Budiu" w:date="2016-04-08T17:13:00Z">
        <w:r>
          <w:rPr>
            <w:noProof/>
            <w:webHidden/>
          </w:rPr>
          <w:fldChar w:fldCharType="end"/>
        </w:r>
        <w:r w:rsidRPr="00EA4C94">
          <w:rPr>
            <w:rStyle w:val="Hyperlink"/>
            <w:noProof/>
          </w:rPr>
          <w:fldChar w:fldCharType="end"/>
        </w:r>
      </w:ins>
    </w:p>
    <w:p w14:paraId="5D352D2F" w14:textId="77777777" w:rsidR="00A465D4" w:rsidRDefault="00A465D4">
      <w:pPr>
        <w:pStyle w:val="TOC2"/>
        <w:tabs>
          <w:tab w:val="left" w:pos="960"/>
          <w:tab w:val="right" w:leader="dot" w:pos="8630"/>
        </w:tabs>
        <w:rPr>
          <w:ins w:id="204" w:author="Mihai Budiu" w:date="2016-04-08T17:13:00Z"/>
          <w:rFonts w:asciiTheme="minorHAnsi" w:eastAsiaTheme="minorEastAsia" w:hAnsiTheme="minorHAnsi" w:cstheme="minorBidi"/>
          <w:noProof/>
          <w:sz w:val="24"/>
        </w:rPr>
      </w:pPr>
      <w:ins w:id="20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"_Toc447899022"</w:instrText>
        </w:r>
        <w:r w:rsidRPr="00EA4C94">
          <w:rPr>
            <w:rStyle w:val="Hyperlink"/>
            <w:noProof/>
          </w:rPr>
          <w:instrText xml:space="preserve"> </w:instrText>
        </w:r>
        <w:r w:rsidRPr="00EA4C94">
          <w:rPr>
            <w:rStyle w:val="Hyperlink"/>
            <w:noProof/>
          </w:rPr>
          <w:fldChar w:fldCharType="separate"/>
        </w:r>
        <w:r w:rsidRPr="00EA4C94">
          <w:rPr>
            <w:rStyle w:val="Hyperlink"/>
            <w:noProof/>
          </w:rPr>
          <w:t>9.2</w:t>
        </w:r>
        <w:r>
          <w:rPr>
            <w:rFonts w:asciiTheme="minorHAnsi" w:eastAsiaTheme="minorEastAsia" w:hAnsiTheme="minorHAnsi" w:cstheme="minorBidi"/>
            <w:noProof/>
            <w:sz w:val="24"/>
          </w:rPr>
          <w:tab/>
        </w:r>
        <w:r w:rsidRPr="00EA4C94">
          <w:rPr>
            <w:rStyle w:val="Hyperlink"/>
            <w:noProof/>
          </w:rPr>
          <w:t>Derived types</w:t>
        </w:r>
        <w:r>
          <w:rPr>
            <w:noProof/>
            <w:webHidden/>
          </w:rPr>
          <w:tab/>
        </w:r>
        <w:r>
          <w:rPr>
            <w:noProof/>
            <w:webHidden/>
          </w:rPr>
          <w:fldChar w:fldCharType="begin"/>
        </w:r>
        <w:r>
          <w:rPr>
            <w:noProof/>
            <w:webHidden/>
          </w:rPr>
          <w:instrText xml:space="preserve"> PAGEREF _Toc447899022 \h </w:instrText>
        </w:r>
      </w:ins>
      <w:r>
        <w:rPr>
          <w:noProof/>
          <w:webHidden/>
        </w:rPr>
      </w:r>
      <w:r>
        <w:rPr>
          <w:noProof/>
          <w:webHidden/>
        </w:rPr>
        <w:fldChar w:fldCharType="separate"/>
      </w:r>
      <w:ins w:id="206" w:author="Mihai Budiu" w:date="2016-04-08T17:14:00Z">
        <w:r>
          <w:rPr>
            <w:noProof/>
            <w:webHidden/>
          </w:rPr>
          <w:t>34</w:t>
        </w:r>
      </w:ins>
      <w:ins w:id="207" w:author="Mihai Budiu" w:date="2016-04-08T17:13:00Z">
        <w:r>
          <w:rPr>
            <w:noProof/>
            <w:webHidden/>
          </w:rPr>
          <w:fldChar w:fldCharType="end"/>
        </w:r>
        <w:r w:rsidRPr="00EA4C94">
          <w:rPr>
            <w:rStyle w:val="Hyperlink"/>
            <w:noProof/>
          </w:rPr>
          <w:fldChar w:fldCharType="end"/>
        </w:r>
      </w:ins>
    </w:p>
    <w:p w14:paraId="5C134867" w14:textId="77777777" w:rsidR="00A465D4" w:rsidRDefault="00A465D4">
      <w:pPr>
        <w:pStyle w:val="TOC3"/>
        <w:tabs>
          <w:tab w:val="left" w:pos="1200"/>
          <w:tab w:val="right" w:leader="dot" w:pos="8630"/>
        </w:tabs>
        <w:rPr>
          <w:ins w:id="208" w:author="Mihai Budiu" w:date="2016-04-08T17:13:00Z"/>
          <w:rFonts w:asciiTheme="minorHAnsi" w:eastAsiaTheme="minorEastAsia" w:hAnsiTheme="minorHAnsi" w:cstheme="minorBidi"/>
          <w:noProof/>
          <w:sz w:val="24"/>
        </w:rPr>
      </w:pPr>
      <w:ins w:id="20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"_Toc447899023"</w:instrText>
        </w:r>
        <w:r w:rsidRPr="00EA4C94">
          <w:rPr>
            <w:rStyle w:val="Hyperlink"/>
            <w:noProof/>
          </w:rPr>
          <w:instrText xml:space="preserve"> </w:instrText>
        </w:r>
        <w:r w:rsidRPr="00EA4C94">
          <w:rPr>
            <w:rStyle w:val="Hyperlink"/>
            <w:noProof/>
          </w:rPr>
          <w:fldChar w:fldCharType="separate"/>
        </w:r>
        <w:r w:rsidRPr="00EA4C94">
          <w:rPr>
            <w:rStyle w:val="Hyperlink"/>
            <w:noProof/>
          </w:rPr>
          <w:t>9.2.1</w:t>
        </w:r>
        <w:r>
          <w:rPr>
            <w:rFonts w:asciiTheme="minorHAnsi" w:eastAsiaTheme="minorEastAsia" w:hAnsiTheme="minorHAnsi" w:cstheme="minorBidi"/>
            <w:noProof/>
            <w:sz w:val="24"/>
          </w:rPr>
          <w:tab/>
        </w:r>
        <w:r w:rsidRPr="00EA4C94">
          <w:rPr>
            <w:rStyle w:val="Hyperlink"/>
            <w:noProof/>
          </w:rPr>
          <w:t>Enumeration types</w:t>
        </w:r>
        <w:r>
          <w:rPr>
            <w:noProof/>
            <w:webHidden/>
          </w:rPr>
          <w:tab/>
        </w:r>
        <w:r>
          <w:rPr>
            <w:noProof/>
            <w:webHidden/>
          </w:rPr>
          <w:fldChar w:fldCharType="begin"/>
        </w:r>
        <w:r>
          <w:rPr>
            <w:noProof/>
            <w:webHidden/>
          </w:rPr>
          <w:instrText xml:space="preserve"> PAGEREF _Toc447899023 \h </w:instrText>
        </w:r>
      </w:ins>
      <w:r>
        <w:rPr>
          <w:noProof/>
          <w:webHidden/>
        </w:rPr>
      </w:r>
      <w:r>
        <w:rPr>
          <w:noProof/>
          <w:webHidden/>
        </w:rPr>
        <w:fldChar w:fldCharType="separate"/>
      </w:r>
      <w:ins w:id="210" w:author="Mihai Budiu" w:date="2016-04-08T17:14:00Z">
        <w:r>
          <w:rPr>
            <w:noProof/>
            <w:webHidden/>
          </w:rPr>
          <w:t>35</w:t>
        </w:r>
      </w:ins>
      <w:ins w:id="211" w:author="Mihai Budiu" w:date="2016-04-08T17:13:00Z">
        <w:r>
          <w:rPr>
            <w:noProof/>
            <w:webHidden/>
          </w:rPr>
          <w:fldChar w:fldCharType="end"/>
        </w:r>
        <w:r w:rsidRPr="00EA4C94">
          <w:rPr>
            <w:rStyle w:val="Hyperlink"/>
            <w:noProof/>
          </w:rPr>
          <w:fldChar w:fldCharType="end"/>
        </w:r>
      </w:ins>
    </w:p>
    <w:p w14:paraId="6ACD7992" w14:textId="77777777" w:rsidR="00A465D4" w:rsidRDefault="00A465D4">
      <w:pPr>
        <w:pStyle w:val="TOC3"/>
        <w:tabs>
          <w:tab w:val="left" w:pos="1200"/>
          <w:tab w:val="right" w:leader="dot" w:pos="8630"/>
        </w:tabs>
        <w:rPr>
          <w:ins w:id="212" w:author="Mihai Budiu" w:date="2016-04-08T17:13:00Z"/>
          <w:rFonts w:asciiTheme="minorHAnsi" w:eastAsiaTheme="minorEastAsia" w:hAnsiTheme="minorHAnsi" w:cstheme="minorBidi"/>
          <w:noProof/>
          <w:sz w:val="24"/>
        </w:rPr>
      </w:pPr>
      <w:ins w:id="21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"_Toc447899024"</w:instrText>
        </w:r>
        <w:r w:rsidRPr="00EA4C94">
          <w:rPr>
            <w:rStyle w:val="Hyperlink"/>
            <w:noProof/>
          </w:rPr>
          <w:instrText xml:space="preserve"> </w:instrText>
        </w:r>
        <w:r w:rsidRPr="00EA4C94">
          <w:rPr>
            <w:rStyle w:val="Hyperlink"/>
            <w:noProof/>
          </w:rPr>
          <w:fldChar w:fldCharType="separate"/>
        </w:r>
        <w:r w:rsidRPr="00EA4C94">
          <w:rPr>
            <w:rStyle w:val="Hyperlink"/>
            <w:noProof/>
          </w:rPr>
          <w:t>9.2.2</w:t>
        </w:r>
        <w:r>
          <w:rPr>
            <w:rFonts w:asciiTheme="minorHAnsi" w:eastAsiaTheme="minorEastAsia" w:hAnsiTheme="minorHAnsi" w:cstheme="minorBidi"/>
            <w:noProof/>
            <w:sz w:val="24"/>
          </w:rPr>
          <w:tab/>
        </w:r>
        <w:r w:rsidRPr="00EA4C94">
          <w:rPr>
            <w:rStyle w:val="Hyperlink"/>
            <w:noProof/>
          </w:rPr>
          <w:t>Header types</w:t>
        </w:r>
        <w:r>
          <w:rPr>
            <w:noProof/>
            <w:webHidden/>
          </w:rPr>
          <w:tab/>
        </w:r>
        <w:r>
          <w:rPr>
            <w:noProof/>
            <w:webHidden/>
          </w:rPr>
          <w:fldChar w:fldCharType="begin"/>
        </w:r>
        <w:r>
          <w:rPr>
            <w:noProof/>
            <w:webHidden/>
          </w:rPr>
          <w:instrText xml:space="preserve"> PAGEREF _Toc447899024 \h </w:instrText>
        </w:r>
      </w:ins>
      <w:r>
        <w:rPr>
          <w:noProof/>
          <w:webHidden/>
        </w:rPr>
      </w:r>
      <w:r>
        <w:rPr>
          <w:noProof/>
          <w:webHidden/>
        </w:rPr>
        <w:fldChar w:fldCharType="separate"/>
      </w:r>
      <w:ins w:id="214" w:author="Mihai Budiu" w:date="2016-04-08T17:14:00Z">
        <w:r>
          <w:rPr>
            <w:noProof/>
            <w:webHidden/>
          </w:rPr>
          <w:t>36</w:t>
        </w:r>
      </w:ins>
      <w:ins w:id="215" w:author="Mihai Budiu" w:date="2016-04-08T17:13:00Z">
        <w:r>
          <w:rPr>
            <w:noProof/>
            <w:webHidden/>
          </w:rPr>
          <w:fldChar w:fldCharType="end"/>
        </w:r>
        <w:r w:rsidRPr="00EA4C94">
          <w:rPr>
            <w:rStyle w:val="Hyperlink"/>
            <w:noProof/>
          </w:rPr>
          <w:fldChar w:fldCharType="end"/>
        </w:r>
      </w:ins>
    </w:p>
    <w:p w14:paraId="67BDD44B" w14:textId="77777777" w:rsidR="00A465D4" w:rsidRDefault="00A465D4">
      <w:pPr>
        <w:pStyle w:val="TOC3"/>
        <w:tabs>
          <w:tab w:val="left" w:pos="1200"/>
          <w:tab w:val="right" w:leader="dot" w:pos="8630"/>
        </w:tabs>
        <w:rPr>
          <w:ins w:id="216" w:author="Mihai Budiu" w:date="2016-04-08T17:13:00Z"/>
          <w:rFonts w:asciiTheme="minorHAnsi" w:eastAsiaTheme="minorEastAsia" w:hAnsiTheme="minorHAnsi" w:cstheme="minorBidi"/>
          <w:noProof/>
          <w:sz w:val="24"/>
        </w:rPr>
      </w:pPr>
      <w:ins w:id="217" w:author="Mihai Budiu" w:date="2016-04-08T17:13:00Z">
        <w:r w:rsidRPr="00EA4C94">
          <w:rPr>
            <w:rStyle w:val="Hyperlink"/>
            <w:noProof/>
          </w:rPr>
          <w:lastRenderedPageBreak/>
          <w:fldChar w:fldCharType="begin"/>
        </w:r>
        <w:r w:rsidRPr="00EA4C94">
          <w:rPr>
            <w:rStyle w:val="Hyperlink"/>
            <w:noProof/>
          </w:rPr>
          <w:instrText xml:space="preserve"> </w:instrText>
        </w:r>
        <w:r>
          <w:rPr>
            <w:noProof/>
          </w:rPr>
          <w:instrText>HYPERLINK \l "_Toc447899025"</w:instrText>
        </w:r>
        <w:r w:rsidRPr="00EA4C94">
          <w:rPr>
            <w:rStyle w:val="Hyperlink"/>
            <w:noProof/>
          </w:rPr>
          <w:instrText xml:space="preserve"> </w:instrText>
        </w:r>
        <w:r w:rsidRPr="00EA4C94">
          <w:rPr>
            <w:rStyle w:val="Hyperlink"/>
            <w:noProof/>
          </w:rPr>
          <w:fldChar w:fldCharType="separate"/>
        </w:r>
        <w:r w:rsidRPr="00EA4C94">
          <w:rPr>
            <w:rStyle w:val="Hyperlink"/>
            <w:noProof/>
          </w:rPr>
          <w:t>9.2.3</w:t>
        </w:r>
        <w:r>
          <w:rPr>
            <w:rFonts w:asciiTheme="minorHAnsi" w:eastAsiaTheme="minorEastAsia" w:hAnsiTheme="minorHAnsi" w:cstheme="minorBidi"/>
            <w:noProof/>
            <w:sz w:val="24"/>
          </w:rPr>
          <w:tab/>
        </w:r>
        <w:r w:rsidRPr="00EA4C94">
          <w:rPr>
            <w:rStyle w:val="Hyperlink"/>
            <w:noProof/>
          </w:rPr>
          <w:t>Header stacks</w:t>
        </w:r>
        <w:r>
          <w:rPr>
            <w:noProof/>
            <w:webHidden/>
          </w:rPr>
          <w:tab/>
        </w:r>
        <w:r>
          <w:rPr>
            <w:noProof/>
            <w:webHidden/>
          </w:rPr>
          <w:fldChar w:fldCharType="begin"/>
        </w:r>
        <w:r>
          <w:rPr>
            <w:noProof/>
            <w:webHidden/>
          </w:rPr>
          <w:instrText xml:space="preserve"> PAGEREF _Toc447899025 \h </w:instrText>
        </w:r>
      </w:ins>
      <w:r>
        <w:rPr>
          <w:noProof/>
          <w:webHidden/>
        </w:rPr>
      </w:r>
      <w:r>
        <w:rPr>
          <w:noProof/>
          <w:webHidden/>
        </w:rPr>
        <w:fldChar w:fldCharType="separate"/>
      </w:r>
      <w:ins w:id="218" w:author="Mihai Budiu" w:date="2016-04-08T17:14:00Z">
        <w:r>
          <w:rPr>
            <w:noProof/>
            <w:webHidden/>
          </w:rPr>
          <w:t>37</w:t>
        </w:r>
      </w:ins>
      <w:ins w:id="219" w:author="Mihai Budiu" w:date="2016-04-08T17:13:00Z">
        <w:r>
          <w:rPr>
            <w:noProof/>
            <w:webHidden/>
          </w:rPr>
          <w:fldChar w:fldCharType="end"/>
        </w:r>
        <w:r w:rsidRPr="00EA4C94">
          <w:rPr>
            <w:rStyle w:val="Hyperlink"/>
            <w:noProof/>
          </w:rPr>
          <w:fldChar w:fldCharType="end"/>
        </w:r>
      </w:ins>
    </w:p>
    <w:p w14:paraId="78861DA1" w14:textId="77777777" w:rsidR="00A465D4" w:rsidRDefault="00A465D4">
      <w:pPr>
        <w:pStyle w:val="TOC3"/>
        <w:tabs>
          <w:tab w:val="left" w:pos="1200"/>
          <w:tab w:val="right" w:leader="dot" w:pos="8630"/>
        </w:tabs>
        <w:rPr>
          <w:ins w:id="220" w:author="Mihai Budiu" w:date="2016-04-08T17:13:00Z"/>
          <w:rFonts w:asciiTheme="minorHAnsi" w:eastAsiaTheme="minorEastAsia" w:hAnsiTheme="minorHAnsi" w:cstheme="minorBidi"/>
          <w:noProof/>
          <w:sz w:val="24"/>
        </w:rPr>
      </w:pPr>
      <w:ins w:id="22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"_Toc447899026"</w:instrText>
        </w:r>
        <w:r w:rsidRPr="00EA4C94">
          <w:rPr>
            <w:rStyle w:val="Hyperlink"/>
            <w:noProof/>
          </w:rPr>
          <w:instrText xml:space="preserve"> </w:instrText>
        </w:r>
        <w:r w:rsidRPr="00EA4C94">
          <w:rPr>
            <w:rStyle w:val="Hyperlink"/>
            <w:noProof/>
          </w:rPr>
          <w:fldChar w:fldCharType="separate"/>
        </w:r>
        <w:r w:rsidRPr="00EA4C94">
          <w:rPr>
            <w:rStyle w:val="Hyperlink"/>
            <w:noProof/>
          </w:rPr>
          <w:t>9.2.4</w:t>
        </w:r>
        <w:r>
          <w:rPr>
            <w:rFonts w:asciiTheme="minorHAnsi" w:eastAsiaTheme="minorEastAsia" w:hAnsiTheme="minorHAnsi" w:cstheme="minorBidi"/>
            <w:noProof/>
            <w:sz w:val="24"/>
          </w:rPr>
          <w:tab/>
        </w:r>
        <w:r w:rsidRPr="00EA4C94">
          <w:rPr>
            <w:rStyle w:val="Hyperlink"/>
            <w:noProof/>
          </w:rPr>
          <w:t>Struct types</w:t>
        </w:r>
        <w:r>
          <w:rPr>
            <w:noProof/>
            <w:webHidden/>
          </w:rPr>
          <w:tab/>
        </w:r>
        <w:r>
          <w:rPr>
            <w:noProof/>
            <w:webHidden/>
          </w:rPr>
          <w:fldChar w:fldCharType="begin"/>
        </w:r>
        <w:r>
          <w:rPr>
            <w:noProof/>
            <w:webHidden/>
          </w:rPr>
          <w:instrText xml:space="preserve"> PAGEREF _Toc447899026 \h </w:instrText>
        </w:r>
      </w:ins>
      <w:r>
        <w:rPr>
          <w:noProof/>
          <w:webHidden/>
        </w:rPr>
      </w:r>
      <w:r>
        <w:rPr>
          <w:noProof/>
          <w:webHidden/>
        </w:rPr>
        <w:fldChar w:fldCharType="separate"/>
      </w:r>
      <w:ins w:id="222" w:author="Mihai Budiu" w:date="2016-04-08T17:14:00Z">
        <w:r>
          <w:rPr>
            <w:noProof/>
            <w:webHidden/>
          </w:rPr>
          <w:t>37</w:t>
        </w:r>
      </w:ins>
      <w:ins w:id="223" w:author="Mihai Budiu" w:date="2016-04-08T17:13:00Z">
        <w:r>
          <w:rPr>
            <w:noProof/>
            <w:webHidden/>
          </w:rPr>
          <w:fldChar w:fldCharType="end"/>
        </w:r>
        <w:r w:rsidRPr="00EA4C94">
          <w:rPr>
            <w:rStyle w:val="Hyperlink"/>
            <w:noProof/>
          </w:rPr>
          <w:fldChar w:fldCharType="end"/>
        </w:r>
      </w:ins>
    </w:p>
    <w:p w14:paraId="4C2BA844" w14:textId="77777777" w:rsidR="00A465D4" w:rsidRDefault="00A465D4">
      <w:pPr>
        <w:pStyle w:val="TOC3"/>
        <w:tabs>
          <w:tab w:val="left" w:pos="1200"/>
          <w:tab w:val="right" w:leader="dot" w:pos="8630"/>
        </w:tabs>
        <w:rPr>
          <w:ins w:id="224" w:author="Mihai Budiu" w:date="2016-04-08T17:13:00Z"/>
          <w:rFonts w:asciiTheme="minorHAnsi" w:eastAsiaTheme="minorEastAsia" w:hAnsiTheme="minorHAnsi" w:cstheme="minorBidi"/>
          <w:noProof/>
          <w:sz w:val="24"/>
        </w:rPr>
      </w:pPr>
      <w:ins w:id="22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"_Toc447899027"</w:instrText>
        </w:r>
        <w:r w:rsidRPr="00EA4C94">
          <w:rPr>
            <w:rStyle w:val="Hyperlink"/>
            <w:noProof/>
          </w:rPr>
          <w:instrText xml:space="preserve"> </w:instrText>
        </w:r>
        <w:r w:rsidRPr="00EA4C94">
          <w:rPr>
            <w:rStyle w:val="Hyperlink"/>
            <w:noProof/>
          </w:rPr>
          <w:fldChar w:fldCharType="separate"/>
        </w:r>
        <w:r w:rsidRPr="00EA4C94">
          <w:rPr>
            <w:rStyle w:val="Hyperlink"/>
            <w:noProof/>
          </w:rPr>
          <w:t>9.2.5</w:t>
        </w:r>
        <w:r>
          <w:rPr>
            <w:rFonts w:asciiTheme="minorHAnsi" w:eastAsiaTheme="minorEastAsia" w:hAnsiTheme="minorHAnsi" w:cstheme="minorBidi"/>
            <w:noProof/>
            <w:sz w:val="24"/>
          </w:rPr>
          <w:tab/>
        </w:r>
        <w:r w:rsidRPr="00EA4C94">
          <w:rPr>
            <w:rStyle w:val="Hyperlink"/>
            <w:noProof/>
          </w:rPr>
          <w:t>Tuple types</w:t>
        </w:r>
        <w:r>
          <w:rPr>
            <w:noProof/>
            <w:webHidden/>
          </w:rPr>
          <w:tab/>
        </w:r>
        <w:r>
          <w:rPr>
            <w:noProof/>
            <w:webHidden/>
          </w:rPr>
          <w:fldChar w:fldCharType="begin"/>
        </w:r>
        <w:r>
          <w:rPr>
            <w:noProof/>
            <w:webHidden/>
          </w:rPr>
          <w:instrText xml:space="preserve"> PAGEREF _Toc447899027 \h </w:instrText>
        </w:r>
      </w:ins>
      <w:r>
        <w:rPr>
          <w:noProof/>
          <w:webHidden/>
        </w:rPr>
      </w:r>
      <w:r>
        <w:rPr>
          <w:noProof/>
          <w:webHidden/>
        </w:rPr>
        <w:fldChar w:fldCharType="separate"/>
      </w:r>
      <w:ins w:id="226" w:author="Mihai Budiu" w:date="2016-04-08T17:14:00Z">
        <w:r>
          <w:rPr>
            <w:noProof/>
            <w:webHidden/>
          </w:rPr>
          <w:t>38</w:t>
        </w:r>
      </w:ins>
      <w:ins w:id="227" w:author="Mihai Budiu" w:date="2016-04-08T17:13:00Z">
        <w:r>
          <w:rPr>
            <w:noProof/>
            <w:webHidden/>
          </w:rPr>
          <w:fldChar w:fldCharType="end"/>
        </w:r>
        <w:r w:rsidRPr="00EA4C94">
          <w:rPr>
            <w:rStyle w:val="Hyperlink"/>
            <w:noProof/>
          </w:rPr>
          <w:fldChar w:fldCharType="end"/>
        </w:r>
      </w:ins>
    </w:p>
    <w:p w14:paraId="41E31F6E" w14:textId="77777777" w:rsidR="00A465D4" w:rsidRDefault="00A465D4">
      <w:pPr>
        <w:pStyle w:val="TOC3"/>
        <w:tabs>
          <w:tab w:val="left" w:pos="1200"/>
          <w:tab w:val="right" w:leader="dot" w:pos="8630"/>
        </w:tabs>
        <w:rPr>
          <w:ins w:id="228" w:author="Mihai Budiu" w:date="2016-04-08T17:13:00Z"/>
          <w:rFonts w:asciiTheme="minorHAnsi" w:eastAsiaTheme="minorEastAsia" w:hAnsiTheme="minorHAnsi" w:cstheme="minorBidi"/>
          <w:noProof/>
          <w:sz w:val="24"/>
        </w:rPr>
      </w:pPr>
      <w:ins w:id="22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"_Toc447899028"</w:instrText>
        </w:r>
        <w:r w:rsidRPr="00EA4C94">
          <w:rPr>
            <w:rStyle w:val="Hyperlink"/>
            <w:noProof/>
          </w:rPr>
          <w:instrText xml:space="preserve"> </w:instrText>
        </w:r>
        <w:r w:rsidRPr="00EA4C94">
          <w:rPr>
            <w:rStyle w:val="Hyperlink"/>
            <w:noProof/>
          </w:rPr>
          <w:fldChar w:fldCharType="separate"/>
        </w:r>
        <w:r w:rsidRPr="00EA4C94">
          <w:rPr>
            <w:rStyle w:val="Hyperlink"/>
            <w:noProof/>
          </w:rPr>
          <w:t>9.2.6</w:t>
        </w:r>
        <w:r>
          <w:rPr>
            <w:rFonts w:asciiTheme="minorHAnsi" w:eastAsiaTheme="minorEastAsia" w:hAnsiTheme="minorHAnsi" w:cstheme="minorBidi"/>
            <w:noProof/>
            <w:sz w:val="24"/>
          </w:rPr>
          <w:tab/>
        </w:r>
        <w:r w:rsidRPr="00EA4C94">
          <w:rPr>
            <w:rStyle w:val="Hyperlink"/>
            <w:noProof/>
          </w:rPr>
          <w:t>Set types</w:t>
        </w:r>
        <w:r>
          <w:rPr>
            <w:noProof/>
            <w:webHidden/>
          </w:rPr>
          <w:tab/>
        </w:r>
        <w:r>
          <w:rPr>
            <w:noProof/>
            <w:webHidden/>
          </w:rPr>
          <w:fldChar w:fldCharType="begin"/>
        </w:r>
        <w:r>
          <w:rPr>
            <w:noProof/>
            <w:webHidden/>
          </w:rPr>
          <w:instrText xml:space="preserve"> PAGEREF _Toc447899028 \h </w:instrText>
        </w:r>
      </w:ins>
      <w:r>
        <w:rPr>
          <w:noProof/>
          <w:webHidden/>
        </w:rPr>
      </w:r>
      <w:r>
        <w:rPr>
          <w:noProof/>
          <w:webHidden/>
        </w:rPr>
        <w:fldChar w:fldCharType="separate"/>
      </w:r>
      <w:ins w:id="230" w:author="Mihai Budiu" w:date="2016-04-08T17:14:00Z">
        <w:r>
          <w:rPr>
            <w:noProof/>
            <w:webHidden/>
          </w:rPr>
          <w:t>38</w:t>
        </w:r>
      </w:ins>
      <w:ins w:id="231" w:author="Mihai Budiu" w:date="2016-04-08T17:13:00Z">
        <w:r>
          <w:rPr>
            <w:noProof/>
            <w:webHidden/>
          </w:rPr>
          <w:fldChar w:fldCharType="end"/>
        </w:r>
        <w:r w:rsidRPr="00EA4C94">
          <w:rPr>
            <w:rStyle w:val="Hyperlink"/>
            <w:noProof/>
          </w:rPr>
          <w:fldChar w:fldCharType="end"/>
        </w:r>
      </w:ins>
    </w:p>
    <w:p w14:paraId="413999ED" w14:textId="77777777" w:rsidR="00A465D4" w:rsidRDefault="00A465D4">
      <w:pPr>
        <w:pStyle w:val="TOC3"/>
        <w:tabs>
          <w:tab w:val="left" w:pos="1200"/>
          <w:tab w:val="right" w:leader="dot" w:pos="8630"/>
        </w:tabs>
        <w:rPr>
          <w:ins w:id="232" w:author="Mihai Budiu" w:date="2016-04-08T17:13:00Z"/>
          <w:rFonts w:asciiTheme="minorHAnsi" w:eastAsiaTheme="minorEastAsia" w:hAnsiTheme="minorHAnsi" w:cstheme="minorBidi"/>
          <w:noProof/>
          <w:sz w:val="24"/>
        </w:rPr>
      </w:pPr>
      <w:ins w:id="23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"_Toc447899029"</w:instrText>
        </w:r>
        <w:r w:rsidRPr="00EA4C94">
          <w:rPr>
            <w:rStyle w:val="Hyperlink"/>
            <w:noProof/>
          </w:rPr>
          <w:instrText xml:space="preserve"> </w:instrText>
        </w:r>
        <w:r w:rsidRPr="00EA4C94">
          <w:rPr>
            <w:rStyle w:val="Hyperlink"/>
            <w:noProof/>
          </w:rPr>
          <w:fldChar w:fldCharType="separate"/>
        </w:r>
        <w:r w:rsidRPr="00EA4C94">
          <w:rPr>
            <w:rStyle w:val="Hyperlink"/>
            <w:noProof/>
          </w:rPr>
          <w:t>9.2.7</w:t>
        </w:r>
        <w:r>
          <w:rPr>
            <w:rFonts w:asciiTheme="minorHAnsi" w:eastAsiaTheme="minorEastAsia" w:hAnsiTheme="minorHAnsi" w:cstheme="minorBidi"/>
            <w:noProof/>
            <w:sz w:val="24"/>
          </w:rPr>
          <w:tab/>
        </w:r>
        <w:r w:rsidRPr="00EA4C94">
          <w:rPr>
            <w:rStyle w:val="Hyperlink"/>
            <w:noProof/>
          </w:rPr>
          <w:t>Function types</w:t>
        </w:r>
        <w:r>
          <w:rPr>
            <w:noProof/>
            <w:webHidden/>
          </w:rPr>
          <w:tab/>
        </w:r>
        <w:r>
          <w:rPr>
            <w:noProof/>
            <w:webHidden/>
          </w:rPr>
          <w:fldChar w:fldCharType="begin"/>
        </w:r>
        <w:r>
          <w:rPr>
            <w:noProof/>
            <w:webHidden/>
          </w:rPr>
          <w:instrText xml:space="preserve"> PAGEREF _Toc447899029 \h </w:instrText>
        </w:r>
      </w:ins>
      <w:r>
        <w:rPr>
          <w:noProof/>
          <w:webHidden/>
        </w:rPr>
      </w:r>
      <w:r>
        <w:rPr>
          <w:noProof/>
          <w:webHidden/>
        </w:rPr>
        <w:fldChar w:fldCharType="separate"/>
      </w:r>
      <w:ins w:id="234" w:author="Mihai Budiu" w:date="2016-04-08T17:14:00Z">
        <w:r>
          <w:rPr>
            <w:noProof/>
            <w:webHidden/>
          </w:rPr>
          <w:t>38</w:t>
        </w:r>
      </w:ins>
      <w:ins w:id="235" w:author="Mihai Budiu" w:date="2016-04-08T17:13:00Z">
        <w:r>
          <w:rPr>
            <w:noProof/>
            <w:webHidden/>
          </w:rPr>
          <w:fldChar w:fldCharType="end"/>
        </w:r>
        <w:r w:rsidRPr="00EA4C94">
          <w:rPr>
            <w:rStyle w:val="Hyperlink"/>
            <w:noProof/>
          </w:rPr>
          <w:fldChar w:fldCharType="end"/>
        </w:r>
      </w:ins>
    </w:p>
    <w:p w14:paraId="59D2E034" w14:textId="77777777" w:rsidR="00A465D4" w:rsidRDefault="00A465D4">
      <w:pPr>
        <w:pStyle w:val="TOC3"/>
        <w:tabs>
          <w:tab w:val="left" w:pos="1200"/>
          <w:tab w:val="right" w:leader="dot" w:pos="8630"/>
        </w:tabs>
        <w:rPr>
          <w:ins w:id="236" w:author="Mihai Budiu" w:date="2016-04-08T17:13:00Z"/>
          <w:rFonts w:asciiTheme="minorHAnsi" w:eastAsiaTheme="minorEastAsia" w:hAnsiTheme="minorHAnsi" w:cstheme="minorBidi"/>
          <w:noProof/>
          <w:sz w:val="24"/>
        </w:rPr>
      </w:pPr>
      <w:ins w:id="23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"_Toc447899030"</w:instrText>
        </w:r>
        <w:r w:rsidRPr="00EA4C94">
          <w:rPr>
            <w:rStyle w:val="Hyperlink"/>
            <w:noProof/>
          </w:rPr>
          <w:instrText xml:space="preserve"> </w:instrText>
        </w:r>
        <w:r w:rsidRPr="00EA4C94">
          <w:rPr>
            <w:rStyle w:val="Hyperlink"/>
            <w:noProof/>
          </w:rPr>
          <w:fldChar w:fldCharType="separate"/>
        </w:r>
        <w:r w:rsidRPr="00EA4C94">
          <w:rPr>
            <w:rStyle w:val="Hyperlink"/>
            <w:noProof/>
          </w:rPr>
          <w:t>9.2.8</w:t>
        </w:r>
        <w:r>
          <w:rPr>
            <w:rFonts w:asciiTheme="minorHAnsi" w:eastAsiaTheme="minorEastAsia" w:hAnsiTheme="minorHAnsi" w:cstheme="minorBidi"/>
            <w:noProof/>
            <w:sz w:val="24"/>
          </w:rPr>
          <w:tab/>
        </w:r>
        <w:r w:rsidRPr="00EA4C94">
          <w:rPr>
            <w:rStyle w:val="Hyperlink"/>
            <w:rFonts w:ascii="Consolas" w:hAnsi="Consolas" w:cs="Consolas"/>
            <w:noProof/>
          </w:rPr>
          <w:t>extern</w:t>
        </w:r>
        <w:r w:rsidRPr="00EA4C94">
          <w:rPr>
            <w:rStyle w:val="Hyperlink"/>
            <w:noProof/>
          </w:rPr>
          <w:t xml:space="preserve"> types</w:t>
        </w:r>
        <w:r>
          <w:rPr>
            <w:noProof/>
            <w:webHidden/>
          </w:rPr>
          <w:tab/>
        </w:r>
        <w:r>
          <w:rPr>
            <w:noProof/>
            <w:webHidden/>
          </w:rPr>
          <w:fldChar w:fldCharType="begin"/>
        </w:r>
        <w:r>
          <w:rPr>
            <w:noProof/>
            <w:webHidden/>
          </w:rPr>
          <w:instrText xml:space="preserve"> PAGEREF _Toc447899030 \h </w:instrText>
        </w:r>
      </w:ins>
      <w:r>
        <w:rPr>
          <w:noProof/>
          <w:webHidden/>
        </w:rPr>
      </w:r>
      <w:r>
        <w:rPr>
          <w:noProof/>
          <w:webHidden/>
        </w:rPr>
        <w:fldChar w:fldCharType="separate"/>
      </w:r>
      <w:ins w:id="238" w:author="Mihai Budiu" w:date="2016-04-08T17:14:00Z">
        <w:r>
          <w:rPr>
            <w:noProof/>
            <w:webHidden/>
          </w:rPr>
          <w:t>39</w:t>
        </w:r>
      </w:ins>
      <w:ins w:id="239" w:author="Mihai Budiu" w:date="2016-04-08T17:13:00Z">
        <w:r>
          <w:rPr>
            <w:noProof/>
            <w:webHidden/>
          </w:rPr>
          <w:fldChar w:fldCharType="end"/>
        </w:r>
        <w:r w:rsidRPr="00EA4C94">
          <w:rPr>
            <w:rStyle w:val="Hyperlink"/>
            <w:noProof/>
          </w:rPr>
          <w:fldChar w:fldCharType="end"/>
        </w:r>
      </w:ins>
    </w:p>
    <w:p w14:paraId="09F01332" w14:textId="77777777" w:rsidR="00A465D4" w:rsidRDefault="00A465D4">
      <w:pPr>
        <w:pStyle w:val="TOC3"/>
        <w:tabs>
          <w:tab w:val="right" w:leader="dot" w:pos="8630"/>
        </w:tabs>
        <w:rPr>
          <w:ins w:id="240" w:author="Mihai Budiu" w:date="2016-04-08T17:13:00Z"/>
          <w:rFonts w:asciiTheme="minorHAnsi" w:eastAsiaTheme="minorEastAsia" w:hAnsiTheme="minorHAnsi" w:cstheme="minorBidi"/>
          <w:noProof/>
          <w:sz w:val="24"/>
        </w:rPr>
      </w:pPr>
      <w:ins w:id="24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"_Toc447899031"</w:instrText>
        </w:r>
        <w:r w:rsidRPr="00EA4C94">
          <w:rPr>
            <w:rStyle w:val="Hyperlink"/>
            <w:noProof/>
          </w:rPr>
          <w:instrText xml:space="preserve"> </w:instrText>
        </w:r>
        <w:r w:rsidRPr="00EA4C94">
          <w:rPr>
            <w:rStyle w:val="Hyperlink"/>
            <w:noProof/>
          </w:rPr>
          <w:fldChar w:fldCharType="separate"/>
        </w:r>
        <w:r w:rsidRPr="00EA4C94">
          <w:rPr>
            <w:rStyle w:val="Hyperlink"/>
            <w:noProof/>
          </w:rPr>
          <w:t>9.2.9</w:t>
        </w:r>
        <w:r>
          <w:rPr>
            <w:noProof/>
            <w:webHidden/>
          </w:rPr>
          <w:tab/>
        </w:r>
        <w:r>
          <w:rPr>
            <w:noProof/>
            <w:webHidden/>
          </w:rPr>
          <w:fldChar w:fldCharType="begin"/>
        </w:r>
        <w:r>
          <w:rPr>
            <w:noProof/>
            <w:webHidden/>
          </w:rPr>
          <w:instrText xml:space="preserve"> PAGEREF _Toc447899031 \h </w:instrText>
        </w:r>
      </w:ins>
      <w:r>
        <w:rPr>
          <w:noProof/>
          <w:webHidden/>
        </w:rPr>
      </w:r>
      <w:r>
        <w:rPr>
          <w:noProof/>
          <w:webHidden/>
        </w:rPr>
        <w:fldChar w:fldCharType="separate"/>
      </w:r>
      <w:ins w:id="242" w:author="Mihai Budiu" w:date="2016-04-08T17:14:00Z">
        <w:r>
          <w:rPr>
            <w:noProof/>
            <w:webHidden/>
          </w:rPr>
          <w:t>40</w:t>
        </w:r>
      </w:ins>
      <w:ins w:id="243" w:author="Mihai Budiu" w:date="2016-04-08T17:13:00Z">
        <w:r>
          <w:rPr>
            <w:noProof/>
            <w:webHidden/>
          </w:rPr>
          <w:fldChar w:fldCharType="end"/>
        </w:r>
        <w:r w:rsidRPr="00EA4C94">
          <w:rPr>
            <w:rStyle w:val="Hyperlink"/>
            <w:noProof/>
          </w:rPr>
          <w:fldChar w:fldCharType="end"/>
        </w:r>
      </w:ins>
    </w:p>
    <w:p w14:paraId="5A1D12A5" w14:textId="77777777" w:rsidR="00A465D4" w:rsidRDefault="00A465D4">
      <w:pPr>
        <w:pStyle w:val="TOC3"/>
        <w:tabs>
          <w:tab w:val="left" w:pos="1440"/>
          <w:tab w:val="right" w:leader="dot" w:pos="8630"/>
        </w:tabs>
        <w:rPr>
          <w:ins w:id="244" w:author="Mihai Budiu" w:date="2016-04-08T17:13:00Z"/>
          <w:rFonts w:asciiTheme="minorHAnsi" w:eastAsiaTheme="minorEastAsia" w:hAnsiTheme="minorHAnsi" w:cstheme="minorBidi"/>
          <w:noProof/>
          <w:sz w:val="24"/>
        </w:rPr>
      </w:pPr>
      <w:ins w:id="24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"_Toc447899032"</w:instrText>
        </w:r>
        <w:r w:rsidRPr="00EA4C94">
          <w:rPr>
            <w:rStyle w:val="Hyperlink"/>
            <w:noProof/>
          </w:rPr>
          <w:instrText xml:space="preserve"> </w:instrText>
        </w:r>
        <w:r w:rsidRPr="00EA4C94">
          <w:rPr>
            <w:rStyle w:val="Hyperlink"/>
            <w:noProof/>
          </w:rPr>
          <w:fldChar w:fldCharType="separate"/>
        </w:r>
        <w:r w:rsidRPr="00EA4C94">
          <w:rPr>
            <w:rStyle w:val="Hyperlink"/>
            <w:noProof/>
          </w:rPr>
          <w:t>9.2.10</w:t>
        </w:r>
        <w:r>
          <w:rPr>
            <w:rFonts w:asciiTheme="minorHAnsi" w:eastAsiaTheme="minorEastAsia" w:hAnsiTheme="minorHAnsi" w:cstheme="minorBidi"/>
            <w:noProof/>
            <w:sz w:val="24"/>
          </w:rPr>
          <w:tab/>
        </w:r>
        <w:r w:rsidRPr="00EA4C94">
          <w:rPr>
            <w:rStyle w:val="Hyperlink"/>
            <w:noProof/>
          </w:rPr>
          <w:t>Type specialization</w:t>
        </w:r>
        <w:r>
          <w:rPr>
            <w:noProof/>
            <w:webHidden/>
          </w:rPr>
          <w:tab/>
        </w:r>
        <w:r>
          <w:rPr>
            <w:noProof/>
            <w:webHidden/>
          </w:rPr>
          <w:fldChar w:fldCharType="begin"/>
        </w:r>
        <w:r>
          <w:rPr>
            <w:noProof/>
            <w:webHidden/>
          </w:rPr>
          <w:instrText xml:space="preserve"> PAGEREF _Toc447899032 \h </w:instrText>
        </w:r>
      </w:ins>
      <w:r>
        <w:rPr>
          <w:noProof/>
          <w:webHidden/>
        </w:rPr>
      </w:r>
      <w:r>
        <w:rPr>
          <w:noProof/>
          <w:webHidden/>
        </w:rPr>
        <w:fldChar w:fldCharType="separate"/>
      </w:r>
      <w:ins w:id="246" w:author="Mihai Budiu" w:date="2016-04-08T17:14:00Z">
        <w:r>
          <w:rPr>
            <w:noProof/>
            <w:webHidden/>
          </w:rPr>
          <w:t>41</w:t>
        </w:r>
      </w:ins>
      <w:ins w:id="247" w:author="Mihai Budiu" w:date="2016-04-08T17:13:00Z">
        <w:r>
          <w:rPr>
            <w:noProof/>
            <w:webHidden/>
          </w:rPr>
          <w:fldChar w:fldCharType="end"/>
        </w:r>
        <w:r w:rsidRPr="00EA4C94">
          <w:rPr>
            <w:rStyle w:val="Hyperlink"/>
            <w:noProof/>
          </w:rPr>
          <w:fldChar w:fldCharType="end"/>
        </w:r>
      </w:ins>
    </w:p>
    <w:p w14:paraId="28612799" w14:textId="77777777" w:rsidR="00A465D4" w:rsidRDefault="00A465D4">
      <w:pPr>
        <w:pStyle w:val="TOC3"/>
        <w:tabs>
          <w:tab w:val="left" w:pos="1440"/>
          <w:tab w:val="right" w:leader="dot" w:pos="8630"/>
        </w:tabs>
        <w:rPr>
          <w:ins w:id="248" w:author="Mihai Budiu" w:date="2016-04-08T17:13:00Z"/>
          <w:rFonts w:asciiTheme="minorHAnsi" w:eastAsiaTheme="minorEastAsia" w:hAnsiTheme="minorHAnsi" w:cstheme="minorBidi"/>
          <w:noProof/>
          <w:sz w:val="24"/>
        </w:rPr>
      </w:pPr>
      <w:ins w:id="24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"_Toc447899033"</w:instrText>
        </w:r>
        <w:r w:rsidRPr="00EA4C94">
          <w:rPr>
            <w:rStyle w:val="Hyperlink"/>
            <w:noProof/>
          </w:rPr>
          <w:instrText xml:space="preserve"> </w:instrText>
        </w:r>
        <w:r w:rsidRPr="00EA4C94">
          <w:rPr>
            <w:rStyle w:val="Hyperlink"/>
            <w:noProof/>
          </w:rPr>
          <w:fldChar w:fldCharType="separate"/>
        </w:r>
        <w:r w:rsidRPr="00EA4C94">
          <w:rPr>
            <w:rStyle w:val="Hyperlink"/>
            <w:noProof/>
          </w:rPr>
          <w:t>9.2.11</w:t>
        </w:r>
        <w:r>
          <w:rPr>
            <w:rFonts w:asciiTheme="minorHAnsi" w:eastAsiaTheme="minorEastAsia" w:hAnsiTheme="minorHAnsi" w:cstheme="minorBidi"/>
            <w:noProof/>
            <w:sz w:val="24"/>
          </w:rPr>
          <w:tab/>
        </w:r>
        <w:r w:rsidRPr="00EA4C94">
          <w:rPr>
            <w:rStyle w:val="Hyperlink"/>
            <w:noProof/>
          </w:rPr>
          <w:t>Parser and control blocks types</w:t>
        </w:r>
        <w:r>
          <w:rPr>
            <w:noProof/>
            <w:webHidden/>
          </w:rPr>
          <w:tab/>
        </w:r>
        <w:r>
          <w:rPr>
            <w:noProof/>
            <w:webHidden/>
          </w:rPr>
          <w:fldChar w:fldCharType="begin"/>
        </w:r>
        <w:r>
          <w:rPr>
            <w:noProof/>
            <w:webHidden/>
          </w:rPr>
          <w:instrText xml:space="preserve"> PAGEREF _Toc447899033 \h </w:instrText>
        </w:r>
      </w:ins>
      <w:r>
        <w:rPr>
          <w:noProof/>
          <w:webHidden/>
        </w:rPr>
      </w:r>
      <w:r>
        <w:rPr>
          <w:noProof/>
          <w:webHidden/>
        </w:rPr>
        <w:fldChar w:fldCharType="separate"/>
      </w:r>
      <w:ins w:id="250" w:author="Mihai Budiu" w:date="2016-04-08T17:14:00Z">
        <w:r>
          <w:rPr>
            <w:noProof/>
            <w:webHidden/>
          </w:rPr>
          <w:t>41</w:t>
        </w:r>
      </w:ins>
      <w:ins w:id="251" w:author="Mihai Budiu" w:date="2016-04-08T17:13:00Z">
        <w:r>
          <w:rPr>
            <w:noProof/>
            <w:webHidden/>
          </w:rPr>
          <w:fldChar w:fldCharType="end"/>
        </w:r>
        <w:r w:rsidRPr="00EA4C94">
          <w:rPr>
            <w:rStyle w:val="Hyperlink"/>
            <w:noProof/>
          </w:rPr>
          <w:fldChar w:fldCharType="end"/>
        </w:r>
      </w:ins>
    </w:p>
    <w:p w14:paraId="3238E263" w14:textId="77777777" w:rsidR="00A465D4" w:rsidRDefault="00A465D4">
      <w:pPr>
        <w:pStyle w:val="TOC3"/>
        <w:tabs>
          <w:tab w:val="left" w:pos="1440"/>
          <w:tab w:val="right" w:leader="dot" w:pos="8630"/>
        </w:tabs>
        <w:rPr>
          <w:ins w:id="252" w:author="Mihai Budiu" w:date="2016-04-08T17:13:00Z"/>
          <w:rFonts w:asciiTheme="minorHAnsi" w:eastAsiaTheme="minorEastAsia" w:hAnsiTheme="minorHAnsi" w:cstheme="minorBidi"/>
          <w:noProof/>
          <w:sz w:val="24"/>
        </w:rPr>
      </w:pPr>
      <w:ins w:id="25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"_Toc447899034"</w:instrText>
        </w:r>
        <w:r w:rsidRPr="00EA4C94">
          <w:rPr>
            <w:rStyle w:val="Hyperlink"/>
            <w:noProof/>
          </w:rPr>
          <w:instrText xml:space="preserve"> </w:instrText>
        </w:r>
        <w:r w:rsidRPr="00EA4C94">
          <w:rPr>
            <w:rStyle w:val="Hyperlink"/>
            <w:noProof/>
          </w:rPr>
          <w:fldChar w:fldCharType="separate"/>
        </w:r>
        <w:r w:rsidRPr="00EA4C94">
          <w:rPr>
            <w:rStyle w:val="Hyperlink"/>
            <w:noProof/>
          </w:rPr>
          <w:t>9.2.12</w:t>
        </w:r>
        <w:r>
          <w:rPr>
            <w:rFonts w:asciiTheme="minorHAnsi" w:eastAsiaTheme="minorEastAsia" w:hAnsiTheme="minorHAnsi" w:cstheme="minorBidi"/>
            <w:noProof/>
            <w:sz w:val="24"/>
          </w:rPr>
          <w:tab/>
        </w:r>
        <w:r w:rsidRPr="00EA4C94">
          <w:rPr>
            <w:rStyle w:val="Hyperlink"/>
            <w:noProof/>
          </w:rPr>
          <w:t>Package types</w:t>
        </w:r>
        <w:r>
          <w:rPr>
            <w:noProof/>
            <w:webHidden/>
          </w:rPr>
          <w:tab/>
        </w:r>
        <w:r>
          <w:rPr>
            <w:noProof/>
            <w:webHidden/>
          </w:rPr>
          <w:fldChar w:fldCharType="begin"/>
        </w:r>
        <w:r>
          <w:rPr>
            <w:noProof/>
            <w:webHidden/>
          </w:rPr>
          <w:instrText xml:space="preserve"> PAGEREF _Toc447899034 \h </w:instrText>
        </w:r>
      </w:ins>
      <w:r>
        <w:rPr>
          <w:noProof/>
          <w:webHidden/>
        </w:rPr>
      </w:r>
      <w:r>
        <w:rPr>
          <w:noProof/>
          <w:webHidden/>
        </w:rPr>
        <w:fldChar w:fldCharType="separate"/>
      </w:r>
      <w:ins w:id="254" w:author="Mihai Budiu" w:date="2016-04-08T17:14:00Z">
        <w:r>
          <w:rPr>
            <w:noProof/>
            <w:webHidden/>
          </w:rPr>
          <w:t>42</w:t>
        </w:r>
      </w:ins>
      <w:ins w:id="255" w:author="Mihai Budiu" w:date="2016-04-08T17:13:00Z">
        <w:r>
          <w:rPr>
            <w:noProof/>
            <w:webHidden/>
          </w:rPr>
          <w:fldChar w:fldCharType="end"/>
        </w:r>
        <w:r w:rsidRPr="00EA4C94">
          <w:rPr>
            <w:rStyle w:val="Hyperlink"/>
            <w:noProof/>
          </w:rPr>
          <w:fldChar w:fldCharType="end"/>
        </w:r>
      </w:ins>
    </w:p>
    <w:p w14:paraId="4B51C695" w14:textId="77777777" w:rsidR="00A465D4" w:rsidRDefault="00A465D4">
      <w:pPr>
        <w:pStyle w:val="TOC2"/>
        <w:tabs>
          <w:tab w:val="left" w:pos="960"/>
          <w:tab w:val="right" w:leader="dot" w:pos="8630"/>
        </w:tabs>
        <w:rPr>
          <w:ins w:id="256" w:author="Mihai Budiu" w:date="2016-04-08T17:13:00Z"/>
          <w:rFonts w:asciiTheme="minorHAnsi" w:eastAsiaTheme="minorEastAsia" w:hAnsiTheme="minorHAnsi" w:cstheme="minorBidi"/>
          <w:noProof/>
          <w:sz w:val="24"/>
        </w:rPr>
      </w:pPr>
      <w:ins w:id="25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"_Toc447899035"</w:instrText>
        </w:r>
        <w:r w:rsidRPr="00EA4C94">
          <w:rPr>
            <w:rStyle w:val="Hyperlink"/>
            <w:noProof/>
          </w:rPr>
          <w:instrText xml:space="preserve"> </w:instrText>
        </w:r>
        <w:r w:rsidRPr="00EA4C94">
          <w:rPr>
            <w:rStyle w:val="Hyperlink"/>
            <w:noProof/>
          </w:rPr>
          <w:fldChar w:fldCharType="separate"/>
        </w:r>
        <w:r w:rsidRPr="00EA4C94">
          <w:rPr>
            <w:rStyle w:val="Hyperlink"/>
            <w:noProof/>
          </w:rPr>
          <w:t>9.3</w:t>
        </w:r>
        <w:r>
          <w:rPr>
            <w:rFonts w:asciiTheme="minorHAnsi" w:eastAsiaTheme="minorEastAsia" w:hAnsiTheme="minorHAnsi" w:cstheme="minorBidi"/>
            <w:noProof/>
            <w:sz w:val="24"/>
          </w:rPr>
          <w:tab/>
        </w:r>
        <w:r w:rsidRPr="00EA4C94">
          <w:rPr>
            <w:rStyle w:val="Hyperlink"/>
            <w:noProof/>
          </w:rPr>
          <w:t>typedef</w:t>
        </w:r>
        <w:r>
          <w:rPr>
            <w:noProof/>
            <w:webHidden/>
          </w:rPr>
          <w:tab/>
        </w:r>
        <w:r>
          <w:rPr>
            <w:noProof/>
            <w:webHidden/>
          </w:rPr>
          <w:fldChar w:fldCharType="begin"/>
        </w:r>
        <w:r>
          <w:rPr>
            <w:noProof/>
            <w:webHidden/>
          </w:rPr>
          <w:instrText xml:space="preserve"> PAGEREF _Toc447899035 \h </w:instrText>
        </w:r>
      </w:ins>
      <w:r>
        <w:rPr>
          <w:noProof/>
          <w:webHidden/>
        </w:rPr>
      </w:r>
      <w:r>
        <w:rPr>
          <w:noProof/>
          <w:webHidden/>
        </w:rPr>
        <w:fldChar w:fldCharType="separate"/>
      </w:r>
      <w:ins w:id="258" w:author="Mihai Budiu" w:date="2016-04-08T17:14:00Z">
        <w:r>
          <w:rPr>
            <w:noProof/>
            <w:webHidden/>
          </w:rPr>
          <w:t>42</w:t>
        </w:r>
      </w:ins>
      <w:ins w:id="259" w:author="Mihai Budiu" w:date="2016-04-08T17:13:00Z">
        <w:r>
          <w:rPr>
            <w:noProof/>
            <w:webHidden/>
          </w:rPr>
          <w:fldChar w:fldCharType="end"/>
        </w:r>
        <w:r w:rsidRPr="00EA4C94">
          <w:rPr>
            <w:rStyle w:val="Hyperlink"/>
            <w:noProof/>
          </w:rPr>
          <w:fldChar w:fldCharType="end"/>
        </w:r>
      </w:ins>
    </w:p>
    <w:p w14:paraId="1B3C1B12" w14:textId="77777777" w:rsidR="00A465D4" w:rsidRDefault="00A465D4">
      <w:pPr>
        <w:pStyle w:val="TOC1"/>
        <w:rPr>
          <w:ins w:id="260" w:author="Mihai Budiu" w:date="2016-04-08T17:13:00Z"/>
          <w:rFonts w:asciiTheme="minorHAnsi" w:eastAsiaTheme="minorEastAsia" w:hAnsiTheme="minorHAnsi" w:cstheme="minorBidi"/>
          <w:noProof/>
          <w:sz w:val="24"/>
        </w:rPr>
      </w:pPr>
      <w:ins w:id="26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"_Toc447899036"</w:instrText>
        </w:r>
        <w:r w:rsidRPr="00EA4C94">
          <w:rPr>
            <w:rStyle w:val="Hyperlink"/>
            <w:noProof/>
          </w:rPr>
          <w:instrText xml:space="preserve"> </w:instrText>
        </w:r>
        <w:r w:rsidRPr="00EA4C94">
          <w:rPr>
            <w:rStyle w:val="Hyperlink"/>
            <w:noProof/>
          </w:rPr>
          <w:fldChar w:fldCharType="separate"/>
        </w:r>
        <w:r w:rsidRPr="00EA4C94">
          <w:rPr>
            <w:rStyle w:val="Hyperlink"/>
            <w:noProof/>
          </w:rPr>
          <w:t>10</w:t>
        </w:r>
        <w:r>
          <w:rPr>
            <w:rFonts w:asciiTheme="minorHAnsi" w:eastAsiaTheme="minorEastAsia" w:hAnsiTheme="minorHAnsi" w:cstheme="minorBidi"/>
            <w:noProof/>
            <w:sz w:val="24"/>
          </w:rPr>
          <w:tab/>
        </w:r>
        <w:r w:rsidRPr="00EA4C94">
          <w:rPr>
            <w:rStyle w:val="Hyperlink"/>
            <w:noProof/>
          </w:rPr>
          <w:t>Expressions</w:t>
        </w:r>
        <w:r>
          <w:rPr>
            <w:noProof/>
            <w:webHidden/>
          </w:rPr>
          <w:tab/>
        </w:r>
        <w:r>
          <w:rPr>
            <w:noProof/>
            <w:webHidden/>
          </w:rPr>
          <w:fldChar w:fldCharType="begin"/>
        </w:r>
        <w:r>
          <w:rPr>
            <w:noProof/>
            <w:webHidden/>
          </w:rPr>
          <w:instrText xml:space="preserve"> PAGEREF _Toc447899036 \h </w:instrText>
        </w:r>
      </w:ins>
      <w:r>
        <w:rPr>
          <w:noProof/>
          <w:webHidden/>
        </w:rPr>
      </w:r>
      <w:r>
        <w:rPr>
          <w:noProof/>
          <w:webHidden/>
        </w:rPr>
        <w:fldChar w:fldCharType="separate"/>
      </w:r>
      <w:ins w:id="262" w:author="Mihai Budiu" w:date="2016-04-08T17:14:00Z">
        <w:r>
          <w:rPr>
            <w:noProof/>
            <w:webHidden/>
          </w:rPr>
          <w:t>42</w:t>
        </w:r>
      </w:ins>
      <w:ins w:id="263" w:author="Mihai Budiu" w:date="2016-04-08T17:13:00Z">
        <w:r>
          <w:rPr>
            <w:noProof/>
            <w:webHidden/>
          </w:rPr>
          <w:fldChar w:fldCharType="end"/>
        </w:r>
        <w:r w:rsidRPr="00EA4C94">
          <w:rPr>
            <w:rStyle w:val="Hyperlink"/>
            <w:noProof/>
          </w:rPr>
          <w:fldChar w:fldCharType="end"/>
        </w:r>
      </w:ins>
    </w:p>
    <w:p w14:paraId="6BE74C51" w14:textId="77777777" w:rsidR="00A465D4" w:rsidRDefault="00A465D4">
      <w:pPr>
        <w:pStyle w:val="TOC2"/>
        <w:tabs>
          <w:tab w:val="left" w:pos="960"/>
          <w:tab w:val="right" w:leader="dot" w:pos="8630"/>
        </w:tabs>
        <w:rPr>
          <w:ins w:id="264" w:author="Mihai Budiu" w:date="2016-04-08T17:13:00Z"/>
          <w:rFonts w:asciiTheme="minorHAnsi" w:eastAsiaTheme="minorEastAsia" w:hAnsiTheme="minorHAnsi" w:cstheme="minorBidi"/>
          <w:noProof/>
          <w:sz w:val="24"/>
        </w:rPr>
      </w:pPr>
      <w:ins w:id="26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"_Toc447899037"</w:instrText>
        </w:r>
        <w:r w:rsidRPr="00EA4C94">
          <w:rPr>
            <w:rStyle w:val="Hyperlink"/>
            <w:noProof/>
          </w:rPr>
          <w:instrText xml:space="preserve"> </w:instrText>
        </w:r>
        <w:r w:rsidRPr="00EA4C94">
          <w:rPr>
            <w:rStyle w:val="Hyperlink"/>
            <w:noProof/>
          </w:rPr>
          <w:fldChar w:fldCharType="separate"/>
        </w:r>
        <w:r w:rsidRPr="00EA4C94">
          <w:rPr>
            <w:rStyle w:val="Hyperlink"/>
            <w:noProof/>
          </w:rPr>
          <w:t>10.1</w:t>
        </w:r>
        <w:r>
          <w:rPr>
            <w:rFonts w:asciiTheme="minorHAnsi" w:eastAsiaTheme="minorEastAsia" w:hAnsiTheme="minorHAnsi" w:cstheme="minorBidi"/>
            <w:noProof/>
            <w:sz w:val="24"/>
          </w:rPr>
          <w:tab/>
        </w:r>
        <w:r w:rsidRPr="00EA4C94">
          <w:rPr>
            <w:rStyle w:val="Hyperlink"/>
            <w:noProof/>
          </w:rPr>
          <w:t xml:space="preserve">Expression on </w:t>
        </w:r>
        <w:r w:rsidRPr="00EA4C94">
          <w:rPr>
            <w:rStyle w:val="Hyperlink"/>
            <w:rFonts w:ascii="Consolas" w:hAnsi="Consolas"/>
            <w:noProof/>
          </w:rPr>
          <w:t>error</w:t>
        </w:r>
        <w:r w:rsidRPr="00EA4C94">
          <w:rPr>
            <w:rStyle w:val="Hyperlink"/>
            <w:noProof/>
          </w:rPr>
          <w:t xml:space="preserve"> values</w:t>
        </w:r>
        <w:r>
          <w:rPr>
            <w:noProof/>
            <w:webHidden/>
          </w:rPr>
          <w:tab/>
        </w:r>
        <w:r>
          <w:rPr>
            <w:noProof/>
            <w:webHidden/>
          </w:rPr>
          <w:fldChar w:fldCharType="begin"/>
        </w:r>
        <w:r>
          <w:rPr>
            <w:noProof/>
            <w:webHidden/>
          </w:rPr>
          <w:instrText xml:space="preserve"> PAGEREF _Toc447899037 \h </w:instrText>
        </w:r>
      </w:ins>
      <w:r>
        <w:rPr>
          <w:noProof/>
          <w:webHidden/>
        </w:rPr>
      </w:r>
      <w:r>
        <w:rPr>
          <w:noProof/>
          <w:webHidden/>
        </w:rPr>
        <w:fldChar w:fldCharType="separate"/>
      </w:r>
      <w:ins w:id="266" w:author="Mihai Budiu" w:date="2016-04-08T17:14:00Z">
        <w:r>
          <w:rPr>
            <w:noProof/>
            <w:webHidden/>
          </w:rPr>
          <w:t>44</w:t>
        </w:r>
      </w:ins>
      <w:ins w:id="267" w:author="Mihai Budiu" w:date="2016-04-08T17:13:00Z">
        <w:r>
          <w:rPr>
            <w:noProof/>
            <w:webHidden/>
          </w:rPr>
          <w:fldChar w:fldCharType="end"/>
        </w:r>
        <w:r w:rsidRPr="00EA4C94">
          <w:rPr>
            <w:rStyle w:val="Hyperlink"/>
            <w:noProof/>
          </w:rPr>
          <w:fldChar w:fldCharType="end"/>
        </w:r>
      </w:ins>
    </w:p>
    <w:p w14:paraId="2367A3E8" w14:textId="77777777" w:rsidR="00A465D4" w:rsidRDefault="00A465D4">
      <w:pPr>
        <w:pStyle w:val="TOC2"/>
        <w:tabs>
          <w:tab w:val="left" w:pos="960"/>
          <w:tab w:val="right" w:leader="dot" w:pos="8630"/>
        </w:tabs>
        <w:rPr>
          <w:ins w:id="268" w:author="Mihai Budiu" w:date="2016-04-08T17:13:00Z"/>
          <w:rFonts w:asciiTheme="minorHAnsi" w:eastAsiaTheme="minorEastAsia" w:hAnsiTheme="minorHAnsi" w:cstheme="minorBidi"/>
          <w:noProof/>
          <w:sz w:val="24"/>
        </w:rPr>
      </w:pPr>
      <w:ins w:id="26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"_Toc447899038"</w:instrText>
        </w:r>
        <w:r w:rsidRPr="00EA4C94">
          <w:rPr>
            <w:rStyle w:val="Hyperlink"/>
            <w:noProof/>
          </w:rPr>
          <w:instrText xml:space="preserve"> </w:instrText>
        </w:r>
        <w:r w:rsidRPr="00EA4C94">
          <w:rPr>
            <w:rStyle w:val="Hyperlink"/>
            <w:noProof/>
          </w:rPr>
          <w:fldChar w:fldCharType="separate"/>
        </w:r>
        <w:r w:rsidRPr="00EA4C94">
          <w:rPr>
            <w:rStyle w:val="Hyperlink"/>
            <w:noProof/>
          </w:rPr>
          <w:t>10.2</w:t>
        </w:r>
        <w:r>
          <w:rPr>
            <w:rFonts w:asciiTheme="minorHAnsi" w:eastAsiaTheme="minorEastAsia" w:hAnsiTheme="minorHAnsi" w:cstheme="minorBidi"/>
            <w:noProof/>
            <w:sz w:val="24"/>
          </w:rPr>
          <w:tab/>
        </w:r>
        <w:r w:rsidRPr="00EA4C94">
          <w:rPr>
            <w:rStyle w:val="Hyperlink"/>
            <w:noProof/>
          </w:rPr>
          <w:t xml:space="preserve">Expressions on </w:t>
        </w:r>
        <w:r w:rsidRPr="00EA4C94">
          <w:rPr>
            <w:rStyle w:val="Hyperlink"/>
            <w:rFonts w:ascii="Consolas" w:hAnsi="Consolas"/>
            <w:noProof/>
          </w:rPr>
          <w:t>enum</w:t>
        </w:r>
        <w:r w:rsidRPr="00EA4C94">
          <w:rPr>
            <w:rStyle w:val="Hyperlink"/>
            <w:noProof/>
          </w:rPr>
          <w:t xml:space="preserve"> values</w:t>
        </w:r>
        <w:r>
          <w:rPr>
            <w:noProof/>
            <w:webHidden/>
          </w:rPr>
          <w:tab/>
        </w:r>
        <w:r>
          <w:rPr>
            <w:noProof/>
            <w:webHidden/>
          </w:rPr>
          <w:fldChar w:fldCharType="begin"/>
        </w:r>
        <w:r>
          <w:rPr>
            <w:noProof/>
            <w:webHidden/>
          </w:rPr>
          <w:instrText xml:space="preserve"> PAGEREF _Toc447899038 \h </w:instrText>
        </w:r>
      </w:ins>
      <w:r>
        <w:rPr>
          <w:noProof/>
          <w:webHidden/>
        </w:rPr>
      </w:r>
      <w:r>
        <w:rPr>
          <w:noProof/>
          <w:webHidden/>
        </w:rPr>
        <w:fldChar w:fldCharType="separate"/>
      </w:r>
      <w:ins w:id="270" w:author="Mihai Budiu" w:date="2016-04-08T17:14:00Z">
        <w:r>
          <w:rPr>
            <w:noProof/>
            <w:webHidden/>
          </w:rPr>
          <w:t>44</w:t>
        </w:r>
      </w:ins>
      <w:ins w:id="271" w:author="Mihai Budiu" w:date="2016-04-08T17:13:00Z">
        <w:r>
          <w:rPr>
            <w:noProof/>
            <w:webHidden/>
          </w:rPr>
          <w:fldChar w:fldCharType="end"/>
        </w:r>
        <w:r w:rsidRPr="00EA4C94">
          <w:rPr>
            <w:rStyle w:val="Hyperlink"/>
            <w:noProof/>
          </w:rPr>
          <w:fldChar w:fldCharType="end"/>
        </w:r>
      </w:ins>
    </w:p>
    <w:p w14:paraId="5A07C516" w14:textId="77777777" w:rsidR="00A465D4" w:rsidRDefault="00A465D4">
      <w:pPr>
        <w:pStyle w:val="TOC2"/>
        <w:tabs>
          <w:tab w:val="left" w:pos="960"/>
          <w:tab w:val="right" w:leader="dot" w:pos="8630"/>
        </w:tabs>
        <w:rPr>
          <w:ins w:id="272" w:author="Mihai Budiu" w:date="2016-04-08T17:13:00Z"/>
          <w:rFonts w:asciiTheme="minorHAnsi" w:eastAsiaTheme="minorEastAsia" w:hAnsiTheme="minorHAnsi" w:cstheme="minorBidi"/>
          <w:noProof/>
          <w:sz w:val="24"/>
        </w:rPr>
      </w:pPr>
      <w:ins w:id="27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"_Toc447899039"</w:instrText>
        </w:r>
        <w:r w:rsidRPr="00EA4C94">
          <w:rPr>
            <w:rStyle w:val="Hyperlink"/>
            <w:noProof/>
          </w:rPr>
          <w:instrText xml:space="preserve"> </w:instrText>
        </w:r>
        <w:r w:rsidRPr="00EA4C94">
          <w:rPr>
            <w:rStyle w:val="Hyperlink"/>
            <w:noProof/>
          </w:rPr>
          <w:fldChar w:fldCharType="separate"/>
        </w:r>
        <w:r w:rsidRPr="00EA4C94">
          <w:rPr>
            <w:rStyle w:val="Hyperlink"/>
            <w:noProof/>
          </w:rPr>
          <w:t>10.3</w:t>
        </w:r>
        <w:r>
          <w:rPr>
            <w:rFonts w:asciiTheme="minorHAnsi" w:eastAsiaTheme="minorEastAsia" w:hAnsiTheme="minorHAnsi" w:cstheme="minorBidi"/>
            <w:noProof/>
            <w:sz w:val="24"/>
          </w:rPr>
          <w:tab/>
        </w:r>
        <w:r w:rsidRPr="00EA4C94">
          <w:rPr>
            <w:rStyle w:val="Hyperlink"/>
            <w:noProof/>
          </w:rPr>
          <w:t>Expressions on Boolean values</w:t>
        </w:r>
        <w:r>
          <w:rPr>
            <w:noProof/>
            <w:webHidden/>
          </w:rPr>
          <w:tab/>
        </w:r>
        <w:r>
          <w:rPr>
            <w:noProof/>
            <w:webHidden/>
          </w:rPr>
          <w:fldChar w:fldCharType="begin"/>
        </w:r>
        <w:r>
          <w:rPr>
            <w:noProof/>
            <w:webHidden/>
          </w:rPr>
          <w:instrText xml:space="preserve"> PAGEREF _Toc447899039 \h </w:instrText>
        </w:r>
      </w:ins>
      <w:r>
        <w:rPr>
          <w:noProof/>
          <w:webHidden/>
        </w:rPr>
      </w:r>
      <w:r>
        <w:rPr>
          <w:noProof/>
          <w:webHidden/>
        </w:rPr>
        <w:fldChar w:fldCharType="separate"/>
      </w:r>
      <w:ins w:id="274" w:author="Mihai Budiu" w:date="2016-04-08T17:14:00Z">
        <w:r>
          <w:rPr>
            <w:noProof/>
            <w:webHidden/>
          </w:rPr>
          <w:t>45</w:t>
        </w:r>
      </w:ins>
      <w:ins w:id="275" w:author="Mihai Budiu" w:date="2016-04-08T17:13:00Z">
        <w:r>
          <w:rPr>
            <w:noProof/>
            <w:webHidden/>
          </w:rPr>
          <w:fldChar w:fldCharType="end"/>
        </w:r>
        <w:r w:rsidRPr="00EA4C94">
          <w:rPr>
            <w:rStyle w:val="Hyperlink"/>
            <w:noProof/>
          </w:rPr>
          <w:fldChar w:fldCharType="end"/>
        </w:r>
      </w:ins>
    </w:p>
    <w:p w14:paraId="7720B39B" w14:textId="77777777" w:rsidR="00A465D4" w:rsidRDefault="00A465D4">
      <w:pPr>
        <w:pStyle w:val="TOC3"/>
        <w:tabs>
          <w:tab w:val="left" w:pos="1440"/>
          <w:tab w:val="right" w:leader="dot" w:pos="8630"/>
        </w:tabs>
        <w:rPr>
          <w:ins w:id="276" w:author="Mihai Budiu" w:date="2016-04-08T17:13:00Z"/>
          <w:rFonts w:asciiTheme="minorHAnsi" w:eastAsiaTheme="minorEastAsia" w:hAnsiTheme="minorHAnsi" w:cstheme="minorBidi"/>
          <w:noProof/>
          <w:sz w:val="24"/>
        </w:rPr>
      </w:pPr>
      <w:ins w:id="27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"_Toc447899040"</w:instrText>
        </w:r>
        <w:r w:rsidRPr="00EA4C94">
          <w:rPr>
            <w:rStyle w:val="Hyperlink"/>
            <w:noProof/>
          </w:rPr>
          <w:instrText xml:space="preserve"> </w:instrText>
        </w:r>
        <w:r w:rsidRPr="00EA4C94">
          <w:rPr>
            <w:rStyle w:val="Hyperlink"/>
            <w:noProof/>
          </w:rPr>
          <w:fldChar w:fldCharType="separate"/>
        </w:r>
        <w:r w:rsidRPr="00EA4C94">
          <w:rPr>
            <w:rStyle w:val="Hyperlink"/>
            <w:noProof/>
          </w:rPr>
          <w:t>10.3.1</w:t>
        </w:r>
        <w:r>
          <w:rPr>
            <w:rFonts w:asciiTheme="minorHAnsi" w:eastAsiaTheme="minorEastAsia" w:hAnsiTheme="minorHAnsi" w:cstheme="minorBidi"/>
            <w:noProof/>
            <w:sz w:val="24"/>
          </w:rPr>
          <w:tab/>
        </w:r>
        <w:r w:rsidRPr="00EA4C94">
          <w:rPr>
            <w:rStyle w:val="Hyperlink"/>
            <w:noProof/>
          </w:rPr>
          <w:t>Multiplexors</w:t>
        </w:r>
        <w:r>
          <w:rPr>
            <w:noProof/>
            <w:webHidden/>
          </w:rPr>
          <w:tab/>
        </w:r>
        <w:r>
          <w:rPr>
            <w:noProof/>
            <w:webHidden/>
          </w:rPr>
          <w:fldChar w:fldCharType="begin"/>
        </w:r>
        <w:r>
          <w:rPr>
            <w:noProof/>
            <w:webHidden/>
          </w:rPr>
          <w:instrText xml:space="preserve"> PAGEREF _Toc447899040 \h </w:instrText>
        </w:r>
      </w:ins>
      <w:r>
        <w:rPr>
          <w:noProof/>
          <w:webHidden/>
        </w:rPr>
      </w:r>
      <w:r>
        <w:rPr>
          <w:noProof/>
          <w:webHidden/>
        </w:rPr>
        <w:fldChar w:fldCharType="separate"/>
      </w:r>
      <w:ins w:id="278" w:author="Mihai Budiu" w:date="2016-04-08T17:14:00Z">
        <w:r>
          <w:rPr>
            <w:noProof/>
            <w:webHidden/>
          </w:rPr>
          <w:t>45</w:t>
        </w:r>
      </w:ins>
      <w:ins w:id="279" w:author="Mihai Budiu" w:date="2016-04-08T17:13:00Z">
        <w:r>
          <w:rPr>
            <w:noProof/>
            <w:webHidden/>
          </w:rPr>
          <w:fldChar w:fldCharType="end"/>
        </w:r>
        <w:r w:rsidRPr="00EA4C94">
          <w:rPr>
            <w:rStyle w:val="Hyperlink"/>
            <w:noProof/>
          </w:rPr>
          <w:fldChar w:fldCharType="end"/>
        </w:r>
      </w:ins>
    </w:p>
    <w:p w14:paraId="3C97409D" w14:textId="77777777" w:rsidR="00A465D4" w:rsidRDefault="00A465D4">
      <w:pPr>
        <w:pStyle w:val="TOC2"/>
        <w:tabs>
          <w:tab w:val="left" w:pos="960"/>
          <w:tab w:val="right" w:leader="dot" w:pos="8630"/>
        </w:tabs>
        <w:rPr>
          <w:ins w:id="280" w:author="Mihai Budiu" w:date="2016-04-08T17:13:00Z"/>
          <w:rFonts w:asciiTheme="minorHAnsi" w:eastAsiaTheme="minorEastAsia" w:hAnsiTheme="minorHAnsi" w:cstheme="minorBidi"/>
          <w:noProof/>
          <w:sz w:val="24"/>
        </w:rPr>
      </w:pPr>
      <w:ins w:id="28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"_Toc447899041"</w:instrText>
        </w:r>
        <w:r w:rsidRPr="00EA4C94">
          <w:rPr>
            <w:rStyle w:val="Hyperlink"/>
            <w:noProof/>
          </w:rPr>
          <w:instrText xml:space="preserve"> </w:instrText>
        </w:r>
        <w:r w:rsidRPr="00EA4C94">
          <w:rPr>
            <w:rStyle w:val="Hyperlink"/>
            <w:noProof/>
          </w:rPr>
          <w:fldChar w:fldCharType="separate"/>
        </w:r>
        <w:r w:rsidRPr="00EA4C94">
          <w:rPr>
            <w:rStyle w:val="Hyperlink"/>
            <w:noProof/>
          </w:rPr>
          <w:t>10.4</w:t>
        </w:r>
        <w:r>
          <w:rPr>
            <w:rFonts w:asciiTheme="minorHAnsi" w:eastAsiaTheme="minorEastAsia" w:hAnsiTheme="minorHAnsi" w:cstheme="minorBidi"/>
            <w:noProof/>
            <w:sz w:val="24"/>
          </w:rPr>
          <w:tab/>
        </w:r>
        <w:r w:rsidRPr="00EA4C94">
          <w:rPr>
            <w:rStyle w:val="Hyperlink"/>
            <w:noProof/>
          </w:rPr>
          <w:t>Bit-string (unsigned integer) operations</w:t>
        </w:r>
        <w:r>
          <w:rPr>
            <w:noProof/>
            <w:webHidden/>
          </w:rPr>
          <w:tab/>
        </w:r>
        <w:r>
          <w:rPr>
            <w:noProof/>
            <w:webHidden/>
          </w:rPr>
          <w:fldChar w:fldCharType="begin"/>
        </w:r>
        <w:r>
          <w:rPr>
            <w:noProof/>
            <w:webHidden/>
          </w:rPr>
          <w:instrText xml:space="preserve"> PAGEREF _Toc447899041 \h </w:instrText>
        </w:r>
      </w:ins>
      <w:r>
        <w:rPr>
          <w:noProof/>
          <w:webHidden/>
        </w:rPr>
      </w:r>
      <w:r>
        <w:rPr>
          <w:noProof/>
          <w:webHidden/>
        </w:rPr>
        <w:fldChar w:fldCharType="separate"/>
      </w:r>
      <w:ins w:id="282" w:author="Mihai Budiu" w:date="2016-04-08T17:14:00Z">
        <w:r>
          <w:rPr>
            <w:noProof/>
            <w:webHidden/>
          </w:rPr>
          <w:t>45</w:t>
        </w:r>
      </w:ins>
      <w:ins w:id="283" w:author="Mihai Budiu" w:date="2016-04-08T17:13:00Z">
        <w:r>
          <w:rPr>
            <w:noProof/>
            <w:webHidden/>
          </w:rPr>
          <w:fldChar w:fldCharType="end"/>
        </w:r>
        <w:r w:rsidRPr="00EA4C94">
          <w:rPr>
            <w:rStyle w:val="Hyperlink"/>
            <w:noProof/>
          </w:rPr>
          <w:fldChar w:fldCharType="end"/>
        </w:r>
      </w:ins>
    </w:p>
    <w:p w14:paraId="119691E4" w14:textId="77777777" w:rsidR="00A465D4" w:rsidRDefault="00A465D4">
      <w:pPr>
        <w:pStyle w:val="TOC2"/>
        <w:tabs>
          <w:tab w:val="left" w:pos="960"/>
          <w:tab w:val="right" w:leader="dot" w:pos="8630"/>
        </w:tabs>
        <w:rPr>
          <w:ins w:id="284" w:author="Mihai Budiu" w:date="2016-04-08T17:13:00Z"/>
          <w:rFonts w:asciiTheme="minorHAnsi" w:eastAsiaTheme="minorEastAsia" w:hAnsiTheme="minorHAnsi" w:cstheme="minorBidi"/>
          <w:noProof/>
          <w:sz w:val="24"/>
        </w:rPr>
      </w:pPr>
      <w:ins w:id="28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"_Toc447899042"</w:instrText>
        </w:r>
        <w:r w:rsidRPr="00EA4C94">
          <w:rPr>
            <w:rStyle w:val="Hyperlink"/>
            <w:noProof/>
          </w:rPr>
          <w:instrText xml:space="preserve"> </w:instrText>
        </w:r>
        <w:r w:rsidRPr="00EA4C94">
          <w:rPr>
            <w:rStyle w:val="Hyperlink"/>
            <w:noProof/>
          </w:rPr>
          <w:fldChar w:fldCharType="separate"/>
        </w:r>
        <w:r w:rsidRPr="00EA4C94">
          <w:rPr>
            <w:rStyle w:val="Hyperlink"/>
            <w:noProof/>
          </w:rPr>
          <w:t>10.5</w:t>
        </w:r>
        <w:r>
          <w:rPr>
            <w:rFonts w:asciiTheme="minorHAnsi" w:eastAsiaTheme="minorEastAsia" w:hAnsiTheme="minorHAnsi" w:cstheme="minorBidi"/>
            <w:noProof/>
            <w:sz w:val="24"/>
          </w:rPr>
          <w:tab/>
        </w:r>
        <w:r w:rsidRPr="00EA4C94">
          <w:rPr>
            <w:rStyle w:val="Hyperlink"/>
            <w:noProof/>
          </w:rPr>
          <w:t>Operations on fixed-width signed integers</w:t>
        </w:r>
        <w:r>
          <w:rPr>
            <w:noProof/>
            <w:webHidden/>
          </w:rPr>
          <w:tab/>
        </w:r>
        <w:r>
          <w:rPr>
            <w:noProof/>
            <w:webHidden/>
          </w:rPr>
          <w:fldChar w:fldCharType="begin"/>
        </w:r>
        <w:r>
          <w:rPr>
            <w:noProof/>
            <w:webHidden/>
          </w:rPr>
          <w:instrText xml:space="preserve"> PAGEREF _Toc447899042 \h </w:instrText>
        </w:r>
      </w:ins>
      <w:r>
        <w:rPr>
          <w:noProof/>
          <w:webHidden/>
        </w:rPr>
      </w:r>
      <w:r>
        <w:rPr>
          <w:noProof/>
          <w:webHidden/>
        </w:rPr>
        <w:fldChar w:fldCharType="separate"/>
      </w:r>
      <w:ins w:id="286" w:author="Mihai Budiu" w:date="2016-04-08T17:14:00Z">
        <w:r>
          <w:rPr>
            <w:noProof/>
            <w:webHidden/>
          </w:rPr>
          <w:t>46</w:t>
        </w:r>
      </w:ins>
      <w:ins w:id="287" w:author="Mihai Budiu" w:date="2016-04-08T17:13:00Z">
        <w:r>
          <w:rPr>
            <w:noProof/>
            <w:webHidden/>
          </w:rPr>
          <w:fldChar w:fldCharType="end"/>
        </w:r>
        <w:r w:rsidRPr="00EA4C94">
          <w:rPr>
            <w:rStyle w:val="Hyperlink"/>
            <w:noProof/>
          </w:rPr>
          <w:fldChar w:fldCharType="end"/>
        </w:r>
      </w:ins>
    </w:p>
    <w:p w14:paraId="58679CE9" w14:textId="77777777" w:rsidR="00A465D4" w:rsidRDefault="00A465D4">
      <w:pPr>
        <w:pStyle w:val="TOC3"/>
        <w:tabs>
          <w:tab w:val="left" w:pos="1440"/>
          <w:tab w:val="right" w:leader="dot" w:pos="8630"/>
        </w:tabs>
        <w:rPr>
          <w:ins w:id="288" w:author="Mihai Budiu" w:date="2016-04-08T17:13:00Z"/>
          <w:rFonts w:asciiTheme="minorHAnsi" w:eastAsiaTheme="minorEastAsia" w:hAnsiTheme="minorHAnsi" w:cstheme="minorBidi"/>
          <w:noProof/>
          <w:sz w:val="24"/>
        </w:rPr>
      </w:pPr>
      <w:ins w:id="28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"_Toc447899043"</w:instrText>
        </w:r>
        <w:r w:rsidRPr="00EA4C94">
          <w:rPr>
            <w:rStyle w:val="Hyperlink"/>
            <w:noProof/>
          </w:rPr>
          <w:instrText xml:space="preserve"> </w:instrText>
        </w:r>
        <w:r w:rsidRPr="00EA4C94">
          <w:rPr>
            <w:rStyle w:val="Hyperlink"/>
            <w:noProof/>
          </w:rPr>
          <w:fldChar w:fldCharType="separate"/>
        </w:r>
        <w:r w:rsidRPr="00EA4C94">
          <w:rPr>
            <w:rStyle w:val="Hyperlink"/>
            <w:noProof/>
          </w:rPr>
          <w:t>10.5.1</w:t>
        </w:r>
        <w:r>
          <w:rPr>
            <w:rFonts w:asciiTheme="minorHAnsi" w:eastAsiaTheme="minorEastAsia" w:hAnsiTheme="minorHAnsi" w:cstheme="minorBidi"/>
            <w:noProof/>
            <w:sz w:val="24"/>
          </w:rPr>
          <w:tab/>
        </w:r>
        <w:r w:rsidRPr="00EA4C94">
          <w:rPr>
            <w:rStyle w:val="Hyperlink"/>
            <w:noProof/>
          </w:rPr>
          <w:t>A note about shifts</w:t>
        </w:r>
        <w:r>
          <w:rPr>
            <w:noProof/>
            <w:webHidden/>
          </w:rPr>
          <w:tab/>
        </w:r>
        <w:r>
          <w:rPr>
            <w:noProof/>
            <w:webHidden/>
          </w:rPr>
          <w:fldChar w:fldCharType="begin"/>
        </w:r>
        <w:r>
          <w:rPr>
            <w:noProof/>
            <w:webHidden/>
          </w:rPr>
          <w:instrText xml:space="preserve"> PAGEREF _Toc447899043 \h </w:instrText>
        </w:r>
      </w:ins>
      <w:r>
        <w:rPr>
          <w:noProof/>
          <w:webHidden/>
        </w:rPr>
      </w:r>
      <w:r>
        <w:rPr>
          <w:noProof/>
          <w:webHidden/>
        </w:rPr>
        <w:fldChar w:fldCharType="separate"/>
      </w:r>
      <w:ins w:id="290" w:author="Mihai Budiu" w:date="2016-04-08T17:14:00Z">
        <w:r>
          <w:rPr>
            <w:noProof/>
            <w:webHidden/>
          </w:rPr>
          <w:t>47</w:t>
        </w:r>
      </w:ins>
      <w:ins w:id="291" w:author="Mihai Budiu" w:date="2016-04-08T17:13:00Z">
        <w:r>
          <w:rPr>
            <w:noProof/>
            <w:webHidden/>
          </w:rPr>
          <w:fldChar w:fldCharType="end"/>
        </w:r>
        <w:r w:rsidRPr="00EA4C94">
          <w:rPr>
            <w:rStyle w:val="Hyperlink"/>
            <w:noProof/>
          </w:rPr>
          <w:fldChar w:fldCharType="end"/>
        </w:r>
      </w:ins>
    </w:p>
    <w:p w14:paraId="19FB829E" w14:textId="77777777" w:rsidR="00A465D4" w:rsidRDefault="00A465D4">
      <w:pPr>
        <w:pStyle w:val="TOC2"/>
        <w:tabs>
          <w:tab w:val="left" w:pos="960"/>
          <w:tab w:val="right" w:leader="dot" w:pos="8630"/>
        </w:tabs>
        <w:rPr>
          <w:ins w:id="292" w:author="Mihai Budiu" w:date="2016-04-08T17:13:00Z"/>
          <w:rFonts w:asciiTheme="minorHAnsi" w:eastAsiaTheme="minorEastAsia" w:hAnsiTheme="minorHAnsi" w:cstheme="minorBidi"/>
          <w:noProof/>
          <w:sz w:val="24"/>
        </w:rPr>
      </w:pPr>
      <w:ins w:id="29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"_Toc447899044"</w:instrText>
        </w:r>
        <w:r w:rsidRPr="00EA4C94">
          <w:rPr>
            <w:rStyle w:val="Hyperlink"/>
            <w:noProof/>
          </w:rPr>
          <w:instrText xml:space="preserve"> </w:instrText>
        </w:r>
        <w:r w:rsidRPr="00EA4C94">
          <w:rPr>
            <w:rStyle w:val="Hyperlink"/>
            <w:noProof/>
          </w:rPr>
          <w:fldChar w:fldCharType="separate"/>
        </w:r>
        <w:r w:rsidRPr="00EA4C94">
          <w:rPr>
            <w:rStyle w:val="Hyperlink"/>
            <w:noProof/>
          </w:rPr>
          <w:t>10.6</w:t>
        </w:r>
        <w:r>
          <w:rPr>
            <w:rFonts w:asciiTheme="minorHAnsi" w:eastAsiaTheme="minorEastAsia" w:hAnsiTheme="minorHAnsi" w:cstheme="minorBidi"/>
            <w:noProof/>
            <w:sz w:val="24"/>
          </w:rPr>
          <w:tab/>
        </w:r>
        <w:r w:rsidRPr="00EA4C94">
          <w:rPr>
            <w:rStyle w:val="Hyperlink"/>
            <w:noProof/>
          </w:rPr>
          <w:t>Operations on arbitrary-precision integers</w:t>
        </w:r>
        <w:r>
          <w:rPr>
            <w:noProof/>
            <w:webHidden/>
          </w:rPr>
          <w:tab/>
        </w:r>
        <w:r>
          <w:rPr>
            <w:noProof/>
            <w:webHidden/>
          </w:rPr>
          <w:fldChar w:fldCharType="begin"/>
        </w:r>
        <w:r>
          <w:rPr>
            <w:noProof/>
            <w:webHidden/>
          </w:rPr>
          <w:instrText xml:space="preserve"> PAGEREF _Toc447899044 \h </w:instrText>
        </w:r>
      </w:ins>
      <w:r>
        <w:rPr>
          <w:noProof/>
          <w:webHidden/>
        </w:rPr>
      </w:r>
      <w:r>
        <w:rPr>
          <w:noProof/>
          <w:webHidden/>
        </w:rPr>
        <w:fldChar w:fldCharType="separate"/>
      </w:r>
      <w:ins w:id="294" w:author="Mihai Budiu" w:date="2016-04-08T17:14:00Z">
        <w:r>
          <w:rPr>
            <w:noProof/>
            <w:webHidden/>
          </w:rPr>
          <w:t>47</w:t>
        </w:r>
      </w:ins>
      <w:ins w:id="295" w:author="Mihai Budiu" w:date="2016-04-08T17:13:00Z">
        <w:r>
          <w:rPr>
            <w:noProof/>
            <w:webHidden/>
          </w:rPr>
          <w:fldChar w:fldCharType="end"/>
        </w:r>
        <w:r w:rsidRPr="00EA4C94">
          <w:rPr>
            <w:rStyle w:val="Hyperlink"/>
            <w:noProof/>
          </w:rPr>
          <w:fldChar w:fldCharType="end"/>
        </w:r>
      </w:ins>
    </w:p>
    <w:p w14:paraId="60CEB76C" w14:textId="77777777" w:rsidR="00A465D4" w:rsidRDefault="00A465D4">
      <w:pPr>
        <w:pStyle w:val="TOC2"/>
        <w:tabs>
          <w:tab w:val="left" w:pos="960"/>
          <w:tab w:val="right" w:leader="dot" w:pos="8630"/>
        </w:tabs>
        <w:rPr>
          <w:ins w:id="296" w:author="Mihai Budiu" w:date="2016-04-08T17:13:00Z"/>
          <w:rFonts w:asciiTheme="minorHAnsi" w:eastAsiaTheme="minorEastAsia" w:hAnsiTheme="minorHAnsi" w:cstheme="minorBidi"/>
          <w:noProof/>
          <w:sz w:val="24"/>
        </w:rPr>
      </w:pPr>
      <w:ins w:id="29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"_Toc447899045"</w:instrText>
        </w:r>
        <w:r w:rsidRPr="00EA4C94">
          <w:rPr>
            <w:rStyle w:val="Hyperlink"/>
            <w:noProof/>
          </w:rPr>
          <w:instrText xml:space="preserve"> </w:instrText>
        </w:r>
        <w:r w:rsidRPr="00EA4C94">
          <w:rPr>
            <w:rStyle w:val="Hyperlink"/>
            <w:noProof/>
          </w:rPr>
          <w:fldChar w:fldCharType="separate"/>
        </w:r>
        <w:r w:rsidRPr="00EA4C94">
          <w:rPr>
            <w:rStyle w:val="Hyperlink"/>
            <w:noProof/>
          </w:rPr>
          <w:t>10.7</w:t>
        </w:r>
        <w:r>
          <w:rPr>
            <w:rFonts w:asciiTheme="minorHAnsi" w:eastAsiaTheme="minorEastAsia" w:hAnsiTheme="minorHAnsi" w:cstheme="minorBidi"/>
            <w:noProof/>
            <w:sz w:val="24"/>
          </w:rPr>
          <w:tab/>
        </w:r>
        <w:r w:rsidRPr="00EA4C94">
          <w:rPr>
            <w:rStyle w:val="Hyperlink"/>
            <w:noProof/>
          </w:rPr>
          <w:t>Variable bit-string operations</w:t>
        </w:r>
        <w:r>
          <w:rPr>
            <w:noProof/>
            <w:webHidden/>
          </w:rPr>
          <w:tab/>
        </w:r>
        <w:r>
          <w:rPr>
            <w:noProof/>
            <w:webHidden/>
          </w:rPr>
          <w:fldChar w:fldCharType="begin"/>
        </w:r>
        <w:r>
          <w:rPr>
            <w:noProof/>
            <w:webHidden/>
          </w:rPr>
          <w:instrText xml:space="preserve"> PAGEREF _Toc447899045 \h </w:instrText>
        </w:r>
      </w:ins>
      <w:r>
        <w:rPr>
          <w:noProof/>
          <w:webHidden/>
        </w:rPr>
      </w:r>
      <w:r>
        <w:rPr>
          <w:noProof/>
          <w:webHidden/>
        </w:rPr>
        <w:fldChar w:fldCharType="separate"/>
      </w:r>
      <w:ins w:id="298" w:author="Mihai Budiu" w:date="2016-04-08T17:14:00Z">
        <w:r>
          <w:rPr>
            <w:noProof/>
            <w:webHidden/>
          </w:rPr>
          <w:t>48</w:t>
        </w:r>
      </w:ins>
      <w:ins w:id="299" w:author="Mihai Budiu" w:date="2016-04-08T17:13:00Z">
        <w:r>
          <w:rPr>
            <w:noProof/>
            <w:webHidden/>
          </w:rPr>
          <w:fldChar w:fldCharType="end"/>
        </w:r>
        <w:r w:rsidRPr="00EA4C94">
          <w:rPr>
            <w:rStyle w:val="Hyperlink"/>
            <w:noProof/>
          </w:rPr>
          <w:fldChar w:fldCharType="end"/>
        </w:r>
      </w:ins>
    </w:p>
    <w:p w14:paraId="755F83C5" w14:textId="77777777" w:rsidR="00A465D4" w:rsidRDefault="00A465D4">
      <w:pPr>
        <w:pStyle w:val="TOC2"/>
        <w:tabs>
          <w:tab w:val="left" w:pos="960"/>
          <w:tab w:val="right" w:leader="dot" w:pos="8630"/>
        </w:tabs>
        <w:rPr>
          <w:ins w:id="300" w:author="Mihai Budiu" w:date="2016-04-08T17:13:00Z"/>
          <w:rFonts w:asciiTheme="minorHAnsi" w:eastAsiaTheme="minorEastAsia" w:hAnsiTheme="minorHAnsi" w:cstheme="minorBidi"/>
          <w:noProof/>
          <w:sz w:val="24"/>
        </w:rPr>
      </w:pPr>
      <w:ins w:id="30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"_Toc447899046"</w:instrText>
        </w:r>
        <w:r w:rsidRPr="00EA4C94">
          <w:rPr>
            <w:rStyle w:val="Hyperlink"/>
            <w:noProof/>
          </w:rPr>
          <w:instrText xml:space="preserve"> </w:instrText>
        </w:r>
        <w:r w:rsidRPr="00EA4C94">
          <w:rPr>
            <w:rStyle w:val="Hyperlink"/>
            <w:noProof/>
          </w:rPr>
          <w:fldChar w:fldCharType="separate"/>
        </w:r>
        <w:r w:rsidRPr="00EA4C94">
          <w:rPr>
            <w:rStyle w:val="Hyperlink"/>
            <w:noProof/>
          </w:rPr>
          <w:t>10.8</w:t>
        </w:r>
        <w:r>
          <w:rPr>
            <w:rFonts w:asciiTheme="minorHAnsi" w:eastAsiaTheme="minorEastAsia" w:hAnsiTheme="minorHAnsi" w:cstheme="minorBidi"/>
            <w:noProof/>
            <w:sz w:val="24"/>
          </w:rPr>
          <w:tab/>
        </w:r>
        <w:r w:rsidRPr="00EA4C94">
          <w:rPr>
            <w:rStyle w:val="Hyperlink"/>
            <w:noProof/>
          </w:rPr>
          <w:t>Casts</w:t>
        </w:r>
        <w:r>
          <w:rPr>
            <w:noProof/>
            <w:webHidden/>
          </w:rPr>
          <w:tab/>
        </w:r>
        <w:r>
          <w:rPr>
            <w:noProof/>
            <w:webHidden/>
          </w:rPr>
          <w:fldChar w:fldCharType="begin"/>
        </w:r>
        <w:r>
          <w:rPr>
            <w:noProof/>
            <w:webHidden/>
          </w:rPr>
          <w:instrText xml:space="preserve"> PAGEREF _Toc447899046 \h </w:instrText>
        </w:r>
      </w:ins>
      <w:r>
        <w:rPr>
          <w:noProof/>
          <w:webHidden/>
        </w:rPr>
      </w:r>
      <w:r>
        <w:rPr>
          <w:noProof/>
          <w:webHidden/>
        </w:rPr>
        <w:fldChar w:fldCharType="separate"/>
      </w:r>
      <w:ins w:id="302" w:author="Mihai Budiu" w:date="2016-04-08T17:14:00Z">
        <w:r>
          <w:rPr>
            <w:noProof/>
            <w:webHidden/>
          </w:rPr>
          <w:t>48</w:t>
        </w:r>
      </w:ins>
      <w:ins w:id="303" w:author="Mihai Budiu" w:date="2016-04-08T17:13:00Z">
        <w:r>
          <w:rPr>
            <w:noProof/>
            <w:webHidden/>
          </w:rPr>
          <w:fldChar w:fldCharType="end"/>
        </w:r>
        <w:r w:rsidRPr="00EA4C94">
          <w:rPr>
            <w:rStyle w:val="Hyperlink"/>
            <w:noProof/>
          </w:rPr>
          <w:fldChar w:fldCharType="end"/>
        </w:r>
      </w:ins>
    </w:p>
    <w:p w14:paraId="6C4F1F17" w14:textId="77777777" w:rsidR="00A465D4" w:rsidRDefault="00A465D4">
      <w:pPr>
        <w:pStyle w:val="TOC3"/>
        <w:tabs>
          <w:tab w:val="left" w:pos="1440"/>
          <w:tab w:val="right" w:leader="dot" w:pos="8630"/>
        </w:tabs>
        <w:rPr>
          <w:ins w:id="304" w:author="Mihai Budiu" w:date="2016-04-08T17:13:00Z"/>
          <w:rFonts w:asciiTheme="minorHAnsi" w:eastAsiaTheme="minorEastAsia" w:hAnsiTheme="minorHAnsi" w:cstheme="minorBidi"/>
          <w:noProof/>
          <w:sz w:val="24"/>
        </w:rPr>
      </w:pPr>
      <w:ins w:id="30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"_Toc447899047"</w:instrText>
        </w:r>
        <w:r w:rsidRPr="00EA4C94">
          <w:rPr>
            <w:rStyle w:val="Hyperlink"/>
            <w:noProof/>
          </w:rPr>
          <w:instrText xml:space="preserve"> </w:instrText>
        </w:r>
        <w:r w:rsidRPr="00EA4C94">
          <w:rPr>
            <w:rStyle w:val="Hyperlink"/>
            <w:noProof/>
          </w:rPr>
          <w:fldChar w:fldCharType="separate"/>
        </w:r>
        <w:r w:rsidRPr="00EA4C94">
          <w:rPr>
            <w:rStyle w:val="Hyperlink"/>
            <w:noProof/>
          </w:rPr>
          <w:t>10.8.1</w:t>
        </w:r>
        <w:r>
          <w:rPr>
            <w:rFonts w:asciiTheme="minorHAnsi" w:eastAsiaTheme="minorEastAsia" w:hAnsiTheme="minorHAnsi" w:cstheme="minorBidi"/>
            <w:noProof/>
            <w:sz w:val="24"/>
          </w:rPr>
          <w:tab/>
        </w:r>
        <w:r w:rsidRPr="00EA4C94">
          <w:rPr>
            <w:rStyle w:val="Hyperlink"/>
            <w:noProof/>
          </w:rPr>
          <w:t>Explicit casts</w:t>
        </w:r>
        <w:r>
          <w:rPr>
            <w:noProof/>
            <w:webHidden/>
          </w:rPr>
          <w:tab/>
        </w:r>
        <w:r>
          <w:rPr>
            <w:noProof/>
            <w:webHidden/>
          </w:rPr>
          <w:fldChar w:fldCharType="begin"/>
        </w:r>
        <w:r>
          <w:rPr>
            <w:noProof/>
            <w:webHidden/>
          </w:rPr>
          <w:instrText xml:space="preserve"> PAGEREF _Toc447899047 \h </w:instrText>
        </w:r>
      </w:ins>
      <w:r>
        <w:rPr>
          <w:noProof/>
          <w:webHidden/>
        </w:rPr>
      </w:r>
      <w:r>
        <w:rPr>
          <w:noProof/>
          <w:webHidden/>
        </w:rPr>
        <w:fldChar w:fldCharType="separate"/>
      </w:r>
      <w:ins w:id="306" w:author="Mihai Budiu" w:date="2016-04-08T17:14:00Z">
        <w:r>
          <w:rPr>
            <w:noProof/>
            <w:webHidden/>
          </w:rPr>
          <w:t>48</w:t>
        </w:r>
      </w:ins>
      <w:ins w:id="307" w:author="Mihai Budiu" w:date="2016-04-08T17:13:00Z">
        <w:r>
          <w:rPr>
            <w:noProof/>
            <w:webHidden/>
          </w:rPr>
          <w:fldChar w:fldCharType="end"/>
        </w:r>
        <w:r w:rsidRPr="00EA4C94">
          <w:rPr>
            <w:rStyle w:val="Hyperlink"/>
            <w:noProof/>
          </w:rPr>
          <w:fldChar w:fldCharType="end"/>
        </w:r>
      </w:ins>
    </w:p>
    <w:p w14:paraId="32689F61" w14:textId="77777777" w:rsidR="00A465D4" w:rsidRDefault="00A465D4">
      <w:pPr>
        <w:pStyle w:val="TOC3"/>
        <w:tabs>
          <w:tab w:val="left" w:pos="1440"/>
          <w:tab w:val="right" w:leader="dot" w:pos="8630"/>
        </w:tabs>
        <w:rPr>
          <w:ins w:id="308" w:author="Mihai Budiu" w:date="2016-04-08T17:13:00Z"/>
          <w:rFonts w:asciiTheme="minorHAnsi" w:eastAsiaTheme="minorEastAsia" w:hAnsiTheme="minorHAnsi" w:cstheme="minorBidi"/>
          <w:noProof/>
          <w:sz w:val="24"/>
        </w:rPr>
      </w:pPr>
      <w:ins w:id="30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"_Toc447899048"</w:instrText>
        </w:r>
        <w:r w:rsidRPr="00EA4C94">
          <w:rPr>
            <w:rStyle w:val="Hyperlink"/>
            <w:noProof/>
          </w:rPr>
          <w:instrText xml:space="preserve"> </w:instrText>
        </w:r>
        <w:r w:rsidRPr="00EA4C94">
          <w:rPr>
            <w:rStyle w:val="Hyperlink"/>
            <w:noProof/>
          </w:rPr>
          <w:fldChar w:fldCharType="separate"/>
        </w:r>
        <w:r w:rsidRPr="00EA4C94">
          <w:rPr>
            <w:rStyle w:val="Hyperlink"/>
            <w:noProof/>
          </w:rPr>
          <w:t>10.8.2</w:t>
        </w:r>
        <w:r>
          <w:rPr>
            <w:rFonts w:asciiTheme="minorHAnsi" w:eastAsiaTheme="minorEastAsia" w:hAnsiTheme="minorHAnsi" w:cstheme="minorBidi"/>
            <w:noProof/>
            <w:sz w:val="24"/>
          </w:rPr>
          <w:tab/>
        </w:r>
        <w:r w:rsidRPr="00EA4C94">
          <w:rPr>
            <w:rStyle w:val="Hyperlink"/>
            <w:noProof/>
          </w:rPr>
          <w:t>Implicit casts</w:t>
        </w:r>
        <w:r>
          <w:rPr>
            <w:noProof/>
            <w:webHidden/>
          </w:rPr>
          <w:tab/>
        </w:r>
        <w:r>
          <w:rPr>
            <w:noProof/>
            <w:webHidden/>
          </w:rPr>
          <w:fldChar w:fldCharType="begin"/>
        </w:r>
        <w:r>
          <w:rPr>
            <w:noProof/>
            <w:webHidden/>
          </w:rPr>
          <w:instrText xml:space="preserve"> PAGEREF _Toc447899048 \h </w:instrText>
        </w:r>
      </w:ins>
      <w:r>
        <w:rPr>
          <w:noProof/>
          <w:webHidden/>
        </w:rPr>
      </w:r>
      <w:r>
        <w:rPr>
          <w:noProof/>
          <w:webHidden/>
        </w:rPr>
        <w:fldChar w:fldCharType="separate"/>
      </w:r>
      <w:ins w:id="310" w:author="Mihai Budiu" w:date="2016-04-08T17:14:00Z">
        <w:r>
          <w:rPr>
            <w:noProof/>
            <w:webHidden/>
          </w:rPr>
          <w:t>49</w:t>
        </w:r>
      </w:ins>
      <w:ins w:id="311" w:author="Mihai Budiu" w:date="2016-04-08T17:13:00Z">
        <w:r>
          <w:rPr>
            <w:noProof/>
            <w:webHidden/>
          </w:rPr>
          <w:fldChar w:fldCharType="end"/>
        </w:r>
        <w:r w:rsidRPr="00EA4C94">
          <w:rPr>
            <w:rStyle w:val="Hyperlink"/>
            <w:noProof/>
          </w:rPr>
          <w:fldChar w:fldCharType="end"/>
        </w:r>
      </w:ins>
    </w:p>
    <w:p w14:paraId="72B726F9" w14:textId="77777777" w:rsidR="00A465D4" w:rsidRDefault="00A465D4">
      <w:pPr>
        <w:pStyle w:val="TOC3"/>
        <w:tabs>
          <w:tab w:val="left" w:pos="1440"/>
          <w:tab w:val="right" w:leader="dot" w:pos="8630"/>
        </w:tabs>
        <w:rPr>
          <w:ins w:id="312" w:author="Mihai Budiu" w:date="2016-04-08T17:13:00Z"/>
          <w:rFonts w:asciiTheme="minorHAnsi" w:eastAsiaTheme="minorEastAsia" w:hAnsiTheme="minorHAnsi" w:cstheme="minorBidi"/>
          <w:noProof/>
          <w:sz w:val="24"/>
        </w:rPr>
      </w:pPr>
      <w:ins w:id="31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"_Toc447899049"</w:instrText>
        </w:r>
        <w:r w:rsidRPr="00EA4C94">
          <w:rPr>
            <w:rStyle w:val="Hyperlink"/>
            <w:noProof/>
          </w:rPr>
          <w:instrText xml:space="preserve"> </w:instrText>
        </w:r>
        <w:r w:rsidRPr="00EA4C94">
          <w:rPr>
            <w:rStyle w:val="Hyperlink"/>
            <w:noProof/>
          </w:rPr>
          <w:fldChar w:fldCharType="separate"/>
        </w:r>
        <w:r w:rsidRPr="00EA4C94">
          <w:rPr>
            <w:rStyle w:val="Hyperlink"/>
            <w:noProof/>
          </w:rPr>
          <w:t>10.8.3</w:t>
        </w:r>
        <w:r>
          <w:rPr>
            <w:rFonts w:asciiTheme="minorHAnsi" w:eastAsiaTheme="minorEastAsia" w:hAnsiTheme="minorHAnsi" w:cstheme="minorBidi"/>
            <w:noProof/>
            <w:sz w:val="24"/>
          </w:rPr>
          <w:tab/>
        </w:r>
        <w:r w:rsidRPr="00EA4C94">
          <w:rPr>
            <w:rStyle w:val="Hyperlink"/>
            <w:noProof/>
          </w:rPr>
          <w:t>Illegal arithmetic expressions</w:t>
        </w:r>
        <w:r>
          <w:rPr>
            <w:noProof/>
            <w:webHidden/>
          </w:rPr>
          <w:tab/>
        </w:r>
        <w:r>
          <w:rPr>
            <w:noProof/>
            <w:webHidden/>
          </w:rPr>
          <w:fldChar w:fldCharType="begin"/>
        </w:r>
        <w:r>
          <w:rPr>
            <w:noProof/>
            <w:webHidden/>
          </w:rPr>
          <w:instrText xml:space="preserve"> PAGEREF _Toc447899049 \h </w:instrText>
        </w:r>
      </w:ins>
      <w:r>
        <w:rPr>
          <w:noProof/>
          <w:webHidden/>
        </w:rPr>
      </w:r>
      <w:r>
        <w:rPr>
          <w:noProof/>
          <w:webHidden/>
        </w:rPr>
        <w:fldChar w:fldCharType="separate"/>
      </w:r>
      <w:ins w:id="314" w:author="Mihai Budiu" w:date="2016-04-08T17:14:00Z">
        <w:r>
          <w:rPr>
            <w:noProof/>
            <w:webHidden/>
          </w:rPr>
          <w:t>49</w:t>
        </w:r>
      </w:ins>
      <w:ins w:id="315" w:author="Mihai Budiu" w:date="2016-04-08T17:13:00Z">
        <w:r>
          <w:rPr>
            <w:noProof/>
            <w:webHidden/>
          </w:rPr>
          <w:fldChar w:fldCharType="end"/>
        </w:r>
        <w:r w:rsidRPr="00EA4C94">
          <w:rPr>
            <w:rStyle w:val="Hyperlink"/>
            <w:noProof/>
          </w:rPr>
          <w:fldChar w:fldCharType="end"/>
        </w:r>
      </w:ins>
    </w:p>
    <w:p w14:paraId="775F1D62" w14:textId="77777777" w:rsidR="00A465D4" w:rsidRDefault="00A465D4">
      <w:pPr>
        <w:pStyle w:val="TOC2"/>
        <w:tabs>
          <w:tab w:val="left" w:pos="960"/>
          <w:tab w:val="right" w:leader="dot" w:pos="8630"/>
        </w:tabs>
        <w:rPr>
          <w:ins w:id="316" w:author="Mihai Budiu" w:date="2016-04-08T17:13:00Z"/>
          <w:rFonts w:asciiTheme="minorHAnsi" w:eastAsiaTheme="minorEastAsia" w:hAnsiTheme="minorHAnsi" w:cstheme="minorBidi"/>
          <w:noProof/>
          <w:sz w:val="24"/>
        </w:rPr>
      </w:pPr>
      <w:ins w:id="31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"_Toc447899050"</w:instrText>
        </w:r>
        <w:r w:rsidRPr="00EA4C94">
          <w:rPr>
            <w:rStyle w:val="Hyperlink"/>
            <w:noProof/>
          </w:rPr>
          <w:instrText xml:space="preserve"> </w:instrText>
        </w:r>
        <w:r w:rsidRPr="00EA4C94">
          <w:rPr>
            <w:rStyle w:val="Hyperlink"/>
            <w:noProof/>
          </w:rPr>
          <w:fldChar w:fldCharType="separate"/>
        </w:r>
        <w:r w:rsidRPr="00EA4C94">
          <w:rPr>
            <w:rStyle w:val="Hyperlink"/>
            <w:noProof/>
          </w:rPr>
          <w:t>10.9</w:t>
        </w:r>
        <w:r>
          <w:rPr>
            <w:rFonts w:asciiTheme="minorHAnsi" w:eastAsiaTheme="minorEastAsia" w:hAnsiTheme="minorHAnsi" w:cstheme="minorBidi"/>
            <w:noProof/>
            <w:sz w:val="24"/>
          </w:rPr>
          <w:tab/>
        </w:r>
        <w:r w:rsidRPr="00EA4C94">
          <w:rPr>
            <w:rStyle w:val="Hyperlink"/>
            <w:noProof/>
          </w:rPr>
          <w:t>Tuple expressions</w:t>
        </w:r>
        <w:r>
          <w:rPr>
            <w:noProof/>
            <w:webHidden/>
          </w:rPr>
          <w:tab/>
        </w:r>
        <w:r>
          <w:rPr>
            <w:noProof/>
            <w:webHidden/>
          </w:rPr>
          <w:fldChar w:fldCharType="begin"/>
        </w:r>
        <w:r>
          <w:rPr>
            <w:noProof/>
            <w:webHidden/>
          </w:rPr>
          <w:instrText xml:space="preserve"> PAGEREF _Toc447899050 \h </w:instrText>
        </w:r>
      </w:ins>
      <w:r>
        <w:rPr>
          <w:noProof/>
          <w:webHidden/>
        </w:rPr>
      </w:r>
      <w:r>
        <w:rPr>
          <w:noProof/>
          <w:webHidden/>
        </w:rPr>
        <w:fldChar w:fldCharType="separate"/>
      </w:r>
      <w:ins w:id="318" w:author="Mihai Budiu" w:date="2016-04-08T17:14:00Z">
        <w:r>
          <w:rPr>
            <w:noProof/>
            <w:webHidden/>
          </w:rPr>
          <w:t>50</w:t>
        </w:r>
      </w:ins>
      <w:ins w:id="319" w:author="Mihai Budiu" w:date="2016-04-08T17:13:00Z">
        <w:r>
          <w:rPr>
            <w:noProof/>
            <w:webHidden/>
          </w:rPr>
          <w:fldChar w:fldCharType="end"/>
        </w:r>
        <w:r w:rsidRPr="00EA4C94">
          <w:rPr>
            <w:rStyle w:val="Hyperlink"/>
            <w:noProof/>
          </w:rPr>
          <w:fldChar w:fldCharType="end"/>
        </w:r>
      </w:ins>
    </w:p>
    <w:p w14:paraId="16F72D6B" w14:textId="77777777" w:rsidR="00A465D4" w:rsidRDefault="00A465D4">
      <w:pPr>
        <w:pStyle w:val="TOC2"/>
        <w:tabs>
          <w:tab w:val="left" w:pos="1200"/>
          <w:tab w:val="right" w:leader="dot" w:pos="8630"/>
        </w:tabs>
        <w:rPr>
          <w:ins w:id="320" w:author="Mihai Budiu" w:date="2016-04-08T17:13:00Z"/>
          <w:rFonts w:asciiTheme="minorHAnsi" w:eastAsiaTheme="minorEastAsia" w:hAnsiTheme="minorHAnsi" w:cstheme="minorBidi"/>
          <w:noProof/>
          <w:sz w:val="24"/>
        </w:rPr>
      </w:pPr>
      <w:ins w:id="32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"_Toc447899051"</w:instrText>
        </w:r>
        <w:r w:rsidRPr="00EA4C94">
          <w:rPr>
            <w:rStyle w:val="Hyperlink"/>
            <w:noProof/>
          </w:rPr>
          <w:instrText xml:space="preserve"> </w:instrText>
        </w:r>
        <w:r w:rsidRPr="00EA4C94">
          <w:rPr>
            <w:rStyle w:val="Hyperlink"/>
            <w:noProof/>
          </w:rPr>
          <w:fldChar w:fldCharType="separate"/>
        </w:r>
        <w:r w:rsidRPr="00EA4C94">
          <w:rPr>
            <w:rStyle w:val="Hyperlink"/>
            <w:noProof/>
          </w:rPr>
          <w:t>10.10</w:t>
        </w:r>
        <w:r>
          <w:rPr>
            <w:rFonts w:asciiTheme="minorHAnsi" w:eastAsiaTheme="minorEastAsia" w:hAnsiTheme="minorHAnsi" w:cstheme="minorBidi"/>
            <w:noProof/>
            <w:sz w:val="24"/>
          </w:rPr>
          <w:tab/>
        </w:r>
        <w:r w:rsidRPr="00EA4C94">
          <w:rPr>
            <w:rStyle w:val="Hyperlink"/>
            <w:noProof/>
          </w:rPr>
          <w:t>List expressions</w:t>
        </w:r>
        <w:r>
          <w:rPr>
            <w:noProof/>
            <w:webHidden/>
          </w:rPr>
          <w:tab/>
        </w:r>
        <w:r>
          <w:rPr>
            <w:noProof/>
            <w:webHidden/>
          </w:rPr>
          <w:fldChar w:fldCharType="begin"/>
        </w:r>
        <w:r>
          <w:rPr>
            <w:noProof/>
            <w:webHidden/>
          </w:rPr>
          <w:instrText xml:space="preserve"> PAGEREF _Toc447899051 \h </w:instrText>
        </w:r>
      </w:ins>
      <w:r>
        <w:rPr>
          <w:noProof/>
          <w:webHidden/>
        </w:rPr>
      </w:r>
      <w:r>
        <w:rPr>
          <w:noProof/>
          <w:webHidden/>
        </w:rPr>
        <w:fldChar w:fldCharType="separate"/>
      </w:r>
      <w:ins w:id="322" w:author="Mihai Budiu" w:date="2016-04-08T17:14:00Z">
        <w:r>
          <w:rPr>
            <w:noProof/>
            <w:webHidden/>
          </w:rPr>
          <w:t>50</w:t>
        </w:r>
      </w:ins>
      <w:ins w:id="323" w:author="Mihai Budiu" w:date="2016-04-08T17:13:00Z">
        <w:r>
          <w:rPr>
            <w:noProof/>
            <w:webHidden/>
          </w:rPr>
          <w:fldChar w:fldCharType="end"/>
        </w:r>
        <w:r w:rsidRPr="00EA4C94">
          <w:rPr>
            <w:rStyle w:val="Hyperlink"/>
            <w:noProof/>
          </w:rPr>
          <w:fldChar w:fldCharType="end"/>
        </w:r>
      </w:ins>
    </w:p>
    <w:p w14:paraId="23961C3E" w14:textId="77777777" w:rsidR="00A465D4" w:rsidRDefault="00A465D4">
      <w:pPr>
        <w:pStyle w:val="TOC2"/>
        <w:tabs>
          <w:tab w:val="left" w:pos="1200"/>
          <w:tab w:val="right" w:leader="dot" w:pos="8630"/>
        </w:tabs>
        <w:rPr>
          <w:ins w:id="324" w:author="Mihai Budiu" w:date="2016-04-08T17:13:00Z"/>
          <w:rFonts w:asciiTheme="minorHAnsi" w:eastAsiaTheme="minorEastAsia" w:hAnsiTheme="minorHAnsi" w:cstheme="minorBidi"/>
          <w:noProof/>
          <w:sz w:val="24"/>
        </w:rPr>
      </w:pPr>
      <w:ins w:id="32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"_Toc447899052"</w:instrText>
        </w:r>
        <w:r w:rsidRPr="00EA4C94">
          <w:rPr>
            <w:rStyle w:val="Hyperlink"/>
            <w:noProof/>
          </w:rPr>
          <w:instrText xml:space="preserve"> </w:instrText>
        </w:r>
        <w:r w:rsidRPr="00EA4C94">
          <w:rPr>
            <w:rStyle w:val="Hyperlink"/>
            <w:noProof/>
          </w:rPr>
          <w:fldChar w:fldCharType="separate"/>
        </w:r>
        <w:r w:rsidRPr="00EA4C94">
          <w:rPr>
            <w:rStyle w:val="Hyperlink"/>
            <w:noProof/>
          </w:rPr>
          <w:t>10.11</w:t>
        </w:r>
        <w:r>
          <w:rPr>
            <w:rFonts w:asciiTheme="minorHAnsi" w:eastAsiaTheme="minorEastAsia" w:hAnsiTheme="minorHAnsi" w:cstheme="minorBidi"/>
            <w:noProof/>
            <w:sz w:val="24"/>
          </w:rPr>
          <w:tab/>
        </w:r>
        <w:r w:rsidRPr="00EA4C94">
          <w:rPr>
            <w:rStyle w:val="Hyperlink"/>
            <w:noProof/>
          </w:rPr>
          <w:t>Set expressions</w:t>
        </w:r>
        <w:r>
          <w:rPr>
            <w:noProof/>
            <w:webHidden/>
          </w:rPr>
          <w:tab/>
        </w:r>
        <w:r>
          <w:rPr>
            <w:noProof/>
            <w:webHidden/>
          </w:rPr>
          <w:fldChar w:fldCharType="begin"/>
        </w:r>
        <w:r>
          <w:rPr>
            <w:noProof/>
            <w:webHidden/>
          </w:rPr>
          <w:instrText xml:space="preserve"> PAGEREF _Toc447899052 \h </w:instrText>
        </w:r>
      </w:ins>
      <w:r>
        <w:rPr>
          <w:noProof/>
          <w:webHidden/>
        </w:rPr>
      </w:r>
      <w:r>
        <w:rPr>
          <w:noProof/>
          <w:webHidden/>
        </w:rPr>
        <w:fldChar w:fldCharType="separate"/>
      </w:r>
      <w:ins w:id="326" w:author="Mihai Budiu" w:date="2016-04-08T17:14:00Z">
        <w:r>
          <w:rPr>
            <w:noProof/>
            <w:webHidden/>
          </w:rPr>
          <w:t>51</w:t>
        </w:r>
      </w:ins>
      <w:ins w:id="327" w:author="Mihai Budiu" w:date="2016-04-08T17:13:00Z">
        <w:r>
          <w:rPr>
            <w:noProof/>
            <w:webHidden/>
          </w:rPr>
          <w:fldChar w:fldCharType="end"/>
        </w:r>
        <w:r w:rsidRPr="00EA4C94">
          <w:rPr>
            <w:rStyle w:val="Hyperlink"/>
            <w:noProof/>
          </w:rPr>
          <w:fldChar w:fldCharType="end"/>
        </w:r>
      </w:ins>
    </w:p>
    <w:p w14:paraId="50C63D1B" w14:textId="77777777" w:rsidR="00A465D4" w:rsidRDefault="00A465D4">
      <w:pPr>
        <w:pStyle w:val="TOC3"/>
        <w:tabs>
          <w:tab w:val="left" w:pos="1440"/>
          <w:tab w:val="right" w:leader="dot" w:pos="8630"/>
        </w:tabs>
        <w:rPr>
          <w:ins w:id="328" w:author="Mihai Budiu" w:date="2016-04-08T17:13:00Z"/>
          <w:rFonts w:asciiTheme="minorHAnsi" w:eastAsiaTheme="minorEastAsia" w:hAnsiTheme="minorHAnsi" w:cstheme="minorBidi"/>
          <w:noProof/>
          <w:sz w:val="24"/>
        </w:rPr>
      </w:pPr>
      <w:ins w:id="32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"_Toc447899053"</w:instrText>
        </w:r>
        <w:r w:rsidRPr="00EA4C94">
          <w:rPr>
            <w:rStyle w:val="Hyperlink"/>
            <w:noProof/>
          </w:rPr>
          <w:instrText xml:space="preserve"> </w:instrText>
        </w:r>
        <w:r w:rsidRPr="00EA4C94">
          <w:rPr>
            <w:rStyle w:val="Hyperlink"/>
            <w:noProof/>
          </w:rPr>
          <w:fldChar w:fldCharType="separate"/>
        </w:r>
        <w:r w:rsidRPr="00EA4C94">
          <w:rPr>
            <w:rStyle w:val="Hyperlink"/>
            <w:noProof/>
          </w:rPr>
          <w:t>10.11.1</w:t>
        </w:r>
        <w:r>
          <w:rPr>
            <w:rFonts w:asciiTheme="minorHAnsi" w:eastAsiaTheme="minorEastAsia" w:hAnsiTheme="minorHAnsi" w:cstheme="minorBidi"/>
            <w:noProof/>
            <w:sz w:val="24"/>
          </w:rPr>
          <w:tab/>
        </w:r>
        <w:r w:rsidRPr="00EA4C94">
          <w:rPr>
            <w:rStyle w:val="Hyperlink"/>
            <w:noProof/>
          </w:rPr>
          <w:t>Singleton sets</w:t>
        </w:r>
        <w:r>
          <w:rPr>
            <w:noProof/>
            <w:webHidden/>
          </w:rPr>
          <w:tab/>
        </w:r>
        <w:r>
          <w:rPr>
            <w:noProof/>
            <w:webHidden/>
          </w:rPr>
          <w:fldChar w:fldCharType="begin"/>
        </w:r>
        <w:r>
          <w:rPr>
            <w:noProof/>
            <w:webHidden/>
          </w:rPr>
          <w:instrText xml:space="preserve"> PAGEREF _Toc447899053 \h </w:instrText>
        </w:r>
      </w:ins>
      <w:r>
        <w:rPr>
          <w:noProof/>
          <w:webHidden/>
        </w:rPr>
      </w:r>
      <w:r>
        <w:rPr>
          <w:noProof/>
          <w:webHidden/>
        </w:rPr>
        <w:fldChar w:fldCharType="separate"/>
      </w:r>
      <w:ins w:id="330" w:author="Mihai Budiu" w:date="2016-04-08T17:14:00Z">
        <w:r>
          <w:rPr>
            <w:noProof/>
            <w:webHidden/>
          </w:rPr>
          <w:t>52</w:t>
        </w:r>
      </w:ins>
      <w:ins w:id="331" w:author="Mihai Budiu" w:date="2016-04-08T17:13:00Z">
        <w:r>
          <w:rPr>
            <w:noProof/>
            <w:webHidden/>
          </w:rPr>
          <w:fldChar w:fldCharType="end"/>
        </w:r>
        <w:r w:rsidRPr="00EA4C94">
          <w:rPr>
            <w:rStyle w:val="Hyperlink"/>
            <w:noProof/>
          </w:rPr>
          <w:fldChar w:fldCharType="end"/>
        </w:r>
      </w:ins>
    </w:p>
    <w:p w14:paraId="602312B1" w14:textId="77777777" w:rsidR="00A465D4" w:rsidRDefault="00A465D4">
      <w:pPr>
        <w:pStyle w:val="TOC3"/>
        <w:tabs>
          <w:tab w:val="left" w:pos="1440"/>
          <w:tab w:val="right" w:leader="dot" w:pos="8630"/>
        </w:tabs>
        <w:rPr>
          <w:ins w:id="332" w:author="Mihai Budiu" w:date="2016-04-08T17:13:00Z"/>
          <w:rFonts w:asciiTheme="minorHAnsi" w:eastAsiaTheme="minorEastAsia" w:hAnsiTheme="minorHAnsi" w:cstheme="minorBidi"/>
          <w:noProof/>
          <w:sz w:val="24"/>
        </w:rPr>
      </w:pPr>
      <w:ins w:id="33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"_Toc447899054"</w:instrText>
        </w:r>
        <w:r w:rsidRPr="00EA4C94">
          <w:rPr>
            <w:rStyle w:val="Hyperlink"/>
            <w:noProof/>
          </w:rPr>
          <w:instrText xml:space="preserve"> </w:instrText>
        </w:r>
        <w:r w:rsidRPr="00EA4C94">
          <w:rPr>
            <w:rStyle w:val="Hyperlink"/>
            <w:noProof/>
          </w:rPr>
          <w:fldChar w:fldCharType="separate"/>
        </w:r>
        <w:r w:rsidRPr="00EA4C94">
          <w:rPr>
            <w:rStyle w:val="Hyperlink"/>
            <w:noProof/>
          </w:rPr>
          <w:t>10.11.2</w:t>
        </w:r>
        <w:r>
          <w:rPr>
            <w:rFonts w:asciiTheme="minorHAnsi" w:eastAsiaTheme="minorEastAsia" w:hAnsiTheme="minorHAnsi" w:cstheme="minorBidi"/>
            <w:noProof/>
            <w:sz w:val="24"/>
          </w:rPr>
          <w:tab/>
        </w:r>
        <w:r w:rsidRPr="00EA4C94">
          <w:rPr>
            <w:rStyle w:val="Hyperlink"/>
            <w:noProof/>
          </w:rPr>
          <w:t>The universal set</w:t>
        </w:r>
        <w:r>
          <w:rPr>
            <w:noProof/>
            <w:webHidden/>
          </w:rPr>
          <w:tab/>
        </w:r>
        <w:r>
          <w:rPr>
            <w:noProof/>
            <w:webHidden/>
          </w:rPr>
          <w:fldChar w:fldCharType="begin"/>
        </w:r>
        <w:r>
          <w:rPr>
            <w:noProof/>
            <w:webHidden/>
          </w:rPr>
          <w:instrText xml:space="preserve"> PAGEREF _Toc447899054 \h </w:instrText>
        </w:r>
      </w:ins>
      <w:r>
        <w:rPr>
          <w:noProof/>
          <w:webHidden/>
        </w:rPr>
      </w:r>
      <w:r>
        <w:rPr>
          <w:noProof/>
          <w:webHidden/>
        </w:rPr>
        <w:fldChar w:fldCharType="separate"/>
      </w:r>
      <w:ins w:id="334" w:author="Mihai Budiu" w:date="2016-04-08T17:14:00Z">
        <w:r>
          <w:rPr>
            <w:noProof/>
            <w:webHidden/>
          </w:rPr>
          <w:t>52</w:t>
        </w:r>
      </w:ins>
      <w:ins w:id="335" w:author="Mihai Budiu" w:date="2016-04-08T17:13:00Z">
        <w:r>
          <w:rPr>
            <w:noProof/>
            <w:webHidden/>
          </w:rPr>
          <w:fldChar w:fldCharType="end"/>
        </w:r>
        <w:r w:rsidRPr="00EA4C94">
          <w:rPr>
            <w:rStyle w:val="Hyperlink"/>
            <w:noProof/>
          </w:rPr>
          <w:fldChar w:fldCharType="end"/>
        </w:r>
      </w:ins>
    </w:p>
    <w:p w14:paraId="3C9100FE" w14:textId="77777777" w:rsidR="00A465D4" w:rsidRDefault="00A465D4">
      <w:pPr>
        <w:pStyle w:val="TOC3"/>
        <w:tabs>
          <w:tab w:val="left" w:pos="1440"/>
          <w:tab w:val="right" w:leader="dot" w:pos="8630"/>
        </w:tabs>
        <w:rPr>
          <w:ins w:id="336" w:author="Mihai Budiu" w:date="2016-04-08T17:13:00Z"/>
          <w:rFonts w:asciiTheme="minorHAnsi" w:eastAsiaTheme="minorEastAsia" w:hAnsiTheme="minorHAnsi" w:cstheme="minorBidi"/>
          <w:noProof/>
          <w:sz w:val="24"/>
        </w:rPr>
      </w:pPr>
      <w:ins w:id="33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"_Toc447899055"</w:instrText>
        </w:r>
        <w:r w:rsidRPr="00EA4C94">
          <w:rPr>
            <w:rStyle w:val="Hyperlink"/>
            <w:noProof/>
          </w:rPr>
          <w:instrText xml:space="preserve"> </w:instrText>
        </w:r>
        <w:r w:rsidRPr="00EA4C94">
          <w:rPr>
            <w:rStyle w:val="Hyperlink"/>
            <w:noProof/>
          </w:rPr>
          <w:fldChar w:fldCharType="separate"/>
        </w:r>
        <w:r w:rsidRPr="00EA4C94">
          <w:rPr>
            <w:rStyle w:val="Hyperlink"/>
            <w:noProof/>
          </w:rPr>
          <w:t>10.11.3</w:t>
        </w:r>
        <w:r>
          <w:rPr>
            <w:rFonts w:asciiTheme="minorHAnsi" w:eastAsiaTheme="minorEastAsia" w:hAnsiTheme="minorHAnsi" w:cstheme="minorBidi"/>
            <w:noProof/>
            <w:sz w:val="24"/>
          </w:rPr>
          <w:tab/>
        </w:r>
        <w:r w:rsidRPr="00EA4C94">
          <w:rPr>
            <w:rStyle w:val="Hyperlink"/>
            <w:noProof/>
          </w:rPr>
          <w:t>Cubes</w:t>
        </w:r>
        <w:r>
          <w:rPr>
            <w:noProof/>
            <w:webHidden/>
          </w:rPr>
          <w:tab/>
        </w:r>
        <w:r>
          <w:rPr>
            <w:noProof/>
            <w:webHidden/>
          </w:rPr>
          <w:fldChar w:fldCharType="begin"/>
        </w:r>
        <w:r>
          <w:rPr>
            <w:noProof/>
            <w:webHidden/>
          </w:rPr>
          <w:instrText xml:space="preserve"> PAGEREF _Toc447899055 \h </w:instrText>
        </w:r>
      </w:ins>
      <w:r>
        <w:rPr>
          <w:noProof/>
          <w:webHidden/>
        </w:rPr>
      </w:r>
      <w:r>
        <w:rPr>
          <w:noProof/>
          <w:webHidden/>
        </w:rPr>
        <w:fldChar w:fldCharType="separate"/>
      </w:r>
      <w:ins w:id="338" w:author="Mihai Budiu" w:date="2016-04-08T17:14:00Z">
        <w:r>
          <w:rPr>
            <w:noProof/>
            <w:webHidden/>
          </w:rPr>
          <w:t>52</w:t>
        </w:r>
      </w:ins>
      <w:ins w:id="339" w:author="Mihai Budiu" w:date="2016-04-08T17:13:00Z">
        <w:r>
          <w:rPr>
            <w:noProof/>
            <w:webHidden/>
          </w:rPr>
          <w:fldChar w:fldCharType="end"/>
        </w:r>
        <w:r w:rsidRPr="00EA4C94">
          <w:rPr>
            <w:rStyle w:val="Hyperlink"/>
            <w:noProof/>
          </w:rPr>
          <w:fldChar w:fldCharType="end"/>
        </w:r>
      </w:ins>
    </w:p>
    <w:p w14:paraId="21DFF14F" w14:textId="77777777" w:rsidR="00A465D4" w:rsidRDefault="00A465D4">
      <w:pPr>
        <w:pStyle w:val="TOC3"/>
        <w:tabs>
          <w:tab w:val="left" w:pos="1440"/>
          <w:tab w:val="right" w:leader="dot" w:pos="8630"/>
        </w:tabs>
        <w:rPr>
          <w:ins w:id="340" w:author="Mihai Budiu" w:date="2016-04-08T17:13:00Z"/>
          <w:rFonts w:asciiTheme="minorHAnsi" w:eastAsiaTheme="minorEastAsia" w:hAnsiTheme="minorHAnsi" w:cstheme="minorBidi"/>
          <w:noProof/>
          <w:sz w:val="24"/>
        </w:rPr>
      </w:pPr>
      <w:ins w:id="34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"_Toc447899056"</w:instrText>
        </w:r>
        <w:r w:rsidRPr="00EA4C94">
          <w:rPr>
            <w:rStyle w:val="Hyperlink"/>
            <w:noProof/>
          </w:rPr>
          <w:instrText xml:space="preserve"> </w:instrText>
        </w:r>
        <w:r w:rsidRPr="00EA4C94">
          <w:rPr>
            <w:rStyle w:val="Hyperlink"/>
            <w:noProof/>
          </w:rPr>
          <w:fldChar w:fldCharType="separate"/>
        </w:r>
        <w:r w:rsidRPr="00EA4C94">
          <w:rPr>
            <w:rStyle w:val="Hyperlink"/>
            <w:noProof/>
          </w:rPr>
          <w:t>10.11.4</w:t>
        </w:r>
        <w:r>
          <w:rPr>
            <w:rFonts w:asciiTheme="minorHAnsi" w:eastAsiaTheme="minorEastAsia" w:hAnsiTheme="minorHAnsi" w:cstheme="minorBidi"/>
            <w:noProof/>
            <w:sz w:val="24"/>
          </w:rPr>
          <w:tab/>
        </w:r>
        <w:r w:rsidRPr="00EA4C94">
          <w:rPr>
            <w:rStyle w:val="Hyperlink"/>
            <w:noProof/>
          </w:rPr>
          <w:t>Ranges</w:t>
        </w:r>
        <w:r>
          <w:rPr>
            <w:noProof/>
            <w:webHidden/>
          </w:rPr>
          <w:tab/>
        </w:r>
        <w:r>
          <w:rPr>
            <w:noProof/>
            <w:webHidden/>
          </w:rPr>
          <w:fldChar w:fldCharType="begin"/>
        </w:r>
        <w:r>
          <w:rPr>
            <w:noProof/>
            <w:webHidden/>
          </w:rPr>
          <w:instrText xml:space="preserve"> PAGEREF _Toc447899056 \h </w:instrText>
        </w:r>
      </w:ins>
      <w:r>
        <w:rPr>
          <w:noProof/>
          <w:webHidden/>
        </w:rPr>
      </w:r>
      <w:r>
        <w:rPr>
          <w:noProof/>
          <w:webHidden/>
        </w:rPr>
        <w:fldChar w:fldCharType="separate"/>
      </w:r>
      <w:ins w:id="342" w:author="Mihai Budiu" w:date="2016-04-08T17:14:00Z">
        <w:r>
          <w:rPr>
            <w:noProof/>
            <w:webHidden/>
          </w:rPr>
          <w:t>52</w:t>
        </w:r>
      </w:ins>
      <w:ins w:id="343" w:author="Mihai Budiu" w:date="2016-04-08T17:13:00Z">
        <w:r>
          <w:rPr>
            <w:noProof/>
            <w:webHidden/>
          </w:rPr>
          <w:fldChar w:fldCharType="end"/>
        </w:r>
        <w:r w:rsidRPr="00EA4C94">
          <w:rPr>
            <w:rStyle w:val="Hyperlink"/>
            <w:noProof/>
          </w:rPr>
          <w:fldChar w:fldCharType="end"/>
        </w:r>
      </w:ins>
    </w:p>
    <w:p w14:paraId="27391FCB" w14:textId="77777777" w:rsidR="00A465D4" w:rsidRDefault="00A465D4">
      <w:pPr>
        <w:pStyle w:val="TOC3"/>
        <w:tabs>
          <w:tab w:val="left" w:pos="1440"/>
          <w:tab w:val="right" w:leader="dot" w:pos="8630"/>
        </w:tabs>
        <w:rPr>
          <w:ins w:id="344" w:author="Mihai Budiu" w:date="2016-04-08T17:13:00Z"/>
          <w:rFonts w:asciiTheme="minorHAnsi" w:eastAsiaTheme="minorEastAsia" w:hAnsiTheme="minorHAnsi" w:cstheme="minorBidi"/>
          <w:noProof/>
          <w:sz w:val="24"/>
        </w:rPr>
      </w:pPr>
      <w:ins w:id="345" w:author="Mihai Budiu" w:date="2016-04-08T17:13:00Z">
        <w:r w:rsidRPr="00EA4C94">
          <w:rPr>
            <w:rStyle w:val="Hyperlink"/>
            <w:noProof/>
          </w:rPr>
          <w:lastRenderedPageBreak/>
          <w:fldChar w:fldCharType="begin"/>
        </w:r>
        <w:r w:rsidRPr="00EA4C94">
          <w:rPr>
            <w:rStyle w:val="Hyperlink"/>
            <w:noProof/>
          </w:rPr>
          <w:instrText xml:space="preserve"> </w:instrText>
        </w:r>
        <w:r>
          <w:rPr>
            <w:noProof/>
          </w:rPr>
          <w:instrText>HYPERLINK \l "_Toc447899057"</w:instrText>
        </w:r>
        <w:r w:rsidRPr="00EA4C94">
          <w:rPr>
            <w:rStyle w:val="Hyperlink"/>
            <w:noProof/>
          </w:rPr>
          <w:instrText xml:space="preserve"> </w:instrText>
        </w:r>
        <w:r w:rsidRPr="00EA4C94">
          <w:rPr>
            <w:rStyle w:val="Hyperlink"/>
            <w:noProof/>
          </w:rPr>
          <w:fldChar w:fldCharType="separate"/>
        </w:r>
        <w:r w:rsidRPr="00EA4C94">
          <w:rPr>
            <w:rStyle w:val="Hyperlink"/>
            <w:noProof/>
          </w:rPr>
          <w:t>10.11.5</w:t>
        </w:r>
        <w:r>
          <w:rPr>
            <w:rFonts w:asciiTheme="minorHAnsi" w:eastAsiaTheme="minorEastAsia" w:hAnsiTheme="minorHAnsi" w:cstheme="minorBidi"/>
            <w:noProof/>
            <w:sz w:val="24"/>
          </w:rPr>
          <w:tab/>
        </w:r>
        <w:r w:rsidRPr="00EA4C94">
          <w:rPr>
            <w:rStyle w:val="Hyperlink"/>
            <w:noProof/>
          </w:rPr>
          <w:t>Tuples</w:t>
        </w:r>
        <w:r>
          <w:rPr>
            <w:noProof/>
            <w:webHidden/>
          </w:rPr>
          <w:tab/>
        </w:r>
        <w:r>
          <w:rPr>
            <w:noProof/>
            <w:webHidden/>
          </w:rPr>
          <w:fldChar w:fldCharType="begin"/>
        </w:r>
        <w:r>
          <w:rPr>
            <w:noProof/>
            <w:webHidden/>
          </w:rPr>
          <w:instrText xml:space="preserve"> PAGEREF _Toc447899057 \h </w:instrText>
        </w:r>
      </w:ins>
      <w:r>
        <w:rPr>
          <w:noProof/>
          <w:webHidden/>
        </w:rPr>
      </w:r>
      <w:r>
        <w:rPr>
          <w:noProof/>
          <w:webHidden/>
        </w:rPr>
        <w:fldChar w:fldCharType="separate"/>
      </w:r>
      <w:ins w:id="346" w:author="Mihai Budiu" w:date="2016-04-08T17:14:00Z">
        <w:r>
          <w:rPr>
            <w:noProof/>
            <w:webHidden/>
          </w:rPr>
          <w:t>53</w:t>
        </w:r>
      </w:ins>
      <w:ins w:id="347" w:author="Mihai Budiu" w:date="2016-04-08T17:13:00Z">
        <w:r>
          <w:rPr>
            <w:noProof/>
            <w:webHidden/>
          </w:rPr>
          <w:fldChar w:fldCharType="end"/>
        </w:r>
        <w:r w:rsidRPr="00EA4C94">
          <w:rPr>
            <w:rStyle w:val="Hyperlink"/>
            <w:noProof/>
          </w:rPr>
          <w:fldChar w:fldCharType="end"/>
        </w:r>
      </w:ins>
    </w:p>
    <w:p w14:paraId="55857C25" w14:textId="77777777" w:rsidR="00A465D4" w:rsidRDefault="00A465D4">
      <w:pPr>
        <w:pStyle w:val="TOC2"/>
        <w:tabs>
          <w:tab w:val="left" w:pos="1200"/>
          <w:tab w:val="right" w:leader="dot" w:pos="8630"/>
        </w:tabs>
        <w:rPr>
          <w:ins w:id="348" w:author="Mihai Budiu" w:date="2016-04-08T17:13:00Z"/>
          <w:rFonts w:asciiTheme="minorHAnsi" w:eastAsiaTheme="minorEastAsia" w:hAnsiTheme="minorHAnsi" w:cstheme="minorBidi"/>
          <w:noProof/>
          <w:sz w:val="24"/>
        </w:rPr>
      </w:pPr>
      <w:ins w:id="34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"_Toc447899058"</w:instrText>
        </w:r>
        <w:r w:rsidRPr="00EA4C94">
          <w:rPr>
            <w:rStyle w:val="Hyperlink"/>
            <w:noProof/>
          </w:rPr>
          <w:instrText xml:space="preserve"> </w:instrText>
        </w:r>
        <w:r w:rsidRPr="00EA4C94">
          <w:rPr>
            <w:rStyle w:val="Hyperlink"/>
            <w:noProof/>
          </w:rPr>
          <w:fldChar w:fldCharType="separate"/>
        </w:r>
        <w:r w:rsidRPr="00EA4C94">
          <w:rPr>
            <w:rStyle w:val="Hyperlink"/>
            <w:noProof/>
          </w:rPr>
          <w:t>10.12</w:t>
        </w:r>
        <w:r>
          <w:rPr>
            <w:rFonts w:asciiTheme="minorHAnsi" w:eastAsiaTheme="minorEastAsia" w:hAnsiTheme="minorHAnsi" w:cstheme="minorBidi"/>
            <w:noProof/>
            <w:sz w:val="24"/>
          </w:rPr>
          <w:tab/>
        </w:r>
        <w:r w:rsidRPr="00EA4C94">
          <w:rPr>
            <w:rStyle w:val="Hyperlink"/>
            <w:noProof/>
          </w:rPr>
          <w:t xml:space="preserve">Operations on </w:t>
        </w:r>
        <w:r w:rsidRPr="00EA4C94">
          <w:rPr>
            <w:rStyle w:val="Hyperlink"/>
            <w:rFonts w:ascii="Consolas" w:hAnsi="Consolas"/>
            <w:noProof/>
          </w:rPr>
          <w:t>struct</w:t>
        </w:r>
        <w:r w:rsidRPr="00EA4C94">
          <w:rPr>
            <w:rStyle w:val="Hyperlink"/>
            <w:noProof/>
          </w:rPr>
          <w:t xml:space="preserve"> types</w:t>
        </w:r>
        <w:r>
          <w:rPr>
            <w:noProof/>
            <w:webHidden/>
          </w:rPr>
          <w:tab/>
        </w:r>
        <w:r>
          <w:rPr>
            <w:noProof/>
            <w:webHidden/>
          </w:rPr>
          <w:fldChar w:fldCharType="begin"/>
        </w:r>
        <w:r>
          <w:rPr>
            <w:noProof/>
            <w:webHidden/>
          </w:rPr>
          <w:instrText xml:space="preserve"> PAGEREF _Toc447899058 \h </w:instrText>
        </w:r>
      </w:ins>
      <w:r>
        <w:rPr>
          <w:noProof/>
          <w:webHidden/>
        </w:rPr>
      </w:r>
      <w:r>
        <w:rPr>
          <w:noProof/>
          <w:webHidden/>
        </w:rPr>
        <w:fldChar w:fldCharType="separate"/>
      </w:r>
      <w:ins w:id="350" w:author="Mihai Budiu" w:date="2016-04-08T17:14:00Z">
        <w:r>
          <w:rPr>
            <w:noProof/>
            <w:webHidden/>
          </w:rPr>
          <w:t>53</w:t>
        </w:r>
      </w:ins>
      <w:ins w:id="351" w:author="Mihai Budiu" w:date="2016-04-08T17:13:00Z">
        <w:r>
          <w:rPr>
            <w:noProof/>
            <w:webHidden/>
          </w:rPr>
          <w:fldChar w:fldCharType="end"/>
        </w:r>
        <w:r w:rsidRPr="00EA4C94">
          <w:rPr>
            <w:rStyle w:val="Hyperlink"/>
            <w:noProof/>
          </w:rPr>
          <w:fldChar w:fldCharType="end"/>
        </w:r>
      </w:ins>
    </w:p>
    <w:p w14:paraId="7CF889A1" w14:textId="77777777" w:rsidR="00A465D4" w:rsidRDefault="00A465D4">
      <w:pPr>
        <w:pStyle w:val="TOC2"/>
        <w:tabs>
          <w:tab w:val="left" w:pos="1200"/>
          <w:tab w:val="right" w:leader="dot" w:pos="8630"/>
        </w:tabs>
        <w:rPr>
          <w:ins w:id="352" w:author="Mihai Budiu" w:date="2016-04-08T17:13:00Z"/>
          <w:rFonts w:asciiTheme="minorHAnsi" w:eastAsiaTheme="minorEastAsia" w:hAnsiTheme="minorHAnsi" w:cstheme="minorBidi"/>
          <w:noProof/>
          <w:sz w:val="24"/>
        </w:rPr>
      </w:pPr>
      <w:ins w:id="35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"_Toc447899059"</w:instrText>
        </w:r>
        <w:r w:rsidRPr="00EA4C94">
          <w:rPr>
            <w:rStyle w:val="Hyperlink"/>
            <w:noProof/>
          </w:rPr>
          <w:instrText xml:space="preserve"> </w:instrText>
        </w:r>
        <w:r w:rsidRPr="00EA4C94">
          <w:rPr>
            <w:rStyle w:val="Hyperlink"/>
            <w:noProof/>
          </w:rPr>
          <w:fldChar w:fldCharType="separate"/>
        </w:r>
        <w:r w:rsidRPr="00EA4C94">
          <w:rPr>
            <w:rStyle w:val="Hyperlink"/>
            <w:noProof/>
          </w:rPr>
          <w:t>10.13</w:t>
        </w:r>
        <w:r>
          <w:rPr>
            <w:rFonts w:asciiTheme="minorHAnsi" w:eastAsiaTheme="minorEastAsia" w:hAnsiTheme="minorHAnsi" w:cstheme="minorBidi"/>
            <w:noProof/>
            <w:sz w:val="24"/>
          </w:rPr>
          <w:tab/>
        </w:r>
        <w:r w:rsidRPr="00EA4C94">
          <w:rPr>
            <w:rStyle w:val="Hyperlink"/>
            <w:noProof/>
          </w:rPr>
          <w:t>Operations on headers</w:t>
        </w:r>
        <w:r>
          <w:rPr>
            <w:noProof/>
            <w:webHidden/>
          </w:rPr>
          <w:tab/>
        </w:r>
        <w:r>
          <w:rPr>
            <w:noProof/>
            <w:webHidden/>
          </w:rPr>
          <w:fldChar w:fldCharType="begin"/>
        </w:r>
        <w:r>
          <w:rPr>
            <w:noProof/>
            <w:webHidden/>
          </w:rPr>
          <w:instrText xml:space="preserve"> PAGEREF _Toc447899059 \h </w:instrText>
        </w:r>
      </w:ins>
      <w:r>
        <w:rPr>
          <w:noProof/>
          <w:webHidden/>
        </w:rPr>
      </w:r>
      <w:r>
        <w:rPr>
          <w:noProof/>
          <w:webHidden/>
        </w:rPr>
        <w:fldChar w:fldCharType="separate"/>
      </w:r>
      <w:ins w:id="354" w:author="Mihai Budiu" w:date="2016-04-08T17:14:00Z">
        <w:r>
          <w:rPr>
            <w:noProof/>
            <w:webHidden/>
          </w:rPr>
          <w:t>53</w:t>
        </w:r>
      </w:ins>
      <w:ins w:id="355" w:author="Mihai Budiu" w:date="2016-04-08T17:13:00Z">
        <w:r>
          <w:rPr>
            <w:noProof/>
            <w:webHidden/>
          </w:rPr>
          <w:fldChar w:fldCharType="end"/>
        </w:r>
        <w:r w:rsidRPr="00EA4C94">
          <w:rPr>
            <w:rStyle w:val="Hyperlink"/>
            <w:noProof/>
          </w:rPr>
          <w:fldChar w:fldCharType="end"/>
        </w:r>
      </w:ins>
    </w:p>
    <w:p w14:paraId="65C4DECC" w14:textId="77777777" w:rsidR="00A465D4" w:rsidRDefault="00A465D4">
      <w:pPr>
        <w:pStyle w:val="TOC2"/>
        <w:tabs>
          <w:tab w:val="left" w:pos="1200"/>
          <w:tab w:val="right" w:leader="dot" w:pos="8630"/>
        </w:tabs>
        <w:rPr>
          <w:ins w:id="356" w:author="Mihai Budiu" w:date="2016-04-08T17:13:00Z"/>
          <w:rFonts w:asciiTheme="minorHAnsi" w:eastAsiaTheme="minorEastAsia" w:hAnsiTheme="minorHAnsi" w:cstheme="minorBidi"/>
          <w:noProof/>
          <w:sz w:val="24"/>
        </w:rPr>
      </w:pPr>
      <w:ins w:id="35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"_Toc447899060"</w:instrText>
        </w:r>
        <w:r w:rsidRPr="00EA4C94">
          <w:rPr>
            <w:rStyle w:val="Hyperlink"/>
            <w:noProof/>
          </w:rPr>
          <w:instrText xml:space="preserve"> </w:instrText>
        </w:r>
        <w:r w:rsidRPr="00EA4C94">
          <w:rPr>
            <w:rStyle w:val="Hyperlink"/>
            <w:noProof/>
          </w:rPr>
          <w:fldChar w:fldCharType="separate"/>
        </w:r>
        <w:r w:rsidRPr="00EA4C94">
          <w:rPr>
            <w:rStyle w:val="Hyperlink"/>
            <w:noProof/>
          </w:rPr>
          <w:t>10.14</w:t>
        </w:r>
        <w:r>
          <w:rPr>
            <w:rFonts w:asciiTheme="minorHAnsi" w:eastAsiaTheme="minorEastAsia" w:hAnsiTheme="minorHAnsi" w:cstheme="minorBidi"/>
            <w:noProof/>
            <w:sz w:val="24"/>
          </w:rPr>
          <w:tab/>
        </w:r>
        <w:r w:rsidRPr="00EA4C94">
          <w:rPr>
            <w:rStyle w:val="Hyperlink"/>
            <w:noProof/>
          </w:rPr>
          <w:t>Expressions on header stacks</w:t>
        </w:r>
        <w:r>
          <w:rPr>
            <w:noProof/>
            <w:webHidden/>
          </w:rPr>
          <w:tab/>
        </w:r>
        <w:r>
          <w:rPr>
            <w:noProof/>
            <w:webHidden/>
          </w:rPr>
          <w:fldChar w:fldCharType="begin"/>
        </w:r>
        <w:r>
          <w:rPr>
            <w:noProof/>
            <w:webHidden/>
          </w:rPr>
          <w:instrText xml:space="preserve"> PAGEREF _Toc447899060 \h </w:instrText>
        </w:r>
      </w:ins>
      <w:r>
        <w:rPr>
          <w:noProof/>
          <w:webHidden/>
        </w:rPr>
      </w:r>
      <w:r>
        <w:rPr>
          <w:noProof/>
          <w:webHidden/>
        </w:rPr>
        <w:fldChar w:fldCharType="separate"/>
      </w:r>
      <w:ins w:id="358" w:author="Mihai Budiu" w:date="2016-04-08T17:14:00Z">
        <w:r>
          <w:rPr>
            <w:noProof/>
            <w:webHidden/>
          </w:rPr>
          <w:t>53</w:t>
        </w:r>
      </w:ins>
      <w:ins w:id="359" w:author="Mihai Budiu" w:date="2016-04-08T17:13:00Z">
        <w:r>
          <w:rPr>
            <w:noProof/>
            <w:webHidden/>
          </w:rPr>
          <w:fldChar w:fldCharType="end"/>
        </w:r>
        <w:r w:rsidRPr="00EA4C94">
          <w:rPr>
            <w:rStyle w:val="Hyperlink"/>
            <w:noProof/>
          </w:rPr>
          <w:fldChar w:fldCharType="end"/>
        </w:r>
      </w:ins>
    </w:p>
    <w:p w14:paraId="4CA414F2" w14:textId="77777777" w:rsidR="00A465D4" w:rsidRDefault="00A465D4">
      <w:pPr>
        <w:pStyle w:val="TOC2"/>
        <w:tabs>
          <w:tab w:val="left" w:pos="1200"/>
          <w:tab w:val="right" w:leader="dot" w:pos="8630"/>
        </w:tabs>
        <w:rPr>
          <w:ins w:id="360" w:author="Mihai Budiu" w:date="2016-04-08T17:13:00Z"/>
          <w:rFonts w:asciiTheme="minorHAnsi" w:eastAsiaTheme="minorEastAsia" w:hAnsiTheme="minorHAnsi" w:cstheme="minorBidi"/>
          <w:noProof/>
          <w:sz w:val="24"/>
        </w:rPr>
      </w:pPr>
      <w:ins w:id="36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"_Toc447899061"</w:instrText>
        </w:r>
        <w:r w:rsidRPr="00EA4C94">
          <w:rPr>
            <w:rStyle w:val="Hyperlink"/>
            <w:noProof/>
          </w:rPr>
          <w:instrText xml:space="preserve"> </w:instrText>
        </w:r>
        <w:r w:rsidRPr="00EA4C94">
          <w:rPr>
            <w:rStyle w:val="Hyperlink"/>
            <w:noProof/>
          </w:rPr>
          <w:fldChar w:fldCharType="separate"/>
        </w:r>
        <w:r w:rsidRPr="00EA4C94">
          <w:rPr>
            <w:rStyle w:val="Hyperlink"/>
            <w:noProof/>
          </w:rPr>
          <w:t>10.15</w:t>
        </w:r>
        <w:r>
          <w:rPr>
            <w:rFonts w:asciiTheme="minorHAnsi" w:eastAsiaTheme="minorEastAsia" w:hAnsiTheme="minorHAnsi" w:cstheme="minorBidi"/>
            <w:noProof/>
            <w:sz w:val="24"/>
          </w:rPr>
          <w:tab/>
        </w:r>
        <w:r w:rsidRPr="00EA4C94">
          <w:rPr>
            <w:rStyle w:val="Hyperlink"/>
            <w:noProof/>
          </w:rPr>
          <w:t>Function calls, method invocations</w:t>
        </w:r>
        <w:r>
          <w:rPr>
            <w:noProof/>
            <w:webHidden/>
          </w:rPr>
          <w:tab/>
        </w:r>
        <w:r>
          <w:rPr>
            <w:noProof/>
            <w:webHidden/>
          </w:rPr>
          <w:fldChar w:fldCharType="begin"/>
        </w:r>
        <w:r>
          <w:rPr>
            <w:noProof/>
            <w:webHidden/>
          </w:rPr>
          <w:instrText xml:space="preserve"> PAGEREF _Toc447899061 \h </w:instrText>
        </w:r>
      </w:ins>
      <w:r>
        <w:rPr>
          <w:noProof/>
          <w:webHidden/>
        </w:rPr>
      </w:r>
      <w:r>
        <w:rPr>
          <w:noProof/>
          <w:webHidden/>
        </w:rPr>
        <w:fldChar w:fldCharType="separate"/>
      </w:r>
      <w:ins w:id="362" w:author="Mihai Budiu" w:date="2016-04-08T17:14:00Z">
        <w:r>
          <w:rPr>
            <w:noProof/>
            <w:webHidden/>
          </w:rPr>
          <w:t>54</w:t>
        </w:r>
      </w:ins>
      <w:ins w:id="363" w:author="Mihai Budiu" w:date="2016-04-08T17:13:00Z">
        <w:r>
          <w:rPr>
            <w:noProof/>
            <w:webHidden/>
          </w:rPr>
          <w:fldChar w:fldCharType="end"/>
        </w:r>
        <w:r w:rsidRPr="00EA4C94">
          <w:rPr>
            <w:rStyle w:val="Hyperlink"/>
            <w:noProof/>
          </w:rPr>
          <w:fldChar w:fldCharType="end"/>
        </w:r>
      </w:ins>
    </w:p>
    <w:p w14:paraId="4DC463C7" w14:textId="77777777" w:rsidR="00A465D4" w:rsidRDefault="00A465D4">
      <w:pPr>
        <w:pStyle w:val="TOC2"/>
        <w:tabs>
          <w:tab w:val="left" w:pos="1200"/>
          <w:tab w:val="right" w:leader="dot" w:pos="8630"/>
        </w:tabs>
        <w:rPr>
          <w:ins w:id="364" w:author="Mihai Budiu" w:date="2016-04-08T17:13:00Z"/>
          <w:rFonts w:asciiTheme="minorHAnsi" w:eastAsiaTheme="minorEastAsia" w:hAnsiTheme="minorHAnsi" w:cstheme="minorBidi"/>
          <w:noProof/>
          <w:sz w:val="24"/>
        </w:rPr>
      </w:pPr>
      <w:ins w:id="36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"_Toc447899062"</w:instrText>
        </w:r>
        <w:r w:rsidRPr="00EA4C94">
          <w:rPr>
            <w:rStyle w:val="Hyperlink"/>
            <w:noProof/>
          </w:rPr>
          <w:instrText xml:space="preserve"> </w:instrText>
        </w:r>
        <w:r w:rsidRPr="00EA4C94">
          <w:rPr>
            <w:rStyle w:val="Hyperlink"/>
            <w:noProof/>
          </w:rPr>
          <w:fldChar w:fldCharType="separate"/>
        </w:r>
        <w:r w:rsidRPr="00EA4C94">
          <w:rPr>
            <w:rStyle w:val="Hyperlink"/>
            <w:noProof/>
          </w:rPr>
          <w:t>10.16</w:t>
        </w:r>
        <w:r>
          <w:rPr>
            <w:rFonts w:asciiTheme="minorHAnsi" w:eastAsiaTheme="minorEastAsia" w:hAnsiTheme="minorHAnsi" w:cstheme="minorBidi"/>
            <w:noProof/>
            <w:sz w:val="24"/>
          </w:rPr>
          <w:tab/>
        </w:r>
        <w:r w:rsidRPr="00EA4C94">
          <w:rPr>
            <w:rStyle w:val="Hyperlink"/>
            <w:noProof/>
          </w:rPr>
          <w:t>Constructor invocations</w:t>
        </w:r>
        <w:r>
          <w:rPr>
            <w:noProof/>
            <w:webHidden/>
          </w:rPr>
          <w:tab/>
        </w:r>
        <w:r>
          <w:rPr>
            <w:noProof/>
            <w:webHidden/>
          </w:rPr>
          <w:fldChar w:fldCharType="begin"/>
        </w:r>
        <w:r>
          <w:rPr>
            <w:noProof/>
            <w:webHidden/>
          </w:rPr>
          <w:instrText xml:space="preserve"> PAGEREF _Toc447899062 \h </w:instrText>
        </w:r>
      </w:ins>
      <w:r>
        <w:rPr>
          <w:noProof/>
          <w:webHidden/>
        </w:rPr>
      </w:r>
      <w:r>
        <w:rPr>
          <w:noProof/>
          <w:webHidden/>
        </w:rPr>
        <w:fldChar w:fldCharType="separate"/>
      </w:r>
      <w:ins w:id="366" w:author="Mihai Budiu" w:date="2016-04-08T17:14:00Z">
        <w:r>
          <w:rPr>
            <w:noProof/>
            <w:webHidden/>
          </w:rPr>
          <w:t>55</w:t>
        </w:r>
      </w:ins>
      <w:ins w:id="367" w:author="Mihai Budiu" w:date="2016-04-08T17:13:00Z">
        <w:r>
          <w:rPr>
            <w:noProof/>
            <w:webHidden/>
          </w:rPr>
          <w:fldChar w:fldCharType="end"/>
        </w:r>
        <w:r w:rsidRPr="00EA4C94">
          <w:rPr>
            <w:rStyle w:val="Hyperlink"/>
            <w:noProof/>
          </w:rPr>
          <w:fldChar w:fldCharType="end"/>
        </w:r>
      </w:ins>
    </w:p>
    <w:p w14:paraId="0234974C" w14:textId="77777777" w:rsidR="00A465D4" w:rsidRDefault="00A465D4">
      <w:pPr>
        <w:pStyle w:val="TOC1"/>
        <w:rPr>
          <w:ins w:id="368" w:author="Mihai Budiu" w:date="2016-04-08T17:13:00Z"/>
          <w:rFonts w:asciiTheme="minorHAnsi" w:eastAsiaTheme="minorEastAsia" w:hAnsiTheme="minorHAnsi" w:cstheme="minorBidi"/>
          <w:noProof/>
          <w:sz w:val="24"/>
        </w:rPr>
      </w:pPr>
      <w:ins w:id="36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"_Toc447899063"</w:instrText>
        </w:r>
        <w:r w:rsidRPr="00EA4C94">
          <w:rPr>
            <w:rStyle w:val="Hyperlink"/>
            <w:noProof/>
          </w:rPr>
          <w:instrText xml:space="preserve"> </w:instrText>
        </w:r>
        <w:r w:rsidRPr="00EA4C94">
          <w:rPr>
            <w:rStyle w:val="Hyperlink"/>
            <w:noProof/>
          </w:rPr>
          <w:fldChar w:fldCharType="separate"/>
        </w:r>
        <w:r w:rsidRPr="00EA4C94">
          <w:rPr>
            <w:rStyle w:val="Hyperlink"/>
            <w:noProof/>
          </w:rPr>
          <w:t>11</w:t>
        </w:r>
        <w:r>
          <w:rPr>
            <w:rFonts w:asciiTheme="minorHAnsi" w:eastAsiaTheme="minorEastAsia" w:hAnsiTheme="minorHAnsi" w:cstheme="minorBidi"/>
            <w:noProof/>
            <w:sz w:val="24"/>
          </w:rPr>
          <w:tab/>
        </w:r>
        <w:r w:rsidRPr="00EA4C94">
          <w:rPr>
            <w:rStyle w:val="Hyperlink"/>
            <w:noProof/>
          </w:rPr>
          <w:t>Constants and variable declarations</w:t>
        </w:r>
        <w:r>
          <w:rPr>
            <w:noProof/>
            <w:webHidden/>
          </w:rPr>
          <w:tab/>
        </w:r>
        <w:r>
          <w:rPr>
            <w:noProof/>
            <w:webHidden/>
          </w:rPr>
          <w:fldChar w:fldCharType="begin"/>
        </w:r>
        <w:r>
          <w:rPr>
            <w:noProof/>
            <w:webHidden/>
          </w:rPr>
          <w:instrText xml:space="preserve"> PAGEREF _Toc447899063 \h </w:instrText>
        </w:r>
      </w:ins>
      <w:r>
        <w:rPr>
          <w:noProof/>
          <w:webHidden/>
        </w:rPr>
      </w:r>
      <w:r>
        <w:rPr>
          <w:noProof/>
          <w:webHidden/>
        </w:rPr>
        <w:fldChar w:fldCharType="separate"/>
      </w:r>
      <w:ins w:id="370" w:author="Mihai Budiu" w:date="2016-04-08T17:14:00Z">
        <w:r>
          <w:rPr>
            <w:noProof/>
            <w:webHidden/>
          </w:rPr>
          <w:t>56</w:t>
        </w:r>
      </w:ins>
      <w:ins w:id="371" w:author="Mihai Budiu" w:date="2016-04-08T17:13:00Z">
        <w:r>
          <w:rPr>
            <w:noProof/>
            <w:webHidden/>
          </w:rPr>
          <w:fldChar w:fldCharType="end"/>
        </w:r>
        <w:r w:rsidRPr="00EA4C94">
          <w:rPr>
            <w:rStyle w:val="Hyperlink"/>
            <w:noProof/>
          </w:rPr>
          <w:fldChar w:fldCharType="end"/>
        </w:r>
      </w:ins>
    </w:p>
    <w:p w14:paraId="369CF575" w14:textId="77777777" w:rsidR="00A465D4" w:rsidRDefault="00A465D4">
      <w:pPr>
        <w:pStyle w:val="TOC2"/>
        <w:tabs>
          <w:tab w:val="left" w:pos="960"/>
          <w:tab w:val="right" w:leader="dot" w:pos="8630"/>
        </w:tabs>
        <w:rPr>
          <w:ins w:id="372" w:author="Mihai Budiu" w:date="2016-04-08T17:13:00Z"/>
          <w:rFonts w:asciiTheme="minorHAnsi" w:eastAsiaTheme="minorEastAsia" w:hAnsiTheme="minorHAnsi" w:cstheme="minorBidi"/>
          <w:noProof/>
          <w:sz w:val="24"/>
        </w:rPr>
      </w:pPr>
      <w:ins w:id="37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"_Toc447899064"</w:instrText>
        </w:r>
        <w:r w:rsidRPr="00EA4C94">
          <w:rPr>
            <w:rStyle w:val="Hyperlink"/>
            <w:noProof/>
          </w:rPr>
          <w:instrText xml:space="preserve"> </w:instrText>
        </w:r>
        <w:r w:rsidRPr="00EA4C94">
          <w:rPr>
            <w:rStyle w:val="Hyperlink"/>
            <w:noProof/>
          </w:rPr>
          <w:fldChar w:fldCharType="separate"/>
        </w:r>
        <w:r w:rsidRPr="00EA4C94">
          <w:rPr>
            <w:rStyle w:val="Hyperlink"/>
            <w:noProof/>
          </w:rPr>
          <w:t>11.1</w:t>
        </w:r>
        <w:r>
          <w:rPr>
            <w:rFonts w:asciiTheme="minorHAnsi" w:eastAsiaTheme="minorEastAsia" w:hAnsiTheme="minorHAnsi" w:cstheme="minorBidi"/>
            <w:noProof/>
            <w:sz w:val="24"/>
          </w:rPr>
          <w:tab/>
        </w:r>
        <w:r w:rsidRPr="00EA4C94">
          <w:rPr>
            <w:rStyle w:val="Hyperlink"/>
            <w:noProof/>
          </w:rPr>
          <w:t>Constants</w:t>
        </w:r>
        <w:r>
          <w:rPr>
            <w:noProof/>
            <w:webHidden/>
          </w:rPr>
          <w:tab/>
        </w:r>
        <w:r>
          <w:rPr>
            <w:noProof/>
            <w:webHidden/>
          </w:rPr>
          <w:fldChar w:fldCharType="begin"/>
        </w:r>
        <w:r>
          <w:rPr>
            <w:noProof/>
            <w:webHidden/>
          </w:rPr>
          <w:instrText xml:space="preserve"> PAGEREF _Toc447899064 \h </w:instrText>
        </w:r>
      </w:ins>
      <w:r>
        <w:rPr>
          <w:noProof/>
          <w:webHidden/>
        </w:rPr>
      </w:r>
      <w:r>
        <w:rPr>
          <w:noProof/>
          <w:webHidden/>
        </w:rPr>
        <w:fldChar w:fldCharType="separate"/>
      </w:r>
      <w:ins w:id="374" w:author="Mihai Budiu" w:date="2016-04-08T17:14:00Z">
        <w:r>
          <w:rPr>
            <w:noProof/>
            <w:webHidden/>
          </w:rPr>
          <w:t>56</w:t>
        </w:r>
      </w:ins>
      <w:ins w:id="375" w:author="Mihai Budiu" w:date="2016-04-08T17:13:00Z">
        <w:r>
          <w:rPr>
            <w:noProof/>
            <w:webHidden/>
          </w:rPr>
          <w:fldChar w:fldCharType="end"/>
        </w:r>
        <w:r w:rsidRPr="00EA4C94">
          <w:rPr>
            <w:rStyle w:val="Hyperlink"/>
            <w:noProof/>
          </w:rPr>
          <w:fldChar w:fldCharType="end"/>
        </w:r>
      </w:ins>
    </w:p>
    <w:p w14:paraId="3E8161D9" w14:textId="77777777" w:rsidR="00A465D4" w:rsidRDefault="00A465D4">
      <w:pPr>
        <w:pStyle w:val="TOC2"/>
        <w:tabs>
          <w:tab w:val="left" w:pos="960"/>
          <w:tab w:val="right" w:leader="dot" w:pos="8630"/>
        </w:tabs>
        <w:rPr>
          <w:ins w:id="376" w:author="Mihai Budiu" w:date="2016-04-08T17:13:00Z"/>
          <w:rFonts w:asciiTheme="minorHAnsi" w:eastAsiaTheme="minorEastAsia" w:hAnsiTheme="minorHAnsi" w:cstheme="minorBidi"/>
          <w:noProof/>
          <w:sz w:val="24"/>
        </w:rPr>
      </w:pPr>
      <w:ins w:id="37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"_Toc447899065"</w:instrText>
        </w:r>
        <w:r w:rsidRPr="00EA4C94">
          <w:rPr>
            <w:rStyle w:val="Hyperlink"/>
            <w:noProof/>
          </w:rPr>
          <w:instrText xml:space="preserve"> </w:instrText>
        </w:r>
        <w:r w:rsidRPr="00EA4C94">
          <w:rPr>
            <w:rStyle w:val="Hyperlink"/>
            <w:noProof/>
          </w:rPr>
          <w:fldChar w:fldCharType="separate"/>
        </w:r>
        <w:r w:rsidRPr="00EA4C94">
          <w:rPr>
            <w:rStyle w:val="Hyperlink"/>
            <w:noProof/>
          </w:rPr>
          <w:t>11.2</w:t>
        </w:r>
        <w:r>
          <w:rPr>
            <w:rFonts w:asciiTheme="minorHAnsi" w:eastAsiaTheme="minorEastAsia" w:hAnsiTheme="minorHAnsi" w:cstheme="minorBidi"/>
            <w:noProof/>
            <w:sz w:val="24"/>
          </w:rPr>
          <w:tab/>
        </w:r>
        <w:r w:rsidRPr="00EA4C94">
          <w:rPr>
            <w:rStyle w:val="Hyperlink"/>
            <w:noProof/>
          </w:rPr>
          <w:t>Variables</w:t>
        </w:r>
        <w:r>
          <w:rPr>
            <w:noProof/>
            <w:webHidden/>
          </w:rPr>
          <w:tab/>
        </w:r>
        <w:r>
          <w:rPr>
            <w:noProof/>
            <w:webHidden/>
          </w:rPr>
          <w:fldChar w:fldCharType="begin"/>
        </w:r>
        <w:r>
          <w:rPr>
            <w:noProof/>
            <w:webHidden/>
          </w:rPr>
          <w:instrText xml:space="preserve"> PAGEREF _Toc447899065 \h </w:instrText>
        </w:r>
      </w:ins>
      <w:r>
        <w:rPr>
          <w:noProof/>
          <w:webHidden/>
        </w:rPr>
      </w:r>
      <w:r>
        <w:rPr>
          <w:noProof/>
          <w:webHidden/>
        </w:rPr>
        <w:fldChar w:fldCharType="separate"/>
      </w:r>
      <w:ins w:id="378" w:author="Mihai Budiu" w:date="2016-04-08T17:14:00Z">
        <w:r>
          <w:rPr>
            <w:noProof/>
            <w:webHidden/>
          </w:rPr>
          <w:t>56</w:t>
        </w:r>
      </w:ins>
      <w:ins w:id="379" w:author="Mihai Budiu" w:date="2016-04-08T17:13:00Z">
        <w:r>
          <w:rPr>
            <w:noProof/>
            <w:webHidden/>
          </w:rPr>
          <w:fldChar w:fldCharType="end"/>
        </w:r>
        <w:r w:rsidRPr="00EA4C94">
          <w:rPr>
            <w:rStyle w:val="Hyperlink"/>
            <w:noProof/>
          </w:rPr>
          <w:fldChar w:fldCharType="end"/>
        </w:r>
      </w:ins>
    </w:p>
    <w:p w14:paraId="0493923C" w14:textId="77777777" w:rsidR="00A465D4" w:rsidRDefault="00A465D4">
      <w:pPr>
        <w:pStyle w:val="TOC2"/>
        <w:tabs>
          <w:tab w:val="left" w:pos="960"/>
          <w:tab w:val="right" w:leader="dot" w:pos="8630"/>
        </w:tabs>
        <w:rPr>
          <w:ins w:id="380" w:author="Mihai Budiu" w:date="2016-04-08T17:13:00Z"/>
          <w:rFonts w:asciiTheme="minorHAnsi" w:eastAsiaTheme="minorEastAsia" w:hAnsiTheme="minorHAnsi" w:cstheme="minorBidi"/>
          <w:noProof/>
          <w:sz w:val="24"/>
        </w:rPr>
      </w:pPr>
      <w:ins w:id="38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"_Toc447899066"</w:instrText>
        </w:r>
        <w:r w:rsidRPr="00EA4C94">
          <w:rPr>
            <w:rStyle w:val="Hyperlink"/>
            <w:noProof/>
          </w:rPr>
          <w:instrText xml:space="preserve"> </w:instrText>
        </w:r>
        <w:r w:rsidRPr="00EA4C94">
          <w:rPr>
            <w:rStyle w:val="Hyperlink"/>
            <w:noProof/>
          </w:rPr>
          <w:fldChar w:fldCharType="separate"/>
        </w:r>
        <w:r w:rsidRPr="00EA4C94">
          <w:rPr>
            <w:rStyle w:val="Hyperlink"/>
            <w:noProof/>
          </w:rPr>
          <w:t>11.3</w:t>
        </w:r>
        <w:r>
          <w:rPr>
            <w:rFonts w:asciiTheme="minorHAnsi" w:eastAsiaTheme="minorEastAsia" w:hAnsiTheme="minorHAnsi" w:cstheme="minorBidi"/>
            <w:noProof/>
            <w:sz w:val="24"/>
          </w:rPr>
          <w:tab/>
        </w:r>
        <w:r w:rsidRPr="00EA4C94">
          <w:rPr>
            <w:rStyle w:val="Hyperlink"/>
            <w:noProof/>
          </w:rPr>
          <w:t>Instantiations</w:t>
        </w:r>
        <w:r>
          <w:rPr>
            <w:noProof/>
            <w:webHidden/>
          </w:rPr>
          <w:tab/>
        </w:r>
        <w:r>
          <w:rPr>
            <w:noProof/>
            <w:webHidden/>
          </w:rPr>
          <w:fldChar w:fldCharType="begin"/>
        </w:r>
        <w:r>
          <w:rPr>
            <w:noProof/>
            <w:webHidden/>
          </w:rPr>
          <w:instrText xml:space="preserve"> PAGEREF _Toc447899066 \h </w:instrText>
        </w:r>
      </w:ins>
      <w:r>
        <w:rPr>
          <w:noProof/>
          <w:webHidden/>
        </w:rPr>
      </w:r>
      <w:r>
        <w:rPr>
          <w:noProof/>
          <w:webHidden/>
        </w:rPr>
        <w:fldChar w:fldCharType="separate"/>
      </w:r>
      <w:ins w:id="382" w:author="Mihai Budiu" w:date="2016-04-08T17:14:00Z">
        <w:r>
          <w:rPr>
            <w:noProof/>
            <w:webHidden/>
          </w:rPr>
          <w:t>56</w:t>
        </w:r>
      </w:ins>
      <w:ins w:id="383" w:author="Mihai Budiu" w:date="2016-04-08T17:13:00Z">
        <w:r>
          <w:rPr>
            <w:noProof/>
            <w:webHidden/>
          </w:rPr>
          <w:fldChar w:fldCharType="end"/>
        </w:r>
        <w:r w:rsidRPr="00EA4C94">
          <w:rPr>
            <w:rStyle w:val="Hyperlink"/>
            <w:noProof/>
          </w:rPr>
          <w:fldChar w:fldCharType="end"/>
        </w:r>
      </w:ins>
    </w:p>
    <w:p w14:paraId="2C5DB774" w14:textId="77777777" w:rsidR="00A465D4" w:rsidRDefault="00A465D4">
      <w:pPr>
        <w:pStyle w:val="TOC1"/>
        <w:rPr>
          <w:ins w:id="384" w:author="Mihai Budiu" w:date="2016-04-08T17:13:00Z"/>
          <w:rFonts w:asciiTheme="minorHAnsi" w:eastAsiaTheme="minorEastAsia" w:hAnsiTheme="minorHAnsi" w:cstheme="minorBidi"/>
          <w:noProof/>
          <w:sz w:val="24"/>
        </w:rPr>
      </w:pPr>
      <w:ins w:id="38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"_Toc447899067"</w:instrText>
        </w:r>
        <w:r w:rsidRPr="00EA4C94">
          <w:rPr>
            <w:rStyle w:val="Hyperlink"/>
            <w:noProof/>
          </w:rPr>
          <w:instrText xml:space="preserve"> </w:instrText>
        </w:r>
        <w:r w:rsidRPr="00EA4C94">
          <w:rPr>
            <w:rStyle w:val="Hyperlink"/>
            <w:noProof/>
          </w:rPr>
          <w:fldChar w:fldCharType="separate"/>
        </w:r>
        <w:r w:rsidRPr="00EA4C94">
          <w:rPr>
            <w:rStyle w:val="Hyperlink"/>
            <w:noProof/>
          </w:rPr>
          <w:t>12</w:t>
        </w:r>
        <w:r>
          <w:rPr>
            <w:rFonts w:asciiTheme="minorHAnsi" w:eastAsiaTheme="minorEastAsia" w:hAnsiTheme="minorHAnsi" w:cstheme="minorBidi"/>
            <w:noProof/>
            <w:sz w:val="24"/>
          </w:rPr>
          <w:tab/>
        </w:r>
        <w:r w:rsidRPr="00EA4C94">
          <w:rPr>
            <w:rStyle w:val="Hyperlink"/>
            <w:noProof/>
          </w:rPr>
          <w:t>Statements</w:t>
        </w:r>
        <w:r>
          <w:rPr>
            <w:noProof/>
            <w:webHidden/>
          </w:rPr>
          <w:tab/>
        </w:r>
        <w:r>
          <w:rPr>
            <w:noProof/>
            <w:webHidden/>
          </w:rPr>
          <w:fldChar w:fldCharType="begin"/>
        </w:r>
        <w:r>
          <w:rPr>
            <w:noProof/>
            <w:webHidden/>
          </w:rPr>
          <w:instrText xml:space="preserve"> PAGEREF _Toc447899067 \h </w:instrText>
        </w:r>
      </w:ins>
      <w:r>
        <w:rPr>
          <w:noProof/>
          <w:webHidden/>
        </w:rPr>
      </w:r>
      <w:r>
        <w:rPr>
          <w:noProof/>
          <w:webHidden/>
        </w:rPr>
        <w:fldChar w:fldCharType="separate"/>
      </w:r>
      <w:ins w:id="386" w:author="Mihai Budiu" w:date="2016-04-08T17:14:00Z">
        <w:r>
          <w:rPr>
            <w:noProof/>
            <w:webHidden/>
          </w:rPr>
          <w:t>57</w:t>
        </w:r>
      </w:ins>
      <w:ins w:id="387" w:author="Mihai Budiu" w:date="2016-04-08T17:13:00Z">
        <w:r>
          <w:rPr>
            <w:noProof/>
            <w:webHidden/>
          </w:rPr>
          <w:fldChar w:fldCharType="end"/>
        </w:r>
        <w:r w:rsidRPr="00EA4C94">
          <w:rPr>
            <w:rStyle w:val="Hyperlink"/>
            <w:noProof/>
          </w:rPr>
          <w:fldChar w:fldCharType="end"/>
        </w:r>
      </w:ins>
    </w:p>
    <w:p w14:paraId="2253A4B3" w14:textId="77777777" w:rsidR="00A465D4" w:rsidRDefault="00A465D4">
      <w:pPr>
        <w:pStyle w:val="TOC2"/>
        <w:tabs>
          <w:tab w:val="left" w:pos="960"/>
          <w:tab w:val="right" w:leader="dot" w:pos="8630"/>
        </w:tabs>
        <w:rPr>
          <w:ins w:id="388" w:author="Mihai Budiu" w:date="2016-04-08T17:13:00Z"/>
          <w:rFonts w:asciiTheme="minorHAnsi" w:eastAsiaTheme="minorEastAsia" w:hAnsiTheme="minorHAnsi" w:cstheme="minorBidi"/>
          <w:noProof/>
          <w:sz w:val="24"/>
        </w:rPr>
      </w:pPr>
      <w:ins w:id="38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"_Toc447899068"</w:instrText>
        </w:r>
        <w:r w:rsidRPr="00EA4C94">
          <w:rPr>
            <w:rStyle w:val="Hyperlink"/>
            <w:noProof/>
          </w:rPr>
          <w:instrText xml:space="preserve"> </w:instrText>
        </w:r>
        <w:r w:rsidRPr="00EA4C94">
          <w:rPr>
            <w:rStyle w:val="Hyperlink"/>
            <w:noProof/>
          </w:rPr>
          <w:fldChar w:fldCharType="separate"/>
        </w:r>
        <w:r w:rsidRPr="00EA4C94">
          <w:rPr>
            <w:rStyle w:val="Hyperlink"/>
            <w:noProof/>
          </w:rPr>
          <w:t>12.1</w:t>
        </w:r>
        <w:r>
          <w:rPr>
            <w:rFonts w:asciiTheme="minorHAnsi" w:eastAsiaTheme="minorEastAsia" w:hAnsiTheme="minorHAnsi" w:cstheme="minorBidi"/>
            <w:noProof/>
            <w:sz w:val="24"/>
          </w:rPr>
          <w:tab/>
        </w:r>
        <w:r w:rsidRPr="00EA4C94">
          <w:rPr>
            <w:rStyle w:val="Hyperlink"/>
            <w:noProof/>
          </w:rPr>
          <w:t>Assignment</w:t>
        </w:r>
        <w:r>
          <w:rPr>
            <w:noProof/>
            <w:webHidden/>
          </w:rPr>
          <w:tab/>
        </w:r>
        <w:r>
          <w:rPr>
            <w:noProof/>
            <w:webHidden/>
          </w:rPr>
          <w:fldChar w:fldCharType="begin"/>
        </w:r>
        <w:r>
          <w:rPr>
            <w:noProof/>
            <w:webHidden/>
          </w:rPr>
          <w:instrText xml:space="preserve"> PAGEREF _Toc447899068 \h </w:instrText>
        </w:r>
      </w:ins>
      <w:r>
        <w:rPr>
          <w:noProof/>
          <w:webHidden/>
        </w:rPr>
      </w:r>
      <w:r>
        <w:rPr>
          <w:noProof/>
          <w:webHidden/>
        </w:rPr>
        <w:fldChar w:fldCharType="separate"/>
      </w:r>
      <w:ins w:id="390" w:author="Mihai Budiu" w:date="2016-04-08T17:14:00Z">
        <w:r>
          <w:rPr>
            <w:noProof/>
            <w:webHidden/>
          </w:rPr>
          <w:t>58</w:t>
        </w:r>
      </w:ins>
      <w:ins w:id="391" w:author="Mihai Budiu" w:date="2016-04-08T17:13:00Z">
        <w:r>
          <w:rPr>
            <w:noProof/>
            <w:webHidden/>
          </w:rPr>
          <w:fldChar w:fldCharType="end"/>
        </w:r>
        <w:r w:rsidRPr="00EA4C94">
          <w:rPr>
            <w:rStyle w:val="Hyperlink"/>
            <w:noProof/>
          </w:rPr>
          <w:fldChar w:fldCharType="end"/>
        </w:r>
      </w:ins>
    </w:p>
    <w:p w14:paraId="7DE22C68" w14:textId="77777777" w:rsidR="00A465D4" w:rsidRDefault="00A465D4">
      <w:pPr>
        <w:pStyle w:val="TOC3"/>
        <w:tabs>
          <w:tab w:val="left" w:pos="1440"/>
          <w:tab w:val="right" w:leader="dot" w:pos="8630"/>
        </w:tabs>
        <w:rPr>
          <w:ins w:id="392" w:author="Mihai Budiu" w:date="2016-04-08T17:13:00Z"/>
          <w:rFonts w:asciiTheme="minorHAnsi" w:eastAsiaTheme="minorEastAsia" w:hAnsiTheme="minorHAnsi" w:cstheme="minorBidi"/>
          <w:noProof/>
          <w:sz w:val="24"/>
        </w:rPr>
      </w:pPr>
      <w:ins w:id="39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"_Toc447899069"</w:instrText>
        </w:r>
        <w:r w:rsidRPr="00EA4C94">
          <w:rPr>
            <w:rStyle w:val="Hyperlink"/>
            <w:noProof/>
          </w:rPr>
          <w:instrText xml:space="preserve"> </w:instrText>
        </w:r>
        <w:r w:rsidRPr="00EA4C94">
          <w:rPr>
            <w:rStyle w:val="Hyperlink"/>
            <w:noProof/>
          </w:rPr>
          <w:fldChar w:fldCharType="separate"/>
        </w:r>
        <w:r w:rsidRPr="00EA4C94">
          <w:rPr>
            <w:rStyle w:val="Hyperlink"/>
            <w:noProof/>
          </w:rPr>
          <w:t>12.1.1</w:t>
        </w:r>
        <w:r>
          <w:rPr>
            <w:rFonts w:asciiTheme="minorHAnsi" w:eastAsiaTheme="minorEastAsia" w:hAnsiTheme="minorHAnsi" w:cstheme="minorBidi"/>
            <w:noProof/>
            <w:sz w:val="24"/>
          </w:rPr>
          <w:tab/>
        </w:r>
        <w:r w:rsidRPr="00EA4C94">
          <w:rPr>
            <w:rStyle w:val="Hyperlink"/>
            <w:noProof/>
          </w:rPr>
          <w:t>L-values</w:t>
        </w:r>
        <w:r>
          <w:rPr>
            <w:noProof/>
            <w:webHidden/>
          </w:rPr>
          <w:tab/>
        </w:r>
        <w:r>
          <w:rPr>
            <w:noProof/>
            <w:webHidden/>
          </w:rPr>
          <w:fldChar w:fldCharType="begin"/>
        </w:r>
        <w:r>
          <w:rPr>
            <w:noProof/>
            <w:webHidden/>
          </w:rPr>
          <w:instrText xml:space="preserve"> PAGEREF _Toc447899069 \h </w:instrText>
        </w:r>
      </w:ins>
      <w:r>
        <w:rPr>
          <w:noProof/>
          <w:webHidden/>
        </w:rPr>
      </w:r>
      <w:r>
        <w:rPr>
          <w:noProof/>
          <w:webHidden/>
        </w:rPr>
        <w:fldChar w:fldCharType="separate"/>
      </w:r>
      <w:ins w:id="394" w:author="Mihai Budiu" w:date="2016-04-08T17:14:00Z">
        <w:r>
          <w:rPr>
            <w:noProof/>
            <w:webHidden/>
          </w:rPr>
          <w:t>58</w:t>
        </w:r>
      </w:ins>
      <w:ins w:id="395" w:author="Mihai Budiu" w:date="2016-04-08T17:13:00Z">
        <w:r>
          <w:rPr>
            <w:noProof/>
            <w:webHidden/>
          </w:rPr>
          <w:fldChar w:fldCharType="end"/>
        </w:r>
        <w:r w:rsidRPr="00EA4C94">
          <w:rPr>
            <w:rStyle w:val="Hyperlink"/>
            <w:noProof/>
          </w:rPr>
          <w:fldChar w:fldCharType="end"/>
        </w:r>
      </w:ins>
    </w:p>
    <w:p w14:paraId="68CE99A0" w14:textId="77777777" w:rsidR="00A465D4" w:rsidRDefault="00A465D4">
      <w:pPr>
        <w:pStyle w:val="TOC2"/>
        <w:tabs>
          <w:tab w:val="left" w:pos="960"/>
          <w:tab w:val="right" w:leader="dot" w:pos="8630"/>
        </w:tabs>
        <w:rPr>
          <w:ins w:id="396" w:author="Mihai Budiu" w:date="2016-04-08T17:13:00Z"/>
          <w:rFonts w:asciiTheme="minorHAnsi" w:eastAsiaTheme="minorEastAsia" w:hAnsiTheme="minorHAnsi" w:cstheme="minorBidi"/>
          <w:noProof/>
          <w:sz w:val="24"/>
        </w:rPr>
      </w:pPr>
      <w:ins w:id="39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"_Toc447899070"</w:instrText>
        </w:r>
        <w:r w:rsidRPr="00EA4C94">
          <w:rPr>
            <w:rStyle w:val="Hyperlink"/>
            <w:noProof/>
          </w:rPr>
          <w:instrText xml:space="preserve"> </w:instrText>
        </w:r>
        <w:r w:rsidRPr="00EA4C94">
          <w:rPr>
            <w:rStyle w:val="Hyperlink"/>
            <w:noProof/>
          </w:rPr>
          <w:fldChar w:fldCharType="separate"/>
        </w:r>
        <w:r w:rsidRPr="00EA4C94">
          <w:rPr>
            <w:rStyle w:val="Hyperlink"/>
            <w:noProof/>
          </w:rPr>
          <w:t>12.2</w:t>
        </w:r>
        <w:r>
          <w:rPr>
            <w:rFonts w:asciiTheme="minorHAnsi" w:eastAsiaTheme="minorEastAsia" w:hAnsiTheme="minorHAnsi" w:cstheme="minorBidi"/>
            <w:noProof/>
            <w:sz w:val="24"/>
          </w:rPr>
          <w:tab/>
        </w:r>
        <w:r w:rsidRPr="00EA4C94">
          <w:rPr>
            <w:rStyle w:val="Hyperlink"/>
            <w:noProof/>
          </w:rPr>
          <w:t>The empty statement</w:t>
        </w:r>
        <w:r>
          <w:rPr>
            <w:noProof/>
            <w:webHidden/>
          </w:rPr>
          <w:tab/>
        </w:r>
        <w:r>
          <w:rPr>
            <w:noProof/>
            <w:webHidden/>
          </w:rPr>
          <w:fldChar w:fldCharType="begin"/>
        </w:r>
        <w:r>
          <w:rPr>
            <w:noProof/>
            <w:webHidden/>
          </w:rPr>
          <w:instrText xml:space="preserve"> PAGEREF _Toc447899070 \h </w:instrText>
        </w:r>
      </w:ins>
      <w:r>
        <w:rPr>
          <w:noProof/>
          <w:webHidden/>
        </w:rPr>
      </w:r>
      <w:r>
        <w:rPr>
          <w:noProof/>
          <w:webHidden/>
        </w:rPr>
        <w:fldChar w:fldCharType="separate"/>
      </w:r>
      <w:ins w:id="398" w:author="Mihai Budiu" w:date="2016-04-08T17:14:00Z">
        <w:r>
          <w:rPr>
            <w:noProof/>
            <w:webHidden/>
          </w:rPr>
          <w:t>59</w:t>
        </w:r>
      </w:ins>
      <w:ins w:id="399" w:author="Mihai Budiu" w:date="2016-04-08T17:13:00Z">
        <w:r>
          <w:rPr>
            <w:noProof/>
            <w:webHidden/>
          </w:rPr>
          <w:fldChar w:fldCharType="end"/>
        </w:r>
        <w:r w:rsidRPr="00EA4C94">
          <w:rPr>
            <w:rStyle w:val="Hyperlink"/>
            <w:noProof/>
          </w:rPr>
          <w:fldChar w:fldCharType="end"/>
        </w:r>
      </w:ins>
    </w:p>
    <w:p w14:paraId="58E8751A" w14:textId="77777777" w:rsidR="00A465D4" w:rsidRDefault="00A465D4">
      <w:pPr>
        <w:pStyle w:val="TOC2"/>
        <w:tabs>
          <w:tab w:val="left" w:pos="960"/>
          <w:tab w:val="right" w:leader="dot" w:pos="8630"/>
        </w:tabs>
        <w:rPr>
          <w:ins w:id="400" w:author="Mihai Budiu" w:date="2016-04-08T17:13:00Z"/>
          <w:rFonts w:asciiTheme="minorHAnsi" w:eastAsiaTheme="minorEastAsia" w:hAnsiTheme="minorHAnsi" w:cstheme="minorBidi"/>
          <w:noProof/>
          <w:sz w:val="24"/>
        </w:rPr>
      </w:pPr>
      <w:ins w:id="40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"_Toc447899071"</w:instrText>
        </w:r>
        <w:r w:rsidRPr="00EA4C94">
          <w:rPr>
            <w:rStyle w:val="Hyperlink"/>
            <w:noProof/>
          </w:rPr>
          <w:instrText xml:space="preserve"> </w:instrText>
        </w:r>
        <w:r w:rsidRPr="00EA4C94">
          <w:rPr>
            <w:rStyle w:val="Hyperlink"/>
            <w:noProof/>
          </w:rPr>
          <w:fldChar w:fldCharType="separate"/>
        </w:r>
        <w:r w:rsidRPr="00EA4C94">
          <w:rPr>
            <w:rStyle w:val="Hyperlink"/>
            <w:noProof/>
          </w:rPr>
          <w:t>12.3</w:t>
        </w:r>
        <w:r>
          <w:rPr>
            <w:rFonts w:asciiTheme="minorHAnsi" w:eastAsiaTheme="minorEastAsia" w:hAnsiTheme="minorHAnsi" w:cstheme="minorBidi"/>
            <w:noProof/>
            <w:sz w:val="24"/>
          </w:rPr>
          <w:tab/>
        </w:r>
        <w:r w:rsidRPr="00EA4C94">
          <w:rPr>
            <w:rStyle w:val="Hyperlink"/>
            <w:noProof/>
          </w:rPr>
          <w:t>The block statement</w:t>
        </w:r>
        <w:r>
          <w:rPr>
            <w:noProof/>
            <w:webHidden/>
          </w:rPr>
          <w:tab/>
        </w:r>
        <w:r>
          <w:rPr>
            <w:noProof/>
            <w:webHidden/>
          </w:rPr>
          <w:fldChar w:fldCharType="begin"/>
        </w:r>
        <w:r>
          <w:rPr>
            <w:noProof/>
            <w:webHidden/>
          </w:rPr>
          <w:instrText xml:space="preserve"> PAGEREF _Toc447899071 \h </w:instrText>
        </w:r>
      </w:ins>
      <w:r>
        <w:rPr>
          <w:noProof/>
          <w:webHidden/>
        </w:rPr>
      </w:r>
      <w:r>
        <w:rPr>
          <w:noProof/>
          <w:webHidden/>
        </w:rPr>
        <w:fldChar w:fldCharType="separate"/>
      </w:r>
      <w:ins w:id="402" w:author="Mihai Budiu" w:date="2016-04-08T17:14:00Z">
        <w:r>
          <w:rPr>
            <w:noProof/>
            <w:webHidden/>
          </w:rPr>
          <w:t>59</w:t>
        </w:r>
      </w:ins>
      <w:ins w:id="403" w:author="Mihai Budiu" w:date="2016-04-08T17:13:00Z">
        <w:r>
          <w:rPr>
            <w:noProof/>
            <w:webHidden/>
          </w:rPr>
          <w:fldChar w:fldCharType="end"/>
        </w:r>
        <w:r w:rsidRPr="00EA4C94">
          <w:rPr>
            <w:rStyle w:val="Hyperlink"/>
            <w:noProof/>
          </w:rPr>
          <w:fldChar w:fldCharType="end"/>
        </w:r>
      </w:ins>
    </w:p>
    <w:p w14:paraId="68E14873" w14:textId="77777777" w:rsidR="00A465D4" w:rsidRDefault="00A465D4">
      <w:pPr>
        <w:pStyle w:val="TOC2"/>
        <w:tabs>
          <w:tab w:val="left" w:pos="960"/>
          <w:tab w:val="right" w:leader="dot" w:pos="8630"/>
        </w:tabs>
        <w:rPr>
          <w:ins w:id="404" w:author="Mihai Budiu" w:date="2016-04-08T17:13:00Z"/>
          <w:rFonts w:asciiTheme="minorHAnsi" w:eastAsiaTheme="minorEastAsia" w:hAnsiTheme="minorHAnsi" w:cstheme="minorBidi"/>
          <w:noProof/>
          <w:sz w:val="24"/>
        </w:rPr>
      </w:pPr>
      <w:ins w:id="40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"_Toc447899072"</w:instrText>
        </w:r>
        <w:r w:rsidRPr="00EA4C94">
          <w:rPr>
            <w:rStyle w:val="Hyperlink"/>
            <w:noProof/>
          </w:rPr>
          <w:instrText xml:space="preserve"> </w:instrText>
        </w:r>
        <w:r w:rsidRPr="00EA4C94">
          <w:rPr>
            <w:rStyle w:val="Hyperlink"/>
            <w:noProof/>
          </w:rPr>
          <w:fldChar w:fldCharType="separate"/>
        </w:r>
        <w:r w:rsidRPr="00EA4C94">
          <w:rPr>
            <w:rStyle w:val="Hyperlink"/>
            <w:noProof/>
          </w:rPr>
          <w:t>12.4</w:t>
        </w:r>
        <w:r>
          <w:rPr>
            <w:rFonts w:asciiTheme="minorHAnsi" w:eastAsiaTheme="minorEastAsia" w:hAnsiTheme="minorHAnsi" w:cstheme="minorBidi"/>
            <w:noProof/>
            <w:sz w:val="24"/>
          </w:rPr>
          <w:tab/>
        </w:r>
        <w:r w:rsidRPr="00EA4C94">
          <w:rPr>
            <w:rStyle w:val="Hyperlink"/>
            <w:noProof/>
          </w:rPr>
          <w:t>The return statement</w:t>
        </w:r>
        <w:r>
          <w:rPr>
            <w:noProof/>
            <w:webHidden/>
          </w:rPr>
          <w:tab/>
        </w:r>
        <w:r>
          <w:rPr>
            <w:noProof/>
            <w:webHidden/>
          </w:rPr>
          <w:fldChar w:fldCharType="begin"/>
        </w:r>
        <w:r>
          <w:rPr>
            <w:noProof/>
            <w:webHidden/>
          </w:rPr>
          <w:instrText xml:space="preserve"> PAGEREF _Toc447899072 \h </w:instrText>
        </w:r>
      </w:ins>
      <w:r>
        <w:rPr>
          <w:noProof/>
          <w:webHidden/>
        </w:rPr>
      </w:r>
      <w:r>
        <w:rPr>
          <w:noProof/>
          <w:webHidden/>
        </w:rPr>
        <w:fldChar w:fldCharType="separate"/>
      </w:r>
      <w:ins w:id="406" w:author="Mihai Budiu" w:date="2016-04-08T17:14:00Z">
        <w:r>
          <w:rPr>
            <w:noProof/>
            <w:webHidden/>
          </w:rPr>
          <w:t>59</w:t>
        </w:r>
      </w:ins>
      <w:ins w:id="407" w:author="Mihai Budiu" w:date="2016-04-08T17:13:00Z">
        <w:r>
          <w:rPr>
            <w:noProof/>
            <w:webHidden/>
          </w:rPr>
          <w:fldChar w:fldCharType="end"/>
        </w:r>
        <w:r w:rsidRPr="00EA4C94">
          <w:rPr>
            <w:rStyle w:val="Hyperlink"/>
            <w:noProof/>
          </w:rPr>
          <w:fldChar w:fldCharType="end"/>
        </w:r>
      </w:ins>
    </w:p>
    <w:p w14:paraId="25A55419" w14:textId="77777777" w:rsidR="00A465D4" w:rsidRDefault="00A465D4">
      <w:pPr>
        <w:pStyle w:val="TOC2"/>
        <w:tabs>
          <w:tab w:val="left" w:pos="960"/>
          <w:tab w:val="right" w:leader="dot" w:pos="8630"/>
        </w:tabs>
        <w:rPr>
          <w:ins w:id="408" w:author="Mihai Budiu" w:date="2016-04-08T17:13:00Z"/>
          <w:rFonts w:asciiTheme="minorHAnsi" w:eastAsiaTheme="minorEastAsia" w:hAnsiTheme="minorHAnsi" w:cstheme="minorBidi"/>
          <w:noProof/>
          <w:sz w:val="24"/>
        </w:rPr>
      </w:pPr>
      <w:ins w:id="40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"_Toc447899073"</w:instrText>
        </w:r>
        <w:r w:rsidRPr="00EA4C94">
          <w:rPr>
            <w:rStyle w:val="Hyperlink"/>
            <w:noProof/>
          </w:rPr>
          <w:instrText xml:space="preserve"> </w:instrText>
        </w:r>
        <w:r w:rsidRPr="00EA4C94">
          <w:rPr>
            <w:rStyle w:val="Hyperlink"/>
            <w:noProof/>
          </w:rPr>
          <w:fldChar w:fldCharType="separate"/>
        </w:r>
        <w:r w:rsidRPr="00EA4C94">
          <w:rPr>
            <w:rStyle w:val="Hyperlink"/>
            <w:noProof/>
          </w:rPr>
          <w:t>12.5</w:t>
        </w:r>
        <w:r>
          <w:rPr>
            <w:rFonts w:asciiTheme="minorHAnsi" w:eastAsiaTheme="minorEastAsia" w:hAnsiTheme="minorHAnsi" w:cstheme="minorBidi"/>
            <w:noProof/>
            <w:sz w:val="24"/>
          </w:rPr>
          <w:tab/>
        </w:r>
        <w:r w:rsidRPr="00EA4C94">
          <w:rPr>
            <w:rStyle w:val="Hyperlink"/>
            <w:noProof/>
          </w:rPr>
          <w:t>The exit statement</w:t>
        </w:r>
        <w:r>
          <w:rPr>
            <w:noProof/>
            <w:webHidden/>
          </w:rPr>
          <w:tab/>
        </w:r>
        <w:r>
          <w:rPr>
            <w:noProof/>
            <w:webHidden/>
          </w:rPr>
          <w:fldChar w:fldCharType="begin"/>
        </w:r>
        <w:r>
          <w:rPr>
            <w:noProof/>
            <w:webHidden/>
          </w:rPr>
          <w:instrText xml:space="preserve"> PAGEREF _Toc447899073 \h </w:instrText>
        </w:r>
      </w:ins>
      <w:r>
        <w:rPr>
          <w:noProof/>
          <w:webHidden/>
        </w:rPr>
      </w:r>
      <w:r>
        <w:rPr>
          <w:noProof/>
          <w:webHidden/>
        </w:rPr>
        <w:fldChar w:fldCharType="separate"/>
      </w:r>
      <w:ins w:id="410" w:author="Mihai Budiu" w:date="2016-04-08T17:14:00Z">
        <w:r>
          <w:rPr>
            <w:noProof/>
            <w:webHidden/>
          </w:rPr>
          <w:t>59</w:t>
        </w:r>
      </w:ins>
      <w:ins w:id="411" w:author="Mihai Budiu" w:date="2016-04-08T17:13:00Z">
        <w:r>
          <w:rPr>
            <w:noProof/>
            <w:webHidden/>
          </w:rPr>
          <w:fldChar w:fldCharType="end"/>
        </w:r>
        <w:r w:rsidRPr="00EA4C94">
          <w:rPr>
            <w:rStyle w:val="Hyperlink"/>
            <w:noProof/>
          </w:rPr>
          <w:fldChar w:fldCharType="end"/>
        </w:r>
      </w:ins>
    </w:p>
    <w:p w14:paraId="52980146" w14:textId="77777777" w:rsidR="00A465D4" w:rsidRDefault="00A465D4">
      <w:pPr>
        <w:pStyle w:val="TOC2"/>
        <w:tabs>
          <w:tab w:val="left" w:pos="960"/>
          <w:tab w:val="right" w:leader="dot" w:pos="8630"/>
        </w:tabs>
        <w:rPr>
          <w:ins w:id="412" w:author="Mihai Budiu" w:date="2016-04-08T17:13:00Z"/>
          <w:rFonts w:asciiTheme="minorHAnsi" w:eastAsiaTheme="minorEastAsia" w:hAnsiTheme="minorHAnsi" w:cstheme="minorBidi"/>
          <w:noProof/>
          <w:sz w:val="24"/>
        </w:rPr>
      </w:pPr>
      <w:ins w:id="41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"_Toc447899074"</w:instrText>
        </w:r>
        <w:r w:rsidRPr="00EA4C94">
          <w:rPr>
            <w:rStyle w:val="Hyperlink"/>
            <w:noProof/>
          </w:rPr>
          <w:instrText xml:space="preserve"> </w:instrText>
        </w:r>
        <w:r w:rsidRPr="00EA4C94">
          <w:rPr>
            <w:rStyle w:val="Hyperlink"/>
            <w:noProof/>
          </w:rPr>
          <w:fldChar w:fldCharType="separate"/>
        </w:r>
        <w:r w:rsidRPr="00EA4C94">
          <w:rPr>
            <w:rStyle w:val="Hyperlink"/>
            <w:noProof/>
          </w:rPr>
          <w:t>12.6</w:t>
        </w:r>
        <w:r>
          <w:rPr>
            <w:rFonts w:asciiTheme="minorHAnsi" w:eastAsiaTheme="minorEastAsia" w:hAnsiTheme="minorHAnsi" w:cstheme="minorBidi"/>
            <w:noProof/>
            <w:sz w:val="24"/>
          </w:rPr>
          <w:tab/>
        </w:r>
        <w:r w:rsidRPr="00EA4C94">
          <w:rPr>
            <w:rStyle w:val="Hyperlink"/>
            <w:noProof/>
          </w:rPr>
          <w:t>The conditional statement</w:t>
        </w:r>
        <w:r>
          <w:rPr>
            <w:noProof/>
            <w:webHidden/>
          </w:rPr>
          <w:tab/>
        </w:r>
        <w:r>
          <w:rPr>
            <w:noProof/>
            <w:webHidden/>
          </w:rPr>
          <w:fldChar w:fldCharType="begin"/>
        </w:r>
        <w:r>
          <w:rPr>
            <w:noProof/>
            <w:webHidden/>
          </w:rPr>
          <w:instrText xml:space="preserve"> PAGEREF _Toc447899074 \h </w:instrText>
        </w:r>
      </w:ins>
      <w:r>
        <w:rPr>
          <w:noProof/>
          <w:webHidden/>
        </w:rPr>
      </w:r>
      <w:r>
        <w:rPr>
          <w:noProof/>
          <w:webHidden/>
        </w:rPr>
        <w:fldChar w:fldCharType="separate"/>
      </w:r>
      <w:ins w:id="414" w:author="Mihai Budiu" w:date="2016-04-08T17:14:00Z">
        <w:r>
          <w:rPr>
            <w:noProof/>
            <w:webHidden/>
          </w:rPr>
          <w:t>60</w:t>
        </w:r>
      </w:ins>
      <w:ins w:id="415" w:author="Mihai Budiu" w:date="2016-04-08T17:13:00Z">
        <w:r>
          <w:rPr>
            <w:noProof/>
            <w:webHidden/>
          </w:rPr>
          <w:fldChar w:fldCharType="end"/>
        </w:r>
        <w:r w:rsidRPr="00EA4C94">
          <w:rPr>
            <w:rStyle w:val="Hyperlink"/>
            <w:noProof/>
          </w:rPr>
          <w:fldChar w:fldCharType="end"/>
        </w:r>
      </w:ins>
    </w:p>
    <w:p w14:paraId="2C75AB21" w14:textId="77777777" w:rsidR="00A465D4" w:rsidRDefault="00A465D4">
      <w:pPr>
        <w:pStyle w:val="TOC2"/>
        <w:tabs>
          <w:tab w:val="left" w:pos="960"/>
          <w:tab w:val="right" w:leader="dot" w:pos="8630"/>
        </w:tabs>
        <w:rPr>
          <w:ins w:id="416" w:author="Mihai Budiu" w:date="2016-04-08T17:13:00Z"/>
          <w:rFonts w:asciiTheme="minorHAnsi" w:eastAsiaTheme="minorEastAsia" w:hAnsiTheme="minorHAnsi" w:cstheme="minorBidi"/>
          <w:noProof/>
          <w:sz w:val="24"/>
        </w:rPr>
      </w:pPr>
      <w:ins w:id="41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"_Toc447899075"</w:instrText>
        </w:r>
        <w:r w:rsidRPr="00EA4C94">
          <w:rPr>
            <w:rStyle w:val="Hyperlink"/>
            <w:noProof/>
          </w:rPr>
          <w:instrText xml:space="preserve"> </w:instrText>
        </w:r>
        <w:r w:rsidRPr="00EA4C94">
          <w:rPr>
            <w:rStyle w:val="Hyperlink"/>
            <w:noProof/>
          </w:rPr>
          <w:fldChar w:fldCharType="separate"/>
        </w:r>
        <w:r w:rsidRPr="00EA4C94">
          <w:rPr>
            <w:rStyle w:val="Hyperlink"/>
            <w:noProof/>
          </w:rPr>
          <w:t>12.7</w:t>
        </w:r>
        <w:r>
          <w:rPr>
            <w:rFonts w:asciiTheme="minorHAnsi" w:eastAsiaTheme="minorEastAsia" w:hAnsiTheme="minorHAnsi" w:cstheme="minorBidi"/>
            <w:noProof/>
            <w:sz w:val="24"/>
          </w:rPr>
          <w:tab/>
        </w:r>
        <w:r w:rsidRPr="00EA4C94">
          <w:rPr>
            <w:rStyle w:val="Hyperlink"/>
            <w:noProof/>
          </w:rPr>
          <w:t>The switch statement</w:t>
        </w:r>
        <w:r>
          <w:rPr>
            <w:noProof/>
            <w:webHidden/>
          </w:rPr>
          <w:tab/>
        </w:r>
        <w:r>
          <w:rPr>
            <w:noProof/>
            <w:webHidden/>
          </w:rPr>
          <w:fldChar w:fldCharType="begin"/>
        </w:r>
        <w:r>
          <w:rPr>
            <w:noProof/>
            <w:webHidden/>
          </w:rPr>
          <w:instrText xml:space="preserve"> PAGEREF _Toc447899075 \h </w:instrText>
        </w:r>
      </w:ins>
      <w:r>
        <w:rPr>
          <w:noProof/>
          <w:webHidden/>
        </w:rPr>
      </w:r>
      <w:r>
        <w:rPr>
          <w:noProof/>
          <w:webHidden/>
        </w:rPr>
        <w:fldChar w:fldCharType="separate"/>
      </w:r>
      <w:ins w:id="418" w:author="Mihai Budiu" w:date="2016-04-08T17:14:00Z">
        <w:r>
          <w:rPr>
            <w:noProof/>
            <w:webHidden/>
          </w:rPr>
          <w:t>60</w:t>
        </w:r>
      </w:ins>
      <w:ins w:id="419" w:author="Mihai Budiu" w:date="2016-04-08T17:13:00Z">
        <w:r>
          <w:rPr>
            <w:noProof/>
            <w:webHidden/>
          </w:rPr>
          <w:fldChar w:fldCharType="end"/>
        </w:r>
        <w:r w:rsidRPr="00EA4C94">
          <w:rPr>
            <w:rStyle w:val="Hyperlink"/>
            <w:noProof/>
          </w:rPr>
          <w:fldChar w:fldCharType="end"/>
        </w:r>
      </w:ins>
    </w:p>
    <w:p w14:paraId="3932DC84" w14:textId="77777777" w:rsidR="00A465D4" w:rsidRDefault="00A465D4">
      <w:pPr>
        <w:pStyle w:val="TOC1"/>
        <w:rPr>
          <w:ins w:id="420" w:author="Mihai Budiu" w:date="2016-04-08T17:13:00Z"/>
          <w:rFonts w:asciiTheme="minorHAnsi" w:eastAsiaTheme="minorEastAsia" w:hAnsiTheme="minorHAnsi" w:cstheme="minorBidi"/>
          <w:noProof/>
          <w:sz w:val="24"/>
        </w:rPr>
      </w:pPr>
      <w:ins w:id="42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"_Toc447899076"</w:instrText>
        </w:r>
        <w:r w:rsidRPr="00EA4C94">
          <w:rPr>
            <w:rStyle w:val="Hyperlink"/>
            <w:noProof/>
          </w:rPr>
          <w:instrText xml:space="preserve"> </w:instrText>
        </w:r>
        <w:r w:rsidRPr="00EA4C94">
          <w:rPr>
            <w:rStyle w:val="Hyperlink"/>
            <w:noProof/>
          </w:rPr>
          <w:fldChar w:fldCharType="separate"/>
        </w:r>
        <w:r w:rsidRPr="00EA4C94">
          <w:rPr>
            <w:rStyle w:val="Hyperlink"/>
            <w:noProof/>
          </w:rPr>
          <w:t>13</w:t>
        </w:r>
        <w:r>
          <w:rPr>
            <w:rFonts w:asciiTheme="minorHAnsi" w:eastAsiaTheme="minorEastAsia" w:hAnsiTheme="minorHAnsi" w:cstheme="minorBidi"/>
            <w:noProof/>
            <w:sz w:val="24"/>
          </w:rPr>
          <w:tab/>
        </w:r>
        <w:r w:rsidRPr="00EA4C94">
          <w:rPr>
            <w:rStyle w:val="Hyperlink"/>
            <w:noProof/>
          </w:rPr>
          <w:t>Packet parsing in P4</w:t>
        </w:r>
        <w:r>
          <w:rPr>
            <w:noProof/>
            <w:webHidden/>
          </w:rPr>
          <w:tab/>
        </w:r>
        <w:r>
          <w:rPr>
            <w:noProof/>
            <w:webHidden/>
          </w:rPr>
          <w:fldChar w:fldCharType="begin"/>
        </w:r>
        <w:r>
          <w:rPr>
            <w:noProof/>
            <w:webHidden/>
          </w:rPr>
          <w:instrText xml:space="preserve"> PAGEREF _Toc447899076 \h </w:instrText>
        </w:r>
      </w:ins>
      <w:r>
        <w:rPr>
          <w:noProof/>
          <w:webHidden/>
        </w:rPr>
      </w:r>
      <w:r>
        <w:rPr>
          <w:noProof/>
          <w:webHidden/>
        </w:rPr>
        <w:fldChar w:fldCharType="separate"/>
      </w:r>
      <w:ins w:id="422" w:author="Mihai Budiu" w:date="2016-04-08T17:14:00Z">
        <w:r>
          <w:rPr>
            <w:noProof/>
            <w:webHidden/>
          </w:rPr>
          <w:t>61</w:t>
        </w:r>
      </w:ins>
      <w:ins w:id="423" w:author="Mihai Budiu" w:date="2016-04-08T17:13:00Z">
        <w:r>
          <w:rPr>
            <w:noProof/>
            <w:webHidden/>
          </w:rPr>
          <w:fldChar w:fldCharType="end"/>
        </w:r>
        <w:r w:rsidRPr="00EA4C94">
          <w:rPr>
            <w:rStyle w:val="Hyperlink"/>
            <w:noProof/>
          </w:rPr>
          <w:fldChar w:fldCharType="end"/>
        </w:r>
      </w:ins>
    </w:p>
    <w:p w14:paraId="6F429163" w14:textId="77777777" w:rsidR="00A465D4" w:rsidRDefault="00A465D4">
      <w:pPr>
        <w:pStyle w:val="TOC2"/>
        <w:tabs>
          <w:tab w:val="left" w:pos="960"/>
          <w:tab w:val="right" w:leader="dot" w:pos="8630"/>
        </w:tabs>
        <w:rPr>
          <w:ins w:id="424" w:author="Mihai Budiu" w:date="2016-04-08T17:13:00Z"/>
          <w:rFonts w:asciiTheme="minorHAnsi" w:eastAsiaTheme="minorEastAsia" w:hAnsiTheme="minorHAnsi" w:cstheme="minorBidi"/>
          <w:noProof/>
          <w:sz w:val="24"/>
        </w:rPr>
      </w:pPr>
      <w:ins w:id="42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"_Toc447899077"</w:instrText>
        </w:r>
        <w:r w:rsidRPr="00EA4C94">
          <w:rPr>
            <w:rStyle w:val="Hyperlink"/>
            <w:noProof/>
          </w:rPr>
          <w:instrText xml:space="preserve"> </w:instrText>
        </w:r>
        <w:r w:rsidRPr="00EA4C94">
          <w:rPr>
            <w:rStyle w:val="Hyperlink"/>
            <w:noProof/>
          </w:rPr>
          <w:fldChar w:fldCharType="separate"/>
        </w:r>
        <w:r w:rsidRPr="00EA4C94">
          <w:rPr>
            <w:rStyle w:val="Hyperlink"/>
            <w:noProof/>
          </w:rPr>
          <w:t>13.1</w:t>
        </w:r>
        <w:r>
          <w:rPr>
            <w:rFonts w:asciiTheme="minorHAnsi" w:eastAsiaTheme="minorEastAsia" w:hAnsiTheme="minorHAnsi" w:cstheme="minorBidi"/>
            <w:noProof/>
            <w:sz w:val="24"/>
          </w:rPr>
          <w:tab/>
        </w:r>
        <w:r w:rsidRPr="00EA4C94">
          <w:rPr>
            <w:rStyle w:val="Hyperlink"/>
            <w:noProof/>
          </w:rPr>
          <w:t>Parser states</w:t>
        </w:r>
        <w:r>
          <w:rPr>
            <w:noProof/>
            <w:webHidden/>
          </w:rPr>
          <w:tab/>
        </w:r>
        <w:r>
          <w:rPr>
            <w:noProof/>
            <w:webHidden/>
          </w:rPr>
          <w:fldChar w:fldCharType="begin"/>
        </w:r>
        <w:r>
          <w:rPr>
            <w:noProof/>
            <w:webHidden/>
          </w:rPr>
          <w:instrText xml:space="preserve"> PAGEREF _Toc447899077 \h </w:instrText>
        </w:r>
      </w:ins>
      <w:r>
        <w:rPr>
          <w:noProof/>
          <w:webHidden/>
        </w:rPr>
      </w:r>
      <w:r>
        <w:rPr>
          <w:noProof/>
          <w:webHidden/>
        </w:rPr>
        <w:fldChar w:fldCharType="separate"/>
      </w:r>
      <w:ins w:id="426" w:author="Mihai Budiu" w:date="2016-04-08T17:14:00Z">
        <w:r>
          <w:rPr>
            <w:noProof/>
            <w:webHidden/>
          </w:rPr>
          <w:t>61</w:t>
        </w:r>
      </w:ins>
      <w:ins w:id="427" w:author="Mihai Budiu" w:date="2016-04-08T17:13:00Z">
        <w:r>
          <w:rPr>
            <w:noProof/>
            <w:webHidden/>
          </w:rPr>
          <w:fldChar w:fldCharType="end"/>
        </w:r>
        <w:r w:rsidRPr="00EA4C94">
          <w:rPr>
            <w:rStyle w:val="Hyperlink"/>
            <w:noProof/>
          </w:rPr>
          <w:fldChar w:fldCharType="end"/>
        </w:r>
      </w:ins>
    </w:p>
    <w:p w14:paraId="67D07035" w14:textId="77777777" w:rsidR="00A465D4" w:rsidRDefault="00A465D4">
      <w:pPr>
        <w:pStyle w:val="TOC2"/>
        <w:tabs>
          <w:tab w:val="left" w:pos="960"/>
          <w:tab w:val="right" w:leader="dot" w:pos="8630"/>
        </w:tabs>
        <w:rPr>
          <w:ins w:id="428" w:author="Mihai Budiu" w:date="2016-04-08T17:13:00Z"/>
          <w:rFonts w:asciiTheme="minorHAnsi" w:eastAsiaTheme="minorEastAsia" w:hAnsiTheme="minorHAnsi" w:cstheme="minorBidi"/>
          <w:noProof/>
          <w:sz w:val="24"/>
        </w:rPr>
      </w:pPr>
      <w:ins w:id="42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"_Toc447899078"</w:instrText>
        </w:r>
        <w:r w:rsidRPr="00EA4C94">
          <w:rPr>
            <w:rStyle w:val="Hyperlink"/>
            <w:noProof/>
          </w:rPr>
          <w:instrText xml:space="preserve"> </w:instrText>
        </w:r>
        <w:r w:rsidRPr="00EA4C94">
          <w:rPr>
            <w:rStyle w:val="Hyperlink"/>
            <w:noProof/>
          </w:rPr>
          <w:fldChar w:fldCharType="separate"/>
        </w:r>
        <w:r w:rsidRPr="00EA4C94">
          <w:rPr>
            <w:rStyle w:val="Hyperlink"/>
            <w:noProof/>
          </w:rPr>
          <w:t>13.2</w:t>
        </w:r>
        <w:r>
          <w:rPr>
            <w:rFonts w:asciiTheme="minorHAnsi" w:eastAsiaTheme="minorEastAsia" w:hAnsiTheme="minorHAnsi" w:cstheme="minorBidi"/>
            <w:noProof/>
            <w:sz w:val="24"/>
          </w:rPr>
          <w:tab/>
        </w:r>
        <w:r w:rsidRPr="00EA4C94">
          <w:rPr>
            <w:rStyle w:val="Hyperlink"/>
            <w:noProof/>
          </w:rPr>
          <w:t>Parser declarations</w:t>
        </w:r>
        <w:r>
          <w:rPr>
            <w:noProof/>
            <w:webHidden/>
          </w:rPr>
          <w:tab/>
        </w:r>
        <w:r>
          <w:rPr>
            <w:noProof/>
            <w:webHidden/>
          </w:rPr>
          <w:fldChar w:fldCharType="begin"/>
        </w:r>
        <w:r>
          <w:rPr>
            <w:noProof/>
            <w:webHidden/>
          </w:rPr>
          <w:instrText xml:space="preserve"> PAGEREF _Toc447899078 \h </w:instrText>
        </w:r>
      </w:ins>
      <w:r>
        <w:rPr>
          <w:noProof/>
          <w:webHidden/>
        </w:rPr>
      </w:r>
      <w:r>
        <w:rPr>
          <w:noProof/>
          <w:webHidden/>
        </w:rPr>
        <w:fldChar w:fldCharType="separate"/>
      </w:r>
      <w:ins w:id="430" w:author="Mihai Budiu" w:date="2016-04-08T17:14:00Z">
        <w:r>
          <w:rPr>
            <w:noProof/>
            <w:webHidden/>
          </w:rPr>
          <w:t>61</w:t>
        </w:r>
      </w:ins>
      <w:ins w:id="431" w:author="Mihai Budiu" w:date="2016-04-08T17:13:00Z">
        <w:r>
          <w:rPr>
            <w:noProof/>
            <w:webHidden/>
          </w:rPr>
          <w:fldChar w:fldCharType="end"/>
        </w:r>
        <w:r w:rsidRPr="00EA4C94">
          <w:rPr>
            <w:rStyle w:val="Hyperlink"/>
            <w:noProof/>
          </w:rPr>
          <w:fldChar w:fldCharType="end"/>
        </w:r>
      </w:ins>
    </w:p>
    <w:p w14:paraId="426D9B2A" w14:textId="77777777" w:rsidR="00A465D4" w:rsidRDefault="00A465D4">
      <w:pPr>
        <w:pStyle w:val="TOC2"/>
        <w:tabs>
          <w:tab w:val="left" w:pos="960"/>
          <w:tab w:val="right" w:leader="dot" w:pos="8630"/>
        </w:tabs>
        <w:rPr>
          <w:ins w:id="432" w:author="Mihai Budiu" w:date="2016-04-08T17:13:00Z"/>
          <w:rFonts w:asciiTheme="minorHAnsi" w:eastAsiaTheme="minorEastAsia" w:hAnsiTheme="minorHAnsi" w:cstheme="minorBidi"/>
          <w:noProof/>
          <w:sz w:val="24"/>
        </w:rPr>
      </w:pPr>
      <w:ins w:id="43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"_Toc447899079"</w:instrText>
        </w:r>
        <w:r w:rsidRPr="00EA4C94">
          <w:rPr>
            <w:rStyle w:val="Hyperlink"/>
            <w:noProof/>
          </w:rPr>
          <w:instrText xml:space="preserve"> </w:instrText>
        </w:r>
        <w:r w:rsidRPr="00EA4C94">
          <w:rPr>
            <w:rStyle w:val="Hyperlink"/>
            <w:noProof/>
          </w:rPr>
          <w:fldChar w:fldCharType="separate"/>
        </w:r>
        <w:r w:rsidRPr="00EA4C94">
          <w:rPr>
            <w:rStyle w:val="Hyperlink"/>
            <w:noProof/>
          </w:rPr>
          <w:t>13.3</w:t>
        </w:r>
        <w:r>
          <w:rPr>
            <w:rFonts w:asciiTheme="minorHAnsi" w:eastAsiaTheme="minorEastAsia" w:hAnsiTheme="minorHAnsi" w:cstheme="minorBidi"/>
            <w:noProof/>
            <w:sz w:val="24"/>
          </w:rPr>
          <w:tab/>
        </w:r>
        <w:r w:rsidRPr="00EA4C94">
          <w:rPr>
            <w:rStyle w:val="Hyperlink"/>
            <w:noProof/>
          </w:rPr>
          <w:t>The Parser abstract machine</w:t>
        </w:r>
        <w:r>
          <w:rPr>
            <w:noProof/>
            <w:webHidden/>
          </w:rPr>
          <w:tab/>
        </w:r>
        <w:r>
          <w:rPr>
            <w:noProof/>
            <w:webHidden/>
          </w:rPr>
          <w:fldChar w:fldCharType="begin"/>
        </w:r>
        <w:r>
          <w:rPr>
            <w:noProof/>
            <w:webHidden/>
          </w:rPr>
          <w:instrText xml:space="preserve"> PAGEREF _Toc447899079 \h </w:instrText>
        </w:r>
      </w:ins>
      <w:r>
        <w:rPr>
          <w:noProof/>
          <w:webHidden/>
        </w:rPr>
      </w:r>
      <w:r>
        <w:rPr>
          <w:noProof/>
          <w:webHidden/>
        </w:rPr>
        <w:fldChar w:fldCharType="separate"/>
      </w:r>
      <w:ins w:id="434" w:author="Mihai Budiu" w:date="2016-04-08T17:14:00Z">
        <w:r>
          <w:rPr>
            <w:noProof/>
            <w:webHidden/>
          </w:rPr>
          <w:t>62</w:t>
        </w:r>
      </w:ins>
      <w:ins w:id="435" w:author="Mihai Budiu" w:date="2016-04-08T17:13:00Z">
        <w:r>
          <w:rPr>
            <w:noProof/>
            <w:webHidden/>
          </w:rPr>
          <w:fldChar w:fldCharType="end"/>
        </w:r>
        <w:r w:rsidRPr="00EA4C94">
          <w:rPr>
            <w:rStyle w:val="Hyperlink"/>
            <w:noProof/>
          </w:rPr>
          <w:fldChar w:fldCharType="end"/>
        </w:r>
      </w:ins>
    </w:p>
    <w:p w14:paraId="01E6620B" w14:textId="77777777" w:rsidR="00A465D4" w:rsidRDefault="00A465D4">
      <w:pPr>
        <w:pStyle w:val="TOC2"/>
        <w:tabs>
          <w:tab w:val="left" w:pos="960"/>
          <w:tab w:val="right" w:leader="dot" w:pos="8630"/>
        </w:tabs>
        <w:rPr>
          <w:ins w:id="436" w:author="Mihai Budiu" w:date="2016-04-08T17:13:00Z"/>
          <w:rFonts w:asciiTheme="minorHAnsi" w:eastAsiaTheme="minorEastAsia" w:hAnsiTheme="minorHAnsi" w:cstheme="minorBidi"/>
          <w:noProof/>
          <w:sz w:val="24"/>
        </w:rPr>
      </w:pPr>
      <w:ins w:id="43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"_Toc447899080"</w:instrText>
        </w:r>
        <w:r w:rsidRPr="00EA4C94">
          <w:rPr>
            <w:rStyle w:val="Hyperlink"/>
            <w:noProof/>
          </w:rPr>
          <w:instrText xml:space="preserve"> </w:instrText>
        </w:r>
        <w:r w:rsidRPr="00EA4C94">
          <w:rPr>
            <w:rStyle w:val="Hyperlink"/>
            <w:noProof/>
          </w:rPr>
          <w:fldChar w:fldCharType="separate"/>
        </w:r>
        <w:r w:rsidRPr="00EA4C94">
          <w:rPr>
            <w:rStyle w:val="Hyperlink"/>
            <w:noProof/>
          </w:rPr>
          <w:t>13.4</w:t>
        </w:r>
        <w:r>
          <w:rPr>
            <w:rFonts w:asciiTheme="minorHAnsi" w:eastAsiaTheme="minorEastAsia" w:hAnsiTheme="minorHAnsi" w:cstheme="minorBidi"/>
            <w:noProof/>
            <w:sz w:val="24"/>
          </w:rPr>
          <w:tab/>
        </w:r>
        <w:r w:rsidRPr="00EA4C94">
          <w:rPr>
            <w:rStyle w:val="Hyperlink"/>
            <w:noProof/>
          </w:rPr>
          <w:t>Parser states</w:t>
        </w:r>
        <w:r>
          <w:rPr>
            <w:noProof/>
            <w:webHidden/>
          </w:rPr>
          <w:tab/>
        </w:r>
        <w:r>
          <w:rPr>
            <w:noProof/>
            <w:webHidden/>
          </w:rPr>
          <w:fldChar w:fldCharType="begin"/>
        </w:r>
        <w:r>
          <w:rPr>
            <w:noProof/>
            <w:webHidden/>
          </w:rPr>
          <w:instrText xml:space="preserve"> PAGEREF _Toc447899080 \h </w:instrText>
        </w:r>
      </w:ins>
      <w:r>
        <w:rPr>
          <w:noProof/>
          <w:webHidden/>
        </w:rPr>
      </w:r>
      <w:r>
        <w:rPr>
          <w:noProof/>
          <w:webHidden/>
        </w:rPr>
        <w:fldChar w:fldCharType="separate"/>
      </w:r>
      <w:ins w:id="438" w:author="Mihai Budiu" w:date="2016-04-08T17:14:00Z">
        <w:r>
          <w:rPr>
            <w:noProof/>
            <w:webHidden/>
          </w:rPr>
          <w:t>62</w:t>
        </w:r>
      </w:ins>
      <w:ins w:id="439" w:author="Mihai Budiu" w:date="2016-04-08T17:13:00Z">
        <w:r>
          <w:rPr>
            <w:noProof/>
            <w:webHidden/>
          </w:rPr>
          <w:fldChar w:fldCharType="end"/>
        </w:r>
        <w:r w:rsidRPr="00EA4C94">
          <w:rPr>
            <w:rStyle w:val="Hyperlink"/>
            <w:noProof/>
          </w:rPr>
          <w:fldChar w:fldCharType="end"/>
        </w:r>
      </w:ins>
    </w:p>
    <w:p w14:paraId="7E4BF3EB" w14:textId="77777777" w:rsidR="00A465D4" w:rsidRDefault="00A465D4">
      <w:pPr>
        <w:pStyle w:val="TOC2"/>
        <w:tabs>
          <w:tab w:val="left" w:pos="960"/>
          <w:tab w:val="right" w:leader="dot" w:pos="8630"/>
        </w:tabs>
        <w:rPr>
          <w:ins w:id="440" w:author="Mihai Budiu" w:date="2016-04-08T17:13:00Z"/>
          <w:rFonts w:asciiTheme="minorHAnsi" w:eastAsiaTheme="minorEastAsia" w:hAnsiTheme="minorHAnsi" w:cstheme="minorBidi"/>
          <w:noProof/>
          <w:sz w:val="24"/>
        </w:rPr>
      </w:pPr>
      <w:ins w:id="44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"_Toc447899081"</w:instrText>
        </w:r>
        <w:r w:rsidRPr="00EA4C94">
          <w:rPr>
            <w:rStyle w:val="Hyperlink"/>
            <w:noProof/>
          </w:rPr>
          <w:instrText xml:space="preserve"> </w:instrText>
        </w:r>
        <w:r w:rsidRPr="00EA4C94">
          <w:rPr>
            <w:rStyle w:val="Hyperlink"/>
            <w:noProof/>
          </w:rPr>
          <w:fldChar w:fldCharType="separate"/>
        </w:r>
        <w:r w:rsidRPr="00EA4C94">
          <w:rPr>
            <w:rStyle w:val="Hyperlink"/>
            <w:noProof/>
          </w:rPr>
          <w:t>13.5</w:t>
        </w:r>
        <w:r>
          <w:rPr>
            <w:rFonts w:asciiTheme="minorHAnsi" w:eastAsiaTheme="minorEastAsia" w:hAnsiTheme="minorHAnsi" w:cstheme="minorBidi"/>
            <w:noProof/>
            <w:sz w:val="24"/>
          </w:rPr>
          <w:tab/>
        </w:r>
        <w:r w:rsidRPr="00EA4C94">
          <w:rPr>
            <w:rStyle w:val="Hyperlink"/>
            <w:noProof/>
          </w:rPr>
          <w:t>Transition statements</w:t>
        </w:r>
        <w:r>
          <w:rPr>
            <w:noProof/>
            <w:webHidden/>
          </w:rPr>
          <w:tab/>
        </w:r>
        <w:r>
          <w:rPr>
            <w:noProof/>
            <w:webHidden/>
          </w:rPr>
          <w:fldChar w:fldCharType="begin"/>
        </w:r>
        <w:r>
          <w:rPr>
            <w:noProof/>
            <w:webHidden/>
          </w:rPr>
          <w:instrText xml:space="preserve"> PAGEREF _Toc447899081 \h </w:instrText>
        </w:r>
      </w:ins>
      <w:r>
        <w:rPr>
          <w:noProof/>
          <w:webHidden/>
        </w:rPr>
      </w:r>
      <w:r>
        <w:rPr>
          <w:noProof/>
          <w:webHidden/>
        </w:rPr>
        <w:fldChar w:fldCharType="separate"/>
      </w:r>
      <w:ins w:id="442" w:author="Mihai Budiu" w:date="2016-04-08T17:14:00Z">
        <w:r>
          <w:rPr>
            <w:noProof/>
            <w:webHidden/>
          </w:rPr>
          <w:t>63</w:t>
        </w:r>
      </w:ins>
      <w:ins w:id="443" w:author="Mihai Budiu" w:date="2016-04-08T17:13:00Z">
        <w:r>
          <w:rPr>
            <w:noProof/>
            <w:webHidden/>
          </w:rPr>
          <w:fldChar w:fldCharType="end"/>
        </w:r>
        <w:r w:rsidRPr="00EA4C94">
          <w:rPr>
            <w:rStyle w:val="Hyperlink"/>
            <w:noProof/>
          </w:rPr>
          <w:fldChar w:fldCharType="end"/>
        </w:r>
      </w:ins>
    </w:p>
    <w:p w14:paraId="42D979DB" w14:textId="77777777" w:rsidR="00A465D4" w:rsidRDefault="00A465D4">
      <w:pPr>
        <w:pStyle w:val="TOC2"/>
        <w:tabs>
          <w:tab w:val="left" w:pos="960"/>
          <w:tab w:val="right" w:leader="dot" w:pos="8630"/>
        </w:tabs>
        <w:rPr>
          <w:ins w:id="444" w:author="Mihai Budiu" w:date="2016-04-08T17:13:00Z"/>
          <w:rFonts w:asciiTheme="minorHAnsi" w:eastAsiaTheme="minorEastAsia" w:hAnsiTheme="minorHAnsi" w:cstheme="minorBidi"/>
          <w:noProof/>
          <w:sz w:val="24"/>
        </w:rPr>
      </w:pPr>
      <w:ins w:id="44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"_Toc447899082"</w:instrText>
        </w:r>
        <w:r w:rsidRPr="00EA4C94">
          <w:rPr>
            <w:rStyle w:val="Hyperlink"/>
            <w:noProof/>
          </w:rPr>
          <w:instrText xml:space="preserve"> </w:instrText>
        </w:r>
        <w:r w:rsidRPr="00EA4C94">
          <w:rPr>
            <w:rStyle w:val="Hyperlink"/>
            <w:noProof/>
          </w:rPr>
          <w:fldChar w:fldCharType="separate"/>
        </w:r>
        <w:r w:rsidRPr="00EA4C94">
          <w:rPr>
            <w:rStyle w:val="Hyperlink"/>
            <w:noProof/>
          </w:rPr>
          <w:t>13.6</w:t>
        </w:r>
        <w:r>
          <w:rPr>
            <w:rFonts w:asciiTheme="minorHAnsi" w:eastAsiaTheme="minorEastAsia" w:hAnsiTheme="minorHAnsi" w:cstheme="minorBidi"/>
            <w:noProof/>
            <w:sz w:val="24"/>
          </w:rPr>
          <w:tab/>
        </w:r>
        <w:r w:rsidRPr="00EA4C94">
          <w:rPr>
            <w:rStyle w:val="Hyperlink"/>
            <w:noProof/>
          </w:rPr>
          <w:t>Select expressions</w:t>
        </w:r>
        <w:r>
          <w:rPr>
            <w:noProof/>
            <w:webHidden/>
          </w:rPr>
          <w:tab/>
        </w:r>
        <w:r>
          <w:rPr>
            <w:noProof/>
            <w:webHidden/>
          </w:rPr>
          <w:fldChar w:fldCharType="begin"/>
        </w:r>
        <w:r>
          <w:rPr>
            <w:noProof/>
            <w:webHidden/>
          </w:rPr>
          <w:instrText xml:space="preserve"> PAGEREF _Toc447899082 \h </w:instrText>
        </w:r>
      </w:ins>
      <w:r>
        <w:rPr>
          <w:noProof/>
          <w:webHidden/>
        </w:rPr>
      </w:r>
      <w:r>
        <w:rPr>
          <w:noProof/>
          <w:webHidden/>
        </w:rPr>
        <w:fldChar w:fldCharType="separate"/>
      </w:r>
      <w:ins w:id="446" w:author="Mihai Budiu" w:date="2016-04-08T17:14:00Z">
        <w:r>
          <w:rPr>
            <w:noProof/>
            <w:webHidden/>
          </w:rPr>
          <w:t>64</w:t>
        </w:r>
      </w:ins>
      <w:ins w:id="447" w:author="Mihai Budiu" w:date="2016-04-08T17:13:00Z">
        <w:r>
          <w:rPr>
            <w:noProof/>
            <w:webHidden/>
          </w:rPr>
          <w:fldChar w:fldCharType="end"/>
        </w:r>
        <w:r w:rsidRPr="00EA4C94">
          <w:rPr>
            <w:rStyle w:val="Hyperlink"/>
            <w:noProof/>
          </w:rPr>
          <w:fldChar w:fldCharType="end"/>
        </w:r>
      </w:ins>
    </w:p>
    <w:p w14:paraId="2C249E4D" w14:textId="77777777" w:rsidR="00A465D4" w:rsidRDefault="00A465D4">
      <w:pPr>
        <w:pStyle w:val="TOC2"/>
        <w:tabs>
          <w:tab w:val="left" w:pos="960"/>
          <w:tab w:val="right" w:leader="dot" w:pos="8630"/>
        </w:tabs>
        <w:rPr>
          <w:ins w:id="448" w:author="Mihai Budiu" w:date="2016-04-08T17:13:00Z"/>
          <w:rFonts w:asciiTheme="minorHAnsi" w:eastAsiaTheme="minorEastAsia" w:hAnsiTheme="minorHAnsi" w:cstheme="minorBidi"/>
          <w:noProof/>
          <w:sz w:val="24"/>
        </w:rPr>
      </w:pPr>
      <w:ins w:id="44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"_Toc447899083"</w:instrText>
        </w:r>
        <w:r w:rsidRPr="00EA4C94">
          <w:rPr>
            <w:rStyle w:val="Hyperlink"/>
            <w:noProof/>
          </w:rPr>
          <w:instrText xml:space="preserve"> </w:instrText>
        </w:r>
        <w:r w:rsidRPr="00EA4C94">
          <w:rPr>
            <w:rStyle w:val="Hyperlink"/>
            <w:noProof/>
          </w:rPr>
          <w:fldChar w:fldCharType="separate"/>
        </w:r>
        <w:r w:rsidRPr="00EA4C94">
          <w:rPr>
            <w:rStyle w:val="Hyperlink"/>
            <w:noProof/>
          </w:rPr>
          <w:t>13.7</w:t>
        </w:r>
        <w:r>
          <w:rPr>
            <w:rFonts w:asciiTheme="minorHAnsi" w:eastAsiaTheme="minorEastAsia" w:hAnsiTheme="minorHAnsi" w:cstheme="minorBidi"/>
            <w:noProof/>
            <w:sz w:val="24"/>
          </w:rPr>
          <w:tab/>
        </w:r>
        <w:r w:rsidRPr="00EA4C94">
          <w:rPr>
            <w:rStyle w:val="Hyperlink"/>
            <w:noProof/>
          </w:rPr>
          <w:t>Assert</w:t>
        </w:r>
        <w:r>
          <w:rPr>
            <w:noProof/>
            <w:webHidden/>
          </w:rPr>
          <w:tab/>
        </w:r>
        <w:r>
          <w:rPr>
            <w:noProof/>
            <w:webHidden/>
          </w:rPr>
          <w:fldChar w:fldCharType="begin"/>
        </w:r>
        <w:r>
          <w:rPr>
            <w:noProof/>
            <w:webHidden/>
          </w:rPr>
          <w:instrText xml:space="preserve"> PAGEREF _Toc447899083 \h </w:instrText>
        </w:r>
      </w:ins>
      <w:r>
        <w:rPr>
          <w:noProof/>
          <w:webHidden/>
        </w:rPr>
      </w:r>
      <w:r>
        <w:rPr>
          <w:noProof/>
          <w:webHidden/>
        </w:rPr>
        <w:fldChar w:fldCharType="separate"/>
      </w:r>
      <w:ins w:id="450" w:author="Mihai Budiu" w:date="2016-04-08T17:14:00Z">
        <w:r>
          <w:rPr>
            <w:noProof/>
            <w:webHidden/>
          </w:rPr>
          <w:t>65</w:t>
        </w:r>
      </w:ins>
      <w:ins w:id="451" w:author="Mihai Budiu" w:date="2016-04-08T17:13:00Z">
        <w:r>
          <w:rPr>
            <w:noProof/>
            <w:webHidden/>
          </w:rPr>
          <w:fldChar w:fldCharType="end"/>
        </w:r>
        <w:r w:rsidRPr="00EA4C94">
          <w:rPr>
            <w:rStyle w:val="Hyperlink"/>
            <w:noProof/>
          </w:rPr>
          <w:fldChar w:fldCharType="end"/>
        </w:r>
      </w:ins>
    </w:p>
    <w:p w14:paraId="13D9BE5A" w14:textId="77777777" w:rsidR="00A465D4" w:rsidRDefault="00A465D4">
      <w:pPr>
        <w:pStyle w:val="TOC2"/>
        <w:tabs>
          <w:tab w:val="left" w:pos="960"/>
          <w:tab w:val="right" w:leader="dot" w:pos="8630"/>
        </w:tabs>
        <w:rPr>
          <w:ins w:id="452" w:author="Mihai Budiu" w:date="2016-04-08T17:13:00Z"/>
          <w:rFonts w:asciiTheme="minorHAnsi" w:eastAsiaTheme="minorEastAsia" w:hAnsiTheme="minorHAnsi" w:cstheme="minorBidi"/>
          <w:noProof/>
          <w:sz w:val="24"/>
        </w:rPr>
      </w:pPr>
      <w:ins w:id="45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"_Toc447899084"</w:instrText>
        </w:r>
        <w:r w:rsidRPr="00EA4C94">
          <w:rPr>
            <w:rStyle w:val="Hyperlink"/>
            <w:noProof/>
          </w:rPr>
          <w:instrText xml:space="preserve"> </w:instrText>
        </w:r>
        <w:r w:rsidRPr="00EA4C94">
          <w:rPr>
            <w:rStyle w:val="Hyperlink"/>
            <w:noProof/>
          </w:rPr>
          <w:fldChar w:fldCharType="separate"/>
        </w:r>
        <w:r w:rsidRPr="00EA4C94">
          <w:rPr>
            <w:rStyle w:val="Hyperlink"/>
            <w:noProof/>
          </w:rPr>
          <w:t>13.8</w:t>
        </w:r>
        <w:r>
          <w:rPr>
            <w:rFonts w:asciiTheme="minorHAnsi" w:eastAsiaTheme="minorEastAsia" w:hAnsiTheme="minorHAnsi" w:cstheme="minorBidi"/>
            <w:noProof/>
            <w:sz w:val="24"/>
          </w:rPr>
          <w:tab/>
        </w:r>
        <w:r w:rsidRPr="00EA4C94">
          <w:rPr>
            <w:rStyle w:val="Hyperlink"/>
            <w:noProof/>
          </w:rPr>
          <w:t>Data extraction from packets</w:t>
        </w:r>
        <w:r>
          <w:rPr>
            <w:noProof/>
            <w:webHidden/>
          </w:rPr>
          <w:tab/>
        </w:r>
        <w:r>
          <w:rPr>
            <w:noProof/>
            <w:webHidden/>
          </w:rPr>
          <w:fldChar w:fldCharType="begin"/>
        </w:r>
        <w:r>
          <w:rPr>
            <w:noProof/>
            <w:webHidden/>
          </w:rPr>
          <w:instrText xml:space="preserve"> PAGEREF _Toc447899084 \h </w:instrText>
        </w:r>
      </w:ins>
      <w:r>
        <w:rPr>
          <w:noProof/>
          <w:webHidden/>
        </w:rPr>
      </w:r>
      <w:r>
        <w:rPr>
          <w:noProof/>
          <w:webHidden/>
        </w:rPr>
        <w:fldChar w:fldCharType="separate"/>
      </w:r>
      <w:ins w:id="454" w:author="Mihai Budiu" w:date="2016-04-08T17:14:00Z">
        <w:r>
          <w:rPr>
            <w:noProof/>
            <w:webHidden/>
          </w:rPr>
          <w:t>65</w:t>
        </w:r>
      </w:ins>
      <w:ins w:id="455" w:author="Mihai Budiu" w:date="2016-04-08T17:13:00Z">
        <w:r>
          <w:rPr>
            <w:noProof/>
            <w:webHidden/>
          </w:rPr>
          <w:fldChar w:fldCharType="end"/>
        </w:r>
        <w:r w:rsidRPr="00EA4C94">
          <w:rPr>
            <w:rStyle w:val="Hyperlink"/>
            <w:noProof/>
          </w:rPr>
          <w:fldChar w:fldCharType="end"/>
        </w:r>
      </w:ins>
    </w:p>
    <w:p w14:paraId="23683606" w14:textId="77777777" w:rsidR="00A465D4" w:rsidRDefault="00A465D4">
      <w:pPr>
        <w:pStyle w:val="TOC3"/>
        <w:tabs>
          <w:tab w:val="left" w:pos="1440"/>
          <w:tab w:val="right" w:leader="dot" w:pos="8630"/>
        </w:tabs>
        <w:rPr>
          <w:ins w:id="456" w:author="Mihai Budiu" w:date="2016-04-08T17:13:00Z"/>
          <w:rFonts w:asciiTheme="minorHAnsi" w:eastAsiaTheme="minorEastAsia" w:hAnsiTheme="minorHAnsi" w:cstheme="minorBidi"/>
          <w:noProof/>
          <w:sz w:val="24"/>
        </w:rPr>
      </w:pPr>
      <w:ins w:id="45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"_Toc447899085"</w:instrText>
        </w:r>
        <w:r w:rsidRPr="00EA4C94">
          <w:rPr>
            <w:rStyle w:val="Hyperlink"/>
            <w:noProof/>
          </w:rPr>
          <w:instrText xml:space="preserve"> </w:instrText>
        </w:r>
        <w:r w:rsidRPr="00EA4C94">
          <w:rPr>
            <w:rStyle w:val="Hyperlink"/>
            <w:noProof/>
          </w:rPr>
          <w:fldChar w:fldCharType="separate"/>
        </w:r>
        <w:r w:rsidRPr="00EA4C94">
          <w:rPr>
            <w:rStyle w:val="Hyperlink"/>
            <w:noProof/>
          </w:rPr>
          <w:t>13.8.1</w:t>
        </w:r>
        <w:r>
          <w:rPr>
            <w:rFonts w:asciiTheme="minorHAnsi" w:eastAsiaTheme="minorEastAsia" w:hAnsiTheme="minorHAnsi" w:cstheme="minorBidi"/>
            <w:noProof/>
            <w:sz w:val="24"/>
          </w:rPr>
          <w:tab/>
        </w:r>
        <w:r w:rsidRPr="00EA4C94">
          <w:rPr>
            <w:rStyle w:val="Hyperlink"/>
            <w:noProof/>
          </w:rPr>
          <w:t>packet_in.extract – single argument</w:t>
        </w:r>
        <w:r>
          <w:rPr>
            <w:noProof/>
            <w:webHidden/>
          </w:rPr>
          <w:tab/>
        </w:r>
        <w:r>
          <w:rPr>
            <w:noProof/>
            <w:webHidden/>
          </w:rPr>
          <w:fldChar w:fldCharType="begin"/>
        </w:r>
        <w:r>
          <w:rPr>
            <w:noProof/>
            <w:webHidden/>
          </w:rPr>
          <w:instrText xml:space="preserve"> PAGEREF _Toc447899085 \h </w:instrText>
        </w:r>
      </w:ins>
      <w:r>
        <w:rPr>
          <w:noProof/>
          <w:webHidden/>
        </w:rPr>
      </w:r>
      <w:r>
        <w:rPr>
          <w:noProof/>
          <w:webHidden/>
        </w:rPr>
        <w:fldChar w:fldCharType="separate"/>
      </w:r>
      <w:ins w:id="458" w:author="Mihai Budiu" w:date="2016-04-08T17:14:00Z">
        <w:r>
          <w:rPr>
            <w:noProof/>
            <w:webHidden/>
          </w:rPr>
          <w:t>66</w:t>
        </w:r>
      </w:ins>
      <w:ins w:id="459" w:author="Mihai Budiu" w:date="2016-04-08T17:13:00Z">
        <w:r>
          <w:rPr>
            <w:noProof/>
            <w:webHidden/>
          </w:rPr>
          <w:fldChar w:fldCharType="end"/>
        </w:r>
        <w:r w:rsidRPr="00EA4C94">
          <w:rPr>
            <w:rStyle w:val="Hyperlink"/>
            <w:noProof/>
          </w:rPr>
          <w:fldChar w:fldCharType="end"/>
        </w:r>
      </w:ins>
    </w:p>
    <w:p w14:paraId="6FED47EA" w14:textId="77777777" w:rsidR="00A465D4" w:rsidRDefault="00A465D4">
      <w:pPr>
        <w:pStyle w:val="TOC3"/>
        <w:tabs>
          <w:tab w:val="left" w:pos="1440"/>
          <w:tab w:val="right" w:leader="dot" w:pos="8630"/>
        </w:tabs>
        <w:rPr>
          <w:ins w:id="460" w:author="Mihai Budiu" w:date="2016-04-08T17:13:00Z"/>
          <w:rFonts w:asciiTheme="minorHAnsi" w:eastAsiaTheme="minorEastAsia" w:hAnsiTheme="minorHAnsi" w:cstheme="minorBidi"/>
          <w:noProof/>
          <w:sz w:val="24"/>
        </w:rPr>
      </w:pPr>
      <w:ins w:id="46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"_Toc447899086"</w:instrText>
        </w:r>
        <w:r w:rsidRPr="00EA4C94">
          <w:rPr>
            <w:rStyle w:val="Hyperlink"/>
            <w:noProof/>
          </w:rPr>
          <w:instrText xml:space="preserve"> </w:instrText>
        </w:r>
        <w:r w:rsidRPr="00EA4C94">
          <w:rPr>
            <w:rStyle w:val="Hyperlink"/>
            <w:noProof/>
          </w:rPr>
          <w:fldChar w:fldCharType="separate"/>
        </w:r>
        <w:r w:rsidRPr="00EA4C94">
          <w:rPr>
            <w:rStyle w:val="Hyperlink"/>
            <w:noProof/>
          </w:rPr>
          <w:t>13.8.2</w:t>
        </w:r>
        <w:r>
          <w:rPr>
            <w:rFonts w:asciiTheme="minorHAnsi" w:eastAsiaTheme="minorEastAsia" w:hAnsiTheme="minorHAnsi" w:cstheme="minorBidi"/>
            <w:noProof/>
            <w:sz w:val="24"/>
          </w:rPr>
          <w:tab/>
        </w:r>
        <w:r w:rsidRPr="00EA4C94">
          <w:rPr>
            <w:rStyle w:val="Hyperlink"/>
            <w:noProof/>
          </w:rPr>
          <w:t>Packet.extract – two arguments</w:t>
        </w:r>
        <w:r>
          <w:rPr>
            <w:noProof/>
            <w:webHidden/>
          </w:rPr>
          <w:tab/>
        </w:r>
        <w:r>
          <w:rPr>
            <w:noProof/>
            <w:webHidden/>
          </w:rPr>
          <w:fldChar w:fldCharType="begin"/>
        </w:r>
        <w:r>
          <w:rPr>
            <w:noProof/>
            <w:webHidden/>
          </w:rPr>
          <w:instrText xml:space="preserve"> PAGEREF _Toc447899086 \h </w:instrText>
        </w:r>
      </w:ins>
      <w:r>
        <w:rPr>
          <w:noProof/>
          <w:webHidden/>
        </w:rPr>
      </w:r>
      <w:r>
        <w:rPr>
          <w:noProof/>
          <w:webHidden/>
        </w:rPr>
        <w:fldChar w:fldCharType="separate"/>
      </w:r>
      <w:ins w:id="462" w:author="Mihai Budiu" w:date="2016-04-08T17:14:00Z">
        <w:r>
          <w:rPr>
            <w:noProof/>
            <w:webHidden/>
          </w:rPr>
          <w:t>66</w:t>
        </w:r>
      </w:ins>
      <w:ins w:id="463" w:author="Mihai Budiu" w:date="2016-04-08T17:13:00Z">
        <w:r>
          <w:rPr>
            <w:noProof/>
            <w:webHidden/>
          </w:rPr>
          <w:fldChar w:fldCharType="end"/>
        </w:r>
        <w:r w:rsidRPr="00EA4C94">
          <w:rPr>
            <w:rStyle w:val="Hyperlink"/>
            <w:noProof/>
          </w:rPr>
          <w:fldChar w:fldCharType="end"/>
        </w:r>
      </w:ins>
    </w:p>
    <w:p w14:paraId="7CECBDA3" w14:textId="77777777" w:rsidR="00A465D4" w:rsidRDefault="00A465D4">
      <w:pPr>
        <w:pStyle w:val="TOC3"/>
        <w:tabs>
          <w:tab w:val="left" w:pos="1440"/>
          <w:tab w:val="right" w:leader="dot" w:pos="8630"/>
        </w:tabs>
        <w:rPr>
          <w:ins w:id="464" w:author="Mihai Budiu" w:date="2016-04-08T17:13:00Z"/>
          <w:rFonts w:asciiTheme="minorHAnsi" w:eastAsiaTheme="minorEastAsia" w:hAnsiTheme="minorHAnsi" w:cstheme="minorBidi"/>
          <w:noProof/>
          <w:sz w:val="24"/>
        </w:rPr>
      </w:pPr>
      <w:ins w:id="46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"_Toc447899087"</w:instrText>
        </w:r>
        <w:r w:rsidRPr="00EA4C94">
          <w:rPr>
            <w:rStyle w:val="Hyperlink"/>
            <w:noProof/>
          </w:rPr>
          <w:instrText xml:space="preserve"> </w:instrText>
        </w:r>
        <w:r w:rsidRPr="00EA4C94">
          <w:rPr>
            <w:rStyle w:val="Hyperlink"/>
            <w:noProof/>
          </w:rPr>
          <w:fldChar w:fldCharType="separate"/>
        </w:r>
        <w:r w:rsidRPr="00EA4C94">
          <w:rPr>
            <w:rStyle w:val="Hyperlink"/>
            <w:noProof/>
          </w:rPr>
          <w:t>13.8.3</w:t>
        </w:r>
        <w:r>
          <w:rPr>
            <w:rFonts w:asciiTheme="minorHAnsi" w:eastAsiaTheme="minorEastAsia" w:hAnsiTheme="minorHAnsi" w:cstheme="minorBidi"/>
            <w:noProof/>
            <w:sz w:val="24"/>
          </w:rPr>
          <w:tab/>
        </w:r>
        <w:r w:rsidRPr="00EA4C94">
          <w:rPr>
            <w:rStyle w:val="Hyperlink"/>
            <w:noProof/>
          </w:rPr>
          <w:t>packet_in.lookahead</w:t>
        </w:r>
        <w:r>
          <w:rPr>
            <w:noProof/>
            <w:webHidden/>
          </w:rPr>
          <w:tab/>
        </w:r>
        <w:r>
          <w:rPr>
            <w:noProof/>
            <w:webHidden/>
          </w:rPr>
          <w:fldChar w:fldCharType="begin"/>
        </w:r>
        <w:r>
          <w:rPr>
            <w:noProof/>
            <w:webHidden/>
          </w:rPr>
          <w:instrText xml:space="preserve"> PAGEREF _Toc447899087 \h </w:instrText>
        </w:r>
      </w:ins>
      <w:r>
        <w:rPr>
          <w:noProof/>
          <w:webHidden/>
        </w:rPr>
      </w:r>
      <w:r>
        <w:rPr>
          <w:noProof/>
          <w:webHidden/>
        </w:rPr>
        <w:fldChar w:fldCharType="separate"/>
      </w:r>
      <w:ins w:id="466" w:author="Mihai Budiu" w:date="2016-04-08T17:14:00Z">
        <w:r>
          <w:rPr>
            <w:noProof/>
            <w:webHidden/>
          </w:rPr>
          <w:t>68</w:t>
        </w:r>
      </w:ins>
      <w:ins w:id="467" w:author="Mihai Budiu" w:date="2016-04-08T17:13:00Z">
        <w:r>
          <w:rPr>
            <w:noProof/>
            <w:webHidden/>
          </w:rPr>
          <w:fldChar w:fldCharType="end"/>
        </w:r>
        <w:r w:rsidRPr="00EA4C94">
          <w:rPr>
            <w:rStyle w:val="Hyperlink"/>
            <w:noProof/>
          </w:rPr>
          <w:fldChar w:fldCharType="end"/>
        </w:r>
      </w:ins>
    </w:p>
    <w:p w14:paraId="21340A22" w14:textId="77777777" w:rsidR="00A465D4" w:rsidRDefault="00A465D4">
      <w:pPr>
        <w:pStyle w:val="TOC3"/>
        <w:tabs>
          <w:tab w:val="left" w:pos="1440"/>
          <w:tab w:val="right" w:leader="dot" w:pos="8630"/>
        </w:tabs>
        <w:rPr>
          <w:ins w:id="468" w:author="Mihai Budiu" w:date="2016-04-08T17:13:00Z"/>
          <w:rFonts w:asciiTheme="minorHAnsi" w:eastAsiaTheme="minorEastAsia" w:hAnsiTheme="minorHAnsi" w:cstheme="minorBidi"/>
          <w:noProof/>
          <w:sz w:val="24"/>
        </w:rPr>
      </w:pPr>
      <w:ins w:id="46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"_Toc447899089"</w:instrText>
        </w:r>
        <w:r w:rsidRPr="00EA4C94">
          <w:rPr>
            <w:rStyle w:val="Hyperlink"/>
            <w:noProof/>
          </w:rPr>
          <w:instrText xml:space="preserve"> </w:instrText>
        </w:r>
        <w:r w:rsidRPr="00EA4C94">
          <w:rPr>
            <w:rStyle w:val="Hyperlink"/>
            <w:noProof/>
          </w:rPr>
          <w:fldChar w:fldCharType="separate"/>
        </w:r>
        <w:r w:rsidRPr="00EA4C94">
          <w:rPr>
            <w:rStyle w:val="Hyperlink"/>
            <w:noProof/>
          </w:rPr>
          <w:t>13.8.4</w:t>
        </w:r>
        <w:r>
          <w:rPr>
            <w:rFonts w:asciiTheme="minorHAnsi" w:eastAsiaTheme="minorEastAsia" w:hAnsiTheme="minorHAnsi" w:cstheme="minorBidi"/>
            <w:noProof/>
            <w:sz w:val="24"/>
          </w:rPr>
          <w:tab/>
        </w:r>
        <w:r w:rsidRPr="00EA4C94">
          <w:rPr>
            <w:rStyle w:val="Hyperlink"/>
            <w:noProof/>
          </w:rPr>
          <w:t>Skipping bits</w:t>
        </w:r>
        <w:r>
          <w:rPr>
            <w:noProof/>
            <w:webHidden/>
          </w:rPr>
          <w:tab/>
        </w:r>
        <w:r>
          <w:rPr>
            <w:noProof/>
            <w:webHidden/>
          </w:rPr>
          <w:fldChar w:fldCharType="begin"/>
        </w:r>
        <w:r>
          <w:rPr>
            <w:noProof/>
            <w:webHidden/>
          </w:rPr>
          <w:instrText xml:space="preserve"> PAGEREF _Toc447899089 \h </w:instrText>
        </w:r>
      </w:ins>
      <w:r>
        <w:rPr>
          <w:noProof/>
          <w:webHidden/>
        </w:rPr>
      </w:r>
      <w:r>
        <w:rPr>
          <w:noProof/>
          <w:webHidden/>
        </w:rPr>
        <w:fldChar w:fldCharType="separate"/>
      </w:r>
      <w:ins w:id="470" w:author="Mihai Budiu" w:date="2016-04-08T17:14:00Z">
        <w:r>
          <w:rPr>
            <w:noProof/>
            <w:webHidden/>
          </w:rPr>
          <w:t>68</w:t>
        </w:r>
      </w:ins>
      <w:ins w:id="471" w:author="Mihai Budiu" w:date="2016-04-08T17:13:00Z">
        <w:r>
          <w:rPr>
            <w:noProof/>
            <w:webHidden/>
          </w:rPr>
          <w:fldChar w:fldCharType="end"/>
        </w:r>
        <w:r w:rsidRPr="00EA4C94">
          <w:rPr>
            <w:rStyle w:val="Hyperlink"/>
            <w:noProof/>
          </w:rPr>
          <w:fldChar w:fldCharType="end"/>
        </w:r>
      </w:ins>
    </w:p>
    <w:p w14:paraId="64756DD3" w14:textId="77777777" w:rsidR="00A465D4" w:rsidRDefault="00A465D4">
      <w:pPr>
        <w:pStyle w:val="TOC2"/>
        <w:tabs>
          <w:tab w:val="left" w:pos="960"/>
          <w:tab w:val="right" w:leader="dot" w:pos="8630"/>
        </w:tabs>
        <w:rPr>
          <w:ins w:id="472" w:author="Mihai Budiu" w:date="2016-04-08T17:13:00Z"/>
          <w:rFonts w:asciiTheme="minorHAnsi" w:eastAsiaTheme="minorEastAsia" w:hAnsiTheme="minorHAnsi" w:cstheme="minorBidi"/>
          <w:noProof/>
          <w:sz w:val="24"/>
        </w:rPr>
      </w:pPr>
      <w:ins w:id="473" w:author="Mihai Budiu" w:date="2016-04-08T17:13:00Z">
        <w:r w:rsidRPr="00EA4C94">
          <w:rPr>
            <w:rStyle w:val="Hyperlink"/>
            <w:noProof/>
          </w:rPr>
          <w:lastRenderedPageBreak/>
          <w:fldChar w:fldCharType="begin"/>
        </w:r>
        <w:r w:rsidRPr="00EA4C94">
          <w:rPr>
            <w:rStyle w:val="Hyperlink"/>
            <w:noProof/>
          </w:rPr>
          <w:instrText xml:space="preserve"> </w:instrText>
        </w:r>
        <w:r>
          <w:rPr>
            <w:noProof/>
          </w:rPr>
          <w:instrText>HYPERLINK \l "_Toc447899090"</w:instrText>
        </w:r>
        <w:r w:rsidRPr="00EA4C94">
          <w:rPr>
            <w:rStyle w:val="Hyperlink"/>
            <w:noProof/>
          </w:rPr>
          <w:instrText xml:space="preserve"> </w:instrText>
        </w:r>
        <w:r w:rsidRPr="00EA4C94">
          <w:rPr>
            <w:rStyle w:val="Hyperlink"/>
            <w:noProof/>
          </w:rPr>
          <w:fldChar w:fldCharType="separate"/>
        </w:r>
        <w:r w:rsidRPr="00EA4C94">
          <w:rPr>
            <w:rStyle w:val="Hyperlink"/>
            <w:noProof/>
          </w:rPr>
          <w:t>13.9</w:t>
        </w:r>
        <w:r>
          <w:rPr>
            <w:rFonts w:asciiTheme="minorHAnsi" w:eastAsiaTheme="minorEastAsia" w:hAnsiTheme="minorHAnsi" w:cstheme="minorBidi"/>
            <w:noProof/>
            <w:sz w:val="24"/>
          </w:rPr>
          <w:tab/>
        </w:r>
        <w:r w:rsidRPr="00EA4C94">
          <w:rPr>
            <w:rStyle w:val="Hyperlink"/>
            <w:noProof/>
          </w:rPr>
          <w:t>Parsing header stacks</w:t>
        </w:r>
        <w:r>
          <w:rPr>
            <w:noProof/>
            <w:webHidden/>
          </w:rPr>
          <w:tab/>
        </w:r>
        <w:r>
          <w:rPr>
            <w:noProof/>
            <w:webHidden/>
          </w:rPr>
          <w:fldChar w:fldCharType="begin"/>
        </w:r>
        <w:r>
          <w:rPr>
            <w:noProof/>
            <w:webHidden/>
          </w:rPr>
          <w:instrText xml:space="preserve"> PAGEREF _Toc447899090 \h </w:instrText>
        </w:r>
      </w:ins>
      <w:r>
        <w:rPr>
          <w:noProof/>
          <w:webHidden/>
        </w:rPr>
      </w:r>
      <w:r>
        <w:rPr>
          <w:noProof/>
          <w:webHidden/>
        </w:rPr>
        <w:fldChar w:fldCharType="separate"/>
      </w:r>
      <w:ins w:id="474" w:author="Mihai Budiu" w:date="2016-04-08T17:14:00Z">
        <w:r>
          <w:rPr>
            <w:noProof/>
            <w:webHidden/>
          </w:rPr>
          <w:t>69</w:t>
        </w:r>
      </w:ins>
      <w:ins w:id="475" w:author="Mihai Budiu" w:date="2016-04-08T17:13:00Z">
        <w:r>
          <w:rPr>
            <w:noProof/>
            <w:webHidden/>
          </w:rPr>
          <w:fldChar w:fldCharType="end"/>
        </w:r>
        <w:r w:rsidRPr="00EA4C94">
          <w:rPr>
            <w:rStyle w:val="Hyperlink"/>
            <w:noProof/>
          </w:rPr>
          <w:fldChar w:fldCharType="end"/>
        </w:r>
      </w:ins>
    </w:p>
    <w:p w14:paraId="08032FB1" w14:textId="77777777" w:rsidR="00A465D4" w:rsidRDefault="00A465D4">
      <w:pPr>
        <w:pStyle w:val="TOC2"/>
        <w:tabs>
          <w:tab w:val="left" w:pos="1200"/>
          <w:tab w:val="right" w:leader="dot" w:pos="8630"/>
        </w:tabs>
        <w:rPr>
          <w:ins w:id="476" w:author="Mihai Budiu" w:date="2016-04-08T17:13:00Z"/>
          <w:rFonts w:asciiTheme="minorHAnsi" w:eastAsiaTheme="minorEastAsia" w:hAnsiTheme="minorHAnsi" w:cstheme="minorBidi"/>
          <w:noProof/>
          <w:sz w:val="24"/>
        </w:rPr>
      </w:pPr>
      <w:ins w:id="47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"_Toc447899091"</w:instrText>
        </w:r>
        <w:r w:rsidRPr="00EA4C94">
          <w:rPr>
            <w:rStyle w:val="Hyperlink"/>
            <w:noProof/>
          </w:rPr>
          <w:instrText xml:space="preserve"> </w:instrText>
        </w:r>
        <w:r w:rsidRPr="00EA4C94">
          <w:rPr>
            <w:rStyle w:val="Hyperlink"/>
            <w:noProof/>
          </w:rPr>
          <w:fldChar w:fldCharType="separate"/>
        </w:r>
        <w:r w:rsidRPr="00EA4C94">
          <w:rPr>
            <w:rStyle w:val="Hyperlink"/>
            <w:noProof/>
          </w:rPr>
          <w:t>13.10</w:t>
        </w:r>
        <w:r>
          <w:rPr>
            <w:rFonts w:asciiTheme="minorHAnsi" w:eastAsiaTheme="minorEastAsia" w:hAnsiTheme="minorHAnsi" w:cstheme="minorBidi"/>
            <w:noProof/>
            <w:sz w:val="24"/>
          </w:rPr>
          <w:tab/>
        </w:r>
        <w:r w:rsidRPr="00EA4C94">
          <w:rPr>
            <w:rStyle w:val="Hyperlink"/>
            <w:noProof/>
          </w:rPr>
          <w:t>Invoking sub-parsers</w:t>
        </w:r>
        <w:r>
          <w:rPr>
            <w:noProof/>
            <w:webHidden/>
          </w:rPr>
          <w:tab/>
        </w:r>
        <w:r>
          <w:rPr>
            <w:noProof/>
            <w:webHidden/>
          </w:rPr>
          <w:fldChar w:fldCharType="begin"/>
        </w:r>
        <w:r>
          <w:rPr>
            <w:noProof/>
            <w:webHidden/>
          </w:rPr>
          <w:instrText xml:space="preserve"> PAGEREF _Toc447899091 \h </w:instrText>
        </w:r>
      </w:ins>
      <w:r>
        <w:rPr>
          <w:noProof/>
          <w:webHidden/>
        </w:rPr>
      </w:r>
      <w:r>
        <w:rPr>
          <w:noProof/>
          <w:webHidden/>
        </w:rPr>
        <w:fldChar w:fldCharType="separate"/>
      </w:r>
      <w:ins w:id="478" w:author="Mihai Budiu" w:date="2016-04-08T17:14:00Z">
        <w:r>
          <w:rPr>
            <w:noProof/>
            <w:webHidden/>
          </w:rPr>
          <w:t>70</w:t>
        </w:r>
      </w:ins>
      <w:ins w:id="479" w:author="Mihai Budiu" w:date="2016-04-08T17:13:00Z">
        <w:r>
          <w:rPr>
            <w:noProof/>
            <w:webHidden/>
          </w:rPr>
          <w:fldChar w:fldCharType="end"/>
        </w:r>
        <w:r w:rsidRPr="00EA4C94">
          <w:rPr>
            <w:rStyle w:val="Hyperlink"/>
            <w:noProof/>
          </w:rPr>
          <w:fldChar w:fldCharType="end"/>
        </w:r>
      </w:ins>
    </w:p>
    <w:p w14:paraId="7D494C53" w14:textId="77777777" w:rsidR="00A465D4" w:rsidRDefault="00A465D4">
      <w:pPr>
        <w:pStyle w:val="TOC2"/>
        <w:tabs>
          <w:tab w:val="left" w:pos="1200"/>
          <w:tab w:val="right" w:leader="dot" w:pos="8630"/>
        </w:tabs>
        <w:rPr>
          <w:ins w:id="480" w:author="Mihai Budiu" w:date="2016-04-08T17:13:00Z"/>
          <w:rFonts w:asciiTheme="minorHAnsi" w:eastAsiaTheme="minorEastAsia" w:hAnsiTheme="minorHAnsi" w:cstheme="minorBidi"/>
          <w:noProof/>
          <w:sz w:val="24"/>
        </w:rPr>
      </w:pPr>
      <w:ins w:id="48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"_Toc447899092"</w:instrText>
        </w:r>
        <w:r w:rsidRPr="00EA4C94">
          <w:rPr>
            <w:rStyle w:val="Hyperlink"/>
            <w:noProof/>
          </w:rPr>
          <w:instrText xml:space="preserve"> </w:instrText>
        </w:r>
        <w:r w:rsidRPr="00EA4C94">
          <w:rPr>
            <w:rStyle w:val="Hyperlink"/>
            <w:noProof/>
          </w:rPr>
          <w:fldChar w:fldCharType="separate"/>
        </w:r>
        <w:r w:rsidRPr="00EA4C94">
          <w:rPr>
            <w:rStyle w:val="Hyperlink"/>
            <w:noProof/>
          </w:rPr>
          <w:t>13.11</w:t>
        </w:r>
        <w:r>
          <w:rPr>
            <w:rFonts w:asciiTheme="minorHAnsi" w:eastAsiaTheme="minorEastAsia" w:hAnsiTheme="minorHAnsi" w:cstheme="minorBidi"/>
            <w:noProof/>
            <w:sz w:val="24"/>
          </w:rPr>
          <w:tab/>
        </w:r>
        <w:r w:rsidRPr="00EA4C94">
          <w:rPr>
            <w:rStyle w:val="Hyperlink"/>
            <w:noProof/>
          </w:rPr>
          <w:t>Unrolling parser loops</w:t>
        </w:r>
        <w:r>
          <w:rPr>
            <w:noProof/>
            <w:webHidden/>
          </w:rPr>
          <w:tab/>
        </w:r>
        <w:r>
          <w:rPr>
            <w:noProof/>
            <w:webHidden/>
          </w:rPr>
          <w:fldChar w:fldCharType="begin"/>
        </w:r>
        <w:r>
          <w:rPr>
            <w:noProof/>
            <w:webHidden/>
          </w:rPr>
          <w:instrText xml:space="preserve"> PAGEREF _Toc447899092 \h </w:instrText>
        </w:r>
      </w:ins>
      <w:r>
        <w:rPr>
          <w:noProof/>
          <w:webHidden/>
        </w:rPr>
      </w:r>
      <w:r>
        <w:rPr>
          <w:noProof/>
          <w:webHidden/>
        </w:rPr>
        <w:fldChar w:fldCharType="separate"/>
      </w:r>
      <w:ins w:id="482" w:author="Mihai Budiu" w:date="2016-04-08T17:14:00Z">
        <w:r>
          <w:rPr>
            <w:noProof/>
            <w:webHidden/>
          </w:rPr>
          <w:t>71</w:t>
        </w:r>
      </w:ins>
      <w:ins w:id="483" w:author="Mihai Budiu" w:date="2016-04-08T17:13:00Z">
        <w:r>
          <w:rPr>
            <w:noProof/>
            <w:webHidden/>
          </w:rPr>
          <w:fldChar w:fldCharType="end"/>
        </w:r>
        <w:r w:rsidRPr="00EA4C94">
          <w:rPr>
            <w:rStyle w:val="Hyperlink"/>
            <w:noProof/>
          </w:rPr>
          <w:fldChar w:fldCharType="end"/>
        </w:r>
      </w:ins>
    </w:p>
    <w:p w14:paraId="000200BF" w14:textId="77777777" w:rsidR="00A465D4" w:rsidRDefault="00A465D4">
      <w:pPr>
        <w:pStyle w:val="TOC1"/>
        <w:rPr>
          <w:ins w:id="484" w:author="Mihai Budiu" w:date="2016-04-08T17:13:00Z"/>
          <w:rFonts w:asciiTheme="minorHAnsi" w:eastAsiaTheme="minorEastAsia" w:hAnsiTheme="minorHAnsi" w:cstheme="minorBidi"/>
          <w:noProof/>
          <w:sz w:val="24"/>
        </w:rPr>
      </w:pPr>
      <w:ins w:id="48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"_Toc447899093"</w:instrText>
        </w:r>
        <w:r w:rsidRPr="00EA4C94">
          <w:rPr>
            <w:rStyle w:val="Hyperlink"/>
            <w:noProof/>
          </w:rPr>
          <w:instrText xml:space="preserve"> </w:instrText>
        </w:r>
        <w:r w:rsidRPr="00EA4C94">
          <w:rPr>
            <w:rStyle w:val="Hyperlink"/>
            <w:noProof/>
          </w:rPr>
          <w:fldChar w:fldCharType="separate"/>
        </w:r>
        <w:r w:rsidRPr="00EA4C94">
          <w:rPr>
            <w:rStyle w:val="Hyperlink"/>
            <w:noProof/>
          </w:rPr>
          <w:t>14</w:t>
        </w:r>
        <w:r>
          <w:rPr>
            <w:rFonts w:asciiTheme="minorHAnsi" w:eastAsiaTheme="minorEastAsia" w:hAnsiTheme="minorHAnsi" w:cstheme="minorBidi"/>
            <w:noProof/>
            <w:sz w:val="24"/>
          </w:rPr>
          <w:tab/>
        </w:r>
        <w:r w:rsidRPr="00EA4C94">
          <w:rPr>
            <w:rStyle w:val="Hyperlink"/>
            <w:noProof/>
          </w:rPr>
          <w:t>Control blocks</w:t>
        </w:r>
        <w:r>
          <w:rPr>
            <w:noProof/>
            <w:webHidden/>
          </w:rPr>
          <w:tab/>
        </w:r>
        <w:r>
          <w:rPr>
            <w:noProof/>
            <w:webHidden/>
          </w:rPr>
          <w:fldChar w:fldCharType="begin"/>
        </w:r>
        <w:r>
          <w:rPr>
            <w:noProof/>
            <w:webHidden/>
          </w:rPr>
          <w:instrText xml:space="preserve"> PAGEREF _Toc447899093 \h </w:instrText>
        </w:r>
      </w:ins>
      <w:r>
        <w:rPr>
          <w:noProof/>
          <w:webHidden/>
        </w:rPr>
      </w:r>
      <w:r>
        <w:rPr>
          <w:noProof/>
          <w:webHidden/>
        </w:rPr>
        <w:fldChar w:fldCharType="separate"/>
      </w:r>
      <w:ins w:id="486" w:author="Mihai Budiu" w:date="2016-04-08T17:14:00Z">
        <w:r>
          <w:rPr>
            <w:noProof/>
            <w:webHidden/>
          </w:rPr>
          <w:t>71</w:t>
        </w:r>
      </w:ins>
      <w:ins w:id="487" w:author="Mihai Budiu" w:date="2016-04-08T17:13:00Z">
        <w:r>
          <w:rPr>
            <w:noProof/>
            <w:webHidden/>
          </w:rPr>
          <w:fldChar w:fldCharType="end"/>
        </w:r>
        <w:r w:rsidRPr="00EA4C94">
          <w:rPr>
            <w:rStyle w:val="Hyperlink"/>
            <w:noProof/>
          </w:rPr>
          <w:fldChar w:fldCharType="end"/>
        </w:r>
      </w:ins>
    </w:p>
    <w:p w14:paraId="67E344C6" w14:textId="77777777" w:rsidR="00A465D4" w:rsidRDefault="00A465D4">
      <w:pPr>
        <w:pStyle w:val="TOC2"/>
        <w:tabs>
          <w:tab w:val="left" w:pos="960"/>
          <w:tab w:val="right" w:leader="dot" w:pos="8630"/>
        </w:tabs>
        <w:rPr>
          <w:ins w:id="488" w:author="Mihai Budiu" w:date="2016-04-08T17:13:00Z"/>
          <w:rFonts w:asciiTheme="minorHAnsi" w:eastAsiaTheme="minorEastAsia" w:hAnsiTheme="minorHAnsi" w:cstheme="minorBidi"/>
          <w:noProof/>
          <w:sz w:val="24"/>
        </w:rPr>
      </w:pPr>
      <w:ins w:id="48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"_Toc447899094"</w:instrText>
        </w:r>
        <w:r w:rsidRPr="00EA4C94">
          <w:rPr>
            <w:rStyle w:val="Hyperlink"/>
            <w:noProof/>
          </w:rPr>
          <w:instrText xml:space="preserve"> </w:instrText>
        </w:r>
        <w:r w:rsidRPr="00EA4C94">
          <w:rPr>
            <w:rStyle w:val="Hyperlink"/>
            <w:noProof/>
          </w:rPr>
          <w:fldChar w:fldCharType="separate"/>
        </w:r>
        <w:r w:rsidRPr="00EA4C94">
          <w:rPr>
            <w:rStyle w:val="Hyperlink"/>
            <w:noProof/>
          </w:rPr>
          <w:t>14.1</w:t>
        </w:r>
        <w:r>
          <w:rPr>
            <w:rFonts w:asciiTheme="minorHAnsi" w:eastAsiaTheme="minorEastAsia" w:hAnsiTheme="minorHAnsi" w:cstheme="minorBidi"/>
            <w:noProof/>
            <w:sz w:val="24"/>
          </w:rPr>
          <w:tab/>
        </w:r>
        <w:r w:rsidRPr="00EA4C94">
          <w:rPr>
            <w:rStyle w:val="Hyperlink"/>
            <w:noProof/>
          </w:rPr>
          <w:t>Actions</w:t>
        </w:r>
        <w:r>
          <w:rPr>
            <w:noProof/>
            <w:webHidden/>
          </w:rPr>
          <w:tab/>
        </w:r>
        <w:r>
          <w:rPr>
            <w:noProof/>
            <w:webHidden/>
          </w:rPr>
          <w:fldChar w:fldCharType="begin"/>
        </w:r>
        <w:r>
          <w:rPr>
            <w:noProof/>
            <w:webHidden/>
          </w:rPr>
          <w:instrText xml:space="preserve"> PAGEREF _Toc447899094 \h </w:instrText>
        </w:r>
      </w:ins>
      <w:r>
        <w:rPr>
          <w:noProof/>
          <w:webHidden/>
        </w:rPr>
      </w:r>
      <w:r>
        <w:rPr>
          <w:noProof/>
          <w:webHidden/>
        </w:rPr>
        <w:fldChar w:fldCharType="separate"/>
      </w:r>
      <w:ins w:id="490" w:author="Mihai Budiu" w:date="2016-04-08T17:14:00Z">
        <w:r>
          <w:rPr>
            <w:noProof/>
            <w:webHidden/>
          </w:rPr>
          <w:t>72</w:t>
        </w:r>
      </w:ins>
      <w:ins w:id="491" w:author="Mihai Budiu" w:date="2016-04-08T17:13:00Z">
        <w:r>
          <w:rPr>
            <w:noProof/>
            <w:webHidden/>
          </w:rPr>
          <w:fldChar w:fldCharType="end"/>
        </w:r>
        <w:r w:rsidRPr="00EA4C94">
          <w:rPr>
            <w:rStyle w:val="Hyperlink"/>
            <w:noProof/>
          </w:rPr>
          <w:fldChar w:fldCharType="end"/>
        </w:r>
      </w:ins>
    </w:p>
    <w:p w14:paraId="14D25246" w14:textId="77777777" w:rsidR="00A465D4" w:rsidRDefault="00A465D4">
      <w:pPr>
        <w:pStyle w:val="TOC3"/>
        <w:tabs>
          <w:tab w:val="left" w:pos="1440"/>
          <w:tab w:val="right" w:leader="dot" w:pos="8630"/>
        </w:tabs>
        <w:rPr>
          <w:ins w:id="492" w:author="Mihai Budiu" w:date="2016-04-08T17:13:00Z"/>
          <w:rFonts w:asciiTheme="minorHAnsi" w:eastAsiaTheme="minorEastAsia" w:hAnsiTheme="minorHAnsi" w:cstheme="minorBidi"/>
          <w:noProof/>
          <w:sz w:val="24"/>
        </w:rPr>
      </w:pPr>
      <w:ins w:id="49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"_Toc447899095"</w:instrText>
        </w:r>
        <w:r w:rsidRPr="00EA4C94">
          <w:rPr>
            <w:rStyle w:val="Hyperlink"/>
            <w:noProof/>
          </w:rPr>
          <w:instrText xml:space="preserve"> </w:instrText>
        </w:r>
        <w:r w:rsidRPr="00EA4C94">
          <w:rPr>
            <w:rStyle w:val="Hyperlink"/>
            <w:noProof/>
          </w:rPr>
          <w:fldChar w:fldCharType="separate"/>
        </w:r>
        <w:r w:rsidRPr="00EA4C94">
          <w:rPr>
            <w:rStyle w:val="Hyperlink"/>
            <w:noProof/>
          </w:rPr>
          <w:t>14.1.1</w:t>
        </w:r>
        <w:r>
          <w:rPr>
            <w:rFonts w:asciiTheme="minorHAnsi" w:eastAsiaTheme="minorEastAsia" w:hAnsiTheme="minorHAnsi" w:cstheme="minorBidi"/>
            <w:noProof/>
            <w:sz w:val="24"/>
          </w:rPr>
          <w:tab/>
        </w:r>
        <w:r w:rsidRPr="00EA4C94">
          <w:rPr>
            <w:rStyle w:val="Hyperlink"/>
            <w:noProof/>
          </w:rPr>
          <w:t>Invoking actions</w:t>
        </w:r>
        <w:r>
          <w:rPr>
            <w:noProof/>
            <w:webHidden/>
          </w:rPr>
          <w:tab/>
        </w:r>
        <w:r>
          <w:rPr>
            <w:noProof/>
            <w:webHidden/>
          </w:rPr>
          <w:fldChar w:fldCharType="begin"/>
        </w:r>
        <w:r>
          <w:rPr>
            <w:noProof/>
            <w:webHidden/>
          </w:rPr>
          <w:instrText xml:space="preserve"> PAGEREF _Toc447899095 \h </w:instrText>
        </w:r>
      </w:ins>
      <w:r>
        <w:rPr>
          <w:noProof/>
          <w:webHidden/>
        </w:rPr>
      </w:r>
      <w:r>
        <w:rPr>
          <w:noProof/>
          <w:webHidden/>
        </w:rPr>
        <w:fldChar w:fldCharType="separate"/>
      </w:r>
      <w:ins w:id="494" w:author="Mihai Budiu" w:date="2016-04-08T17:14:00Z">
        <w:r>
          <w:rPr>
            <w:noProof/>
            <w:webHidden/>
          </w:rPr>
          <w:t>73</w:t>
        </w:r>
      </w:ins>
      <w:ins w:id="495" w:author="Mihai Budiu" w:date="2016-04-08T17:13:00Z">
        <w:r>
          <w:rPr>
            <w:noProof/>
            <w:webHidden/>
          </w:rPr>
          <w:fldChar w:fldCharType="end"/>
        </w:r>
        <w:r w:rsidRPr="00EA4C94">
          <w:rPr>
            <w:rStyle w:val="Hyperlink"/>
            <w:noProof/>
          </w:rPr>
          <w:fldChar w:fldCharType="end"/>
        </w:r>
      </w:ins>
    </w:p>
    <w:p w14:paraId="63AB0FCF" w14:textId="77777777" w:rsidR="00A465D4" w:rsidRDefault="00A465D4">
      <w:pPr>
        <w:pStyle w:val="TOC2"/>
        <w:tabs>
          <w:tab w:val="left" w:pos="960"/>
          <w:tab w:val="right" w:leader="dot" w:pos="8630"/>
        </w:tabs>
        <w:rPr>
          <w:ins w:id="496" w:author="Mihai Budiu" w:date="2016-04-08T17:13:00Z"/>
          <w:rFonts w:asciiTheme="minorHAnsi" w:eastAsiaTheme="minorEastAsia" w:hAnsiTheme="minorHAnsi" w:cstheme="minorBidi"/>
          <w:noProof/>
          <w:sz w:val="24"/>
        </w:rPr>
      </w:pPr>
      <w:ins w:id="49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"_Toc447899096"</w:instrText>
        </w:r>
        <w:r w:rsidRPr="00EA4C94">
          <w:rPr>
            <w:rStyle w:val="Hyperlink"/>
            <w:noProof/>
          </w:rPr>
          <w:instrText xml:space="preserve"> </w:instrText>
        </w:r>
        <w:r w:rsidRPr="00EA4C94">
          <w:rPr>
            <w:rStyle w:val="Hyperlink"/>
            <w:noProof/>
          </w:rPr>
          <w:fldChar w:fldCharType="separate"/>
        </w:r>
        <w:r w:rsidRPr="00EA4C94">
          <w:rPr>
            <w:rStyle w:val="Hyperlink"/>
            <w:noProof/>
          </w:rPr>
          <w:t>14.2</w:t>
        </w:r>
        <w:r>
          <w:rPr>
            <w:rFonts w:asciiTheme="minorHAnsi" w:eastAsiaTheme="minorEastAsia" w:hAnsiTheme="minorHAnsi" w:cstheme="minorBidi"/>
            <w:noProof/>
            <w:sz w:val="24"/>
          </w:rPr>
          <w:tab/>
        </w:r>
        <w:r w:rsidRPr="00EA4C94">
          <w:rPr>
            <w:rStyle w:val="Hyperlink"/>
            <w:noProof/>
          </w:rPr>
          <w:t>Tables</w:t>
        </w:r>
        <w:r>
          <w:rPr>
            <w:noProof/>
            <w:webHidden/>
          </w:rPr>
          <w:tab/>
        </w:r>
        <w:r>
          <w:rPr>
            <w:noProof/>
            <w:webHidden/>
          </w:rPr>
          <w:fldChar w:fldCharType="begin"/>
        </w:r>
        <w:r>
          <w:rPr>
            <w:noProof/>
            <w:webHidden/>
          </w:rPr>
          <w:instrText xml:space="preserve"> PAGEREF _Toc447899096 \h </w:instrText>
        </w:r>
      </w:ins>
      <w:r>
        <w:rPr>
          <w:noProof/>
          <w:webHidden/>
        </w:rPr>
      </w:r>
      <w:r>
        <w:rPr>
          <w:noProof/>
          <w:webHidden/>
        </w:rPr>
        <w:fldChar w:fldCharType="separate"/>
      </w:r>
      <w:ins w:id="498" w:author="Mihai Budiu" w:date="2016-04-08T17:14:00Z">
        <w:r>
          <w:rPr>
            <w:noProof/>
            <w:webHidden/>
          </w:rPr>
          <w:t>73</w:t>
        </w:r>
      </w:ins>
      <w:ins w:id="499" w:author="Mihai Budiu" w:date="2016-04-08T17:13:00Z">
        <w:r>
          <w:rPr>
            <w:noProof/>
            <w:webHidden/>
          </w:rPr>
          <w:fldChar w:fldCharType="end"/>
        </w:r>
        <w:r w:rsidRPr="00EA4C94">
          <w:rPr>
            <w:rStyle w:val="Hyperlink"/>
            <w:noProof/>
          </w:rPr>
          <w:fldChar w:fldCharType="end"/>
        </w:r>
      </w:ins>
    </w:p>
    <w:p w14:paraId="348A63DF" w14:textId="77777777" w:rsidR="00A465D4" w:rsidRDefault="00A465D4">
      <w:pPr>
        <w:pStyle w:val="TOC3"/>
        <w:tabs>
          <w:tab w:val="left" w:pos="1440"/>
          <w:tab w:val="right" w:leader="dot" w:pos="8630"/>
        </w:tabs>
        <w:rPr>
          <w:ins w:id="500" w:author="Mihai Budiu" w:date="2016-04-08T17:13:00Z"/>
          <w:rFonts w:asciiTheme="minorHAnsi" w:eastAsiaTheme="minorEastAsia" w:hAnsiTheme="minorHAnsi" w:cstheme="minorBidi"/>
          <w:noProof/>
          <w:sz w:val="24"/>
        </w:rPr>
      </w:pPr>
      <w:ins w:id="50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"_Toc447899097"</w:instrText>
        </w:r>
        <w:r w:rsidRPr="00EA4C94">
          <w:rPr>
            <w:rStyle w:val="Hyperlink"/>
            <w:noProof/>
          </w:rPr>
          <w:instrText xml:space="preserve"> </w:instrText>
        </w:r>
        <w:r w:rsidRPr="00EA4C94">
          <w:rPr>
            <w:rStyle w:val="Hyperlink"/>
            <w:noProof/>
          </w:rPr>
          <w:fldChar w:fldCharType="separate"/>
        </w:r>
        <w:r w:rsidRPr="00EA4C94">
          <w:rPr>
            <w:rStyle w:val="Hyperlink"/>
            <w:noProof/>
          </w:rPr>
          <w:t>14.2.1</w:t>
        </w:r>
        <w:r>
          <w:rPr>
            <w:rFonts w:asciiTheme="minorHAnsi" w:eastAsiaTheme="minorEastAsia" w:hAnsiTheme="minorHAnsi" w:cstheme="minorBidi"/>
            <w:noProof/>
            <w:sz w:val="24"/>
          </w:rPr>
          <w:tab/>
        </w:r>
        <w:r w:rsidRPr="00EA4C94">
          <w:rPr>
            <w:rStyle w:val="Hyperlink"/>
            <w:noProof/>
          </w:rPr>
          <w:t>Table properties</w:t>
        </w:r>
        <w:r>
          <w:rPr>
            <w:noProof/>
            <w:webHidden/>
          </w:rPr>
          <w:tab/>
        </w:r>
        <w:r>
          <w:rPr>
            <w:noProof/>
            <w:webHidden/>
          </w:rPr>
          <w:fldChar w:fldCharType="begin"/>
        </w:r>
        <w:r>
          <w:rPr>
            <w:noProof/>
            <w:webHidden/>
          </w:rPr>
          <w:instrText xml:space="preserve"> PAGEREF _Toc447899097 \h </w:instrText>
        </w:r>
      </w:ins>
      <w:r>
        <w:rPr>
          <w:noProof/>
          <w:webHidden/>
        </w:rPr>
      </w:r>
      <w:r>
        <w:rPr>
          <w:noProof/>
          <w:webHidden/>
        </w:rPr>
        <w:fldChar w:fldCharType="separate"/>
      </w:r>
      <w:ins w:id="502" w:author="Mihai Budiu" w:date="2016-04-08T17:14:00Z">
        <w:r>
          <w:rPr>
            <w:noProof/>
            <w:webHidden/>
          </w:rPr>
          <w:t>75</w:t>
        </w:r>
      </w:ins>
      <w:ins w:id="503" w:author="Mihai Budiu" w:date="2016-04-08T17:13:00Z">
        <w:r>
          <w:rPr>
            <w:noProof/>
            <w:webHidden/>
          </w:rPr>
          <w:fldChar w:fldCharType="end"/>
        </w:r>
        <w:r w:rsidRPr="00EA4C94">
          <w:rPr>
            <w:rStyle w:val="Hyperlink"/>
            <w:noProof/>
          </w:rPr>
          <w:fldChar w:fldCharType="end"/>
        </w:r>
      </w:ins>
    </w:p>
    <w:p w14:paraId="3C263C87" w14:textId="77777777" w:rsidR="00A465D4" w:rsidRDefault="00A465D4">
      <w:pPr>
        <w:pStyle w:val="TOC3"/>
        <w:tabs>
          <w:tab w:val="left" w:pos="1440"/>
          <w:tab w:val="right" w:leader="dot" w:pos="8630"/>
        </w:tabs>
        <w:rPr>
          <w:ins w:id="504" w:author="Mihai Budiu" w:date="2016-04-08T17:13:00Z"/>
          <w:rFonts w:asciiTheme="minorHAnsi" w:eastAsiaTheme="minorEastAsia" w:hAnsiTheme="minorHAnsi" w:cstheme="minorBidi"/>
          <w:noProof/>
          <w:sz w:val="24"/>
        </w:rPr>
      </w:pPr>
      <w:ins w:id="50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"_Toc447899098"</w:instrText>
        </w:r>
        <w:r w:rsidRPr="00EA4C94">
          <w:rPr>
            <w:rStyle w:val="Hyperlink"/>
            <w:noProof/>
          </w:rPr>
          <w:instrText xml:space="preserve"> </w:instrText>
        </w:r>
        <w:r w:rsidRPr="00EA4C94">
          <w:rPr>
            <w:rStyle w:val="Hyperlink"/>
            <w:noProof/>
          </w:rPr>
          <w:fldChar w:fldCharType="separate"/>
        </w:r>
        <w:r w:rsidRPr="00EA4C94">
          <w:rPr>
            <w:rStyle w:val="Hyperlink"/>
            <w:noProof/>
          </w:rPr>
          <w:t>14.2.2</w:t>
        </w:r>
        <w:r>
          <w:rPr>
            <w:rFonts w:asciiTheme="minorHAnsi" w:eastAsiaTheme="minorEastAsia" w:hAnsiTheme="minorHAnsi" w:cstheme="minorBidi"/>
            <w:noProof/>
            <w:sz w:val="24"/>
          </w:rPr>
          <w:tab/>
        </w:r>
        <w:r w:rsidRPr="00EA4C94">
          <w:rPr>
            <w:rStyle w:val="Hyperlink"/>
            <w:noProof/>
          </w:rPr>
          <w:t>Invoking a table (match-action unit)</w:t>
        </w:r>
        <w:r>
          <w:rPr>
            <w:noProof/>
            <w:webHidden/>
          </w:rPr>
          <w:tab/>
        </w:r>
        <w:r>
          <w:rPr>
            <w:noProof/>
            <w:webHidden/>
          </w:rPr>
          <w:fldChar w:fldCharType="begin"/>
        </w:r>
        <w:r>
          <w:rPr>
            <w:noProof/>
            <w:webHidden/>
          </w:rPr>
          <w:instrText xml:space="preserve"> PAGEREF _Toc447899098 \h </w:instrText>
        </w:r>
      </w:ins>
      <w:r>
        <w:rPr>
          <w:noProof/>
          <w:webHidden/>
        </w:rPr>
      </w:r>
      <w:r>
        <w:rPr>
          <w:noProof/>
          <w:webHidden/>
        </w:rPr>
        <w:fldChar w:fldCharType="separate"/>
      </w:r>
      <w:ins w:id="506" w:author="Mihai Budiu" w:date="2016-04-08T17:14:00Z">
        <w:r>
          <w:rPr>
            <w:noProof/>
            <w:webHidden/>
          </w:rPr>
          <w:t>78</w:t>
        </w:r>
      </w:ins>
      <w:ins w:id="507" w:author="Mihai Budiu" w:date="2016-04-08T17:13:00Z">
        <w:r>
          <w:rPr>
            <w:noProof/>
            <w:webHidden/>
          </w:rPr>
          <w:fldChar w:fldCharType="end"/>
        </w:r>
        <w:r w:rsidRPr="00EA4C94">
          <w:rPr>
            <w:rStyle w:val="Hyperlink"/>
            <w:noProof/>
          </w:rPr>
          <w:fldChar w:fldCharType="end"/>
        </w:r>
      </w:ins>
    </w:p>
    <w:p w14:paraId="21ECCAB5" w14:textId="77777777" w:rsidR="00A465D4" w:rsidRDefault="00A465D4">
      <w:pPr>
        <w:pStyle w:val="TOC3"/>
        <w:tabs>
          <w:tab w:val="left" w:pos="1440"/>
          <w:tab w:val="right" w:leader="dot" w:pos="8630"/>
        </w:tabs>
        <w:rPr>
          <w:ins w:id="508" w:author="Mihai Budiu" w:date="2016-04-08T17:13:00Z"/>
          <w:rFonts w:asciiTheme="minorHAnsi" w:eastAsiaTheme="minorEastAsia" w:hAnsiTheme="minorHAnsi" w:cstheme="minorBidi"/>
          <w:noProof/>
          <w:sz w:val="24"/>
        </w:rPr>
      </w:pPr>
      <w:ins w:id="50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"_Toc447899099"</w:instrText>
        </w:r>
        <w:r w:rsidRPr="00EA4C94">
          <w:rPr>
            <w:rStyle w:val="Hyperlink"/>
            <w:noProof/>
          </w:rPr>
          <w:instrText xml:space="preserve"> </w:instrText>
        </w:r>
        <w:r w:rsidRPr="00EA4C94">
          <w:rPr>
            <w:rStyle w:val="Hyperlink"/>
            <w:noProof/>
          </w:rPr>
          <w:fldChar w:fldCharType="separate"/>
        </w:r>
        <w:r w:rsidRPr="00EA4C94">
          <w:rPr>
            <w:rStyle w:val="Hyperlink"/>
            <w:noProof/>
          </w:rPr>
          <w:t>14.2.3</w:t>
        </w:r>
        <w:r>
          <w:rPr>
            <w:rFonts w:asciiTheme="minorHAnsi" w:eastAsiaTheme="minorEastAsia" w:hAnsiTheme="minorHAnsi" w:cstheme="minorBidi"/>
            <w:noProof/>
            <w:sz w:val="24"/>
          </w:rPr>
          <w:tab/>
        </w:r>
        <w:r w:rsidRPr="00EA4C94">
          <w:rPr>
            <w:rStyle w:val="Hyperlink"/>
            <w:noProof/>
          </w:rPr>
          <w:t>Match-action unit execution semantics</w:t>
        </w:r>
        <w:r>
          <w:rPr>
            <w:noProof/>
            <w:webHidden/>
          </w:rPr>
          <w:tab/>
        </w:r>
        <w:r>
          <w:rPr>
            <w:noProof/>
            <w:webHidden/>
          </w:rPr>
          <w:fldChar w:fldCharType="begin"/>
        </w:r>
        <w:r>
          <w:rPr>
            <w:noProof/>
            <w:webHidden/>
          </w:rPr>
          <w:instrText xml:space="preserve"> PAGEREF _Toc447899099 \h </w:instrText>
        </w:r>
      </w:ins>
      <w:r>
        <w:rPr>
          <w:noProof/>
          <w:webHidden/>
        </w:rPr>
      </w:r>
      <w:r>
        <w:rPr>
          <w:noProof/>
          <w:webHidden/>
        </w:rPr>
        <w:fldChar w:fldCharType="separate"/>
      </w:r>
      <w:ins w:id="510" w:author="Mihai Budiu" w:date="2016-04-08T17:14:00Z">
        <w:r>
          <w:rPr>
            <w:noProof/>
            <w:webHidden/>
          </w:rPr>
          <w:t>78</w:t>
        </w:r>
      </w:ins>
      <w:ins w:id="511" w:author="Mihai Budiu" w:date="2016-04-08T17:13:00Z">
        <w:r>
          <w:rPr>
            <w:noProof/>
            <w:webHidden/>
          </w:rPr>
          <w:fldChar w:fldCharType="end"/>
        </w:r>
        <w:r w:rsidRPr="00EA4C94">
          <w:rPr>
            <w:rStyle w:val="Hyperlink"/>
            <w:noProof/>
          </w:rPr>
          <w:fldChar w:fldCharType="end"/>
        </w:r>
      </w:ins>
    </w:p>
    <w:p w14:paraId="1429360F" w14:textId="77777777" w:rsidR="00A465D4" w:rsidRDefault="00A465D4">
      <w:pPr>
        <w:pStyle w:val="TOC2"/>
        <w:tabs>
          <w:tab w:val="left" w:pos="960"/>
          <w:tab w:val="right" w:leader="dot" w:pos="8630"/>
        </w:tabs>
        <w:rPr>
          <w:ins w:id="512" w:author="Mihai Budiu" w:date="2016-04-08T17:13:00Z"/>
          <w:rFonts w:asciiTheme="minorHAnsi" w:eastAsiaTheme="minorEastAsia" w:hAnsiTheme="minorHAnsi" w:cstheme="minorBidi"/>
          <w:noProof/>
          <w:sz w:val="24"/>
        </w:rPr>
      </w:pPr>
      <w:ins w:id="51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"_Toc447899100"</w:instrText>
        </w:r>
        <w:r w:rsidRPr="00EA4C94">
          <w:rPr>
            <w:rStyle w:val="Hyperlink"/>
            <w:noProof/>
          </w:rPr>
          <w:instrText xml:space="preserve"> </w:instrText>
        </w:r>
        <w:r w:rsidRPr="00EA4C94">
          <w:rPr>
            <w:rStyle w:val="Hyperlink"/>
            <w:noProof/>
          </w:rPr>
          <w:fldChar w:fldCharType="separate"/>
        </w:r>
        <w:r w:rsidRPr="00EA4C94">
          <w:rPr>
            <w:rStyle w:val="Hyperlink"/>
            <w:noProof/>
          </w:rPr>
          <w:t>14.3</w:t>
        </w:r>
        <w:r>
          <w:rPr>
            <w:rFonts w:asciiTheme="minorHAnsi" w:eastAsiaTheme="minorEastAsia" w:hAnsiTheme="minorHAnsi" w:cstheme="minorBidi"/>
            <w:noProof/>
            <w:sz w:val="24"/>
          </w:rPr>
          <w:tab/>
        </w:r>
        <w:r w:rsidRPr="00EA4C94">
          <w:rPr>
            <w:rStyle w:val="Hyperlink"/>
            <w:noProof/>
          </w:rPr>
          <w:t>The Match-Action Pipeline Abstract Machine</w:t>
        </w:r>
        <w:r>
          <w:rPr>
            <w:noProof/>
            <w:webHidden/>
          </w:rPr>
          <w:tab/>
        </w:r>
        <w:r>
          <w:rPr>
            <w:noProof/>
            <w:webHidden/>
          </w:rPr>
          <w:fldChar w:fldCharType="begin"/>
        </w:r>
        <w:r>
          <w:rPr>
            <w:noProof/>
            <w:webHidden/>
          </w:rPr>
          <w:instrText xml:space="preserve"> PAGEREF _Toc447899100 \h </w:instrText>
        </w:r>
      </w:ins>
      <w:r>
        <w:rPr>
          <w:noProof/>
          <w:webHidden/>
        </w:rPr>
      </w:r>
      <w:r>
        <w:rPr>
          <w:noProof/>
          <w:webHidden/>
        </w:rPr>
        <w:fldChar w:fldCharType="separate"/>
      </w:r>
      <w:ins w:id="514" w:author="Mihai Budiu" w:date="2016-04-08T17:14:00Z">
        <w:r>
          <w:rPr>
            <w:noProof/>
            <w:webHidden/>
          </w:rPr>
          <w:t>79</w:t>
        </w:r>
      </w:ins>
      <w:ins w:id="515" w:author="Mihai Budiu" w:date="2016-04-08T17:13:00Z">
        <w:r>
          <w:rPr>
            <w:noProof/>
            <w:webHidden/>
          </w:rPr>
          <w:fldChar w:fldCharType="end"/>
        </w:r>
        <w:r w:rsidRPr="00EA4C94">
          <w:rPr>
            <w:rStyle w:val="Hyperlink"/>
            <w:noProof/>
          </w:rPr>
          <w:fldChar w:fldCharType="end"/>
        </w:r>
      </w:ins>
    </w:p>
    <w:p w14:paraId="0C0B88B0" w14:textId="77777777" w:rsidR="00A465D4" w:rsidRDefault="00A465D4">
      <w:pPr>
        <w:pStyle w:val="TOC1"/>
        <w:rPr>
          <w:ins w:id="516" w:author="Mihai Budiu" w:date="2016-04-08T17:13:00Z"/>
          <w:rFonts w:asciiTheme="minorHAnsi" w:eastAsiaTheme="minorEastAsia" w:hAnsiTheme="minorHAnsi" w:cstheme="minorBidi"/>
          <w:noProof/>
          <w:sz w:val="24"/>
        </w:rPr>
      </w:pPr>
      <w:ins w:id="51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"_Toc447899101"</w:instrText>
        </w:r>
        <w:r w:rsidRPr="00EA4C94">
          <w:rPr>
            <w:rStyle w:val="Hyperlink"/>
            <w:noProof/>
          </w:rPr>
          <w:instrText xml:space="preserve"> </w:instrText>
        </w:r>
        <w:r w:rsidRPr="00EA4C94">
          <w:rPr>
            <w:rStyle w:val="Hyperlink"/>
            <w:noProof/>
          </w:rPr>
          <w:fldChar w:fldCharType="separate"/>
        </w:r>
        <w:r w:rsidRPr="00EA4C94">
          <w:rPr>
            <w:rStyle w:val="Hyperlink"/>
            <w:noProof/>
          </w:rPr>
          <w:t>15</w:t>
        </w:r>
        <w:r>
          <w:rPr>
            <w:rFonts w:asciiTheme="minorHAnsi" w:eastAsiaTheme="minorEastAsia" w:hAnsiTheme="minorHAnsi" w:cstheme="minorBidi"/>
            <w:noProof/>
            <w:sz w:val="24"/>
          </w:rPr>
          <w:tab/>
        </w:r>
        <w:r w:rsidRPr="00EA4C94">
          <w:rPr>
            <w:rStyle w:val="Hyperlink"/>
            <w:noProof/>
          </w:rPr>
          <w:t>Parameterization</w:t>
        </w:r>
        <w:r>
          <w:rPr>
            <w:noProof/>
            <w:webHidden/>
          </w:rPr>
          <w:tab/>
        </w:r>
        <w:r>
          <w:rPr>
            <w:noProof/>
            <w:webHidden/>
          </w:rPr>
          <w:fldChar w:fldCharType="begin"/>
        </w:r>
        <w:r>
          <w:rPr>
            <w:noProof/>
            <w:webHidden/>
          </w:rPr>
          <w:instrText xml:space="preserve"> PAGEREF _Toc447899101 \h </w:instrText>
        </w:r>
      </w:ins>
      <w:r>
        <w:rPr>
          <w:noProof/>
          <w:webHidden/>
        </w:rPr>
      </w:r>
      <w:r>
        <w:rPr>
          <w:noProof/>
          <w:webHidden/>
        </w:rPr>
        <w:fldChar w:fldCharType="separate"/>
      </w:r>
      <w:ins w:id="518" w:author="Mihai Budiu" w:date="2016-04-08T17:14:00Z">
        <w:r>
          <w:rPr>
            <w:noProof/>
            <w:webHidden/>
          </w:rPr>
          <w:t>79</w:t>
        </w:r>
      </w:ins>
      <w:ins w:id="519" w:author="Mihai Budiu" w:date="2016-04-08T17:13:00Z">
        <w:r>
          <w:rPr>
            <w:noProof/>
            <w:webHidden/>
          </w:rPr>
          <w:fldChar w:fldCharType="end"/>
        </w:r>
        <w:r w:rsidRPr="00EA4C94">
          <w:rPr>
            <w:rStyle w:val="Hyperlink"/>
            <w:noProof/>
          </w:rPr>
          <w:fldChar w:fldCharType="end"/>
        </w:r>
      </w:ins>
    </w:p>
    <w:p w14:paraId="318773FF" w14:textId="77777777" w:rsidR="00A465D4" w:rsidRDefault="00A465D4">
      <w:pPr>
        <w:pStyle w:val="TOC1"/>
        <w:rPr>
          <w:ins w:id="520" w:author="Mihai Budiu" w:date="2016-04-08T17:13:00Z"/>
          <w:rFonts w:asciiTheme="minorHAnsi" w:eastAsiaTheme="minorEastAsia" w:hAnsiTheme="minorHAnsi" w:cstheme="minorBidi"/>
          <w:noProof/>
          <w:sz w:val="24"/>
        </w:rPr>
      </w:pPr>
      <w:ins w:id="52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"_Toc447899102"</w:instrText>
        </w:r>
        <w:r w:rsidRPr="00EA4C94">
          <w:rPr>
            <w:rStyle w:val="Hyperlink"/>
            <w:noProof/>
          </w:rPr>
          <w:instrText xml:space="preserve"> </w:instrText>
        </w:r>
        <w:r w:rsidRPr="00EA4C94">
          <w:rPr>
            <w:rStyle w:val="Hyperlink"/>
            <w:noProof/>
          </w:rPr>
          <w:fldChar w:fldCharType="separate"/>
        </w:r>
        <w:r w:rsidRPr="00EA4C94">
          <w:rPr>
            <w:rStyle w:val="Hyperlink"/>
            <w:noProof/>
          </w:rPr>
          <w:t>16</w:t>
        </w:r>
        <w:r>
          <w:rPr>
            <w:rFonts w:asciiTheme="minorHAnsi" w:eastAsiaTheme="minorEastAsia" w:hAnsiTheme="minorHAnsi" w:cstheme="minorBidi"/>
            <w:noProof/>
            <w:sz w:val="24"/>
          </w:rPr>
          <w:tab/>
        </w:r>
        <w:r w:rsidRPr="00EA4C94">
          <w:rPr>
            <w:rStyle w:val="Hyperlink"/>
            <w:noProof/>
          </w:rPr>
          <w:t>Packet construction (deparsing)</w:t>
        </w:r>
        <w:r>
          <w:rPr>
            <w:noProof/>
            <w:webHidden/>
          </w:rPr>
          <w:tab/>
        </w:r>
        <w:r>
          <w:rPr>
            <w:noProof/>
            <w:webHidden/>
          </w:rPr>
          <w:fldChar w:fldCharType="begin"/>
        </w:r>
        <w:r>
          <w:rPr>
            <w:noProof/>
            <w:webHidden/>
          </w:rPr>
          <w:instrText xml:space="preserve"> PAGEREF _Toc447899102 \h </w:instrText>
        </w:r>
      </w:ins>
      <w:r>
        <w:rPr>
          <w:noProof/>
          <w:webHidden/>
        </w:rPr>
      </w:r>
      <w:r>
        <w:rPr>
          <w:noProof/>
          <w:webHidden/>
        </w:rPr>
        <w:fldChar w:fldCharType="separate"/>
      </w:r>
      <w:ins w:id="522" w:author="Mihai Budiu" w:date="2016-04-08T17:14:00Z">
        <w:r>
          <w:rPr>
            <w:noProof/>
            <w:webHidden/>
          </w:rPr>
          <w:t>80</w:t>
        </w:r>
      </w:ins>
      <w:ins w:id="523" w:author="Mihai Budiu" w:date="2016-04-08T17:13:00Z">
        <w:r>
          <w:rPr>
            <w:noProof/>
            <w:webHidden/>
          </w:rPr>
          <w:fldChar w:fldCharType="end"/>
        </w:r>
        <w:r w:rsidRPr="00EA4C94">
          <w:rPr>
            <w:rStyle w:val="Hyperlink"/>
            <w:noProof/>
          </w:rPr>
          <w:fldChar w:fldCharType="end"/>
        </w:r>
      </w:ins>
    </w:p>
    <w:p w14:paraId="3479CFFC" w14:textId="77777777" w:rsidR="00A465D4" w:rsidRDefault="00A465D4">
      <w:pPr>
        <w:pStyle w:val="TOC2"/>
        <w:tabs>
          <w:tab w:val="left" w:pos="960"/>
          <w:tab w:val="right" w:leader="dot" w:pos="8630"/>
        </w:tabs>
        <w:rPr>
          <w:ins w:id="524" w:author="Mihai Budiu" w:date="2016-04-08T17:13:00Z"/>
          <w:rFonts w:asciiTheme="minorHAnsi" w:eastAsiaTheme="minorEastAsia" w:hAnsiTheme="minorHAnsi" w:cstheme="minorBidi"/>
          <w:noProof/>
          <w:sz w:val="24"/>
        </w:rPr>
      </w:pPr>
      <w:ins w:id="52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"_Toc447899103"</w:instrText>
        </w:r>
        <w:r w:rsidRPr="00EA4C94">
          <w:rPr>
            <w:rStyle w:val="Hyperlink"/>
            <w:noProof/>
          </w:rPr>
          <w:instrText xml:space="preserve"> </w:instrText>
        </w:r>
        <w:r w:rsidRPr="00EA4C94">
          <w:rPr>
            <w:rStyle w:val="Hyperlink"/>
            <w:noProof/>
          </w:rPr>
          <w:fldChar w:fldCharType="separate"/>
        </w:r>
        <w:r w:rsidRPr="00EA4C94">
          <w:rPr>
            <w:rStyle w:val="Hyperlink"/>
            <w:noProof/>
          </w:rPr>
          <w:t>16.1</w:t>
        </w:r>
        <w:r>
          <w:rPr>
            <w:rFonts w:asciiTheme="minorHAnsi" w:eastAsiaTheme="minorEastAsia" w:hAnsiTheme="minorHAnsi" w:cstheme="minorBidi"/>
            <w:noProof/>
            <w:sz w:val="24"/>
          </w:rPr>
          <w:tab/>
        </w:r>
        <w:r w:rsidRPr="00EA4C94">
          <w:rPr>
            <w:rStyle w:val="Hyperlink"/>
            <w:noProof/>
          </w:rPr>
          <w:t>Data insertion into packets</w:t>
        </w:r>
        <w:r>
          <w:rPr>
            <w:noProof/>
            <w:webHidden/>
          </w:rPr>
          <w:tab/>
        </w:r>
        <w:r>
          <w:rPr>
            <w:noProof/>
            <w:webHidden/>
          </w:rPr>
          <w:fldChar w:fldCharType="begin"/>
        </w:r>
        <w:r>
          <w:rPr>
            <w:noProof/>
            <w:webHidden/>
          </w:rPr>
          <w:instrText xml:space="preserve"> PAGEREF _Toc447899103 \h </w:instrText>
        </w:r>
      </w:ins>
      <w:r>
        <w:rPr>
          <w:noProof/>
          <w:webHidden/>
        </w:rPr>
      </w:r>
      <w:r>
        <w:rPr>
          <w:noProof/>
          <w:webHidden/>
        </w:rPr>
        <w:fldChar w:fldCharType="separate"/>
      </w:r>
      <w:ins w:id="526" w:author="Mihai Budiu" w:date="2016-04-08T17:14:00Z">
        <w:r>
          <w:rPr>
            <w:noProof/>
            <w:webHidden/>
          </w:rPr>
          <w:t>81</w:t>
        </w:r>
      </w:ins>
      <w:ins w:id="527" w:author="Mihai Budiu" w:date="2016-04-08T17:13:00Z">
        <w:r>
          <w:rPr>
            <w:noProof/>
            <w:webHidden/>
          </w:rPr>
          <w:fldChar w:fldCharType="end"/>
        </w:r>
        <w:r w:rsidRPr="00EA4C94">
          <w:rPr>
            <w:rStyle w:val="Hyperlink"/>
            <w:noProof/>
          </w:rPr>
          <w:fldChar w:fldCharType="end"/>
        </w:r>
      </w:ins>
    </w:p>
    <w:p w14:paraId="402CC1ED" w14:textId="77777777" w:rsidR="00A465D4" w:rsidRDefault="00A465D4">
      <w:pPr>
        <w:pStyle w:val="TOC1"/>
        <w:rPr>
          <w:ins w:id="528" w:author="Mihai Budiu" w:date="2016-04-08T17:13:00Z"/>
          <w:rFonts w:asciiTheme="minorHAnsi" w:eastAsiaTheme="minorEastAsia" w:hAnsiTheme="minorHAnsi" w:cstheme="minorBidi"/>
          <w:noProof/>
          <w:sz w:val="24"/>
        </w:rPr>
      </w:pPr>
      <w:ins w:id="52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"_Toc447899104"</w:instrText>
        </w:r>
        <w:r w:rsidRPr="00EA4C94">
          <w:rPr>
            <w:rStyle w:val="Hyperlink"/>
            <w:noProof/>
          </w:rPr>
          <w:instrText xml:space="preserve"> </w:instrText>
        </w:r>
        <w:r w:rsidRPr="00EA4C94">
          <w:rPr>
            <w:rStyle w:val="Hyperlink"/>
            <w:noProof/>
          </w:rPr>
          <w:fldChar w:fldCharType="separate"/>
        </w:r>
        <w:r w:rsidRPr="00EA4C94">
          <w:rPr>
            <w:rStyle w:val="Hyperlink"/>
            <w:noProof/>
          </w:rPr>
          <w:t>17</w:t>
        </w:r>
        <w:r>
          <w:rPr>
            <w:rFonts w:asciiTheme="minorHAnsi" w:eastAsiaTheme="minorEastAsia" w:hAnsiTheme="minorHAnsi" w:cstheme="minorBidi"/>
            <w:noProof/>
            <w:sz w:val="24"/>
          </w:rPr>
          <w:tab/>
        </w:r>
        <w:r w:rsidRPr="00EA4C94">
          <w:rPr>
            <w:rStyle w:val="Hyperlink"/>
            <w:noProof/>
          </w:rPr>
          <w:t>Architecture description</w:t>
        </w:r>
        <w:r>
          <w:rPr>
            <w:noProof/>
            <w:webHidden/>
          </w:rPr>
          <w:tab/>
        </w:r>
        <w:r>
          <w:rPr>
            <w:noProof/>
            <w:webHidden/>
          </w:rPr>
          <w:fldChar w:fldCharType="begin"/>
        </w:r>
        <w:r>
          <w:rPr>
            <w:noProof/>
            <w:webHidden/>
          </w:rPr>
          <w:instrText xml:space="preserve"> PAGEREF _Toc447899104 \h </w:instrText>
        </w:r>
      </w:ins>
      <w:r>
        <w:rPr>
          <w:noProof/>
          <w:webHidden/>
        </w:rPr>
      </w:r>
      <w:r>
        <w:rPr>
          <w:noProof/>
          <w:webHidden/>
        </w:rPr>
        <w:fldChar w:fldCharType="separate"/>
      </w:r>
      <w:ins w:id="530" w:author="Mihai Budiu" w:date="2016-04-08T17:14:00Z">
        <w:r>
          <w:rPr>
            <w:noProof/>
            <w:webHidden/>
          </w:rPr>
          <w:t>82</w:t>
        </w:r>
      </w:ins>
      <w:ins w:id="531" w:author="Mihai Budiu" w:date="2016-04-08T17:13:00Z">
        <w:r>
          <w:rPr>
            <w:noProof/>
            <w:webHidden/>
          </w:rPr>
          <w:fldChar w:fldCharType="end"/>
        </w:r>
        <w:r w:rsidRPr="00EA4C94">
          <w:rPr>
            <w:rStyle w:val="Hyperlink"/>
            <w:noProof/>
          </w:rPr>
          <w:fldChar w:fldCharType="end"/>
        </w:r>
      </w:ins>
    </w:p>
    <w:p w14:paraId="1018709A" w14:textId="77777777" w:rsidR="00A465D4" w:rsidRDefault="00A465D4">
      <w:pPr>
        <w:pStyle w:val="TOC2"/>
        <w:tabs>
          <w:tab w:val="left" w:pos="960"/>
          <w:tab w:val="right" w:leader="dot" w:pos="8630"/>
        </w:tabs>
        <w:rPr>
          <w:ins w:id="532" w:author="Mihai Budiu" w:date="2016-04-08T17:13:00Z"/>
          <w:rFonts w:asciiTheme="minorHAnsi" w:eastAsiaTheme="minorEastAsia" w:hAnsiTheme="minorHAnsi" w:cstheme="minorBidi"/>
          <w:noProof/>
          <w:sz w:val="24"/>
        </w:rPr>
      </w:pPr>
      <w:ins w:id="53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"_Toc447899105"</w:instrText>
        </w:r>
        <w:r w:rsidRPr="00EA4C94">
          <w:rPr>
            <w:rStyle w:val="Hyperlink"/>
            <w:noProof/>
          </w:rPr>
          <w:instrText xml:space="preserve"> </w:instrText>
        </w:r>
        <w:r w:rsidRPr="00EA4C94">
          <w:rPr>
            <w:rStyle w:val="Hyperlink"/>
            <w:noProof/>
          </w:rPr>
          <w:fldChar w:fldCharType="separate"/>
        </w:r>
        <w:r w:rsidRPr="00EA4C94">
          <w:rPr>
            <w:rStyle w:val="Hyperlink"/>
            <w:noProof/>
          </w:rPr>
          <w:t>17.1</w:t>
        </w:r>
        <w:r>
          <w:rPr>
            <w:rFonts w:asciiTheme="minorHAnsi" w:eastAsiaTheme="minorEastAsia" w:hAnsiTheme="minorHAnsi" w:cstheme="minorBidi"/>
            <w:noProof/>
            <w:sz w:val="24"/>
          </w:rPr>
          <w:tab/>
        </w:r>
        <w:r w:rsidRPr="00EA4C94">
          <w:rPr>
            <w:rStyle w:val="Hyperlink"/>
            <w:noProof/>
          </w:rPr>
          <w:t>Example architecture description</w:t>
        </w:r>
        <w:r>
          <w:rPr>
            <w:noProof/>
            <w:webHidden/>
          </w:rPr>
          <w:tab/>
        </w:r>
        <w:r>
          <w:rPr>
            <w:noProof/>
            <w:webHidden/>
          </w:rPr>
          <w:fldChar w:fldCharType="begin"/>
        </w:r>
        <w:r>
          <w:rPr>
            <w:noProof/>
            <w:webHidden/>
          </w:rPr>
          <w:instrText xml:space="preserve"> PAGEREF _Toc447899105 \h </w:instrText>
        </w:r>
      </w:ins>
      <w:r>
        <w:rPr>
          <w:noProof/>
          <w:webHidden/>
        </w:rPr>
      </w:r>
      <w:r>
        <w:rPr>
          <w:noProof/>
          <w:webHidden/>
        </w:rPr>
        <w:fldChar w:fldCharType="separate"/>
      </w:r>
      <w:ins w:id="534" w:author="Mihai Budiu" w:date="2016-04-08T17:14:00Z">
        <w:r>
          <w:rPr>
            <w:noProof/>
            <w:webHidden/>
          </w:rPr>
          <w:t>82</w:t>
        </w:r>
      </w:ins>
      <w:ins w:id="535" w:author="Mihai Budiu" w:date="2016-04-08T17:13:00Z">
        <w:r>
          <w:rPr>
            <w:noProof/>
            <w:webHidden/>
          </w:rPr>
          <w:fldChar w:fldCharType="end"/>
        </w:r>
        <w:r w:rsidRPr="00EA4C94">
          <w:rPr>
            <w:rStyle w:val="Hyperlink"/>
            <w:noProof/>
          </w:rPr>
          <w:fldChar w:fldCharType="end"/>
        </w:r>
      </w:ins>
    </w:p>
    <w:p w14:paraId="14A46CB6" w14:textId="77777777" w:rsidR="00A465D4" w:rsidRDefault="00A465D4">
      <w:pPr>
        <w:pStyle w:val="TOC2"/>
        <w:tabs>
          <w:tab w:val="left" w:pos="960"/>
          <w:tab w:val="right" w:leader="dot" w:pos="8630"/>
        </w:tabs>
        <w:rPr>
          <w:ins w:id="536" w:author="Mihai Budiu" w:date="2016-04-08T17:13:00Z"/>
          <w:rFonts w:asciiTheme="minorHAnsi" w:eastAsiaTheme="minorEastAsia" w:hAnsiTheme="minorHAnsi" w:cstheme="minorBidi"/>
          <w:noProof/>
          <w:sz w:val="24"/>
        </w:rPr>
      </w:pPr>
      <w:ins w:id="53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"_Toc447899106"</w:instrText>
        </w:r>
        <w:r w:rsidRPr="00EA4C94">
          <w:rPr>
            <w:rStyle w:val="Hyperlink"/>
            <w:noProof/>
          </w:rPr>
          <w:instrText xml:space="preserve"> </w:instrText>
        </w:r>
        <w:r w:rsidRPr="00EA4C94">
          <w:rPr>
            <w:rStyle w:val="Hyperlink"/>
            <w:noProof/>
          </w:rPr>
          <w:fldChar w:fldCharType="separate"/>
        </w:r>
        <w:r w:rsidRPr="00EA4C94">
          <w:rPr>
            <w:rStyle w:val="Hyperlink"/>
            <w:noProof/>
          </w:rPr>
          <w:t>17.2</w:t>
        </w:r>
        <w:r>
          <w:rPr>
            <w:rFonts w:asciiTheme="minorHAnsi" w:eastAsiaTheme="minorEastAsia" w:hAnsiTheme="minorHAnsi" w:cstheme="minorBidi"/>
            <w:noProof/>
            <w:sz w:val="24"/>
          </w:rPr>
          <w:tab/>
        </w:r>
        <w:r w:rsidRPr="00EA4C94">
          <w:rPr>
            <w:rStyle w:val="Hyperlink"/>
            <w:noProof/>
          </w:rPr>
          <w:t>Target program instantiation</w:t>
        </w:r>
        <w:r>
          <w:rPr>
            <w:noProof/>
            <w:webHidden/>
          </w:rPr>
          <w:tab/>
        </w:r>
        <w:r>
          <w:rPr>
            <w:noProof/>
            <w:webHidden/>
          </w:rPr>
          <w:fldChar w:fldCharType="begin"/>
        </w:r>
        <w:r>
          <w:rPr>
            <w:noProof/>
            <w:webHidden/>
          </w:rPr>
          <w:instrText xml:space="preserve"> PAGEREF _Toc447899106 \h </w:instrText>
        </w:r>
      </w:ins>
      <w:r>
        <w:rPr>
          <w:noProof/>
          <w:webHidden/>
        </w:rPr>
      </w:r>
      <w:r>
        <w:rPr>
          <w:noProof/>
          <w:webHidden/>
        </w:rPr>
        <w:fldChar w:fldCharType="separate"/>
      </w:r>
      <w:ins w:id="538" w:author="Mihai Budiu" w:date="2016-04-08T17:14:00Z">
        <w:r>
          <w:rPr>
            <w:noProof/>
            <w:webHidden/>
          </w:rPr>
          <w:t>83</w:t>
        </w:r>
      </w:ins>
      <w:ins w:id="539" w:author="Mihai Budiu" w:date="2016-04-08T17:13:00Z">
        <w:r>
          <w:rPr>
            <w:noProof/>
            <w:webHidden/>
          </w:rPr>
          <w:fldChar w:fldCharType="end"/>
        </w:r>
        <w:r w:rsidRPr="00EA4C94">
          <w:rPr>
            <w:rStyle w:val="Hyperlink"/>
            <w:noProof/>
          </w:rPr>
          <w:fldChar w:fldCharType="end"/>
        </w:r>
      </w:ins>
    </w:p>
    <w:p w14:paraId="02EB2E67" w14:textId="77777777" w:rsidR="00A465D4" w:rsidRDefault="00A465D4">
      <w:pPr>
        <w:pStyle w:val="TOC2"/>
        <w:tabs>
          <w:tab w:val="left" w:pos="960"/>
          <w:tab w:val="right" w:leader="dot" w:pos="8630"/>
        </w:tabs>
        <w:rPr>
          <w:ins w:id="540" w:author="Mihai Budiu" w:date="2016-04-08T17:13:00Z"/>
          <w:rFonts w:asciiTheme="minorHAnsi" w:eastAsiaTheme="minorEastAsia" w:hAnsiTheme="minorHAnsi" w:cstheme="minorBidi"/>
          <w:noProof/>
          <w:sz w:val="24"/>
        </w:rPr>
      </w:pPr>
      <w:ins w:id="54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"_Toc447899107"</w:instrText>
        </w:r>
        <w:r w:rsidRPr="00EA4C94">
          <w:rPr>
            <w:rStyle w:val="Hyperlink"/>
            <w:noProof/>
          </w:rPr>
          <w:instrText xml:space="preserve"> </w:instrText>
        </w:r>
        <w:r w:rsidRPr="00EA4C94">
          <w:rPr>
            <w:rStyle w:val="Hyperlink"/>
            <w:noProof/>
          </w:rPr>
          <w:fldChar w:fldCharType="separate"/>
        </w:r>
        <w:r w:rsidRPr="00EA4C94">
          <w:rPr>
            <w:rStyle w:val="Hyperlink"/>
            <w:noProof/>
          </w:rPr>
          <w:t>17.3</w:t>
        </w:r>
        <w:r>
          <w:rPr>
            <w:rFonts w:asciiTheme="minorHAnsi" w:eastAsiaTheme="minorEastAsia" w:hAnsiTheme="minorHAnsi" w:cstheme="minorBidi"/>
            <w:noProof/>
            <w:sz w:val="24"/>
          </w:rPr>
          <w:tab/>
        </w:r>
        <w:r w:rsidRPr="00EA4C94">
          <w:rPr>
            <w:rStyle w:val="Hyperlink"/>
            <w:noProof/>
          </w:rPr>
          <w:t>A Packet Filter Model</w:t>
        </w:r>
        <w:r>
          <w:rPr>
            <w:noProof/>
            <w:webHidden/>
          </w:rPr>
          <w:tab/>
        </w:r>
        <w:r>
          <w:rPr>
            <w:noProof/>
            <w:webHidden/>
          </w:rPr>
          <w:fldChar w:fldCharType="begin"/>
        </w:r>
        <w:r>
          <w:rPr>
            <w:noProof/>
            <w:webHidden/>
          </w:rPr>
          <w:instrText xml:space="preserve"> PAGEREF _Toc447899107 \h </w:instrText>
        </w:r>
      </w:ins>
      <w:r>
        <w:rPr>
          <w:noProof/>
          <w:webHidden/>
        </w:rPr>
      </w:r>
      <w:r>
        <w:rPr>
          <w:noProof/>
          <w:webHidden/>
        </w:rPr>
        <w:fldChar w:fldCharType="separate"/>
      </w:r>
      <w:ins w:id="542" w:author="Mihai Budiu" w:date="2016-04-08T17:14:00Z">
        <w:r>
          <w:rPr>
            <w:noProof/>
            <w:webHidden/>
          </w:rPr>
          <w:t>84</w:t>
        </w:r>
      </w:ins>
      <w:ins w:id="543" w:author="Mihai Budiu" w:date="2016-04-08T17:13:00Z">
        <w:r>
          <w:rPr>
            <w:noProof/>
            <w:webHidden/>
          </w:rPr>
          <w:fldChar w:fldCharType="end"/>
        </w:r>
        <w:r w:rsidRPr="00EA4C94">
          <w:rPr>
            <w:rStyle w:val="Hyperlink"/>
            <w:noProof/>
          </w:rPr>
          <w:fldChar w:fldCharType="end"/>
        </w:r>
      </w:ins>
    </w:p>
    <w:p w14:paraId="135FE64F" w14:textId="77777777" w:rsidR="00A465D4" w:rsidRDefault="00A465D4">
      <w:pPr>
        <w:pStyle w:val="TOC1"/>
        <w:rPr>
          <w:ins w:id="544" w:author="Mihai Budiu" w:date="2016-04-08T17:13:00Z"/>
          <w:rFonts w:asciiTheme="minorHAnsi" w:eastAsiaTheme="minorEastAsia" w:hAnsiTheme="minorHAnsi" w:cstheme="minorBidi"/>
          <w:noProof/>
          <w:sz w:val="24"/>
        </w:rPr>
      </w:pPr>
      <w:ins w:id="54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"_Toc447899108"</w:instrText>
        </w:r>
        <w:r w:rsidRPr="00EA4C94">
          <w:rPr>
            <w:rStyle w:val="Hyperlink"/>
            <w:noProof/>
          </w:rPr>
          <w:instrText xml:space="preserve"> </w:instrText>
        </w:r>
        <w:r w:rsidRPr="00EA4C94">
          <w:rPr>
            <w:rStyle w:val="Hyperlink"/>
            <w:noProof/>
          </w:rPr>
          <w:fldChar w:fldCharType="separate"/>
        </w:r>
        <w:r w:rsidRPr="00EA4C94">
          <w:rPr>
            <w:rStyle w:val="Hyperlink"/>
            <w:noProof/>
          </w:rPr>
          <w:t>18</w:t>
        </w:r>
        <w:r>
          <w:rPr>
            <w:rFonts w:asciiTheme="minorHAnsi" w:eastAsiaTheme="minorEastAsia" w:hAnsiTheme="minorHAnsi" w:cstheme="minorBidi"/>
            <w:noProof/>
            <w:sz w:val="24"/>
          </w:rPr>
          <w:tab/>
        </w:r>
        <w:r w:rsidRPr="00EA4C94">
          <w:rPr>
            <w:rStyle w:val="Hyperlink"/>
            <w:noProof/>
          </w:rPr>
          <w:t>The P4 abstract machine: evaluating a P4 program</w:t>
        </w:r>
        <w:r>
          <w:rPr>
            <w:noProof/>
            <w:webHidden/>
          </w:rPr>
          <w:tab/>
        </w:r>
        <w:r>
          <w:rPr>
            <w:noProof/>
            <w:webHidden/>
          </w:rPr>
          <w:fldChar w:fldCharType="begin"/>
        </w:r>
        <w:r>
          <w:rPr>
            <w:noProof/>
            <w:webHidden/>
          </w:rPr>
          <w:instrText xml:space="preserve"> PAGEREF _Toc447899108 \h </w:instrText>
        </w:r>
      </w:ins>
      <w:r>
        <w:rPr>
          <w:noProof/>
          <w:webHidden/>
        </w:rPr>
      </w:r>
      <w:r>
        <w:rPr>
          <w:noProof/>
          <w:webHidden/>
        </w:rPr>
        <w:fldChar w:fldCharType="separate"/>
      </w:r>
      <w:ins w:id="546" w:author="Mihai Budiu" w:date="2016-04-08T17:14:00Z">
        <w:r>
          <w:rPr>
            <w:noProof/>
            <w:webHidden/>
          </w:rPr>
          <w:t>85</w:t>
        </w:r>
      </w:ins>
      <w:ins w:id="547" w:author="Mihai Budiu" w:date="2016-04-08T17:13:00Z">
        <w:r>
          <w:rPr>
            <w:noProof/>
            <w:webHidden/>
          </w:rPr>
          <w:fldChar w:fldCharType="end"/>
        </w:r>
        <w:r w:rsidRPr="00EA4C94">
          <w:rPr>
            <w:rStyle w:val="Hyperlink"/>
            <w:noProof/>
          </w:rPr>
          <w:fldChar w:fldCharType="end"/>
        </w:r>
      </w:ins>
    </w:p>
    <w:p w14:paraId="611323B7" w14:textId="77777777" w:rsidR="00A465D4" w:rsidRDefault="00A465D4">
      <w:pPr>
        <w:pStyle w:val="TOC2"/>
        <w:tabs>
          <w:tab w:val="left" w:pos="960"/>
          <w:tab w:val="right" w:leader="dot" w:pos="8630"/>
        </w:tabs>
        <w:rPr>
          <w:ins w:id="548" w:author="Mihai Budiu" w:date="2016-04-08T17:13:00Z"/>
          <w:rFonts w:asciiTheme="minorHAnsi" w:eastAsiaTheme="minorEastAsia" w:hAnsiTheme="minorHAnsi" w:cstheme="minorBidi"/>
          <w:noProof/>
          <w:sz w:val="24"/>
        </w:rPr>
      </w:pPr>
      <w:ins w:id="54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"_Toc447899109"</w:instrText>
        </w:r>
        <w:r w:rsidRPr="00EA4C94">
          <w:rPr>
            <w:rStyle w:val="Hyperlink"/>
            <w:noProof/>
          </w:rPr>
          <w:instrText xml:space="preserve"> </w:instrText>
        </w:r>
        <w:r w:rsidRPr="00EA4C94">
          <w:rPr>
            <w:rStyle w:val="Hyperlink"/>
            <w:noProof/>
          </w:rPr>
          <w:fldChar w:fldCharType="separate"/>
        </w:r>
        <w:r w:rsidRPr="00EA4C94">
          <w:rPr>
            <w:rStyle w:val="Hyperlink"/>
            <w:noProof/>
          </w:rPr>
          <w:t>18.1</w:t>
        </w:r>
        <w:r>
          <w:rPr>
            <w:rFonts w:asciiTheme="minorHAnsi" w:eastAsiaTheme="minorEastAsia" w:hAnsiTheme="minorHAnsi" w:cstheme="minorBidi"/>
            <w:noProof/>
            <w:sz w:val="24"/>
          </w:rPr>
          <w:tab/>
        </w:r>
        <w:r w:rsidRPr="00EA4C94">
          <w:rPr>
            <w:rStyle w:val="Hyperlink"/>
            <w:noProof/>
          </w:rPr>
          <w:t>Compile-time evaluation</w:t>
        </w:r>
        <w:r>
          <w:rPr>
            <w:noProof/>
            <w:webHidden/>
          </w:rPr>
          <w:tab/>
        </w:r>
        <w:r>
          <w:rPr>
            <w:noProof/>
            <w:webHidden/>
          </w:rPr>
          <w:fldChar w:fldCharType="begin"/>
        </w:r>
        <w:r>
          <w:rPr>
            <w:noProof/>
            <w:webHidden/>
          </w:rPr>
          <w:instrText xml:space="preserve"> PAGEREF _Toc447899109 \h </w:instrText>
        </w:r>
      </w:ins>
      <w:r>
        <w:rPr>
          <w:noProof/>
          <w:webHidden/>
        </w:rPr>
      </w:r>
      <w:r>
        <w:rPr>
          <w:noProof/>
          <w:webHidden/>
        </w:rPr>
        <w:fldChar w:fldCharType="separate"/>
      </w:r>
      <w:ins w:id="550" w:author="Mihai Budiu" w:date="2016-04-08T17:14:00Z">
        <w:r>
          <w:rPr>
            <w:noProof/>
            <w:webHidden/>
          </w:rPr>
          <w:t>85</w:t>
        </w:r>
      </w:ins>
      <w:ins w:id="551" w:author="Mihai Budiu" w:date="2016-04-08T17:13:00Z">
        <w:r>
          <w:rPr>
            <w:noProof/>
            <w:webHidden/>
          </w:rPr>
          <w:fldChar w:fldCharType="end"/>
        </w:r>
        <w:r w:rsidRPr="00EA4C94">
          <w:rPr>
            <w:rStyle w:val="Hyperlink"/>
            <w:noProof/>
          </w:rPr>
          <w:fldChar w:fldCharType="end"/>
        </w:r>
      </w:ins>
    </w:p>
    <w:p w14:paraId="364E0B1B" w14:textId="77777777" w:rsidR="00A465D4" w:rsidRDefault="00A465D4">
      <w:pPr>
        <w:pStyle w:val="TOC2"/>
        <w:tabs>
          <w:tab w:val="left" w:pos="960"/>
          <w:tab w:val="right" w:leader="dot" w:pos="8630"/>
        </w:tabs>
        <w:rPr>
          <w:ins w:id="552" w:author="Mihai Budiu" w:date="2016-04-08T17:13:00Z"/>
          <w:rFonts w:asciiTheme="minorHAnsi" w:eastAsiaTheme="minorEastAsia" w:hAnsiTheme="minorHAnsi" w:cstheme="minorBidi"/>
          <w:noProof/>
          <w:sz w:val="24"/>
        </w:rPr>
      </w:pPr>
      <w:ins w:id="55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"_Toc447899110"</w:instrText>
        </w:r>
        <w:r w:rsidRPr="00EA4C94">
          <w:rPr>
            <w:rStyle w:val="Hyperlink"/>
            <w:noProof/>
          </w:rPr>
          <w:instrText xml:space="preserve"> </w:instrText>
        </w:r>
        <w:r w:rsidRPr="00EA4C94">
          <w:rPr>
            <w:rStyle w:val="Hyperlink"/>
            <w:noProof/>
          </w:rPr>
          <w:fldChar w:fldCharType="separate"/>
        </w:r>
        <w:r w:rsidRPr="00EA4C94">
          <w:rPr>
            <w:rStyle w:val="Hyperlink"/>
            <w:noProof/>
          </w:rPr>
          <w:t>18.2</w:t>
        </w:r>
        <w:r>
          <w:rPr>
            <w:rFonts w:asciiTheme="minorHAnsi" w:eastAsiaTheme="minorEastAsia" w:hAnsiTheme="minorHAnsi" w:cstheme="minorBidi"/>
            <w:noProof/>
            <w:sz w:val="24"/>
          </w:rPr>
          <w:tab/>
        </w:r>
        <w:r w:rsidRPr="00EA4C94">
          <w:rPr>
            <w:rStyle w:val="Hyperlink"/>
            <w:noProof/>
          </w:rPr>
          <w:t>Dynamic evaluation</w:t>
        </w:r>
        <w:r>
          <w:rPr>
            <w:noProof/>
            <w:webHidden/>
          </w:rPr>
          <w:tab/>
        </w:r>
        <w:r>
          <w:rPr>
            <w:noProof/>
            <w:webHidden/>
          </w:rPr>
          <w:fldChar w:fldCharType="begin"/>
        </w:r>
        <w:r>
          <w:rPr>
            <w:noProof/>
            <w:webHidden/>
          </w:rPr>
          <w:instrText xml:space="preserve"> PAGEREF _Toc447899110 \h </w:instrText>
        </w:r>
      </w:ins>
      <w:r>
        <w:rPr>
          <w:noProof/>
          <w:webHidden/>
        </w:rPr>
      </w:r>
      <w:r>
        <w:rPr>
          <w:noProof/>
          <w:webHidden/>
        </w:rPr>
        <w:fldChar w:fldCharType="separate"/>
      </w:r>
      <w:ins w:id="554" w:author="Mihai Budiu" w:date="2016-04-08T17:14:00Z">
        <w:r>
          <w:rPr>
            <w:noProof/>
            <w:webHidden/>
          </w:rPr>
          <w:t>86</w:t>
        </w:r>
      </w:ins>
      <w:ins w:id="555" w:author="Mihai Budiu" w:date="2016-04-08T17:13:00Z">
        <w:r>
          <w:rPr>
            <w:noProof/>
            <w:webHidden/>
          </w:rPr>
          <w:fldChar w:fldCharType="end"/>
        </w:r>
        <w:r w:rsidRPr="00EA4C94">
          <w:rPr>
            <w:rStyle w:val="Hyperlink"/>
            <w:noProof/>
          </w:rPr>
          <w:fldChar w:fldCharType="end"/>
        </w:r>
      </w:ins>
    </w:p>
    <w:p w14:paraId="6B0CECAA" w14:textId="77777777" w:rsidR="00A465D4" w:rsidRDefault="00A465D4">
      <w:pPr>
        <w:pStyle w:val="TOC3"/>
        <w:tabs>
          <w:tab w:val="left" w:pos="1440"/>
          <w:tab w:val="right" w:leader="dot" w:pos="8630"/>
        </w:tabs>
        <w:rPr>
          <w:ins w:id="556" w:author="Mihai Budiu" w:date="2016-04-08T17:13:00Z"/>
          <w:rFonts w:asciiTheme="minorHAnsi" w:eastAsiaTheme="minorEastAsia" w:hAnsiTheme="minorHAnsi" w:cstheme="minorBidi"/>
          <w:noProof/>
          <w:sz w:val="24"/>
        </w:rPr>
      </w:pPr>
      <w:ins w:id="55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"_Toc447899111"</w:instrText>
        </w:r>
        <w:r w:rsidRPr="00EA4C94">
          <w:rPr>
            <w:rStyle w:val="Hyperlink"/>
            <w:noProof/>
          </w:rPr>
          <w:instrText xml:space="preserve"> </w:instrText>
        </w:r>
        <w:r w:rsidRPr="00EA4C94">
          <w:rPr>
            <w:rStyle w:val="Hyperlink"/>
            <w:noProof/>
          </w:rPr>
          <w:fldChar w:fldCharType="separate"/>
        </w:r>
        <w:r w:rsidRPr="00EA4C94">
          <w:rPr>
            <w:rStyle w:val="Hyperlink"/>
            <w:noProof/>
          </w:rPr>
          <w:t>18.2.1</w:t>
        </w:r>
        <w:r>
          <w:rPr>
            <w:rFonts w:asciiTheme="minorHAnsi" w:eastAsiaTheme="minorEastAsia" w:hAnsiTheme="minorHAnsi" w:cstheme="minorBidi"/>
            <w:noProof/>
            <w:sz w:val="24"/>
          </w:rPr>
          <w:tab/>
        </w:r>
        <w:r w:rsidRPr="00EA4C94">
          <w:rPr>
            <w:rStyle w:val="Hyperlink"/>
            <w:noProof/>
          </w:rPr>
          <w:t>Concurrency model</w:t>
        </w:r>
        <w:r>
          <w:rPr>
            <w:noProof/>
            <w:webHidden/>
          </w:rPr>
          <w:tab/>
        </w:r>
        <w:r>
          <w:rPr>
            <w:noProof/>
            <w:webHidden/>
          </w:rPr>
          <w:fldChar w:fldCharType="begin"/>
        </w:r>
        <w:r>
          <w:rPr>
            <w:noProof/>
            <w:webHidden/>
          </w:rPr>
          <w:instrText xml:space="preserve"> PAGEREF _Toc447899111 \h </w:instrText>
        </w:r>
      </w:ins>
      <w:r>
        <w:rPr>
          <w:noProof/>
          <w:webHidden/>
        </w:rPr>
      </w:r>
      <w:r>
        <w:rPr>
          <w:noProof/>
          <w:webHidden/>
        </w:rPr>
        <w:fldChar w:fldCharType="separate"/>
      </w:r>
      <w:ins w:id="558" w:author="Mihai Budiu" w:date="2016-04-08T17:14:00Z">
        <w:r>
          <w:rPr>
            <w:noProof/>
            <w:webHidden/>
          </w:rPr>
          <w:t>86</w:t>
        </w:r>
      </w:ins>
      <w:ins w:id="559" w:author="Mihai Budiu" w:date="2016-04-08T17:13:00Z">
        <w:r>
          <w:rPr>
            <w:noProof/>
            <w:webHidden/>
          </w:rPr>
          <w:fldChar w:fldCharType="end"/>
        </w:r>
        <w:r w:rsidRPr="00EA4C94">
          <w:rPr>
            <w:rStyle w:val="Hyperlink"/>
            <w:noProof/>
          </w:rPr>
          <w:fldChar w:fldCharType="end"/>
        </w:r>
      </w:ins>
    </w:p>
    <w:p w14:paraId="69E01823" w14:textId="77777777" w:rsidR="00A465D4" w:rsidRDefault="00A465D4">
      <w:pPr>
        <w:pStyle w:val="TOC1"/>
        <w:rPr>
          <w:ins w:id="560" w:author="Mihai Budiu" w:date="2016-04-08T17:13:00Z"/>
          <w:rFonts w:asciiTheme="minorHAnsi" w:eastAsiaTheme="minorEastAsia" w:hAnsiTheme="minorHAnsi" w:cstheme="minorBidi"/>
          <w:noProof/>
          <w:sz w:val="24"/>
        </w:rPr>
      </w:pPr>
      <w:ins w:id="56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"_Toc447899112"</w:instrText>
        </w:r>
        <w:r w:rsidRPr="00EA4C94">
          <w:rPr>
            <w:rStyle w:val="Hyperlink"/>
            <w:noProof/>
          </w:rPr>
          <w:instrText xml:space="preserve"> </w:instrText>
        </w:r>
        <w:r w:rsidRPr="00EA4C94">
          <w:rPr>
            <w:rStyle w:val="Hyperlink"/>
            <w:noProof/>
          </w:rPr>
          <w:fldChar w:fldCharType="separate"/>
        </w:r>
        <w:r w:rsidRPr="00EA4C94">
          <w:rPr>
            <w:rStyle w:val="Hyperlink"/>
            <w:noProof/>
          </w:rPr>
          <w:t>19</w:t>
        </w:r>
        <w:r>
          <w:rPr>
            <w:rFonts w:asciiTheme="minorHAnsi" w:eastAsiaTheme="minorEastAsia" w:hAnsiTheme="minorHAnsi" w:cstheme="minorBidi"/>
            <w:noProof/>
            <w:sz w:val="24"/>
          </w:rPr>
          <w:tab/>
        </w:r>
        <w:r w:rsidRPr="00EA4C94">
          <w:rPr>
            <w:rStyle w:val="Hyperlink"/>
            <w:noProof/>
          </w:rPr>
          <w:t>Annotations</w:t>
        </w:r>
        <w:r>
          <w:rPr>
            <w:noProof/>
            <w:webHidden/>
          </w:rPr>
          <w:tab/>
        </w:r>
        <w:r>
          <w:rPr>
            <w:noProof/>
            <w:webHidden/>
          </w:rPr>
          <w:fldChar w:fldCharType="begin"/>
        </w:r>
        <w:r>
          <w:rPr>
            <w:noProof/>
            <w:webHidden/>
          </w:rPr>
          <w:instrText xml:space="preserve"> PAGEREF _Toc447899112 \h </w:instrText>
        </w:r>
      </w:ins>
      <w:r>
        <w:rPr>
          <w:noProof/>
          <w:webHidden/>
        </w:rPr>
      </w:r>
      <w:r>
        <w:rPr>
          <w:noProof/>
          <w:webHidden/>
        </w:rPr>
        <w:fldChar w:fldCharType="separate"/>
      </w:r>
      <w:ins w:id="562" w:author="Mihai Budiu" w:date="2016-04-08T17:14:00Z">
        <w:r>
          <w:rPr>
            <w:noProof/>
            <w:webHidden/>
          </w:rPr>
          <w:t>87</w:t>
        </w:r>
      </w:ins>
      <w:ins w:id="563" w:author="Mihai Budiu" w:date="2016-04-08T17:13:00Z">
        <w:r>
          <w:rPr>
            <w:noProof/>
            <w:webHidden/>
          </w:rPr>
          <w:fldChar w:fldCharType="end"/>
        </w:r>
        <w:r w:rsidRPr="00EA4C94">
          <w:rPr>
            <w:rStyle w:val="Hyperlink"/>
            <w:noProof/>
          </w:rPr>
          <w:fldChar w:fldCharType="end"/>
        </w:r>
      </w:ins>
    </w:p>
    <w:p w14:paraId="550AE396" w14:textId="77777777" w:rsidR="00A465D4" w:rsidRDefault="00A465D4">
      <w:pPr>
        <w:pStyle w:val="TOC3"/>
        <w:tabs>
          <w:tab w:val="left" w:pos="1440"/>
          <w:tab w:val="right" w:leader="dot" w:pos="8630"/>
        </w:tabs>
        <w:rPr>
          <w:ins w:id="564" w:author="Mihai Budiu" w:date="2016-04-08T17:13:00Z"/>
          <w:rFonts w:asciiTheme="minorHAnsi" w:eastAsiaTheme="minorEastAsia" w:hAnsiTheme="minorHAnsi" w:cstheme="minorBidi"/>
          <w:noProof/>
          <w:sz w:val="24"/>
        </w:rPr>
      </w:pPr>
      <w:ins w:id="56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"_Toc447899113"</w:instrText>
        </w:r>
        <w:r w:rsidRPr="00EA4C94">
          <w:rPr>
            <w:rStyle w:val="Hyperlink"/>
            <w:noProof/>
          </w:rPr>
          <w:instrText xml:space="preserve"> </w:instrText>
        </w:r>
        <w:r w:rsidRPr="00EA4C94">
          <w:rPr>
            <w:rStyle w:val="Hyperlink"/>
            <w:noProof/>
          </w:rPr>
          <w:fldChar w:fldCharType="separate"/>
        </w:r>
        <w:r w:rsidRPr="00EA4C94">
          <w:rPr>
            <w:rStyle w:val="Hyperlink"/>
            <w:noProof/>
          </w:rPr>
          <w:t>19.1.1</w:t>
        </w:r>
        <w:r>
          <w:rPr>
            <w:rFonts w:asciiTheme="minorHAnsi" w:eastAsiaTheme="minorEastAsia" w:hAnsiTheme="minorHAnsi" w:cstheme="minorBidi"/>
            <w:noProof/>
            <w:sz w:val="24"/>
          </w:rPr>
          <w:tab/>
        </w:r>
        <w:r w:rsidRPr="00EA4C94">
          <w:rPr>
            <w:rStyle w:val="Hyperlink"/>
            <w:noProof/>
          </w:rPr>
          <w:t>Predefined annotations</w:t>
        </w:r>
        <w:r>
          <w:rPr>
            <w:noProof/>
            <w:webHidden/>
          </w:rPr>
          <w:tab/>
        </w:r>
        <w:r>
          <w:rPr>
            <w:noProof/>
            <w:webHidden/>
          </w:rPr>
          <w:fldChar w:fldCharType="begin"/>
        </w:r>
        <w:r>
          <w:rPr>
            <w:noProof/>
            <w:webHidden/>
          </w:rPr>
          <w:instrText xml:space="preserve"> PAGEREF _Toc447899113 \h </w:instrText>
        </w:r>
      </w:ins>
      <w:r>
        <w:rPr>
          <w:noProof/>
          <w:webHidden/>
        </w:rPr>
      </w:r>
      <w:r>
        <w:rPr>
          <w:noProof/>
          <w:webHidden/>
        </w:rPr>
        <w:fldChar w:fldCharType="separate"/>
      </w:r>
      <w:ins w:id="566" w:author="Mihai Budiu" w:date="2016-04-08T17:14:00Z">
        <w:r>
          <w:rPr>
            <w:noProof/>
            <w:webHidden/>
          </w:rPr>
          <w:t>88</w:t>
        </w:r>
      </w:ins>
      <w:ins w:id="567" w:author="Mihai Budiu" w:date="2016-04-08T17:13:00Z">
        <w:r>
          <w:rPr>
            <w:noProof/>
            <w:webHidden/>
          </w:rPr>
          <w:fldChar w:fldCharType="end"/>
        </w:r>
        <w:r w:rsidRPr="00EA4C94">
          <w:rPr>
            <w:rStyle w:val="Hyperlink"/>
            <w:noProof/>
          </w:rPr>
          <w:fldChar w:fldCharType="end"/>
        </w:r>
      </w:ins>
    </w:p>
    <w:p w14:paraId="1DC9C869" w14:textId="77777777" w:rsidR="00A465D4" w:rsidRDefault="00A465D4">
      <w:pPr>
        <w:pStyle w:val="TOC3"/>
        <w:tabs>
          <w:tab w:val="left" w:pos="1440"/>
          <w:tab w:val="right" w:leader="dot" w:pos="8630"/>
        </w:tabs>
        <w:rPr>
          <w:ins w:id="568" w:author="Mihai Budiu" w:date="2016-04-08T17:13:00Z"/>
          <w:rFonts w:asciiTheme="minorHAnsi" w:eastAsiaTheme="minorEastAsia" w:hAnsiTheme="minorHAnsi" w:cstheme="minorBidi"/>
          <w:noProof/>
          <w:sz w:val="24"/>
        </w:rPr>
      </w:pPr>
      <w:ins w:id="569"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"_Toc447899114"</w:instrText>
        </w:r>
        <w:r w:rsidRPr="00EA4C94">
          <w:rPr>
            <w:rStyle w:val="Hyperlink"/>
            <w:noProof/>
          </w:rPr>
          <w:instrText xml:space="preserve"> </w:instrText>
        </w:r>
        <w:r w:rsidRPr="00EA4C94">
          <w:rPr>
            <w:rStyle w:val="Hyperlink"/>
            <w:noProof/>
          </w:rPr>
          <w:fldChar w:fldCharType="separate"/>
        </w:r>
        <w:r w:rsidRPr="00EA4C94">
          <w:rPr>
            <w:rStyle w:val="Hyperlink"/>
            <w:noProof/>
          </w:rPr>
          <w:t>19.1.2</w:t>
        </w:r>
        <w:r>
          <w:rPr>
            <w:rFonts w:asciiTheme="minorHAnsi" w:eastAsiaTheme="minorEastAsia" w:hAnsiTheme="minorHAnsi" w:cstheme="minorBidi"/>
            <w:noProof/>
            <w:sz w:val="24"/>
          </w:rPr>
          <w:tab/>
        </w:r>
        <w:r w:rsidRPr="00EA4C94">
          <w:rPr>
            <w:rStyle w:val="Hyperlink"/>
            <w:noProof/>
          </w:rPr>
          <w:t>Target-specific annotations</w:t>
        </w:r>
        <w:r>
          <w:rPr>
            <w:noProof/>
            <w:webHidden/>
          </w:rPr>
          <w:tab/>
        </w:r>
        <w:r>
          <w:rPr>
            <w:noProof/>
            <w:webHidden/>
          </w:rPr>
          <w:fldChar w:fldCharType="begin"/>
        </w:r>
        <w:r>
          <w:rPr>
            <w:noProof/>
            <w:webHidden/>
          </w:rPr>
          <w:instrText xml:space="preserve"> PAGEREF _Toc447899114 \h </w:instrText>
        </w:r>
      </w:ins>
      <w:r>
        <w:rPr>
          <w:noProof/>
          <w:webHidden/>
        </w:rPr>
      </w:r>
      <w:r>
        <w:rPr>
          <w:noProof/>
          <w:webHidden/>
        </w:rPr>
        <w:fldChar w:fldCharType="separate"/>
      </w:r>
      <w:ins w:id="570" w:author="Mihai Budiu" w:date="2016-04-08T17:14:00Z">
        <w:r>
          <w:rPr>
            <w:noProof/>
            <w:webHidden/>
          </w:rPr>
          <w:t>89</w:t>
        </w:r>
      </w:ins>
      <w:ins w:id="571" w:author="Mihai Budiu" w:date="2016-04-08T17:13:00Z">
        <w:r>
          <w:rPr>
            <w:noProof/>
            <w:webHidden/>
          </w:rPr>
          <w:fldChar w:fldCharType="end"/>
        </w:r>
        <w:r w:rsidRPr="00EA4C94">
          <w:rPr>
            <w:rStyle w:val="Hyperlink"/>
            <w:noProof/>
          </w:rPr>
          <w:fldChar w:fldCharType="end"/>
        </w:r>
      </w:ins>
    </w:p>
    <w:p w14:paraId="611A3298" w14:textId="77777777" w:rsidR="00A465D4" w:rsidRDefault="00A465D4">
      <w:pPr>
        <w:pStyle w:val="TOC1"/>
        <w:rPr>
          <w:ins w:id="572" w:author="Mihai Budiu" w:date="2016-04-08T17:13:00Z"/>
          <w:rFonts w:asciiTheme="minorHAnsi" w:eastAsiaTheme="minorEastAsia" w:hAnsiTheme="minorHAnsi" w:cstheme="minorBidi"/>
          <w:noProof/>
          <w:sz w:val="24"/>
        </w:rPr>
      </w:pPr>
      <w:ins w:id="573"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"_Toc447899115"</w:instrText>
        </w:r>
        <w:r w:rsidRPr="00EA4C94">
          <w:rPr>
            <w:rStyle w:val="Hyperlink"/>
            <w:noProof/>
          </w:rPr>
          <w:instrText xml:space="preserve"> </w:instrText>
        </w:r>
        <w:r w:rsidRPr="00EA4C94">
          <w:rPr>
            <w:rStyle w:val="Hyperlink"/>
            <w:noProof/>
          </w:rPr>
          <w:fldChar w:fldCharType="separate"/>
        </w:r>
        <w:r w:rsidRPr="00EA4C94">
          <w:rPr>
            <w:rStyle w:val="Hyperlink"/>
            <w:noProof/>
          </w:rPr>
          <w:t>20</w:t>
        </w:r>
        <w:r>
          <w:rPr>
            <w:rFonts w:asciiTheme="minorHAnsi" w:eastAsiaTheme="minorEastAsia" w:hAnsiTheme="minorHAnsi" w:cstheme="minorBidi"/>
            <w:noProof/>
            <w:sz w:val="24"/>
          </w:rPr>
          <w:tab/>
        </w:r>
        <w:r w:rsidRPr="00EA4C94">
          <w:rPr>
            <w:rStyle w:val="Hyperlink"/>
            <w:noProof/>
          </w:rPr>
          <w:t>Appendix: P4 reserved keywords</w:t>
        </w:r>
        <w:r>
          <w:rPr>
            <w:noProof/>
            <w:webHidden/>
          </w:rPr>
          <w:tab/>
        </w:r>
        <w:r>
          <w:rPr>
            <w:noProof/>
            <w:webHidden/>
          </w:rPr>
          <w:fldChar w:fldCharType="begin"/>
        </w:r>
        <w:r>
          <w:rPr>
            <w:noProof/>
            <w:webHidden/>
          </w:rPr>
          <w:instrText xml:space="preserve"> PAGEREF _Toc447899115 \h </w:instrText>
        </w:r>
      </w:ins>
      <w:r>
        <w:rPr>
          <w:noProof/>
          <w:webHidden/>
        </w:rPr>
      </w:r>
      <w:r>
        <w:rPr>
          <w:noProof/>
          <w:webHidden/>
        </w:rPr>
        <w:fldChar w:fldCharType="separate"/>
      </w:r>
      <w:ins w:id="574" w:author="Mihai Budiu" w:date="2016-04-08T17:14:00Z">
        <w:r>
          <w:rPr>
            <w:noProof/>
            <w:webHidden/>
          </w:rPr>
          <w:t>89</w:t>
        </w:r>
      </w:ins>
      <w:ins w:id="575" w:author="Mihai Budiu" w:date="2016-04-08T17:13:00Z">
        <w:r>
          <w:rPr>
            <w:noProof/>
            <w:webHidden/>
          </w:rPr>
          <w:fldChar w:fldCharType="end"/>
        </w:r>
        <w:r w:rsidRPr="00EA4C94">
          <w:rPr>
            <w:rStyle w:val="Hyperlink"/>
            <w:noProof/>
          </w:rPr>
          <w:fldChar w:fldCharType="end"/>
        </w:r>
      </w:ins>
    </w:p>
    <w:p w14:paraId="4513D1E0" w14:textId="77777777" w:rsidR="00A465D4" w:rsidRDefault="00A465D4">
      <w:pPr>
        <w:pStyle w:val="TOC1"/>
        <w:rPr>
          <w:ins w:id="576" w:author="Mihai Budiu" w:date="2016-04-08T17:13:00Z"/>
          <w:rFonts w:asciiTheme="minorHAnsi" w:eastAsiaTheme="minorEastAsia" w:hAnsiTheme="minorHAnsi" w:cstheme="minorBidi"/>
          <w:noProof/>
          <w:sz w:val="24"/>
        </w:rPr>
      </w:pPr>
      <w:ins w:id="577"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"_Toc447899116"</w:instrText>
        </w:r>
        <w:r w:rsidRPr="00EA4C94">
          <w:rPr>
            <w:rStyle w:val="Hyperlink"/>
            <w:noProof/>
          </w:rPr>
          <w:instrText xml:space="preserve"> </w:instrText>
        </w:r>
        <w:r w:rsidRPr="00EA4C94">
          <w:rPr>
            <w:rStyle w:val="Hyperlink"/>
            <w:noProof/>
          </w:rPr>
          <w:fldChar w:fldCharType="separate"/>
        </w:r>
        <w:r w:rsidRPr="00EA4C94">
          <w:rPr>
            <w:rStyle w:val="Hyperlink"/>
            <w:noProof/>
          </w:rPr>
          <w:t>21</w:t>
        </w:r>
        <w:r>
          <w:rPr>
            <w:rFonts w:asciiTheme="minorHAnsi" w:eastAsiaTheme="minorEastAsia" w:hAnsiTheme="minorHAnsi" w:cstheme="minorBidi"/>
            <w:noProof/>
            <w:sz w:val="24"/>
          </w:rPr>
          <w:tab/>
        </w:r>
        <w:r w:rsidRPr="00EA4C94">
          <w:rPr>
            <w:rStyle w:val="Hyperlink"/>
            <w:noProof/>
          </w:rPr>
          <w:t>Appendix: P4 core library</w:t>
        </w:r>
        <w:r>
          <w:rPr>
            <w:noProof/>
            <w:webHidden/>
          </w:rPr>
          <w:tab/>
        </w:r>
        <w:r>
          <w:rPr>
            <w:noProof/>
            <w:webHidden/>
          </w:rPr>
          <w:fldChar w:fldCharType="begin"/>
        </w:r>
        <w:r>
          <w:rPr>
            <w:noProof/>
            <w:webHidden/>
          </w:rPr>
          <w:instrText xml:space="preserve"> PAGEREF _Toc447899116 \h </w:instrText>
        </w:r>
      </w:ins>
      <w:r>
        <w:rPr>
          <w:noProof/>
          <w:webHidden/>
        </w:rPr>
      </w:r>
      <w:r>
        <w:rPr>
          <w:noProof/>
          <w:webHidden/>
        </w:rPr>
        <w:fldChar w:fldCharType="separate"/>
      </w:r>
      <w:ins w:id="578" w:author="Mihai Budiu" w:date="2016-04-08T17:14:00Z">
        <w:r>
          <w:rPr>
            <w:noProof/>
            <w:webHidden/>
          </w:rPr>
          <w:t>89</w:t>
        </w:r>
      </w:ins>
      <w:ins w:id="579" w:author="Mihai Budiu" w:date="2016-04-08T17:13:00Z">
        <w:r>
          <w:rPr>
            <w:noProof/>
            <w:webHidden/>
          </w:rPr>
          <w:fldChar w:fldCharType="end"/>
        </w:r>
        <w:r w:rsidRPr="00EA4C94">
          <w:rPr>
            <w:rStyle w:val="Hyperlink"/>
            <w:noProof/>
          </w:rPr>
          <w:fldChar w:fldCharType="end"/>
        </w:r>
      </w:ins>
    </w:p>
    <w:p w14:paraId="2467645B" w14:textId="77777777" w:rsidR="00A465D4" w:rsidRDefault="00A465D4">
      <w:pPr>
        <w:pStyle w:val="TOC1"/>
        <w:rPr>
          <w:ins w:id="580" w:author="Mihai Budiu" w:date="2016-04-08T17:13:00Z"/>
          <w:rFonts w:asciiTheme="minorHAnsi" w:eastAsiaTheme="minorEastAsia" w:hAnsiTheme="minorHAnsi" w:cstheme="minorBidi"/>
          <w:noProof/>
          <w:sz w:val="24"/>
        </w:rPr>
      </w:pPr>
      <w:ins w:id="581"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"_Toc447899117"</w:instrText>
        </w:r>
        <w:r w:rsidRPr="00EA4C94">
          <w:rPr>
            <w:rStyle w:val="Hyperlink"/>
            <w:noProof/>
          </w:rPr>
          <w:instrText xml:space="preserve"> </w:instrText>
        </w:r>
        <w:r w:rsidRPr="00EA4C94">
          <w:rPr>
            <w:rStyle w:val="Hyperlink"/>
            <w:noProof/>
          </w:rPr>
          <w:fldChar w:fldCharType="separate"/>
        </w:r>
        <w:r w:rsidRPr="00EA4C94">
          <w:rPr>
            <w:rStyle w:val="Hyperlink"/>
            <w:noProof/>
          </w:rPr>
          <w:t>22</w:t>
        </w:r>
        <w:r>
          <w:rPr>
            <w:rFonts w:asciiTheme="minorHAnsi" w:eastAsiaTheme="minorEastAsia" w:hAnsiTheme="minorHAnsi" w:cstheme="minorBidi"/>
            <w:noProof/>
            <w:sz w:val="24"/>
          </w:rPr>
          <w:tab/>
        </w:r>
        <w:r w:rsidRPr="00EA4C94">
          <w:rPr>
            <w:rStyle w:val="Hyperlink"/>
            <w:noProof/>
          </w:rPr>
          <w:t>Appendix: checksums</w:t>
        </w:r>
        <w:r>
          <w:rPr>
            <w:noProof/>
            <w:webHidden/>
          </w:rPr>
          <w:tab/>
        </w:r>
        <w:r>
          <w:rPr>
            <w:noProof/>
            <w:webHidden/>
          </w:rPr>
          <w:fldChar w:fldCharType="begin"/>
        </w:r>
        <w:r>
          <w:rPr>
            <w:noProof/>
            <w:webHidden/>
          </w:rPr>
          <w:instrText xml:space="preserve"> PAGEREF _Toc447899117 \h </w:instrText>
        </w:r>
      </w:ins>
      <w:r>
        <w:rPr>
          <w:noProof/>
          <w:webHidden/>
        </w:rPr>
      </w:r>
      <w:r>
        <w:rPr>
          <w:noProof/>
          <w:webHidden/>
        </w:rPr>
        <w:fldChar w:fldCharType="separate"/>
      </w:r>
      <w:ins w:id="582" w:author="Mihai Budiu" w:date="2016-04-08T17:14:00Z">
        <w:r>
          <w:rPr>
            <w:noProof/>
            <w:webHidden/>
          </w:rPr>
          <w:t>90</w:t>
        </w:r>
      </w:ins>
      <w:ins w:id="583" w:author="Mihai Budiu" w:date="2016-04-08T17:13:00Z">
        <w:r>
          <w:rPr>
            <w:noProof/>
            <w:webHidden/>
          </w:rPr>
          <w:fldChar w:fldCharType="end"/>
        </w:r>
        <w:r w:rsidRPr="00EA4C94">
          <w:rPr>
            <w:rStyle w:val="Hyperlink"/>
            <w:noProof/>
          </w:rPr>
          <w:fldChar w:fldCharType="end"/>
        </w:r>
      </w:ins>
    </w:p>
    <w:p w14:paraId="2D81B2B4" w14:textId="77777777" w:rsidR="00A465D4" w:rsidRDefault="00A465D4">
      <w:pPr>
        <w:pStyle w:val="TOC1"/>
        <w:rPr>
          <w:ins w:id="584" w:author="Mihai Budiu" w:date="2016-04-08T17:13:00Z"/>
          <w:rFonts w:asciiTheme="minorHAnsi" w:eastAsiaTheme="minorEastAsia" w:hAnsiTheme="minorHAnsi" w:cstheme="minorBidi"/>
          <w:noProof/>
          <w:sz w:val="24"/>
        </w:rPr>
      </w:pPr>
      <w:ins w:id="585" w:author="Mihai Budiu" w:date="2016-04-08T17:13:00Z">
        <w:r w:rsidRPr="00EA4C94">
          <w:rPr>
            <w:rStyle w:val="Hyperlink"/>
            <w:noProof/>
          </w:rPr>
          <w:fldChar w:fldCharType="begin"/>
        </w:r>
        <w:r w:rsidRPr="00EA4C94">
          <w:rPr>
            <w:rStyle w:val="Hyperlink"/>
            <w:noProof/>
          </w:rPr>
          <w:instrText xml:space="preserve"> </w:instrText>
        </w:r>
        <w:r>
          <w:rPr>
            <w:noProof/>
          </w:rPr>
          <w:instrText>HYPERLINK \l "_Toc447899118"</w:instrText>
        </w:r>
        <w:r w:rsidRPr="00EA4C94">
          <w:rPr>
            <w:rStyle w:val="Hyperlink"/>
            <w:noProof/>
          </w:rPr>
          <w:instrText xml:space="preserve"> </w:instrText>
        </w:r>
        <w:r w:rsidRPr="00EA4C94">
          <w:rPr>
            <w:rStyle w:val="Hyperlink"/>
            <w:noProof/>
          </w:rPr>
          <w:fldChar w:fldCharType="separate"/>
        </w:r>
        <w:r w:rsidRPr="00EA4C94">
          <w:rPr>
            <w:rStyle w:val="Hyperlink"/>
            <w:noProof/>
          </w:rPr>
          <w:t>23</w:t>
        </w:r>
        <w:r>
          <w:rPr>
            <w:rFonts w:asciiTheme="minorHAnsi" w:eastAsiaTheme="minorEastAsia" w:hAnsiTheme="minorHAnsi" w:cstheme="minorBidi"/>
            <w:noProof/>
            <w:sz w:val="24"/>
          </w:rPr>
          <w:tab/>
        </w:r>
        <w:r w:rsidRPr="00EA4C94">
          <w:rPr>
            <w:rStyle w:val="Hyperlink"/>
            <w:noProof/>
          </w:rPr>
          <w:t>Appendix: P4 v1.2 grammar</w:t>
        </w:r>
        <w:r>
          <w:rPr>
            <w:noProof/>
            <w:webHidden/>
          </w:rPr>
          <w:tab/>
        </w:r>
        <w:r>
          <w:rPr>
            <w:noProof/>
            <w:webHidden/>
          </w:rPr>
          <w:fldChar w:fldCharType="begin"/>
        </w:r>
        <w:r>
          <w:rPr>
            <w:noProof/>
            <w:webHidden/>
          </w:rPr>
          <w:instrText xml:space="preserve"> PAGEREF _Toc447899118 \h </w:instrText>
        </w:r>
      </w:ins>
      <w:r>
        <w:rPr>
          <w:noProof/>
          <w:webHidden/>
        </w:rPr>
      </w:r>
      <w:r>
        <w:rPr>
          <w:noProof/>
          <w:webHidden/>
        </w:rPr>
        <w:fldChar w:fldCharType="separate"/>
      </w:r>
      <w:ins w:id="586" w:author="Mihai Budiu" w:date="2016-04-08T17:14:00Z">
        <w:r>
          <w:rPr>
            <w:noProof/>
            <w:webHidden/>
          </w:rPr>
          <w:t>90</w:t>
        </w:r>
      </w:ins>
      <w:ins w:id="587" w:author="Mihai Budiu" w:date="2016-04-08T17:13:00Z">
        <w:r>
          <w:rPr>
            <w:noProof/>
            <w:webHidden/>
          </w:rPr>
          <w:fldChar w:fldCharType="end"/>
        </w:r>
        <w:r w:rsidRPr="00EA4C94">
          <w:rPr>
            <w:rStyle w:val="Hyperlink"/>
            <w:noProof/>
          </w:rPr>
          <w:fldChar w:fldCharType="end"/>
        </w:r>
      </w:ins>
    </w:p>
    <w:p w14:paraId="46F7CBF8" w14:textId="77777777" w:rsidR="002407D0" w:rsidDel="00A465D4" w:rsidRDefault="002407D0">
      <w:pPr>
        <w:pStyle w:val="TOC1"/>
        <w:rPr>
          <w:del w:id="588" w:author="Mihai Budiu" w:date="2016-04-08T17:13:00Z"/>
          <w:rFonts w:asciiTheme="minorHAnsi" w:eastAsiaTheme="minorEastAsia" w:hAnsiTheme="minorHAnsi" w:cstheme="minorBidi"/>
          <w:noProof/>
          <w:sz w:val="24"/>
        </w:rPr>
      </w:pPr>
      <w:del w:id="589" w:author="Mihai Budiu" w:date="2016-04-08T17:13:00Z">
        <w:r w:rsidRPr="00A465D4" w:rsidDel="00A465D4">
          <w:rPr>
            <w:rPrChange w:id="590" w:author="Mihai Budiu" w:date="2016-04-08T17:13:00Z">
              <w:rPr>
                <w:rStyle w:val="Hyperlink"/>
                <w:noProof/>
              </w:rPr>
            </w:rPrChange>
          </w:rPr>
          <w:delText>1</w:delText>
        </w:r>
        <w:r w:rsidDel="00A465D4">
          <w:rPr>
            <w:rFonts w:asciiTheme="minorHAnsi" w:eastAsiaTheme="minorEastAsia" w:hAnsiTheme="minorHAnsi" w:cstheme="minorBidi"/>
            <w:noProof/>
            <w:sz w:val="24"/>
          </w:rPr>
          <w:tab/>
        </w:r>
        <w:r w:rsidRPr="00A465D4" w:rsidDel="00A465D4">
          <w:rPr>
            <w:rPrChange w:id="591" w:author="Mihai Budiu" w:date="2016-04-08T17:13:00Z">
              <w:rPr>
                <w:rStyle w:val="Hyperlink"/>
                <w:noProof/>
              </w:rPr>
            </w:rPrChange>
          </w:rPr>
          <w:delText>Abstract</w:delText>
        </w:r>
        <w:r w:rsidDel="00A465D4">
          <w:rPr>
            <w:noProof/>
            <w:webHidden/>
          </w:rPr>
          <w:tab/>
          <w:delText>1</w:delText>
        </w:r>
      </w:del>
    </w:p>
    <w:p w14:paraId="2B58B23A" w14:textId="77777777" w:rsidR="002407D0" w:rsidDel="00A465D4" w:rsidRDefault="002407D0">
      <w:pPr>
        <w:pStyle w:val="TOC1"/>
        <w:rPr>
          <w:del w:id="592" w:author="Mihai Budiu" w:date="2016-04-08T17:13:00Z"/>
          <w:rFonts w:asciiTheme="minorHAnsi" w:eastAsiaTheme="minorEastAsia" w:hAnsiTheme="minorHAnsi" w:cstheme="minorBidi"/>
          <w:noProof/>
          <w:sz w:val="24"/>
        </w:rPr>
      </w:pPr>
      <w:del w:id="593" w:author="Mihai Budiu" w:date="2016-04-08T17:13:00Z">
        <w:r w:rsidRPr="00A465D4" w:rsidDel="00A465D4">
          <w:rPr>
            <w:rPrChange w:id="594" w:author="Mihai Budiu" w:date="2016-04-08T17:13:00Z">
              <w:rPr>
                <w:rStyle w:val="Hyperlink"/>
                <w:noProof/>
              </w:rPr>
            </w:rPrChange>
          </w:rPr>
          <w:delText>Table of Contents</w:delText>
        </w:r>
        <w:r w:rsidDel="00A465D4">
          <w:rPr>
            <w:noProof/>
            <w:webHidden/>
          </w:rPr>
          <w:tab/>
          <w:delText>1</w:delText>
        </w:r>
      </w:del>
    </w:p>
    <w:p w14:paraId="04BA1957" w14:textId="77777777" w:rsidR="002407D0" w:rsidDel="00A465D4" w:rsidRDefault="002407D0">
      <w:pPr>
        <w:pStyle w:val="TOC1"/>
        <w:rPr>
          <w:del w:id="595" w:author="Mihai Budiu" w:date="2016-04-08T17:13:00Z"/>
          <w:rFonts w:asciiTheme="minorHAnsi" w:eastAsiaTheme="minorEastAsia" w:hAnsiTheme="minorHAnsi" w:cstheme="minorBidi"/>
          <w:noProof/>
          <w:sz w:val="24"/>
        </w:rPr>
      </w:pPr>
      <w:del w:id="596" w:author="Mihai Budiu" w:date="2016-04-08T17:13:00Z">
        <w:r w:rsidRPr="00A465D4" w:rsidDel="00A465D4">
          <w:rPr>
            <w:rPrChange w:id="597" w:author="Mihai Budiu" w:date="2016-04-08T17:13:00Z">
              <w:rPr>
                <w:rStyle w:val="Hyperlink"/>
                <w:noProof/>
              </w:rPr>
            </w:rPrChange>
          </w:rPr>
          <w:delText>2</w:delText>
        </w:r>
        <w:r w:rsidDel="00A465D4">
          <w:rPr>
            <w:rFonts w:asciiTheme="minorHAnsi" w:eastAsiaTheme="minorEastAsia" w:hAnsiTheme="minorHAnsi" w:cstheme="minorBidi"/>
            <w:noProof/>
            <w:sz w:val="24"/>
          </w:rPr>
          <w:tab/>
        </w:r>
        <w:r w:rsidRPr="00A465D4" w:rsidDel="00A465D4">
          <w:rPr>
            <w:rPrChange w:id="598" w:author="Mihai Budiu" w:date="2016-04-08T17:13:00Z">
              <w:rPr>
                <w:rStyle w:val="Hyperlink"/>
                <w:noProof/>
              </w:rPr>
            </w:rPrChange>
          </w:rPr>
          <w:delText>Scope</w:delText>
        </w:r>
        <w:r w:rsidDel="00A465D4">
          <w:rPr>
            <w:noProof/>
            <w:webHidden/>
          </w:rPr>
          <w:tab/>
          <w:delText>6</w:delText>
        </w:r>
      </w:del>
    </w:p>
    <w:p w14:paraId="726ACFE8" w14:textId="77777777" w:rsidR="002407D0" w:rsidDel="00A465D4" w:rsidRDefault="002407D0">
      <w:pPr>
        <w:pStyle w:val="TOC1"/>
        <w:rPr>
          <w:del w:id="599" w:author="Mihai Budiu" w:date="2016-04-08T17:13:00Z"/>
          <w:rFonts w:asciiTheme="minorHAnsi" w:eastAsiaTheme="minorEastAsia" w:hAnsiTheme="minorHAnsi" w:cstheme="minorBidi"/>
          <w:noProof/>
          <w:sz w:val="24"/>
        </w:rPr>
      </w:pPr>
      <w:del w:id="600" w:author="Mihai Budiu" w:date="2016-04-08T17:13:00Z">
        <w:r w:rsidRPr="00A465D4" w:rsidDel="00A465D4">
          <w:rPr>
            <w:rPrChange w:id="601" w:author="Mihai Budiu" w:date="2016-04-08T17:13:00Z">
              <w:rPr>
                <w:rStyle w:val="Hyperlink"/>
                <w:noProof/>
              </w:rPr>
            </w:rPrChange>
          </w:rPr>
          <w:delText>3</w:delText>
        </w:r>
        <w:r w:rsidDel="00A465D4">
          <w:rPr>
            <w:rFonts w:asciiTheme="minorHAnsi" w:eastAsiaTheme="minorEastAsia" w:hAnsiTheme="minorHAnsi" w:cstheme="minorBidi"/>
            <w:noProof/>
            <w:sz w:val="24"/>
          </w:rPr>
          <w:tab/>
        </w:r>
        <w:r w:rsidRPr="00A465D4" w:rsidDel="00A465D4">
          <w:rPr>
            <w:rPrChange w:id="602" w:author="Mihai Budiu" w:date="2016-04-08T17:13:00Z">
              <w:rPr>
                <w:rStyle w:val="Hyperlink"/>
                <w:noProof/>
              </w:rPr>
            </w:rPrChange>
          </w:rPr>
          <w:delText>Normative References</w:delText>
        </w:r>
        <w:r w:rsidDel="00A465D4">
          <w:rPr>
            <w:noProof/>
            <w:webHidden/>
          </w:rPr>
          <w:tab/>
          <w:delText>6</w:delText>
        </w:r>
      </w:del>
    </w:p>
    <w:p w14:paraId="06B6E50E" w14:textId="77777777" w:rsidR="002407D0" w:rsidDel="00A465D4" w:rsidRDefault="002407D0">
      <w:pPr>
        <w:pStyle w:val="TOC1"/>
        <w:rPr>
          <w:del w:id="603" w:author="Mihai Budiu" w:date="2016-04-08T17:13:00Z"/>
          <w:rFonts w:asciiTheme="minorHAnsi" w:eastAsiaTheme="minorEastAsia" w:hAnsiTheme="minorHAnsi" w:cstheme="minorBidi"/>
          <w:noProof/>
          <w:sz w:val="24"/>
        </w:rPr>
      </w:pPr>
      <w:del w:id="604" w:author="Mihai Budiu" w:date="2016-04-08T17:13:00Z">
        <w:r w:rsidRPr="00A465D4" w:rsidDel="00A465D4">
          <w:rPr>
            <w:rPrChange w:id="605" w:author="Mihai Budiu" w:date="2016-04-08T17:13:00Z">
              <w:rPr>
                <w:rStyle w:val="Hyperlink"/>
                <w:noProof/>
              </w:rPr>
            </w:rPrChange>
          </w:rPr>
          <w:delText>4</w:delText>
        </w:r>
        <w:r w:rsidDel="00A465D4">
          <w:rPr>
            <w:rFonts w:asciiTheme="minorHAnsi" w:eastAsiaTheme="minorEastAsia" w:hAnsiTheme="minorHAnsi" w:cstheme="minorBidi"/>
            <w:noProof/>
            <w:sz w:val="24"/>
          </w:rPr>
          <w:tab/>
        </w:r>
        <w:r w:rsidRPr="00A465D4" w:rsidDel="00A465D4">
          <w:rPr>
            <w:rPrChange w:id="606" w:author="Mihai Budiu" w:date="2016-04-08T17:13:00Z">
              <w:rPr>
                <w:rStyle w:val="Hyperlink"/>
                <w:noProof/>
              </w:rPr>
            </w:rPrChange>
          </w:rPr>
          <w:delText>Terms, definitions and symbols</w:delText>
        </w:r>
        <w:r w:rsidDel="00A465D4">
          <w:rPr>
            <w:noProof/>
            <w:webHidden/>
          </w:rPr>
          <w:tab/>
          <w:delText>6</w:delText>
        </w:r>
      </w:del>
    </w:p>
    <w:p w14:paraId="317E019C" w14:textId="77777777" w:rsidR="002407D0" w:rsidDel="00A465D4" w:rsidRDefault="002407D0">
      <w:pPr>
        <w:pStyle w:val="TOC1"/>
        <w:rPr>
          <w:del w:id="607" w:author="Mihai Budiu" w:date="2016-04-08T17:13:00Z"/>
          <w:rFonts w:asciiTheme="minorHAnsi" w:eastAsiaTheme="minorEastAsia" w:hAnsiTheme="minorHAnsi" w:cstheme="minorBidi"/>
          <w:noProof/>
          <w:sz w:val="24"/>
        </w:rPr>
      </w:pPr>
      <w:del w:id="608" w:author="Mihai Budiu" w:date="2016-04-08T17:13:00Z">
        <w:r w:rsidRPr="00A465D4" w:rsidDel="00A465D4">
          <w:rPr>
            <w:rPrChange w:id="609" w:author="Mihai Budiu" w:date="2016-04-08T17:13:00Z">
              <w:rPr>
                <w:rStyle w:val="Hyperlink"/>
                <w:noProof/>
              </w:rPr>
            </w:rPrChange>
          </w:rPr>
          <w:delText>5</w:delText>
        </w:r>
        <w:r w:rsidDel="00A465D4">
          <w:rPr>
            <w:rFonts w:asciiTheme="minorHAnsi" w:eastAsiaTheme="minorEastAsia" w:hAnsiTheme="minorHAnsi" w:cstheme="minorBidi"/>
            <w:noProof/>
            <w:sz w:val="24"/>
          </w:rPr>
          <w:tab/>
        </w:r>
        <w:r w:rsidRPr="00A465D4" w:rsidDel="00A465D4">
          <w:rPr>
            <w:rPrChange w:id="610" w:author="Mihai Budiu" w:date="2016-04-08T17:13:00Z">
              <w:rPr>
                <w:rStyle w:val="Hyperlink"/>
                <w:noProof/>
              </w:rPr>
            </w:rPrChange>
          </w:rPr>
          <w:delText>Overview</w:delText>
        </w:r>
        <w:r w:rsidDel="00A465D4">
          <w:rPr>
            <w:noProof/>
            <w:webHidden/>
          </w:rPr>
          <w:tab/>
          <w:delText>7</w:delText>
        </w:r>
      </w:del>
    </w:p>
    <w:p w14:paraId="4A108800" w14:textId="77777777" w:rsidR="002407D0" w:rsidDel="00A465D4" w:rsidRDefault="002407D0">
      <w:pPr>
        <w:pStyle w:val="TOC2"/>
        <w:tabs>
          <w:tab w:val="left" w:pos="960"/>
          <w:tab w:val="right" w:leader="dot" w:pos="8630"/>
        </w:tabs>
        <w:rPr>
          <w:del w:id="611" w:author="Mihai Budiu" w:date="2016-04-08T17:13:00Z"/>
          <w:rFonts w:asciiTheme="minorHAnsi" w:eastAsiaTheme="minorEastAsia" w:hAnsiTheme="minorHAnsi" w:cstheme="minorBidi"/>
          <w:noProof/>
          <w:sz w:val="24"/>
        </w:rPr>
      </w:pPr>
      <w:del w:id="612" w:author="Mihai Budiu" w:date="2016-04-08T17:13:00Z">
        <w:r w:rsidRPr="00A465D4" w:rsidDel="00A465D4">
          <w:rPr>
            <w:rPrChange w:id="613" w:author="Mihai Budiu" w:date="2016-04-08T17:13:00Z">
              <w:rPr>
                <w:rStyle w:val="Hyperlink"/>
                <w:noProof/>
              </w:rPr>
            </w:rPrChange>
          </w:rPr>
          <w:delText>5.1</w:delText>
        </w:r>
        <w:r w:rsidDel="00A465D4">
          <w:rPr>
            <w:rFonts w:asciiTheme="minorHAnsi" w:eastAsiaTheme="minorEastAsia" w:hAnsiTheme="minorHAnsi" w:cstheme="minorBidi"/>
            <w:noProof/>
            <w:sz w:val="24"/>
          </w:rPr>
          <w:tab/>
        </w:r>
        <w:r w:rsidRPr="00A465D4" w:rsidDel="00A465D4">
          <w:rPr>
            <w:rPrChange w:id="614" w:author="Mihai Budiu" w:date="2016-04-08T17:13:00Z">
              <w:rPr>
                <w:rStyle w:val="Hyperlink"/>
                <w:noProof/>
              </w:rPr>
            </w:rPrChange>
          </w:rPr>
          <w:delText>Benefits of P4</w:delText>
        </w:r>
        <w:r w:rsidDel="00A465D4">
          <w:rPr>
            <w:noProof/>
            <w:webHidden/>
          </w:rPr>
          <w:tab/>
          <w:delText>10</w:delText>
        </w:r>
      </w:del>
    </w:p>
    <w:p w14:paraId="773E4907" w14:textId="77777777" w:rsidR="002407D0" w:rsidDel="00A465D4" w:rsidRDefault="002407D0">
      <w:pPr>
        <w:pStyle w:val="TOC2"/>
        <w:tabs>
          <w:tab w:val="left" w:pos="960"/>
          <w:tab w:val="right" w:leader="dot" w:pos="8630"/>
        </w:tabs>
        <w:rPr>
          <w:del w:id="615" w:author="Mihai Budiu" w:date="2016-04-08T17:13:00Z"/>
          <w:rFonts w:asciiTheme="minorHAnsi" w:eastAsiaTheme="minorEastAsia" w:hAnsiTheme="minorHAnsi" w:cstheme="minorBidi"/>
          <w:noProof/>
          <w:sz w:val="24"/>
        </w:rPr>
      </w:pPr>
      <w:del w:id="616" w:author="Mihai Budiu" w:date="2016-04-08T17:13:00Z">
        <w:r w:rsidRPr="00A465D4" w:rsidDel="00A465D4">
          <w:rPr>
            <w:rPrChange w:id="617" w:author="Mihai Budiu" w:date="2016-04-08T17:13:00Z">
              <w:rPr>
                <w:rStyle w:val="Hyperlink"/>
                <w:noProof/>
              </w:rPr>
            </w:rPrChange>
          </w:rPr>
          <w:delText>5.2</w:delText>
        </w:r>
        <w:r w:rsidDel="00A465D4">
          <w:rPr>
            <w:rFonts w:asciiTheme="minorHAnsi" w:eastAsiaTheme="minorEastAsia" w:hAnsiTheme="minorHAnsi" w:cstheme="minorBidi"/>
            <w:noProof/>
            <w:sz w:val="24"/>
          </w:rPr>
          <w:tab/>
        </w:r>
        <w:r w:rsidRPr="00A465D4" w:rsidDel="00A465D4">
          <w:rPr>
            <w:rPrChange w:id="618" w:author="Mihai Budiu" w:date="2016-04-08T17:13:00Z">
              <w:rPr>
                <w:rStyle w:val="Hyperlink"/>
                <w:noProof/>
              </w:rPr>
            </w:rPrChange>
          </w:rPr>
          <w:delText>P4 language evolution: comparison to versions v1.0/v1.1</w:delText>
        </w:r>
        <w:r w:rsidDel="00A465D4">
          <w:rPr>
            <w:noProof/>
            <w:webHidden/>
          </w:rPr>
          <w:tab/>
          <w:delText>10</w:delText>
        </w:r>
      </w:del>
    </w:p>
    <w:p w14:paraId="2B849A5D" w14:textId="77777777" w:rsidR="002407D0" w:rsidDel="00A465D4" w:rsidRDefault="002407D0">
      <w:pPr>
        <w:pStyle w:val="TOC1"/>
        <w:rPr>
          <w:del w:id="619" w:author="Mihai Budiu" w:date="2016-04-08T17:13:00Z"/>
          <w:rFonts w:asciiTheme="minorHAnsi" w:eastAsiaTheme="minorEastAsia" w:hAnsiTheme="minorHAnsi" w:cstheme="minorBidi"/>
          <w:noProof/>
          <w:sz w:val="24"/>
        </w:rPr>
      </w:pPr>
      <w:del w:id="620" w:author="Mihai Budiu" w:date="2016-04-08T17:13:00Z">
        <w:r w:rsidRPr="00A465D4" w:rsidDel="00A465D4">
          <w:rPr>
            <w:rPrChange w:id="621" w:author="Mihai Budiu" w:date="2016-04-08T17:13:00Z">
              <w:rPr>
                <w:rStyle w:val="Hyperlink"/>
                <w:noProof/>
              </w:rPr>
            </w:rPrChange>
          </w:rPr>
          <w:delText>6</w:delText>
        </w:r>
        <w:r w:rsidDel="00A465D4">
          <w:rPr>
            <w:rFonts w:asciiTheme="minorHAnsi" w:eastAsiaTheme="minorEastAsia" w:hAnsiTheme="minorHAnsi" w:cstheme="minorBidi"/>
            <w:noProof/>
            <w:sz w:val="24"/>
          </w:rPr>
          <w:tab/>
        </w:r>
        <w:r w:rsidRPr="00A465D4" w:rsidDel="00A465D4">
          <w:rPr>
            <w:rPrChange w:id="622" w:author="Mihai Budiu" w:date="2016-04-08T17:13:00Z">
              <w:rPr>
                <w:rStyle w:val="Hyperlink"/>
                <w:noProof/>
              </w:rPr>
            </w:rPrChange>
          </w:rPr>
          <w:delText>Data Plane interfaces and the Target Architecture Model</w:delText>
        </w:r>
        <w:r w:rsidDel="00A465D4">
          <w:rPr>
            <w:noProof/>
            <w:webHidden/>
          </w:rPr>
          <w:tab/>
          <w:delText>11</w:delText>
        </w:r>
      </w:del>
    </w:p>
    <w:p w14:paraId="1922AF57" w14:textId="77777777" w:rsidR="002407D0" w:rsidDel="00A465D4" w:rsidRDefault="002407D0">
      <w:pPr>
        <w:pStyle w:val="TOC2"/>
        <w:tabs>
          <w:tab w:val="left" w:pos="960"/>
          <w:tab w:val="right" w:leader="dot" w:pos="8630"/>
        </w:tabs>
        <w:rPr>
          <w:del w:id="623" w:author="Mihai Budiu" w:date="2016-04-08T17:13:00Z"/>
          <w:rFonts w:asciiTheme="minorHAnsi" w:eastAsiaTheme="minorEastAsia" w:hAnsiTheme="minorHAnsi" w:cstheme="minorBidi"/>
          <w:noProof/>
          <w:sz w:val="24"/>
        </w:rPr>
      </w:pPr>
      <w:del w:id="624" w:author="Mihai Budiu" w:date="2016-04-08T17:13:00Z">
        <w:r w:rsidRPr="00A465D4" w:rsidDel="00A465D4">
          <w:rPr>
            <w:rPrChange w:id="625" w:author="Mihai Budiu" w:date="2016-04-08T17:13:00Z">
              <w:rPr>
                <w:rStyle w:val="Hyperlink"/>
                <w:noProof/>
              </w:rPr>
            </w:rPrChange>
          </w:rPr>
          <w:delText>6.1</w:delText>
        </w:r>
        <w:r w:rsidDel="00A465D4">
          <w:rPr>
            <w:rFonts w:asciiTheme="minorHAnsi" w:eastAsiaTheme="minorEastAsia" w:hAnsiTheme="minorHAnsi" w:cstheme="minorBidi"/>
            <w:noProof/>
            <w:sz w:val="24"/>
          </w:rPr>
          <w:tab/>
        </w:r>
        <w:r w:rsidRPr="00A465D4" w:rsidDel="00A465D4">
          <w:rPr>
            <w:rPrChange w:id="626" w:author="Mihai Budiu" w:date="2016-04-08T17:13:00Z">
              <w:rPr>
                <w:rStyle w:val="Hyperlink"/>
                <w:noProof/>
              </w:rPr>
            </w:rPrChange>
          </w:rPr>
          <w:delText>The target architecture</w:delText>
        </w:r>
        <w:r w:rsidDel="00A465D4">
          <w:rPr>
            <w:noProof/>
            <w:webHidden/>
          </w:rPr>
          <w:tab/>
          <w:delText>11</w:delText>
        </w:r>
      </w:del>
    </w:p>
    <w:p w14:paraId="62AD5001" w14:textId="77777777" w:rsidR="002407D0" w:rsidDel="00A465D4" w:rsidRDefault="002407D0">
      <w:pPr>
        <w:pStyle w:val="TOC2"/>
        <w:tabs>
          <w:tab w:val="left" w:pos="960"/>
          <w:tab w:val="right" w:leader="dot" w:pos="8630"/>
        </w:tabs>
        <w:rPr>
          <w:del w:id="627" w:author="Mihai Budiu" w:date="2016-04-08T17:13:00Z"/>
          <w:rFonts w:asciiTheme="minorHAnsi" w:eastAsiaTheme="minorEastAsia" w:hAnsiTheme="minorHAnsi" w:cstheme="minorBidi"/>
          <w:noProof/>
          <w:sz w:val="24"/>
        </w:rPr>
      </w:pPr>
      <w:del w:id="628" w:author="Mihai Budiu" w:date="2016-04-08T17:13:00Z">
        <w:r w:rsidRPr="00A465D4" w:rsidDel="00A465D4">
          <w:rPr>
            <w:rPrChange w:id="629" w:author="Mihai Budiu" w:date="2016-04-08T17:13:00Z">
              <w:rPr>
                <w:rStyle w:val="Hyperlink"/>
                <w:noProof/>
              </w:rPr>
            </w:rPrChange>
          </w:rPr>
          <w:delText>6.2</w:delText>
        </w:r>
        <w:r w:rsidDel="00A465D4">
          <w:rPr>
            <w:rFonts w:asciiTheme="minorHAnsi" w:eastAsiaTheme="minorEastAsia" w:hAnsiTheme="minorHAnsi" w:cstheme="minorBidi"/>
            <w:noProof/>
            <w:sz w:val="24"/>
          </w:rPr>
          <w:tab/>
        </w:r>
        <w:r w:rsidRPr="00A465D4" w:rsidDel="00A465D4">
          <w:rPr>
            <w:rPrChange w:id="630" w:author="Mihai Budiu" w:date="2016-04-08T17:13:00Z">
              <w:rPr>
                <w:rStyle w:val="Hyperlink"/>
                <w:noProof/>
              </w:rPr>
            </w:rPrChange>
          </w:rPr>
          <w:delText>The P4 standard architecture</w:delText>
        </w:r>
        <w:r w:rsidDel="00A465D4">
          <w:rPr>
            <w:noProof/>
            <w:webHidden/>
          </w:rPr>
          <w:tab/>
          <w:delText>12</w:delText>
        </w:r>
      </w:del>
    </w:p>
    <w:p w14:paraId="2DE3276E" w14:textId="77777777" w:rsidR="002407D0" w:rsidDel="00A465D4" w:rsidRDefault="002407D0">
      <w:pPr>
        <w:pStyle w:val="TOC2"/>
        <w:tabs>
          <w:tab w:val="left" w:pos="960"/>
          <w:tab w:val="right" w:leader="dot" w:pos="8630"/>
        </w:tabs>
        <w:rPr>
          <w:del w:id="631" w:author="Mihai Budiu" w:date="2016-04-08T17:13:00Z"/>
          <w:rFonts w:asciiTheme="minorHAnsi" w:eastAsiaTheme="minorEastAsia" w:hAnsiTheme="minorHAnsi" w:cstheme="minorBidi"/>
          <w:noProof/>
          <w:sz w:val="24"/>
        </w:rPr>
      </w:pPr>
      <w:del w:id="632" w:author="Mihai Budiu" w:date="2016-04-08T17:13:00Z">
        <w:r w:rsidRPr="00A465D4" w:rsidDel="00A465D4">
          <w:rPr>
            <w:rPrChange w:id="633" w:author="Mihai Budiu" w:date="2016-04-08T17:13:00Z">
              <w:rPr>
                <w:rStyle w:val="Hyperlink"/>
                <w:noProof/>
              </w:rPr>
            </w:rPrChange>
          </w:rPr>
          <w:delText>6.3</w:delText>
        </w:r>
        <w:r w:rsidDel="00A465D4">
          <w:rPr>
            <w:rFonts w:asciiTheme="minorHAnsi" w:eastAsiaTheme="minorEastAsia" w:hAnsiTheme="minorHAnsi" w:cstheme="minorBidi"/>
            <w:noProof/>
            <w:sz w:val="24"/>
          </w:rPr>
          <w:tab/>
        </w:r>
        <w:r w:rsidRPr="00A465D4" w:rsidDel="00A465D4">
          <w:rPr>
            <w:rPrChange w:id="634" w:author="Mihai Budiu" w:date="2016-04-08T17:13:00Z">
              <w:rPr>
                <w:rStyle w:val="Hyperlink"/>
                <w:noProof/>
              </w:rPr>
            </w:rPrChange>
          </w:rPr>
          <w:delText>P4 program data plane interfaces</w:delText>
        </w:r>
        <w:r w:rsidDel="00A465D4">
          <w:rPr>
            <w:noProof/>
            <w:webHidden/>
          </w:rPr>
          <w:tab/>
          <w:delText>13</w:delText>
        </w:r>
      </w:del>
    </w:p>
    <w:p w14:paraId="7E6C8478" w14:textId="77777777" w:rsidR="002407D0" w:rsidDel="00A465D4" w:rsidRDefault="002407D0">
      <w:pPr>
        <w:pStyle w:val="TOC2"/>
        <w:tabs>
          <w:tab w:val="left" w:pos="960"/>
          <w:tab w:val="right" w:leader="dot" w:pos="8630"/>
        </w:tabs>
        <w:rPr>
          <w:del w:id="635" w:author="Mihai Budiu" w:date="2016-04-08T17:13:00Z"/>
          <w:rFonts w:asciiTheme="minorHAnsi" w:eastAsiaTheme="minorEastAsia" w:hAnsiTheme="minorHAnsi" w:cstheme="minorBidi"/>
          <w:noProof/>
          <w:sz w:val="24"/>
        </w:rPr>
      </w:pPr>
      <w:del w:id="636" w:author="Mihai Budiu" w:date="2016-04-08T17:13:00Z">
        <w:r w:rsidRPr="00A465D4" w:rsidDel="00A465D4">
          <w:rPr>
            <w:rPrChange w:id="637" w:author="Mihai Budiu" w:date="2016-04-08T17:13:00Z">
              <w:rPr>
                <w:rStyle w:val="Hyperlink"/>
                <w:noProof/>
              </w:rPr>
            </w:rPrChange>
          </w:rPr>
          <w:delText>6.4</w:delText>
        </w:r>
        <w:r w:rsidDel="00A465D4">
          <w:rPr>
            <w:rFonts w:asciiTheme="minorHAnsi" w:eastAsiaTheme="minorEastAsia" w:hAnsiTheme="minorHAnsi" w:cstheme="minorBidi"/>
            <w:noProof/>
            <w:sz w:val="24"/>
          </w:rPr>
          <w:tab/>
        </w:r>
        <w:r w:rsidRPr="00A465D4" w:rsidDel="00A465D4">
          <w:rPr>
            <w:rPrChange w:id="638" w:author="Mihai Budiu" w:date="2016-04-08T17:13:00Z">
              <w:rPr>
                <w:rStyle w:val="Hyperlink"/>
                <w:noProof/>
              </w:rPr>
            </w:rPrChange>
          </w:rPr>
          <w:delText>External units with predefined functionality</w:delText>
        </w:r>
        <w:r w:rsidDel="00A465D4">
          <w:rPr>
            <w:noProof/>
            <w:webHidden/>
          </w:rPr>
          <w:tab/>
          <w:delText>13</w:delText>
        </w:r>
      </w:del>
    </w:p>
    <w:p w14:paraId="2422E3CF" w14:textId="77777777" w:rsidR="002407D0" w:rsidDel="00A465D4" w:rsidRDefault="002407D0">
      <w:pPr>
        <w:pStyle w:val="TOC1"/>
        <w:rPr>
          <w:del w:id="639" w:author="Mihai Budiu" w:date="2016-04-08T17:13:00Z"/>
          <w:rFonts w:asciiTheme="minorHAnsi" w:eastAsiaTheme="minorEastAsia" w:hAnsiTheme="minorHAnsi" w:cstheme="minorBidi"/>
          <w:noProof/>
          <w:sz w:val="24"/>
        </w:rPr>
      </w:pPr>
      <w:del w:id="640" w:author="Mihai Budiu" w:date="2016-04-08T17:13:00Z">
        <w:r w:rsidRPr="00A465D4" w:rsidDel="00A465D4">
          <w:rPr>
            <w:rPrChange w:id="641" w:author="Mihai Budiu" w:date="2016-04-08T17:13:00Z">
              <w:rPr>
                <w:rStyle w:val="Hyperlink"/>
                <w:noProof/>
              </w:rPr>
            </w:rPrChange>
          </w:rPr>
          <w:delText>7</w:delText>
        </w:r>
        <w:r w:rsidDel="00A465D4">
          <w:rPr>
            <w:rFonts w:asciiTheme="minorHAnsi" w:eastAsiaTheme="minorEastAsia" w:hAnsiTheme="minorHAnsi" w:cstheme="minorBidi"/>
            <w:noProof/>
            <w:sz w:val="24"/>
          </w:rPr>
          <w:tab/>
        </w:r>
        <w:r w:rsidRPr="00A465D4" w:rsidDel="00A465D4">
          <w:rPr>
            <w:rPrChange w:id="642" w:author="Mihai Budiu" w:date="2016-04-08T17:13:00Z">
              <w:rPr>
                <w:rStyle w:val="Hyperlink"/>
                <w:noProof/>
              </w:rPr>
            </w:rPrChange>
          </w:rPr>
          <w:delText>An example: programming a simple switch</w:delText>
        </w:r>
        <w:r w:rsidDel="00A465D4">
          <w:rPr>
            <w:noProof/>
            <w:webHidden/>
          </w:rPr>
          <w:tab/>
          <w:delText>14</w:delText>
        </w:r>
      </w:del>
    </w:p>
    <w:p w14:paraId="698A4B8C" w14:textId="77777777" w:rsidR="002407D0" w:rsidDel="00A465D4" w:rsidRDefault="002407D0">
      <w:pPr>
        <w:pStyle w:val="TOC2"/>
        <w:tabs>
          <w:tab w:val="left" w:pos="960"/>
          <w:tab w:val="right" w:leader="dot" w:pos="8630"/>
        </w:tabs>
        <w:rPr>
          <w:del w:id="643" w:author="Mihai Budiu" w:date="2016-04-08T17:13:00Z"/>
          <w:rFonts w:asciiTheme="minorHAnsi" w:eastAsiaTheme="minorEastAsia" w:hAnsiTheme="minorHAnsi" w:cstheme="minorBidi"/>
          <w:noProof/>
          <w:sz w:val="24"/>
        </w:rPr>
      </w:pPr>
      <w:del w:id="644" w:author="Mihai Budiu" w:date="2016-04-08T17:13:00Z">
        <w:r w:rsidRPr="00A465D4" w:rsidDel="00A465D4">
          <w:rPr>
            <w:rPrChange w:id="645" w:author="Mihai Budiu" w:date="2016-04-08T17:13:00Z">
              <w:rPr>
                <w:rStyle w:val="Hyperlink"/>
                <w:noProof/>
              </w:rPr>
            </w:rPrChange>
          </w:rPr>
          <w:delText>7.1</w:delText>
        </w:r>
        <w:r w:rsidDel="00A465D4">
          <w:rPr>
            <w:rFonts w:asciiTheme="minorHAnsi" w:eastAsiaTheme="minorEastAsia" w:hAnsiTheme="minorHAnsi" w:cstheme="minorBidi"/>
            <w:noProof/>
            <w:sz w:val="24"/>
          </w:rPr>
          <w:tab/>
        </w:r>
        <w:r w:rsidRPr="00A465D4" w:rsidDel="00A465D4">
          <w:rPr>
            <w:rPrChange w:id="646" w:author="Mihai Budiu" w:date="2016-04-08T17:13:00Z">
              <w:rPr>
                <w:rStyle w:val="Hyperlink"/>
                <w:noProof/>
              </w:rPr>
            </w:rPrChange>
          </w:rPr>
          <w:delText>Simple Switch architecture declaration</w:delText>
        </w:r>
        <w:r w:rsidDel="00A465D4">
          <w:rPr>
            <w:noProof/>
            <w:webHidden/>
          </w:rPr>
          <w:tab/>
          <w:delText>15</w:delText>
        </w:r>
      </w:del>
    </w:p>
    <w:p w14:paraId="79812168" w14:textId="77777777" w:rsidR="002407D0" w:rsidDel="00A465D4" w:rsidRDefault="002407D0">
      <w:pPr>
        <w:pStyle w:val="TOC2"/>
        <w:tabs>
          <w:tab w:val="left" w:pos="960"/>
          <w:tab w:val="right" w:leader="dot" w:pos="8630"/>
        </w:tabs>
        <w:rPr>
          <w:del w:id="647" w:author="Mihai Budiu" w:date="2016-04-08T17:13:00Z"/>
          <w:rFonts w:asciiTheme="minorHAnsi" w:eastAsiaTheme="minorEastAsia" w:hAnsiTheme="minorHAnsi" w:cstheme="minorBidi"/>
          <w:noProof/>
          <w:sz w:val="24"/>
        </w:rPr>
      </w:pPr>
      <w:del w:id="648" w:author="Mihai Budiu" w:date="2016-04-08T17:13:00Z">
        <w:r w:rsidRPr="00A465D4" w:rsidDel="00A465D4">
          <w:rPr>
            <w:rPrChange w:id="649" w:author="Mihai Budiu" w:date="2016-04-08T17:13:00Z">
              <w:rPr>
                <w:rStyle w:val="Hyperlink"/>
                <w:noProof/>
              </w:rPr>
            </w:rPrChange>
          </w:rPr>
          <w:delText>7.2</w:delText>
        </w:r>
        <w:r w:rsidDel="00A465D4">
          <w:rPr>
            <w:rFonts w:asciiTheme="minorHAnsi" w:eastAsiaTheme="minorEastAsia" w:hAnsiTheme="minorHAnsi" w:cstheme="minorBidi"/>
            <w:noProof/>
            <w:sz w:val="24"/>
          </w:rPr>
          <w:tab/>
        </w:r>
        <w:r w:rsidRPr="00A465D4" w:rsidDel="00A465D4">
          <w:rPr>
            <w:rPrChange w:id="650" w:author="Mihai Budiu" w:date="2016-04-08T17:13:00Z">
              <w:rPr>
                <w:rStyle w:val="Hyperlink"/>
                <w:noProof/>
              </w:rPr>
            </w:rPrChange>
          </w:rPr>
          <w:delText>Simple switch data plane architecture description</w:delText>
        </w:r>
        <w:r w:rsidDel="00A465D4">
          <w:rPr>
            <w:noProof/>
            <w:webHidden/>
          </w:rPr>
          <w:tab/>
          <w:delText>17</w:delText>
        </w:r>
      </w:del>
    </w:p>
    <w:p w14:paraId="69EB9408" w14:textId="77777777" w:rsidR="002407D0" w:rsidDel="00A465D4" w:rsidRDefault="002407D0">
      <w:pPr>
        <w:pStyle w:val="TOC3"/>
        <w:tabs>
          <w:tab w:val="left" w:pos="1200"/>
          <w:tab w:val="right" w:leader="dot" w:pos="8630"/>
        </w:tabs>
        <w:rPr>
          <w:del w:id="651" w:author="Mihai Budiu" w:date="2016-04-08T17:13:00Z"/>
          <w:rFonts w:asciiTheme="minorHAnsi" w:eastAsiaTheme="minorEastAsia" w:hAnsiTheme="minorHAnsi" w:cstheme="minorBidi"/>
          <w:noProof/>
          <w:sz w:val="24"/>
        </w:rPr>
      </w:pPr>
      <w:del w:id="652" w:author="Mihai Budiu" w:date="2016-04-08T17:13:00Z">
        <w:r w:rsidRPr="00A465D4" w:rsidDel="00A465D4">
          <w:rPr>
            <w:rPrChange w:id="653" w:author="Mihai Budiu" w:date="2016-04-08T17:13:00Z">
              <w:rPr>
                <w:rStyle w:val="Hyperlink"/>
                <w:noProof/>
              </w:rPr>
            </w:rPrChange>
          </w:rPr>
          <w:delText>7.2.1</w:delText>
        </w:r>
        <w:r w:rsidDel="00A465D4">
          <w:rPr>
            <w:rFonts w:asciiTheme="minorHAnsi" w:eastAsiaTheme="minorEastAsia" w:hAnsiTheme="minorHAnsi" w:cstheme="minorBidi"/>
            <w:noProof/>
            <w:sz w:val="24"/>
          </w:rPr>
          <w:tab/>
        </w:r>
        <w:r w:rsidRPr="00A465D4" w:rsidDel="00A465D4">
          <w:rPr>
            <w:rPrChange w:id="654" w:author="Mihai Budiu" w:date="2016-04-08T17:13:00Z">
              <w:rPr>
                <w:rStyle w:val="Hyperlink"/>
                <w:noProof/>
              </w:rPr>
            </w:rPrChange>
          </w:rPr>
          <w:delText>The arbiter block</w:delText>
        </w:r>
        <w:r w:rsidDel="00A465D4">
          <w:rPr>
            <w:noProof/>
            <w:webHidden/>
          </w:rPr>
          <w:tab/>
          <w:delText>17</w:delText>
        </w:r>
      </w:del>
    </w:p>
    <w:p w14:paraId="0D9ADD7D" w14:textId="77777777" w:rsidR="002407D0" w:rsidDel="00A465D4" w:rsidRDefault="002407D0">
      <w:pPr>
        <w:pStyle w:val="TOC3"/>
        <w:tabs>
          <w:tab w:val="left" w:pos="1200"/>
          <w:tab w:val="right" w:leader="dot" w:pos="8630"/>
        </w:tabs>
        <w:rPr>
          <w:del w:id="655" w:author="Mihai Budiu" w:date="2016-04-08T17:13:00Z"/>
          <w:rFonts w:asciiTheme="minorHAnsi" w:eastAsiaTheme="minorEastAsia" w:hAnsiTheme="minorHAnsi" w:cstheme="minorBidi"/>
          <w:noProof/>
          <w:sz w:val="24"/>
        </w:rPr>
      </w:pPr>
      <w:del w:id="656" w:author="Mihai Budiu" w:date="2016-04-08T17:13:00Z">
        <w:r w:rsidRPr="00A465D4" w:rsidDel="00A465D4">
          <w:rPr>
            <w:rPrChange w:id="657" w:author="Mihai Budiu" w:date="2016-04-08T17:13:00Z">
              <w:rPr>
                <w:rStyle w:val="Hyperlink"/>
                <w:noProof/>
              </w:rPr>
            </w:rPrChange>
          </w:rPr>
          <w:delText>7.2.2</w:delText>
        </w:r>
        <w:r w:rsidDel="00A465D4">
          <w:rPr>
            <w:rFonts w:asciiTheme="minorHAnsi" w:eastAsiaTheme="minorEastAsia" w:hAnsiTheme="minorHAnsi" w:cstheme="minorBidi"/>
            <w:noProof/>
            <w:sz w:val="24"/>
          </w:rPr>
          <w:tab/>
        </w:r>
        <w:r w:rsidRPr="00A465D4" w:rsidDel="00A465D4">
          <w:rPr>
            <w:rPrChange w:id="658" w:author="Mihai Budiu" w:date="2016-04-08T17:13:00Z">
              <w:rPr>
                <w:rStyle w:val="Hyperlink"/>
                <w:noProof/>
              </w:rPr>
            </w:rPrChange>
          </w:rPr>
          <w:delText>The parser runtime block</w:delText>
        </w:r>
        <w:r w:rsidDel="00A465D4">
          <w:rPr>
            <w:noProof/>
            <w:webHidden/>
          </w:rPr>
          <w:tab/>
          <w:delText>18</w:delText>
        </w:r>
      </w:del>
    </w:p>
    <w:p w14:paraId="092FAB14" w14:textId="77777777" w:rsidR="002407D0" w:rsidDel="00A465D4" w:rsidRDefault="002407D0">
      <w:pPr>
        <w:pStyle w:val="TOC3"/>
        <w:tabs>
          <w:tab w:val="left" w:pos="1200"/>
          <w:tab w:val="right" w:leader="dot" w:pos="8630"/>
        </w:tabs>
        <w:rPr>
          <w:del w:id="659" w:author="Mihai Budiu" w:date="2016-04-08T17:13:00Z"/>
          <w:rFonts w:asciiTheme="minorHAnsi" w:eastAsiaTheme="minorEastAsia" w:hAnsiTheme="minorHAnsi" w:cstheme="minorBidi"/>
          <w:noProof/>
          <w:sz w:val="24"/>
        </w:rPr>
      </w:pPr>
      <w:del w:id="660" w:author="Mihai Budiu" w:date="2016-04-08T17:13:00Z">
        <w:r w:rsidRPr="00A465D4" w:rsidDel="00A465D4">
          <w:rPr>
            <w:rPrChange w:id="661" w:author="Mihai Budiu" w:date="2016-04-08T17:13:00Z">
              <w:rPr>
                <w:rStyle w:val="Hyperlink"/>
                <w:noProof/>
              </w:rPr>
            </w:rPrChange>
          </w:rPr>
          <w:delText>7.2.3</w:delText>
        </w:r>
        <w:r w:rsidDel="00A465D4">
          <w:rPr>
            <w:rFonts w:asciiTheme="minorHAnsi" w:eastAsiaTheme="minorEastAsia" w:hAnsiTheme="minorHAnsi" w:cstheme="minorBidi"/>
            <w:noProof/>
            <w:sz w:val="24"/>
          </w:rPr>
          <w:tab/>
        </w:r>
        <w:r w:rsidRPr="00A465D4" w:rsidDel="00A465D4">
          <w:rPr>
            <w:rPrChange w:id="662" w:author="Mihai Budiu" w:date="2016-04-08T17:13:00Z">
              <w:rPr>
                <w:rStyle w:val="Hyperlink"/>
                <w:noProof/>
              </w:rPr>
            </w:rPrChange>
          </w:rPr>
          <w:delText>The demux block</w:delText>
        </w:r>
        <w:r w:rsidDel="00A465D4">
          <w:rPr>
            <w:noProof/>
            <w:webHidden/>
          </w:rPr>
          <w:tab/>
          <w:delText>18</w:delText>
        </w:r>
      </w:del>
    </w:p>
    <w:p w14:paraId="04C2C741" w14:textId="77777777" w:rsidR="002407D0" w:rsidDel="00A465D4" w:rsidRDefault="002407D0">
      <w:pPr>
        <w:pStyle w:val="TOC3"/>
        <w:tabs>
          <w:tab w:val="left" w:pos="1200"/>
          <w:tab w:val="right" w:leader="dot" w:pos="8630"/>
        </w:tabs>
        <w:rPr>
          <w:del w:id="663" w:author="Mihai Budiu" w:date="2016-04-08T17:13:00Z"/>
          <w:rFonts w:asciiTheme="minorHAnsi" w:eastAsiaTheme="minorEastAsia" w:hAnsiTheme="minorHAnsi" w:cstheme="minorBidi"/>
          <w:noProof/>
          <w:sz w:val="24"/>
        </w:rPr>
      </w:pPr>
      <w:del w:id="664" w:author="Mihai Budiu" w:date="2016-04-08T17:13:00Z">
        <w:r w:rsidRPr="00A465D4" w:rsidDel="00A465D4">
          <w:rPr>
            <w:rPrChange w:id="665" w:author="Mihai Budiu" w:date="2016-04-08T17:13:00Z">
              <w:rPr>
                <w:rStyle w:val="Hyperlink"/>
                <w:noProof/>
              </w:rPr>
            </w:rPrChange>
          </w:rPr>
          <w:delText>7.2.4</w:delText>
        </w:r>
        <w:r w:rsidDel="00A465D4">
          <w:rPr>
            <w:rFonts w:asciiTheme="minorHAnsi" w:eastAsiaTheme="minorEastAsia" w:hAnsiTheme="minorHAnsi" w:cstheme="minorBidi"/>
            <w:noProof/>
            <w:sz w:val="24"/>
          </w:rPr>
          <w:tab/>
        </w:r>
        <w:r w:rsidRPr="00A465D4" w:rsidDel="00A465D4">
          <w:rPr>
            <w:rPrChange w:id="666" w:author="Mihai Budiu" w:date="2016-04-08T17:13:00Z">
              <w:rPr>
                <w:rStyle w:val="Hyperlink"/>
                <w:noProof/>
              </w:rPr>
            </w:rPrChange>
          </w:rPr>
          <w:delText>Available extern blocks</w:delText>
        </w:r>
        <w:r w:rsidDel="00A465D4">
          <w:rPr>
            <w:noProof/>
            <w:webHidden/>
          </w:rPr>
          <w:tab/>
          <w:delText>18</w:delText>
        </w:r>
      </w:del>
    </w:p>
    <w:p w14:paraId="3F62C9CD" w14:textId="77777777" w:rsidR="002407D0" w:rsidDel="00A465D4" w:rsidRDefault="002407D0">
      <w:pPr>
        <w:pStyle w:val="TOC2"/>
        <w:tabs>
          <w:tab w:val="left" w:pos="960"/>
          <w:tab w:val="right" w:leader="dot" w:pos="8630"/>
        </w:tabs>
        <w:rPr>
          <w:del w:id="667" w:author="Mihai Budiu" w:date="2016-04-08T17:13:00Z"/>
          <w:rFonts w:asciiTheme="minorHAnsi" w:eastAsiaTheme="minorEastAsia" w:hAnsiTheme="minorHAnsi" w:cstheme="minorBidi"/>
          <w:noProof/>
          <w:sz w:val="24"/>
        </w:rPr>
      </w:pPr>
      <w:del w:id="668" w:author="Mihai Budiu" w:date="2016-04-08T17:13:00Z">
        <w:r w:rsidRPr="00A465D4" w:rsidDel="00A465D4">
          <w:rPr>
            <w:rPrChange w:id="669" w:author="Mihai Budiu" w:date="2016-04-08T17:13:00Z">
              <w:rPr>
                <w:rStyle w:val="Hyperlink"/>
                <w:noProof/>
              </w:rPr>
            </w:rPrChange>
          </w:rPr>
          <w:delText>7.3</w:delText>
        </w:r>
        <w:r w:rsidDel="00A465D4">
          <w:rPr>
            <w:rFonts w:asciiTheme="minorHAnsi" w:eastAsiaTheme="minorEastAsia" w:hAnsiTheme="minorHAnsi" w:cstheme="minorBidi"/>
            <w:noProof/>
            <w:sz w:val="24"/>
          </w:rPr>
          <w:tab/>
        </w:r>
        <w:r w:rsidRPr="00A465D4" w:rsidDel="00A465D4">
          <w:rPr>
            <w:rPrChange w:id="670" w:author="Mihai Budiu" w:date="2016-04-08T17:13:00Z">
              <w:rPr>
                <w:rStyle w:val="Hyperlink"/>
                <w:noProof/>
              </w:rPr>
            </w:rPrChange>
          </w:rPr>
          <w:delText>A complete program for the Simple Switch</w:delText>
        </w:r>
        <w:r w:rsidDel="00A465D4">
          <w:rPr>
            <w:noProof/>
            <w:webHidden/>
          </w:rPr>
          <w:tab/>
          <w:delText>18</w:delText>
        </w:r>
      </w:del>
    </w:p>
    <w:p w14:paraId="4BE4985C" w14:textId="77777777" w:rsidR="002407D0" w:rsidDel="00A465D4" w:rsidRDefault="002407D0">
      <w:pPr>
        <w:pStyle w:val="TOC1"/>
        <w:rPr>
          <w:del w:id="671" w:author="Mihai Budiu" w:date="2016-04-08T17:13:00Z"/>
          <w:rFonts w:asciiTheme="minorHAnsi" w:eastAsiaTheme="minorEastAsia" w:hAnsiTheme="minorHAnsi" w:cstheme="minorBidi"/>
          <w:noProof/>
          <w:sz w:val="24"/>
        </w:rPr>
      </w:pPr>
      <w:del w:id="672" w:author="Mihai Budiu" w:date="2016-04-08T17:13:00Z">
        <w:r w:rsidRPr="00A465D4" w:rsidDel="00A465D4">
          <w:rPr>
            <w:rPrChange w:id="673" w:author="Mihai Budiu" w:date="2016-04-08T17:13:00Z">
              <w:rPr>
                <w:rStyle w:val="Hyperlink"/>
                <w:noProof/>
              </w:rPr>
            </w:rPrChange>
          </w:rPr>
          <w:delText>8</w:delText>
        </w:r>
        <w:r w:rsidDel="00A465D4">
          <w:rPr>
            <w:rFonts w:asciiTheme="minorHAnsi" w:eastAsiaTheme="minorEastAsia" w:hAnsiTheme="minorHAnsi" w:cstheme="minorBidi"/>
            <w:noProof/>
            <w:sz w:val="24"/>
          </w:rPr>
          <w:tab/>
        </w:r>
        <w:r w:rsidRPr="00A465D4" w:rsidDel="00A465D4">
          <w:rPr>
            <w:rPrChange w:id="674" w:author="Mihai Budiu" w:date="2016-04-08T17:13:00Z">
              <w:rPr>
                <w:rStyle w:val="Hyperlink"/>
                <w:noProof/>
              </w:rPr>
            </w:rPrChange>
          </w:rPr>
          <w:delText>P4 Language definition</w:delText>
        </w:r>
        <w:r w:rsidDel="00A465D4">
          <w:rPr>
            <w:noProof/>
            <w:webHidden/>
          </w:rPr>
          <w:tab/>
          <w:delText>23</w:delText>
        </w:r>
      </w:del>
    </w:p>
    <w:p w14:paraId="1BB5E7ED" w14:textId="77777777" w:rsidR="002407D0" w:rsidDel="00A465D4" w:rsidRDefault="002407D0">
      <w:pPr>
        <w:pStyle w:val="TOC2"/>
        <w:tabs>
          <w:tab w:val="left" w:pos="960"/>
          <w:tab w:val="right" w:leader="dot" w:pos="8630"/>
        </w:tabs>
        <w:rPr>
          <w:del w:id="675" w:author="Mihai Budiu" w:date="2016-04-08T17:13:00Z"/>
          <w:rFonts w:asciiTheme="minorHAnsi" w:eastAsiaTheme="minorEastAsia" w:hAnsiTheme="minorHAnsi" w:cstheme="minorBidi"/>
          <w:noProof/>
          <w:sz w:val="24"/>
        </w:rPr>
      </w:pPr>
      <w:del w:id="676" w:author="Mihai Budiu" w:date="2016-04-08T17:13:00Z">
        <w:r w:rsidRPr="00A465D4" w:rsidDel="00A465D4">
          <w:rPr>
            <w:rPrChange w:id="677" w:author="Mihai Budiu" w:date="2016-04-08T17:13:00Z">
              <w:rPr>
                <w:rStyle w:val="Hyperlink"/>
                <w:noProof/>
              </w:rPr>
            </w:rPrChange>
          </w:rPr>
          <w:delText>8.1</w:delText>
        </w:r>
        <w:r w:rsidDel="00A465D4">
          <w:rPr>
            <w:rFonts w:asciiTheme="minorHAnsi" w:eastAsiaTheme="minorEastAsia" w:hAnsiTheme="minorHAnsi" w:cstheme="minorBidi"/>
            <w:noProof/>
            <w:sz w:val="24"/>
          </w:rPr>
          <w:tab/>
        </w:r>
        <w:r w:rsidRPr="00A465D4" w:rsidDel="00A465D4">
          <w:rPr>
            <w:rPrChange w:id="678" w:author="Mihai Budiu" w:date="2016-04-08T17:13:00Z">
              <w:rPr>
                <w:rStyle w:val="Hyperlink"/>
                <w:noProof/>
              </w:rPr>
            </w:rPrChange>
          </w:rPr>
          <w:delText>Syntax and semantics</w:delText>
        </w:r>
        <w:r w:rsidDel="00A465D4">
          <w:rPr>
            <w:noProof/>
            <w:webHidden/>
          </w:rPr>
          <w:tab/>
          <w:delText>24</w:delText>
        </w:r>
      </w:del>
    </w:p>
    <w:p w14:paraId="2C8F3528" w14:textId="77777777" w:rsidR="002407D0" w:rsidDel="00A465D4" w:rsidRDefault="002407D0">
      <w:pPr>
        <w:pStyle w:val="TOC3"/>
        <w:tabs>
          <w:tab w:val="left" w:pos="1200"/>
          <w:tab w:val="right" w:leader="dot" w:pos="8630"/>
        </w:tabs>
        <w:rPr>
          <w:del w:id="679" w:author="Mihai Budiu" w:date="2016-04-08T17:13:00Z"/>
          <w:rFonts w:asciiTheme="minorHAnsi" w:eastAsiaTheme="minorEastAsia" w:hAnsiTheme="minorHAnsi" w:cstheme="minorBidi"/>
          <w:noProof/>
          <w:sz w:val="24"/>
        </w:rPr>
      </w:pPr>
      <w:del w:id="680" w:author="Mihai Budiu" w:date="2016-04-08T17:13:00Z">
        <w:r w:rsidRPr="00A465D4" w:rsidDel="00A465D4">
          <w:rPr>
            <w:rPrChange w:id="681" w:author="Mihai Budiu" w:date="2016-04-08T17:13:00Z">
              <w:rPr>
                <w:rStyle w:val="Hyperlink"/>
                <w:noProof/>
              </w:rPr>
            </w:rPrChange>
          </w:rPr>
          <w:delText>8.1.1</w:delText>
        </w:r>
        <w:r w:rsidDel="00A465D4">
          <w:rPr>
            <w:rFonts w:asciiTheme="minorHAnsi" w:eastAsiaTheme="minorEastAsia" w:hAnsiTheme="minorHAnsi" w:cstheme="minorBidi"/>
            <w:noProof/>
            <w:sz w:val="24"/>
          </w:rPr>
          <w:tab/>
        </w:r>
        <w:r w:rsidRPr="00A465D4" w:rsidDel="00A465D4">
          <w:rPr>
            <w:rPrChange w:id="682" w:author="Mihai Budiu" w:date="2016-04-08T17:13:00Z">
              <w:rPr>
                <w:rStyle w:val="Hyperlink"/>
                <w:noProof/>
              </w:rPr>
            </w:rPrChange>
          </w:rPr>
          <w:delText>Grammar</w:delText>
        </w:r>
        <w:r w:rsidDel="00A465D4">
          <w:rPr>
            <w:noProof/>
            <w:webHidden/>
          </w:rPr>
          <w:tab/>
          <w:delText>24</w:delText>
        </w:r>
      </w:del>
    </w:p>
    <w:p w14:paraId="0CF71301" w14:textId="77777777" w:rsidR="002407D0" w:rsidDel="00A465D4" w:rsidRDefault="002407D0">
      <w:pPr>
        <w:pStyle w:val="TOC3"/>
        <w:tabs>
          <w:tab w:val="left" w:pos="1200"/>
          <w:tab w:val="right" w:leader="dot" w:pos="8630"/>
        </w:tabs>
        <w:rPr>
          <w:del w:id="683" w:author="Mihai Budiu" w:date="2016-04-08T17:13:00Z"/>
          <w:rFonts w:asciiTheme="minorHAnsi" w:eastAsiaTheme="minorEastAsia" w:hAnsiTheme="minorHAnsi" w:cstheme="minorBidi"/>
          <w:noProof/>
          <w:sz w:val="24"/>
        </w:rPr>
      </w:pPr>
      <w:del w:id="684" w:author="Mihai Budiu" w:date="2016-04-08T17:13:00Z">
        <w:r w:rsidRPr="00A465D4" w:rsidDel="00A465D4">
          <w:rPr>
            <w:rPrChange w:id="685" w:author="Mihai Budiu" w:date="2016-04-08T17:13:00Z">
              <w:rPr>
                <w:rStyle w:val="Hyperlink"/>
                <w:noProof/>
              </w:rPr>
            </w:rPrChange>
          </w:rPr>
          <w:delText>8.1.2</w:delText>
        </w:r>
        <w:r w:rsidDel="00A465D4">
          <w:rPr>
            <w:rFonts w:asciiTheme="minorHAnsi" w:eastAsiaTheme="minorEastAsia" w:hAnsiTheme="minorHAnsi" w:cstheme="minorBidi"/>
            <w:noProof/>
            <w:sz w:val="24"/>
          </w:rPr>
          <w:tab/>
        </w:r>
        <w:r w:rsidRPr="00A465D4" w:rsidDel="00A465D4">
          <w:rPr>
            <w:rPrChange w:id="686" w:author="Mihai Budiu" w:date="2016-04-08T17:13:00Z">
              <w:rPr>
                <w:rStyle w:val="Hyperlink"/>
                <w:noProof/>
              </w:rPr>
            </w:rPrChange>
          </w:rPr>
          <w:delText>Semantics and the P4 abstract machines</w:delText>
        </w:r>
        <w:r w:rsidDel="00A465D4">
          <w:rPr>
            <w:noProof/>
            <w:webHidden/>
          </w:rPr>
          <w:tab/>
          <w:delText>24</w:delText>
        </w:r>
      </w:del>
    </w:p>
    <w:p w14:paraId="7DA0CE2C" w14:textId="77777777" w:rsidR="002407D0" w:rsidDel="00A465D4" w:rsidRDefault="002407D0">
      <w:pPr>
        <w:pStyle w:val="TOC2"/>
        <w:tabs>
          <w:tab w:val="left" w:pos="960"/>
          <w:tab w:val="right" w:leader="dot" w:pos="8630"/>
        </w:tabs>
        <w:rPr>
          <w:del w:id="687" w:author="Mihai Budiu" w:date="2016-04-08T17:13:00Z"/>
          <w:rFonts w:asciiTheme="minorHAnsi" w:eastAsiaTheme="minorEastAsia" w:hAnsiTheme="minorHAnsi" w:cstheme="minorBidi"/>
          <w:noProof/>
          <w:sz w:val="24"/>
        </w:rPr>
      </w:pPr>
      <w:del w:id="688" w:author="Mihai Budiu" w:date="2016-04-08T17:13:00Z">
        <w:r w:rsidRPr="00A465D4" w:rsidDel="00A465D4">
          <w:rPr>
            <w:rPrChange w:id="689" w:author="Mihai Budiu" w:date="2016-04-08T17:13:00Z">
              <w:rPr>
                <w:rStyle w:val="Hyperlink"/>
                <w:noProof/>
              </w:rPr>
            </w:rPrChange>
          </w:rPr>
          <w:delText>8.2</w:delText>
        </w:r>
        <w:r w:rsidDel="00A465D4">
          <w:rPr>
            <w:rFonts w:asciiTheme="minorHAnsi" w:eastAsiaTheme="minorEastAsia" w:hAnsiTheme="minorHAnsi" w:cstheme="minorBidi"/>
            <w:noProof/>
            <w:sz w:val="24"/>
          </w:rPr>
          <w:tab/>
        </w:r>
        <w:r w:rsidRPr="00A465D4" w:rsidDel="00A465D4">
          <w:rPr>
            <w:rPrChange w:id="690" w:author="Mihai Budiu" w:date="2016-04-08T17:13:00Z">
              <w:rPr>
                <w:rStyle w:val="Hyperlink"/>
                <w:noProof/>
              </w:rPr>
            </w:rPrChange>
          </w:rPr>
          <w:delText>Preprocessing</w:delText>
        </w:r>
        <w:r w:rsidDel="00A465D4">
          <w:rPr>
            <w:noProof/>
            <w:webHidden/>
          </w:rPr>
          <w:tab/>
          <w:delText>24</w:delText>
        </w:r>
      </w:del>
    </w:p>
    <w:p w14:paraId="1D1272C2" w14:textId="77777777" w:rsidR="002407D0" w:rsidDel="00A465D4" w:rsidRDefault="002407D0">
      <w:pPr>
        <w:pStyle w:val="TOC3"/>
        <w:tabs>
          <w:tab w:val="left" w:pos="1200"/>
          <w:tab w:val="right" w:leader="dot" w:pos="8630"/>
        </w:tabs>
        <w:rPr>
          <w:del w:id="691" w:author="Mihai Budiu" w:date="2016-04-08T17:13:00Z"/>
          <w:rFonts w:asciiTheme="minorHAnsi" w:eastAsiaTheme="minorEastAsia" w:hAnsiTheme="minorHAnsi" w:cstheme="minorBidi"/>
          <w:noProof/>
          <w:sz w:val="24"/>
        </w:rPr>
      </w:pPr>
      <w:del w:id="692" w:author="Mihai Budiu" w:date="2016-04-08T17:13:00Z">
        <w:r w:rsidRPr="00A465D4" w:rsidDel="00A465D4">
          <w:rPr>
            <w:rPrChange w:id="693" w:author="Mihai Budiu" w:date="2016-04-08T17:13:00Z">
              <w:rPr>
                <w:rStyle w:val="Hyperlink"/>
                <w:noProof/>
              </w:rPr>
            </w:rPrChange>
          </w:rPr>
          <w:delText>8.2.1</w:delText>
        </w:r>
        <w:r w:rsidDel="00A465D4">
          <w:rPr>
            <w:rFonts w:asciiTheme="minorHAnsi" w:eastAsiaTheme="minorEastAsia" w:hAnsiTheme="minorHAnsi" w:cstheme="minorBidi"/>
            <w:noProof/>
            <w:sz w:val="24"/>
          </w:rPr>
          <w:tab/>
        </w:r>
        <w:r w:rsidRPr="00A465D4" w:rsidDel="00A465D4">
          <w:rPr>
            <w:rPrChange w:id="694" w:author="Mihai Budiu" w:date="2016-04-08T17:13:00Z">
              <w:rPr>
                <w:rStyle w:val="Hyperlink"/>
                <w:noProof/>
              </w:rPr>
            </w:rPrChange>
          </w:rPr>
          <w:delText>P4 core library</w:delText>
        </w:r>
        <w:r w:rsidDel="00A465D4">
          <w:rPr>
            <w:noProof/>
            <w:webHidden/>
          </w:rPr>
          <w:tab/>
          <w:delText>25</w:delText>
        </w:r>
      </w:del>
    </w:p>
    <w:p w14:paraId="67C95138" w14:textId="77777777" w:rsidR="002407D0" w:rsidDel="00A465D4" w:rsidRDefault="002407D0">
      <w:pPr>
        <w:pStyle w:val="TOC2"/>
        <w:tabs>
          <w:tab w:val="left" w:pos="960"/>
          <w:tab w:val="right" w:leader="dot" w:pos="8630"/>
        </w:tabs>
        <w:rPr>
          <w:del w:id="695" w:author="Mihai Budiu" w:date="2016-04-08T17:13:00Z"/>
          <w:rFonts w:asciiTheme="minorHAnsi" w:eastAsiaTheme="minorEastAsia" w:hAnsiTheme="minorHAnsi" w:cstheme="minorBidi"/>
          <w:noProof/>
          <w:sz w:val="24"/>
        </w:rPr>
      </w:pPr>
      <w:del w:id="696" w:author="Mihai Budiu" w:date="2016-04-08T17:13:00Z">
        <w:r w:rsidRPr="00A465D4" w:rsidDel="00A465D4">
          <w:rPr>
            <w:rPrChange w:id="697" w:author="Mihai Budiu" w:date="2016-04-08T17:13:00Z">
              <w:rPr>
                <w:rStyle w:val="Hyperlink"/>
                <w:noProof/>
              </w:rPr>
            </w:rPrChange>
          </w:rPr>
          <w:delText>8.3</w:delText>
        </w:r>
        <w:r w:rsidDel="00A465D4">
          <w:rPr>
            <w:rFonts w:asciiTheme="minorHAnsi" w:eastAsiaTheme="minorEastAsia" w:hAnsiTheme="minorHAnsi" w:cstheme="minorBidi"/>
            <w:noProof/>
            <w:sz w:val="24"/>
          </w:rPr>
          <w:tab/>
        </w:r>
        <w:r w:rsidRPr="00A465D4" w:rsidDel="00A465D4">
          <w:rPr>
            <w:rPrChange w:id="698" w:author="Mihai Budiu" w:date="2016-04-08T17:13:00Z">
              <w:rPr>
                <w:rStyle w:val="Hyperlink"/>
                <w:noProof/>
              </w:rPr>
            </w:rPrChange>
          </w:rPr>
          <w:delText>Lexical constructs</w:delText>
        </w:r>
        <w:r w:rsidDel="00A465D4">
          <w:rPr>
            <w:noProof/>
            <w:webHidden/>
          </w:rPr>
          <w:tab/>
          <w:delText>25</w:delText>
        </w:r>
      </w:del>
    </w:p>
    <w:p w14:paraId="313DBBE5" w14:textId="77777777" w:rsidR="002407D0" w:rsidDel="00A465D4" w:rsidRDefault="002407D0">
      <w:pPr>
        <w:pStyle w:val="TOC3"/>
        <w:tabs>
          <w:tab w:val="left" w:pos="1200"/>
          <w:tab w:val="right" w:leader="dot" w:pos="8630"/>
        </w:tabs>
        <w:rPr>
          <w:del w:id="699" w:author="Mihai Budiu" w:date="2016-04-08T17:13:00Z"/>
          <w:rFonts w:asciiTheme="minorHAnsi" w:eastAsiaTheme="minorEastAsia" w:hAnsiTheme="minorHAnsi" w:cstheme="minorBidi"/>
          <w:noProof/>
          <w:sz w:val="24"/>
        </w:rPr>
      </w:pPr>
      <w:del w:id="700" w:author="Mihai Budiu" w:date="2016-04-08T17:13:00Z">
        <w:r w:rsidRPr="00A465D4" w:rsidDel="00A465D4">
          <w:rPr>
            <w:rPrChange w:id="701" w:author="Mihai Budiu" w:date="2016-04-08T17:13:00Z">
              <w:rPr>
                <w:rStyle w:val="Hyperlink"/>
                <w:noProof/>
              </w:rPr>
            </w:rPrChange>
          </w:rPr>
          <w:delText>8.3.1</w:delText>
        </w:r>
        <w:r w:rsidDel="00A465D4">
          <w:rPr>
            <w:rFonts w:asciiTheme="minorHAnsi" w:eastAsiaTheme="minorEastAsia" w:hAnsiTheme="minorHAnsi" w:cstheme="minorBidi"/>
            <w:noProof/>
            <w:sz w:val="24"/>
          </w:rPr>
          <w:tab/>
        </w:r>
        <w:r w:rsidRPr="00A465D4" w:rsidDel="00A465D4">
          <w:rPr>
            <w:rPrChange w:id="702" w:author="Mihai Budiu" w:date="2016-04-08T17:13:00Z">
              <w:rPr>
                <w:rStyle w:val="Hyperlink"/>
                <w:noProof/>
              </w:rPr>
            </w:rPrChange>
          </w:rPr>
          <w:delText>Comments</w:delText>
        </w:r>
        <w:r w:rsidDel="00A465D4">
          <w:rPr>
            <w:noProof/>
            <w:webHidden/>
          </w:rPr>
          <w:tab/>
          <w:delText>25</w:delText>
        </w:r>
      </w:del>
    </w:p>
    <w:p w14:paraId="285DFEE8" w14:textId="77777777" w:rsidR="002407D0" w:rsidDel="00A465D4" w:rsidRDefault="002407D0">
      <w:pPr>
        <w:pStyle w:val="TOC3"/>
        <w:tabs>
          <w:tab w:val="left" w:pos="1200"/>
          <w:tab w:val="right" w:leader="dot" w:pos="8630"/>
        </w:tabs>
        <w:rPr>
          <w:del w:id="703" w:author="Mihai Budiu" w:date="2016-04-08T17:13:00Z"/>
          <w:rFonts w:asciiTheme="minorHAnsi" w:eastAsiaTheme="minorEastAsia" w:hAnsiTheme="minorHAnsi" w:cstheme="minorBidi"/>
          <w:noProof/>
          <w:sz w:val="24"/>
        </w:rPr>
      </w:pPr>
      <w:del w:id="704" w:author="Mihai Budiu" w:date="2016-04-08T17:13:00Z">
        <w:r w:rsidRPr="00A465D4" w:rsidDel="00A465D4">
          <w:rPr>
            <w:rPrChange w:id="705" w:author="Mihai Budiu" w:date="2016-04-08T17:13:00Z">
              <w:rPr>
                <w:rStyle w:val="Hyperlink"/>
                <w:noProof/>
              </w:rPr>
            </w:rPrChange>
          </w:rPr>
          <w:delText>8.3.2</w:delText>
        </w:r>
        <w:r w:rsidDel="00A465D4">
          <w:rPr>
            <w:rFonts w:asciiTheme="minorHAnsi" w:eastAsiaTheme="minorEastAsia" w:hAnsiTheme="minorHAnsi" w:cstheme="minorBidi"/>
            <w:noProof/>
            <w:sz w:val="24"/>
          </w:rPr>
          <w:tab/>
        </w:r>
        <w:r w:rsidRPr="00A465D4" w:rsidDel="00A465D4">
          <w:rPr>
            <w:rPrChange w:id="706" w:author="Mihai Budiu" w:date="2016-04-08T17:13:00Z">
              <w:rPr>
                <w:rStyle w:val="Hyperlink"/>
                <w:noProof/>
              </w:rPr>
            </w:rPrChange>
          </w:rPr>
          <w:delText>Literal constants</w:delText>
        </w:r>
        <w:r w:rsidDel="00A465D4">
          <w:rPr>
            <w:noProof/>
            <w:webHidden/>
          </w:rPr>
          <w:tab/>
          <w:delText>25</w:delText>
        </w:r>
      </w:del>
    </w:p>
    <w:p w14:paraId="3908E565" w14:textId="77777777" w:rsidR="002407D0" w:rsidDel="00A465D4" w:rsidRDefault="002407D0">
      <w:pPr>
        <w:pStyle w:val="TOC2"/>
        <w:tabs>
          <w:tab w:val="left" w:pos="960"/>
          <w:tab w:val="right" w:leader="dot" w:pos="8630"/>
        </w:tabs>
        <w:rPr>
          <w:del w:id="707" w:author="Mihai Budiu" w:date="2016-04-08T17:13:00Z"/>
          <w:rFonts w:asciiTheme="minorHAnsi" w:eastAsiaTheme="minorEastAsia" w:hAnsiTheme="minorHAnsi" w:cstheme="minorBidi"/>
          <w:noProof/>
          <w:sz w:val="24"/>
        </w:rPr>
      </w:pPr>
      <w:del w:id="708" w:author="Mihai Budiu" w:date="2016-04-08T17:13:00Z">
        <w:r w:rsidRPr="00A465D4" w:rsidDel="00A465D4">
          <w:rPr>
            <w:rPrChange w:id="709" w:author="Mihai Budiu" w:date="2016-04-08T17:13:00Z">
              <w:rPr>
                <w:rStyle w:val="Hyperlink"/>
                <w:noProof/>
              </w:rPr>
            </w:rPrChange>
          </w:rPr>
          <w:delText>8.4</w:delText>
        </w:r>
        <w:r w:rsidDel="00A465D4">
          <w:rPr>
            <w:rFonts w:asciiTheme="minorHAnsi" w:eastAsiaTheme="minorEastAsia" w:hAnsiTheme="minorHAnsi" w:cstheme="minorBidi"/>
            <w:noProof/>
            <w:sz w:val="24"/>
          </w:rPr>
          <w:tab/>
        </w:r>
        <w:r w:rsidRPr="00A465D4" w:rsidDel="00A465D4">
          <w:rPr>
            <w:rPrChange w:id="710" w:author="Mihai Budiu" w:date="2016-04-08T17:13:00Z">
              <w:rPr>
                <w:rStyle w:val="Hyperlink"/>
                <w:noProof/>
              </w:rPr>
            </w:rPrChange>
          </w:rPr>
          <w:delText>Naming conventions</w:delText>
        </w:r>
        <w:r w:rsidDel="00A465D4">
          <w:rPr>
            <w:noProof/>
            <w:webHidden/>
          </w:rPr>
          <w:tab/>
          <w:delText>26</w:delText>
        </w:r>
      </w:del>
    </w:p>
    <w:p w14:paraId="255528BD" w14:textId="77777777" w:rsidR="002407D0" w:rsidDel="00A465D4" w:rsidRDefault="002407D0">
      <w:pPr>
        <w:pStyle w:val="TOC2"/>
        <w:tabs>
          <w:tab w:val="left" w:pos="960"/>
          <w:tab w:val="right" w:leader="dot" w:pos="8630"/>
        </w:tabs>
        <w:rPr>
          <w:del w:id="711" w:author="Mihai Budiu" w:date="2016-04-08T17:13:00Z"/>
          <w:rFonts w:asciiTheme="minorHAnsi" w:eastAsiaTheme="minorEastAsia" w:hAnsiTheme="minorHAnsi" w:cstheme="minorBidi"/>
          <w:noProof/>
          <w:sz w:val="24"/>
        </w:rPr>
      </w:pPr>
      <w:del w:id="712" w:author="Mihai Budiu" w:date="2016-04-08T17:13:00Z">
        <w:r w:rsidRPr="00A465D4" w:rsidDel="00A465D4">
          <w:rPr>
            <w:rPrChange w:id="713" w:author="Mihai Budiu" w:date="2016-04-08T17:13:00Z">
              <w:rPr>
                <w:rStyle w:val="Hyperlink"/>
                <w:noProof/>
              </w:rPr>
            </w:rPrChange>
          </w:rPr>
          <w:delText>8.5</w:delText>
        </w:r>
        <w:r w:rsidDel="00A465D4">
          <w:rPr>
            <w:rFonts w:asciiTheme="minorHAnsi" w:eastAsiaTheme="minorEastAsia" w:hAnsiTheme="minorHAnsi" w:cstheme="minorBidi"/>
            <w:noProof/>
            <w:sz w:val="24"/>
          </w:rPr>
          <w:tab/>
        </w:r>
        <w:r w:rsidRPr="00A465D4" w:rsidDel="00A465D4">
          <w:rPr>
            <w:rPrChange w:id="714" w:author="Mihai Budiu" w:date="2016-04-08T17:13:00Z">
              <w:rPr>
                <w:rStyle w:val="Hyperlink"/>
                <w:noProof/>
              </w:rPr>
            </w:rPrChange>
          </w:rPr>
          <w:delText>P4 Program structure</w:delText>
        </w:r>
        <w:r w:rsidDel="00A465D4">
          <w:rPr>
            <w:noProof/>
            <w:webHidden/>
          </w:rPr>
          <w:tab/>
          <w:delText>26</w:delText>
        </w:r>
      </w:del>
    </w:p>
    <w:p w14:paraId="4F08945B" w14:textId="77777777" w:rsidR="002407D0" w:rsidDel="00A465D4" w:rsidRDefault="002407D0">
      <w:pPr>
        <w:pStyle w:val="TOC3"/>
        <w:tabs>
          <w:tab w:val="left" w:pos="1200"/>
          <w:tab w:val="right" w:leader="dot" w:pos="8630"/>
        </w:tabs>
        <w:rPr>
          <w:del w:id="715" w:author="Mihai Budiu" w:date="2016-04-08T17:13:00Z"/>
          <w:rFonts w:asciiTheme="minorHAnsi" w:eastAsiaTheme="minorEastAsia" w:hAnsiTheme="minorHAnsi" w:cstheme="minorBidi"/>
          <w:noProof/>
          <w:sz w:val="24"/>
        </w:rPr>
      </w:pPr>
      <w:del w:id="716" w:author="Mihai Budiu" w:date="2016-04-08T17:13:00Z">
        <w:r w:rsidRPr="00A465D4" w:rsidDel="00A465D4">
          <w:rPr>
            <w:rPrChange w:id="717" w:author="Mihai Budiu" w:date="2016-04-08T17:13:00Z">
              <w:rPr>
                <w:rStyle w:val="Hyperlink"/>
                <w:noProof/>
              </w:rPr>
            </w:rPrChange>
          </w:rPr>
          <w:delText>8.5.1</w:delText>
        </w:r>
        <w:r w:rsidDel="00A465D4">
          <w:rPr>
            <w:rFonts w:asciiTheme="minorHAnsi" w:eastAsiaTheme="minorEastAsia" w:hAnsiTheme="minorHAnsi" w:cstheme="minorBidi"/>
            <w:noProof/>
            <w:sz w:val="24"/>
          </w:rPr>
          <w:tab/>
        </w:r>
        <w:r w:rsidRPr="00A465D4" w:rsidDel="00A465D4">
          <w:rPr>
            <w:rPrChange w:id="718" w:author="Mihai Budiu" w:date="2016-04-08T17:13:00Z">
              <w:rPr>
                <w:rStyle w:val="Hyperlink"/>
                <w:noProof/>
              </w:rPr>
            </w:rPrChange>
          </w:rPr>
          <w:delText>Scopes</w:delText>
        </w:r>
        <w:r w:rsidDel="00A465D4">
          <w:rPr>
            <w:noProof/>
            <w:webHidden/>
          </w:rPr>
          <w:tab/>
          <w:delText>27</w:delText>
        </w:r>
      </w:del>
    </w:p>
    <w:p w14:paraId="17303BA8" w14:textId="77777777" w:rsidR="002407D0" w:rsidDel="00A465D4" w:rsidRDefault="002407D0">
      <w:pPr>
        <w:pStyle w:val="TOC3"/>
        <w:tabs>
          <w:tab w:val="left" w:pos="1200"/>
          <w:tab w:val="right" w:leader="dot" w:pos="8630"/>
        </w:tabs>
        <w:rPr>
          <w:del w:id="719" w:author="Mihai Budiu" w:date="2016-04-08T17:13:00Z"/>
          <w:rFonts w:asciiTheme="minorHAnsi" w:eastAsiaTheme="minorEastAsia" w:hAnsiTheme="minorHAnsi" w:cstheme="minorBidi"/>
          <w:noProof/>
          <w:sz w:val="24"/>
        </w:rPr>
      </w:pPr>
      <w:del w:id="720" w:author="Mihai Budiu" w:date="2016-04-08T17:13:00Z">
        <w:r w:rsidRPr="00A465D4" w:rsidDel="00A465D4">
          <w:rPr>
            <w:rPrChange w:id="721" w:author="Mihai Budiu" w:date="2016-04-08T17:13:00Z">
              <w:rPr>
                <w:rStyle w:val="Hyperlink"/>
                <w:noProof/>
              </w:rPr>
            </w:rPrChange>
          </w:rPr>
          <w:delText>8.5.2</w:delText>
        </w:r>
        <w:r w:rsidDel="00A465D4">
          <w:rPr>
            <w:rFonts w:asciiTheme="minorHAnsi" w:eastAsiaTheme="minorEastAsia" w:hAnsiTheme="minorHAnsi" w:cstheme="minorBidi"/>
            <w:noProof/>
            <w:sz w:val="24"/>
          </w:rPr>
          <w:tab/>
        </w:r>
        <w:r w:rsidRPr="00A465D4" w:rsidDel="00A465D4">
          <w:rPr>
            <w:rPrChange w:id="722" w:author="Mihai Budiu" w:date="2016-04-08T17:13:00Z">
              <w:rPr>
                <w:rStyle w:val="Hyperlink"/>
                <w:noProof/>
              </w:rPr>
            </w:rPrChange>
          </w:rPr>
          <w:delText>Stateful elements</w:delText>
        </w:r>
        <w:r w:rsidDel="00A465D4">
          <w:rPr>
            <w:noProof/>
            <w:webHidden/>
          </w:rPr>
          <w:tab/>
          <w:delText>27</w:delText>
        </w:r>
      </w:del>
    </w:p>
    <w:p w14:paraId="306D5248" w14:textId="77777777" w:rsidR="002407D0" w:rsidDel="00A465D4" w:rsidRDefault="002407D0">
      <w:pPr>
        <w:pStyle w:val="TOC2"/>
        <w:tabs>
          <w:tab w:val="left" w:pos="960"/>
          <w:tab w:val="right" w:leader="dot" w:pos="8630"/>
        </w:tabs>
        <w:rPr>
          <w:del w:id="723" w:author="Mihai Budiu" w:date="2016-04-08T17:13:00Z"/>
          <w:rFonts w:asciiTheme="minorHAnsi" w:eastAsiaTheme="minorEastAsia" w:hAnsiTheme="minorHAnsi" w:cstheme="minorBidi"/>
          <w:noProof/>
          <w:sz w:val="24"/>
        </w:rPr>
      </w:pPr>
      <w:del w:id="724" w:author="Mihai Budiu" w:date="2016-04-08T17:13:00Z">
        <w:r w:rsidRPr="00A465D4" w:rsidDel="00A465D4">
          <w:rPr>
            <w:rPrChange w:id="725" w:author="Mihai Budiu" w:date="2016-04-08T17:13:00Z">
              <w:rPr>
                <w:rStyle w:val="Hyperlink"/>
                <w:noProof/>
              </w:rPr>
            </w:rPrChange>
          </w:rPr>
          <w:delText>8.6</w:delText>
        </w:r>
        <w:r w:rsidDel="00A465D4">
          <w:rPr>
            <w:rFonts w:asciiTheme="minorHAnsi" w:eastAsiaTheme="minorEastAsia" w:hAnsiTheme="minorHAnsi" w:cstheme="minorBidi"/>
            <w:noProof/>
            <w:sz w:val="24"/>
          </w:rPr>
          <w:tab/>
        </w:r>
        <w:r w:rsidRPr="00A465D4" w:rsidDel="00A465D4">
          <w:rPr>
            <w:rPrChange w:id="726" w:author="Mihai Budiu" w:date="2016-04-08T17:13:00Z">
              <w:rPr>
                <w:rStyle w:val="Hyperlink"/>
                <w:noProof/>
              </w:rPr>
            </w:rPrChange>
          </w:rPr>
          <w:delText>Calling convention: call by copy in/copy out</w:delText>
        </w:r>
        <w:r w:rsidDel="00A465D4">
          <w:rPr>
            <w:noProof/>
            <w:webHidden/>
          </w:rPr>
          <w:tab/>
          <w:delText>28</w:delText>
        </w:r>
      </w:del>
    </w:p>
    <w:p w14:paraId="6CFA5B1C" w14:textId="77777777" w:rsidR="002407D0" w:rsidDel="00A465D4" w:rsidRDefault="002407D0">
      <w:pPr>
        <w:pStyle w:val="TOC2"/>
        <w:tabs>
          <w:tab w:val="left" w:pos="960"/>
          <w:tab w:val="right" w:leader="dot" w:pos="8630"/>
        </w:tabs>
        <w:rPr>
          <w:del w:id="727" w:author="Mihai Budiu" w:date="2016-04-08T17:13:00Z"/>
          <w:rFonts w:asciiTheme="minorHAnsi" w:eastAsiaTheme="minorEastAsia" w:hAnsiTheme="minorHAnsi" w:cstheme="minorBidi"/>
          <w:noProof/>
          <w:sz w:val="24"/>
        </w:rPr>
      </w:pPr>
      <w:del w:id="728" w:author="Mihai Budiu" w:date="2016-04-08T17:13:00Z">
        <w:r w:rsidRPr="00A465D4" w:rsidDel="00A465D4">
          <w:rPr>
            <w:rPrChange w:id="729" w:author="Mihai Budiu" w:date="2016-04-08T17:13:00Z">
              <w:rPr>
                <w:rStyle w:val="Hyperlink"/>
                <w:noProof/>
              </w:rPr>
            </w:rPrChange>
          </w:rPr>
          <w:delText>8.7</w:delText>
        </w:r>
        <w:r w:rsidDel="00A465D4">
          <w:rPr>
            <w:rFonts w:asciiTheme="minorHAnsi" w:eastAsiaTheme="minorEastAsia" w:hAnsiTheme="minorHAnsi" w:cstheme="minorBidi"/>
            <w:noProof/>
            <w:sz w:val="24"/>
          </w:rPr>
          <w:tab/>
        </w:r>
        <w:r w:rsidRPr="00A465D4" w:rsidDel="00A465D4">
          <w:rPr>
            <w:rPrChange w:id="730" w:author="Mihai Budiu" w:date="2016-04-08T17:13:00Z">
              <w:rPr>
                <w:rStyle w:val="Hyperlink"/>
                <w:noProof/>
              </w:rPr>
            </w:rPrChange>
          </w:rPr>
          <w:delText>Paths</w:delText>
        </w:r>
        <w:r w:rsidDel="00A465D4">
          <w:rPr>
            <w:noProof/>
            <w:webHidden/>
          </w:rPr>
          <w:tab/>
          <w:delText>29</w:delText>
        </w:r>
      </w:del>
    </w:p>
    <w:p w14:paraId="5B8641E6" w14:textId="77777777" w:rsidR="002407D0" w:rsidDel="00A465D4" w:rsidRDefault="002407D0">
      <w:pPr>
        <w:pStyle w:val="TOC3"/>
        <w:tabs>
          <w:tab w:val="left" w:pos="1200"/>
          <w:tab w:val="right" w:leader="dot" w:pos="8630"/>
        </w:tabs>
        <w:rPr>
          <w:del w:id="731" w:author="Mihai Budiu" w:date="2016-04-08T17:13:00Z"/>
          <w:rFonts w:asciiTheme="minorHAnsi" w:eastAsiaTheme="minorEastAsia" w:hAnsiTheme="minorHAnsi" w:cstheme="minorBidi"/>
          <w:noProof/>
          <w:sz w:val="24"/>
        </w:rPr>
      </w:pPr>
      <w:del w:id="732" w:author="Mihai Budiu" w:date="2016-04-08T17:13:00Z">
        <w:r w:rsidRPr="00A465D4" w:rsidDel="00A465D4">
          <w:rPr>
            <w:rPrChange w:id="733" w:author="Mihai Budiu" w:date="2016-04-08T17:13:00Z">
              <w:rPr>
                <w:rStyle w:val="Hyperlink"/>
                <w:noProof/>
              </w:rPr>
            </w:rPrChange>
          </w:rPr>
          <w:delText>8.7.1</w:delText>
        </w:r>
        <w:r w:rsidDel="00A465D4">
          <w:rPr>
            <w:rFonts w:asciiTheme="minorHAnsi" w:eastAsiaTheme="minorEastAsia" w:hAnsiTheme="minorHAnsi" w:cstheme="minorBidi"/>
            <w:noProof/>
            <w:sz w:val="24"/>
          </w:rPr>
          <w:tab/>
        </w:r>
        <w:r w:rsidRPr="00A465D4" w:rsidDel="00A465D4">
          <w:rPr>
            <w:rPrChange w:id="734" w:author="Mihai Budiu" w:date="2016-04-08T17:13:00Z">
              <w:rPr>
                <w:rStyle w:val="Hyperlink"/>
                <w:noProof/>
              </w:rPr>
            </w:rPrChange>
          </w:rPr>
          <w:delText>Name resolution rules</w:delText>
        </w:r>
        <w:r w:rsidDel="00A465D4">
          <w:rPr>
            <w:noProof/>
            <w:webHidden/>
          </w:rPr>
          <w:tab/>
          <w:delText>30</w:delText>
        </w:r>
      </w:del>
    </w:p>
    <w:p w14:paraId="489AF0CB" w14:textId="77777777" w:rsidR="002407D0" w:rsidDel="00A465D4" w:rsidRDefault="002407D0">
      <w:pPr>
        <w:pStyle w:val="TOC3"/>
        <w:tabs>
          <w:tab w:val="left" w:pos="1200"/>
          <w:tab w:val="right" w:leader="dot" w:pos="8630"/>
        </w:tabs>
        <w:rPr>
          <w:del w:id="735" w:author="Mihai Budiu" w:date="2016-04-08T17:13:00Z"/>
          <w:rFonts w:asciiTheme="minorHAnsi" w:eastAsiaTheme="minorEastAsia" w:hAnsiTheme="minorHAnsi" w:cstheme="minorBidi"/>
          <w:noProof/>
          <w:sz w:val="24"/>
        </w:rPr>
      </w:pPr>
      <w:del w:id="736" w:author="Mihai Budiu" w:date="2016-04-08T17:13:00Z">
        <w:r w:rsidRPr="00A465D4" w:rsidDel="00A465D4">
          <w:rPr>
            <w:rPrChange w:id="737" w:author="Mihai Budiu" w:date="2016-04-08T17:13:00Z">
              <w:rPr>
                <w:rStyle w:val="Hyperlink"/>
                <w:noProof/>
              </w:rPr>
            </w:rPrChange>
          </w:rPr>
          <w:delText>8.7.2</w:delText>
        </w:r>
        <w:r w:rsidDel="00A465D4">
          <w:rPr>
            <w:rFonts w:asciiTheme="minorHAnsi" w:eastAsiaTheme="minorEastAsia" w:hAnsiTheme="minorHAnsi" w:cstheme="minorBidi"/>
            <w:noProof/>
            <w:sz w:val="24"/>
          </w:rPr>
          <w:tab/>
        </w:r>
        <w:r w:rsidRPr="00A465D4" w:rsidDel="00A465D4">
          <w:rPr>
            <w:rPrChange w:id="738" w:author="Mihai Budiu" w:date="2016-04-08T17:13:00Z">
              <w:rPr>
                <w:rStyle w:val="Hyperlink"/>
                <w:noProof/>
              </w:rPr>
            </w:rPrChange>
          </w:rPr>
          <w:delText>Visibility</w:delText>
        </w:r>
        <w:r w:rsidDel="00A465D4">
          <w:rPr>
            <w:noProof/>
            <w:webHidden/>
          </w:rPr>
          <w:tab/>
          <w:delText>30</w:delText>
        </w:r>
      </w:del>
    </w:p>
    <w:p w14:paraId="7B146639" w14:textId="77777777" w:rsidR="002407D0" w:rsidDel="00A465D4" w:rsidRDefault="002407D0">
      <w:pPr>
        <w:pStyle w:val="TOC1"/>
        <w:rPr>
          <w:del w:id="739" w:author="Mihai Budiu" w:date="2016-04-08T17:13:00Z"/>
          <w:rFonts w:asciiTheme="minorHAnsi" w:eastAsiaTheme="minorEastAsia" w:hAnsiTheme="minorHAnsi" w:cstheme="minorBidi"/>
          <w:noProof/>
          <w:sz w:val="24"/>
        </w:rPr>
      </w:pPr>
      <w:del w:id="740" w:author="Mihai Budiu" w:date="2016-04-08T17:13:00Z">
        <w:r w:rsidRPr="00A465D4" w:rsidDel="00A465D4">
          <w:rPr>
            <w:rPrChange w:id="741" w:author="Mihai Budiu" w:date="2016-04-08T17:13:00Z">
              <w:rPr>
                <w:rStyle w:val="Hyperlink"/>
                <w:noProof/>
              </w:rPr>
            </w:rPrChange>
          </w:rPr>
          <w:delText>9</w:delText>
        </w:r>
        <w:r w:rsidDel="00A465D4">
          <w:rPr>
            <w:rFonts w:asciiTheme="minorHAnsi" w:eastAsiaTheme="minorEastAsia" w:hAnsiTheme="minorHAnsi" w:cstheme="minorBidi"/>
            <w:noProof/>
            <w:sz w:val="24"/>
          </w:rPr>
          <w:tab/>
        </w:r>
        <w:r w:rsidRPr="00A465D4" w:rsidDel="00A465D4">
          <w:rPr>
            <w:rPrChange w:id="742" w:author="Mihai Budiu" w:date="2016-04-08T17:13:00Z">
              <w:rPr>
                <w:rStyle w:val="Hyperlink"/>
                <w:noProof/>
              </w:rPr>
            </w:rPrChange>
          </w:rPr>
          <w:delText>P4 data types</w:delText>
        </w:r>
        <w:r w:rsidDel="00A465D4">
          <w:rPr>
            <w:noProof/>
            <w:webHidden/>
          </w:rPr>
          <w:tab/>
          <w:delText>30</w:delText>
        </w:r>
      </w:del>
    </w:p>
    <w:p w14:paraId="58A287AD" w14:textId="77777777" w:rsidR="002407D0" w:rsidDel="00A465D4" w:rsidRDefault="002407D0">
      <w:pPr>
        <w:pStyle w:val="TOC2"/>
        <w:tabs>
          <w:tab w:val="left" w:pos="960"/>
          <w:tab w:val="right" w:leader="dot" w:pos="8630"/>
        </w:tabs>
        <w:rPr>
          <w:del w:id="743" w:author="Mihai Budiu" w:date="2016-04-08T17:13:00Z"/>
          <w:rFonts w:asciiTheme="minorHAnsi" w:eastAsiaTheme="minorEastAsia" w:hAnsiTheme="minorHAnsi" w:cstheme="minorBidi"/>
          <w:noProof/>
          <w:sz w:val="24"/>
        </w:rPr>
      </w:pPr>
      <w:del w:id="744" w:author="Mihai Budiu" w:date="2016-04-08T17:13:00Z">
        <w:r w:rsidRPr="00A465D4" w:rsidDel="00A465D4">
          <w:rPr>
            <w:rPrChange w:id="745" w:author="Mihai Budiu" w:date="2016-04-08T17:13:00Z">
              <w:rPr>
                <w:rStyle w:val="Hyperlink"/>
                <w:noProof/>
              </w:rPr>
            </w:rPrChange>
          </w:rPr>
          <w:delText>9.1</w:delText>
        </w:r>
        <w:r w:rsidDel="00A465D4">
          <w:rPr>
            <w:rFonts w:asciiTheme="minorHAnsi" w:eastAsiaTheme="minorEastAsia" w:hAnsiTheme="minorHAnsi" w:cstheme="minorBidi"/>
            <w:noProof/>
            <w:sz w:val="24"/>
          </w:rPr>
          <w:tab/>
        </w:r>
        <w:r w:rsidRPr="00A465D4" w:rsidDel="00A465D4">
          <w:rPr>
            <w:rPrChange w:id="746" w:author="Mihai Budiu" w:date="2016-04-08T17:13:00Z">
              <w:rPr>
                <w:rStyle w:val="Hyperlink"/>
                <w:noProof/>
              </w:rPr>
            </w:rPrChange>
          </w:rPr>
          <w:delText>Base types</w:delText>
        </w:r>
        <w:r w:rsidDel="00A465D4">
          <w:rPr>
            <w:noProof/>
            <w:webHidden/>
          </w:rPr>
          <w:tab/>
          <w:delText>31</w:delText>
        </w:r>
      </w:del>
    </w:p>
    <w:p w14:paraId="6E3BD222" w14:textId="77777777" w:rsidR="002407D0" w:rsidDel="00A465D4" w:rsidRDefault="002407D0">
      <w:pPr>
        <w:pStyle w:val="TOC3"/>
        <w:tabs>
          <w:tab w:val="left" w:pos="1200"/>
          <w:tab w:val="right" w:leader="dot" w:pos="8630"/>
        </w:tabs>
        <w:rPr>
          <w:del w:id="747" w:author="Mihai Budiu" w:date="2016-04-08T17:13:00Z"/>
          <w:rFonts w:asciiTheme="minorHAnsi" w:eastAsiaTheme="minorEastAsia" w:hAnsiTheme="minorHAnsi" w:cstheme="minorBidi"/>
          <w:noProof/>
          <w:sz w:val="24"/>
        </w:rPr>
      </w:pPr>
      <w:del w:id="748" w:author="Mihai Budiu" w:date="2016-04-08T17:13:00Z">
        <w:r w:rsidRPr="00A465D4" w:rsidDel="00A465D4">
          <w:rPr>
            <w:rPrChange w:id="749" w:author="Mihai Budiu" w:date="2016-04-08T17:13:00Z">
              <w:rPr>
                <w:rStyle w:val="Hyperlink"/>
                <w:noProof/>
              </w:rPr>
            </w:rPrChange>
          </w:rPr>
          <w:delText>9.1.1</w:delText>
        </w:r>
        <w:r w:rsidDel="00A465D4">
          <w:rPr>
            <w:rFonts w:asciiTheme="minorHAnsi" w:eastAsiaTheme="minorEastAsia" w:hAnsiTheme="minorHAnsi" w:cstheme="minorBidi"/>
            <w:noProof/>
            <w:sz w:val="24"/>
          </w:rPr>
          <w:tab/>
        </w:r>
        <w:r w:rsidRPr="00A465D4" w:rsidDel="00A465D4">
          <w:rPr>
            <w:rPrChange w:id="750" w:author="Mihai Budiu" w:date="2016-04-08T17:13:00Z">
              <w:rPr>
                <w:rStyle w:val="Hyperlink"/>
                <w:noProof/>
              </w:rPr>
            </w:rPrChange>
          </w:rPr>
          <w:delText>The void type</w:delText>
        </w:r>
        <w:r w:rsidDel="00A465D4">
          <w:rPr>
            <w:noProof/>
            <w:webHidden/>
          </w:rPr>
          <w:tab/>
          <w:delText>31</w:delText>
        </w:r>
      </w:del>
    </w:p>
    <w:p w14:paraId="07F95DD6" w14:textId="77777777" w:rsidR="002407D0" w:rsidDel="00A465D4" w:rsidRDefault="002407D0">
      <w:pPr>
        <w:pStyle w:val="TOC3"/>
        <w:tabs>
          <w:tab w:val="left" w:pos="1200"/>
          <w:tab w:val="right" w:leader="dot" w:pos="8630"/>
        </w:tabs>
        <w:rPr>
          <w:del w:id="751" w:author="Mihai Budiu" w:date="2016-04-08T17:13:00Z"/>
          <w:rFonts w:asciiTheme="minorHAnsi" w:eastAsiaTheme="minorEastAsia" w:hAnsiTheme="minorHAnsi" w:cstheme="minorBidi"/>
          <w:noProof/>
          <w:sz w:val="24"/>
        </w:rPr>
      </w:pPr>
      <w:del w:id="752" w:author="Mihai Budiu" w:date="2016-04-08T17:13:00Z">
        <w:r w:rsidRPr="00A465D4" w:rsidDel="00A465D4">
          <w:rPr>
            <w:rPrChange w:id="753" w:author="Mihai Budiu" w:date="2016-04-08T17:13:00Z">
              <w:rPr>
                <w:rStyle w:val="Hyperlink"/>
                <w:noProof/>
              </w:rPr>
            </w:rPrChange>
          </w:rPr>
          <w:delText>9.1.2</w:delText>
        </w:r>
        <w:r w:rsidDel="00A465D4">
          <w:rPr>
            <w:rFonts w:asciiTheme="minorHAnsi" w:eastAsiaTheme="minorEastAsia" w:hAnsiTheme="minorHAnsi" w:cstheme="minorBidi"/>
            <w:noProof/>
            <w:sz w:val="24"/>
          </w:rPr>
          <w:tab/>
        </w:r>
        <w:r w:rsidRPr="00A465D4" w:rsidDel="00A465D4">
          <w:rPr>
            <w:rPrChange w:id="754" w:author="Mihai Budiu" w:date="2016-04-08T17:13:00Z">
              <w:rPr>
                <w:rStyle w:val="Hyperlink"/>
                <w:noProof/>
              </w:rPr>
            </w:rPrChange>
          </w:rPr>
          <w:delText>The error type</w:delText>
        </w:r>
        <w:r w:rsidDel="00A465D4">
          <w:rPr>
            <w:noProof/>
            <w:webHidden/>
          </w:rPr>
          <w:tab/>
          <w:delText>31</w:delText>
        </w:r>
      </w:del>
    </w:p>
    <w:p w14:paraId="04919B69" w14:textId="77777777" w:rsidR="002407D0" w:rsidDel="00A465D4" w:rsidRDefault="002407D0">
      <w:pPr>
        <w:pStyle w:val="TOC3"/>
        <w:tabs>
          <w:tab w:val="left" w:pos="1200"/>
          <w:tab w:val="right" w:leader="dot" w:pos="8630"/>
        </w:tabs>
        <w:rPr>
          <w:del w:id="755" w:author="Mihai Budiu" w:date="2016-04-08T17:13:00Z"/>
          <w:rFonts w:asciiTheme="minorHAnsi" w:eastAsiaTheme="minorEastAsia" w:hAnsiTheme="minorHAnsi" w:cstheme="minorBidi"/>
          <w:noProof/>
          <w:sz w:val="24"/>
        </w:rPr>
      </w:pPr>
      <w:del w:id="756" w:author="Mihai Budiu" w:date="2016-04-08T17:13:00Z">
        <w:r w:rsidRPr="00A465D4" w:rsidDel="00A465D4">
          <w:rPr>
            <w:rPrChange w:id="757" w:author="Mihai Budiu" w:date="2016-04-08T17:13:00Z">
              <w:rPr>
                <w:rStyle w:val="Hyperlink"/>
                <w:noProof/>
              </w:rPr>
            </w:rPrChange>
          </w:rPr>
          <w:delText>9.1.3</w:delText>
        </w:r>
        <w:r w:rsidDel="00A465D4">
          <w:rPr>
            <w:rFonts w:asciiTheme="minorHAnsi" w:eastAsiaTheme="minorEastAsia" w:hAnsiTheme="minorHAnsi" w:cstheme="minorBidi"/>
            <w:noProof/>
            <w:sz w:val="24"/>
          </w:rPr>
          <w:tab/>
        </w:r>
        <w:r w:rsidRPr="00A465D4" w:rsidDel="00A465D4">
          <w:rPr>
            <w:rPrChange w:id="758" w:author="Mihai Budiu" w:date="2016-04-08T17:13:00Z">
              <w:rPr>
                <w:rStyle w:val="Hyperlink"/>
                <w:noProof/>
              </w:rPr>
            </w:rPrChange>
          </w:rPr>
          <w:delText>The match_kind type</w:delText>
        </w:r>
        <w:r w:rsidDel="00A465D4">
          <w:rPr>
            <w:noProof/>
            <w:webHidden/>
          </w:rPr>
          <w:tab/>
          <w:delText>31</w:delText>
        </w:r>
      </w:del>
    </w:p>
    <w:p w14:paraId="6103B541" w14:textId="77777777" w:rsidR="002407D0" w:rsidDel="00A465D4" w:rsidRDefault="002407D0">
      <w:pPr>
        <w:pStyle w:val="TOC3"/>
        <w:tabs>
          <w:tab w:val="left" w:pos="1200"/>
          <w:tab w:val="right" w:leader="dot" w:pos="8630"/>
        </w:tabs>
        <w:rPr>
          <w:del w:id="759" w:author="Mihai Budiu" w:date="2016-04-08T17:13:00Z"/>
          <w:rFonts w:asciiTheme="minorHAnsi" w:eastAsiaTheme="minorEastAsia" w:hAnsiTheme="minorHAnsi" w:cstheme="minorBidi"/>
          <w:noProof/>
          <w:sz w:val="24"/>
        </w:rPr>
      </w:pPr>
      <w:del w:id="760" w:author="Mihai Budiu" w:date="2016-04-08T17:13:00Z">
        <w:r w:rsidRPr="00A465D4" w:rsidDel="00A465D4">
          <w:rPr>
            <w:rPrChange w:id="761" w:author="Mihai Budiu" w:date="2016-04-08T17:13:00Z">
              <w:rPr>
                <w:rStyle w:val="Hyperlink"/>
                <w:noProof/>
              </w:rPr>
            </w:rPrChange>
          </w:rPr>
          <w:delText>9.1.4</w:delText>
        </w:r>
        <w:r w:rsidDel="00A465D4">
          <w:rPr>
            <w:rFonts w:asciiTheme="minorHAnsi" w:eastAsiaTheme="minorEastAsia" w:hAnsiTheme="minorHAnsi" w:cstheme="minorBidi"/>
            <w:noProof/>
            <w:sz w:val="24"/>
          </w:rPr>
          <w:tab/>
        </w:r>
        <w:r w:rsidRPr="00A465D4" w:rsidDel="00A465D4">
          <w:rPr>
            <w:rPrChange w:id="762" w:author="Mihai Budiu" w:date="2016-04-08T17:13:00Z">
              <w:rPr>
                <w:rStyle w:val="Hyperlink"/>
                <w:noProof/>
              </w:rPr>
            </w:rPrChange>
          </w:rPr>
          <w:delText>Boolean</w:delText>
        </w:r>
        <w:r w:rsidDel="00A465D4">
          <w:rPr>
            <w:noProof/>
            <w:webHidden/>
          </w:rPr>
          <w:tab/>
          <w:delText>32</w:delText>
        </w:r>
      </w:del>
    </w:p>
    <w:p w14:paraId="664D5B99" w14:textId="77777777" w:rsidR="002407D0" w:rsidDel="00A465D4" w:rsidRDefault="002407D0">
      <w:pPr>
        <w:pStyle w:val="TOC3"/>
        <w:tabs>
          <w:tab w:val="left" w:pos="1200"/>
          <w:tab w:val="right" w:leader="dot" w:pos="8630"/>
        </w:tabs>
        <w:rPr>
          <w:del w:id="763" w:author="Mihai Budiu" w:date="2016-04-08T17:13:00Z"/>
          <w:rFonts w:asciiTheme="minorHAnsi" w:eastAsiaTheme="minorEastAsia" w:hAnsiTheme="minorHAnsi" w:cstheme="minorBidi"/>
          <w:noProof/>
          <w:sz w:val="24"/>
        </w:rPr>
      </w:pPr>
      <w:del w:id="764" w:author="Mihai Budiu" w:date="2016-04-08T17:13:00Z">
        <w:r w:rsidRPr="00A465D4" w:rsidDel="00A465D4">
          <w:rPr>
            <w:rPrChange w:id="765" w:author="Mihai Budiu" w:date="2016-04-08T17:13:00Z">
              <w:rPr>
                <w:rStyle w:val="Hyperlink"/>
                <w:noProof/>
              </w:rPr>
            </w:rPrChange>
          </w:rPr>
          <w:delText>9.1.5</w:delText>
        </w:r>
        <w:r w:rsidDel="00A465D4">
          <w:rPr>
            <w:rFonts w:asciiTheme="minorHAnsi" w:eastAsiaTheme="minorEastAsia" w:hAnsiTheme="minorHAnsi" w:cstheme="minorBidi"/>
            <w:noProof/>
            <w:sz w:val="24"/>
          </w:rPr>
          <w:tab/>
        </w:r>
        <w:r w:rsidRPr="00A465D4" w:rsidDel="00A465D4">
          <w:rPr>
            <w:rPrChange w:id="766" w:author="Mihai Budiu" w:date="2016-04-08T17:13:00Z">
              <w:rPr>
                <w:rStyle w:val="Hyperlink"/>
                <w:noProof/>
              </w:rPr>
            </w:rPrChange>
          </w:rPr>
          <w:delText>Integers (signed and unsigned)</w:delText>
        </w:r>
        <w:r w:rsidDel="00A465D4">
          <w:rPr>
            <w:noProof/>
            <w:webHidden/>
          </w:rPr>
          <w:tab/>
          <w:delText>32</w:delText>
        </w:r>
      </w:del>
    </w:p>
    <w:p w14:paraId="40BFE662" w14:textId="77777777" w:rsidR="002407D0" w:rsidDel="00A465D4" w:rsidRDefault="002407D0">
      <w:pPr>
        <w:pStyle w:val="TOC3"/>
        <w:tabs>
          <w:tab w:val="left" w:pos="1200"/>
          <w:tab w:val="right" w:leader="dot" w:pos="8630"/>
        </w:tabs>
        <w:rPr>
          <w:del w:id="767" w:author="Mihai Budiu" w:date="2016-04-08T17:13:00Z"/>
          <w:rFonts w:asciiTheme="minorHAnsi" w:eastAsiaTheme="minorEastAsia" w:hAnsiTheme="minorHAnsi" w:cstheme="minorBidi"/>
          <w:noProof/>
          <w:sz w:val="24"/>
        </w:rPr>
      </w:pPr>
      <w:del w:id="768" w:author="Mihai Budiu" w:date="2016-04-08T17:13:00Z">
        <w:r w:rsidRPr="00A465D4" w:rsidDel="00A465D4">
          <w:rPr>
            <w:rPrChange w:id="769" w:author="Mihai Budiu" w:date="2016-04-08T17:13:00Z">
              <w:rPr>
                <w:rStyle w:val="Hyperlink"/>
                <w:noProof/>
              </w:rPr>
            </w:rPrChange>
          </w:rPr>
          <w:delText>9.1.6</w:delText>
        </w:r>
        <w:r w:rsidDel="00A465D4">
          <w:rPr>
            <w:rFonts w:asciiTheme="minorHAnsi" w:eastAsiaTheme="minorEastAsia" w:hAnsiTheme="minorHAnsi" w:cstheme="minorBidi"/>
            <w:noProof/>
            <w:sz w:val="24"/>
          </w:rPr>
          <w:tab/>
        </w:r>
        <w:r w:rsidRPr="00A465D4" w:rsidDel="00A465D4">
          <w:rPr>
            <w:rPrChange w:id="770" w:author="Mihai Budiu" w:date="2016-04-08T17:13:00Z">
              <w:rPr>
                <w:rStyle w:val="Hyperlink"/>
                <w:noProof/>
              </w:rPr>
            </w:rPrChange>
          </w:rPr>
          <w:delText>Strings</w:delText>
        </w:r>
        <w:r w:rsidDel="00A465D4">
          <w:rPr>
            <w:noProof/>
            <w:webHidden/>
          </w:rPr>
          <w:tab/>
          <w:delText>32</w:delText>
        </w:r>
      </w:del>
    </w:p>
    <w:p w14:paraId="1CF6035D" w14:textId="77777777" w:rsidR="002407D0" w:rsidDel="00A465D4" w:rsidRDefault="002407D0">
      <w:pPr>
        <w:pStyle w:val="TOC2"/>
        <w:tabs>
          <w:tab w:val="left" w:pos="960"/>
          <w:tab w:val="right" w:leader="dot" w:pos="8630"/>
        </w:tabs>
        <w:rPr>
          <w:del w:id="771" w:author="Mihai Budiu" w:date="2016-04-08T17:13:00Z"/>
          <w:rFonts w:asciiTheme="minorHAnsi" w:eastAsiaTheme="minorEastAsia" w:hAnsiTheme="minorHAnsi" w:cstheme="minorBidi"/>
          <w:noProof/>
          <w:sz w:val="24"/>
        </w:rPr>
      </w:pPr>
      <w:del w:id="772" w:author="Mihai Budiu" w:date="2016-04-08T17:13:00Z">
        <w:r w:rsidRPr="00A465D4" w:rsidDel="00A465D4">
          <w:rPr>
            <w:rPrChange w:id="773" w:author="Mihai Budiu" w:date="2016-04-08T17:13:00Z">
              <w:rPr>
                <w:rStyle w:val="Hyperlink"/>
                <w:noProof/>
              </w:rPr>
            </w:rPrChange>
          </w:rPr>
          <w:delText>9.2</w:delText>
        </w:r>
        <w:r w:rsidDel="00A465D4">
          <w:rPr>
            <w:rFonts w:asciiTheme="minorHAnsi" w:eastAsiaTheme="minorEastAsia" w:hAnsiTheme="minorHAnsi" w:cstheme="minorBidi"/>
            <w:noProof/>
            <w:sz w:val="24"/>
          </w:rPr>
          <w:tab/>
        </w:r>
        <w:r w:rsidRPr="00A465D4" w:rsidDel="00A465D4">
          <w:rPr>
            <w:rPrChange w:id="774" w:author="Mihai Budiu" w:date="2016-04-08T17:13:00Z">
              <w:rPr>
                <w:rStyle w:val="Hyperlink"/>
                <w:noProof/>
              </w:rPr>
            </w:rPrChange>
          </w:rPr>
          <w:delText>Derived types</w:delText>
        </w:r>
        <w:r w:rsidDel="00A465D4">
          <w:rPr>
            <w:noProof/>
            <w:webHidden/>
          </w:rPr>
          <w:tab/>
          <w:delText>34</w:delText>
        </w:r>
      </w:del>
    </w:p>
    <w:p w14:paraId="24EBBE62" w14:textId="77777777" w:rsidR="002407D0" w:rsidDel="00A465D4" w:rsidRDefault="002407D0">
      <w:pPr>
        <w:pStyle w:val="TOC3"/>
        <w:tabs>
          <w:tab w:val="left" w:pos="1200"/>
          <w:tab w:val="right" w:leader="dot" w:pos="8630"/>
        </w:tabs>
        <w:rPr>
          <w:del w:id="775" w:author="Mihai Budiu" w:date="2016-04-08T17:13:00Z"/>
          <w:rFonts w:asciiTheme="minorHAnsi" w:eastAsiaTheme="minorEastAsia" w:hAnsiTheme="minorHAnsi" w:cstheme="minorBidi"/>
          <w:noProof/>
          <w:sz w:val="24"/>
        </w:rPr>
      </w:pPr>
      <w:del w:id="776" w:author="Mihai Budiu" w:date="2016-04-08T17:13:00Z">
        <w:r w:rsidRPr="00A465D4" w:rsidDel="00A465D4">
          <w:rPr>
            <w:rPrChange w:id="777" w:author="Mihai Budiu" w:date="2016-04-08T17:13:00Z">
              <w:rPr>
                <w:rStyle w:val="Hyperlink"/>
                <w:noProof/>
              </w:rPr>
            </w:rPrChange>
          </w:rPr>
          <w:delText>9.2.1</w:delText>
        </w:r>
        <w:r w:rsidDel="00A465D4">
          <w:rPr>
            <w:rFonts w:asciiTheme="minorHAnsi" w:eastAsiaTheme="minorEastAsia" w:hAnsiTheme="minorHAnsi" w:cstheme="minorBidi"/>
            <w:noProof/>
            <w:sz w:val="24"/>
          </w:rPr>
          <w:tab/>
        </w:r>
        <w:r w:rsidRPr="00A465D4" w:rsidDel="00A465D4">
          <w:rPr>
            <w:rPrChange w:id="778" w:author="Mihai Budiu" w:date="2016-04-08T17:13:00Z">
              <w:rPr>
                <w:rStyle w:val="Hyperlink"/>
                <w:noProof/>
              </w:rPr>
            </w:rPrChange>
          </w:rPr>
          <w:delText>Enumeration types</w:delText>
        </w:r>
        <w:r w:rsidDel="00A465D4">
          <w:rPr>
            <w:noProof/>
            <w:webHidden/>
          </w:rPr>
          <w:tab/>
          <w:delText>35</w:delText>
        </w:r>
      </w:del>
    </w:p>
    <w:p w14:paraId="02F386E7" w14:textId="77777777" w:rsidR="002407D0" w:rsidDel="00A465D4" w:rsidRDefault="002407D0">
      <w:pPr>
        <w:pStyle w:val="TOC3"/>
        <w:tabs>
          <w:tab w:val="left" w:pos="1200"/>
          <w:tab w:val="right" w:leader="dot" w:pos="8630"/>
        </w:tabs>
        <w:rPr>
          <w:del w:id="779" w:author="Mihai Budiu" w:date="2016-04-08T17:13:00Z"/>
          <w:rFonts w:asciiTheme="minorHAnsi" w:eastAsiaTheme="minorEastAsia" w:hAnsiTheme="minorHAnsi" w:cstheme="minorBidi"/>
          <w:noProof/>
          <w:sz w:val="24"/>
        </w:rPr>
      </w:pPr>
      <w:del w:id="780" w:author="Mihai Budiu" w:date="2016-04-08T17:13:00Z">
        <w:r w:rsidRPr="00A465D4" w:rsidDel="00A465D4">
          <w:rPr>
            <w:rPrChange w:id="781" w:author="Mihai Budiu" w:date="2016-04-08T17:13:00Z">
              <w:rPr>
                <w:rStyle w:val="Hyperlink"/>
                <w:noProof/>
              </w:rPr>
            </w:rPrChange>
          </w:rPr>
          <w:delText>9.2.2</w:delText>
        </w:r>
        <w:r w:rsidDel="00A465D4">
          <w:rPr>
            <w:rFonts w:asciiTheme="minorHAnsi" w:eastAsiaTheme="minorEastAsia" w:hAnsiTheme="minorHAnsi" w:cstheme="minorBidi"/>
            <w:noProof/>
            <w:sz w:val="24"/>
          </w:rPr>
          <w:tab/>
        </w:r>
        <w:r w:rsidRPr="00A465D4" w:rsidDel="00A465D4">
          <w:rPr>
            <w:rPrChange w:id="782" w:author="Mihai Budiu" w:date="2016-04-08T17:13:00Z">
              <w:rPr>
                <w:rStyle w:val="Hyperlink"/>
                <w:noProof/>
              </w:rPr>
            </w:rPrChange>
          </w:rPr>
          <w:delText>Header types</w:delText>
        </w:r>
        <w:r w:rsidDel="00A465D4">
          <w:rPr>
            <w:noProof/>
            <w:webHidden/>
          </w:rPr>
          <w:tab/>
          <w:delText>35</w:delText>
        </w:r>
      </w:del>
    </w:p>
    <w:p w14:paraId="538B0277" w14:textId="77777777" w:rsidR="002407D0" w:rsidDel="00A465D4" w:rsidRDefault="002407D0">
      <w:pPr>
        <w:pStyle w:val="TOC3"/>
        <w:tabs>
          <w:tab w:val="left" w:pos="1200"/>
          <w:tab w:val="right" w:leader="dot" w:pos="8630"/>
        </w:tabs>
        <w:rPr>
          <w:del w:id="783" w:author="Mihai Budiu" w:date="2016-04-08T17:13:00Z"/>
          <w:rFonts w:asciiTheme="minorHAnsi" w:eastAsiaTheme="minorEastAsia" w:hAnsiTheme="minorHAnsi" w:cstheme="minorBidi"/>
          <w:noProof/>
          <w:sz w:val="24"/>
        </w:rPr>
      </w:pPr>
      <w:del w:id="784" w:author="Mihai Budiu" w:date="2016-04-08T17:13:00Z">
        <w:r w:rsidRPr="00A465D4" w:rsidDel="00A465D4">
          <w:rPr>
            <w:rPrChange w:id="785" w:author="Mihai Budiu" w:date="2016-04-08T17:13:00Z">
              <w:rPr>
                <w:rStyle w:val="Hyperlink"/>
                <w:noProof/>
              </w:rPr>
            </w:rPrChange>
          </w:rPr>
          <w:delText>9.2.3</w:delText>
        </w:r>
        <w:r w:rsidDel="00A465D4">
          <w:rPr>
            <w:rFonts w:asciiTheme="minorHAnsi" w:eastAsiaTheme="minorEastAsia" w:hAnsiTheme="minorHAnsi" w:cstheme="minorBidi"/>
            <w:noProof/>
            <w:sz w:val="24"/>
          </w:rPr>
          <w:tab/>
        </w:r>
        <w:r w:rsidRPr="00A465D4" w:rsidDel="00A465D4">
          <w:rPr>
            <w:rPrChange w:id="786" w:author="Mihai Budiu" w:date="2016-04-08T17:13:00Z">
              <w:rPr>
                <w:rStyle w:val="Hyperlink"/>
                <w:noProof/>
              </w:rPr>
            </w:rPrChange>
          </w:rPr>
          <w:delText>Header stacks</w:delText>
        </w:r>
        <w:r w:rsidDel="00A465D4">
          <w:rPr>
            <w:noProof/>
            <w:webHidden/>
          </w:rPr>
          <w:tab/>
          <w:delText>37</w:delText>
        </w:r>
      </w:del>
    </w:p>
    <w:p w14:paraId="16EA7211" w14:textId="77777777" w:rsidR="002407D0" w:rsidDel="00A465D4" w:rsidRDefault="002407D0">
      <w:pPr>
        <w:pStyle w:val="TOC3"/>
        <w:tabs>
          <w:tab w:val="left" w:pos="1200"/>
          <w:tab w:val="right" w:leader="dot" w:pos="8630"/>
        </w:tabs>
        <w:rPr>
          <w:del w:id="787" w:author="Mihai Budiu" w:date="2016-04-08T17:13:00Z"/>
          <w:rFonts w:asciiTheme="minorHAnsi" w:eastAsiaTheme="minorEastAsia" w:hAnsiTheme="minorHAnsi" w:cstheme="minorBidi"/>
          <w:noProof/>
          <w:sz w:val="24"/>
        </w:rPr>
      </w:pPr>
      <w:del w:id="788" w:author="Mihai Budiu" w:date="2016-04-08T17:13:00Z">
        <w:r w:rsidRPr="00A465D4" w:rsidDel="00A465D4">
          <w:rPr>
            <w:rPrChange w:id="789" w:author="Mihai Budiu" w:date="2016-04-08T17:13:00Z">
              <w:rPr>
                <w:rStyle w:val="Hyperlink"/>
                <w:noProof/>
              </w:rPr>
            </w:rPrChange>
          </w:rPr>
          <w:delText>9.2.4</w:delText>
        </w:r>
        <w:r w:rsidDel="00A465D4">
          <w:rPr>
            <w:rFonts w:asciiTheme="minorHAnsi" w:eastAsiaTheme="minorEastAsia" w:hAnsiTheme="minorHAnsi" w:cstheme="minorBidi"/>
            <w:noProof/>
            <w:sz w:val="24"/>
          </w:rPr>
          <w:tab/>
        </w:r>
        <w:r w:rsidRPr="00A465D4" w:rsidDel="00A465D4">
          <w:rPr>
            <w:rPrChange w:id="790" w:author="Mihai Budiu" w:date="2016-04-08T17:13:00Z">
              <w:rPr>
                <w:rStyle w:val="Hyperlink"/>
                <w:noProof/>
              </w:rPr>
            </w:rPrChange>
          </w:rPr>
          <w:delText>Struct types</w:delText>
        </w:r>
        <w:r w:rsidDel="00A465D4">
          <w:rPr>
            <w:noProof/>
            <w:webHidden/>
          </w:rPr>
          <w:tab/>
          <w:delText>37</w:delText>
        </w:r>
      </w:del>
    </w:p>
    <w:p w14:paraId="3B26B0B2" w14:textId="77777777" w:rsidR="002407D0" w:rsidDel="00A465D4" w:rsidRDefault="002407D0">
      <w:pPr>
        <w:pStyle w:val="TOC3"/>
        <w:tabs>
          <w:tab w:val="left" w:pos="1200"/>
          <w:tab w:val="right" w:leader="dot" w:pos="8630"/>
        </w:tabs>
        <w:rPr>
          <w:del w:id="791" w:author="Mihai Budiu" w:date="2016-04-08T17:13:00Z"/>
          <w:rFonts w:asciiTheme="minorHAnsi" w:eastAsiaTheme="minorEastAsia" w:hAnsiTheme="minorHAnsi" w:cstheme="minorBidi"/>
          <w:noProof/>
          <w:sz w:val="24"/>
        </w:rPr>
      </w:pPr>
      <w:del w:id="792" w:author="Mihai Budiu" w:date="2016-04-08T17:13:00Z">
        <w:r w:rsidRPr="00A465D4" w:rsidDel="00A465D4">
          <w:rPr>
            <w:rPrChange w:id="793" w:author="Mihai Budiu" w:date="2016-04-08T17:13:00Z">
              <w:rPr>
                <w:rStyle w:val="Hyperlink"/>
                <w:noProof/>
              </w:rPr>
            </w:rPrChange>
          </w:rPr>
          <w:delText>9.2.5</w:delText>
        </w:r>
        <w:r w:rsidDel="00A465D4">
          <w:rPr>
            <w:rFonts w:asciiTheme="minorHAnsi" w:eastAsiaTheme="minorEastAsia" w:hAnsiTheme="minorHAnsi" w:cstheme="minorBidi"/>
            <w:noProof/>
            <w:sz w:val="24"/>
          </w:rPr>
          <w:tab/>
        </w:r>
        <w:r w:rsidRPr="00A465D4" w:rsidDel="00A465D4">
          <w:rPr>
            <w:rPrChange w:id="794" w:author="Mihai Budiu" w:date="2016-04-08T17:13:00Z">
              <w:rPr>
                <w:rStyle w:val="Hyperlink"/>
                <w:noProof/>
              </w:rPr>
            </w:rPrChange>
          </w:rPr>
          <w:delText>Tuple types</w:delText>
        </w:r>
        <w:r w:rsidDel="00A465D4">
          <w:rPr>
            <w:noProof/>
            <w:webHidden/>
          </w:rPr>
          <w:tab/>
          <w:delText>38</w:delText>
        </w:r>
      </w:del>
    </w:p>
    <w:p w14:paraId="5655712F" w14:textId="77777777" w:rsidR="002407D0" w:rsidDel="00A465D4" w:rsidRDefault="002407D0">
      <w:pPr>
        <w:pStyle w:val="TOC3"/>
        <w:tabs>
          <w:tab w:val="left" w:pos="1200"/>
          <w:tab w:val="right" w:leader="dot" w:pos="8630"/>
        </w:tabs>
        <w:rPr>
          <w:del w:id="795" w:author="Mihai Budiu" w:date="2016-04-08T17:13:00Z"/>
          <w:rFonts w:asciiTheme="minorHAnsi" w:eastAsiaTheme="minorEastAsia" w:hAnsiTheme="minorHAnsi" w:cstheme="minorBidi"/>
          <w:noProof/>
          <w:sz w:val="24"/>
        </w:rPr>
      </w:pPr>
      <w:del w:id="796" w:author="Mihai Budiu" w:date="2016-04-08T17:13:00Z">
        <w:r w:rsidRPr="00A465D4" w:rsidDel="00A465D4">
          <w:rPr>
            <w:rPrChange w:id="797" w:author="Mihai Budiu" w:date="2016-04-08T17:13:00Z">
              <w:rPr>
                <w:rStyle w:val="Hyperlink"/>
                <w:noProof/>
              </w:rPr>
            </w:rPrChange>
          </w:rPr>
          <w:delText>9.2.6</w:delText>
        </w:r>
        <w:r w:rsidDel="00A465D4">
          <w:rPr>
            <w:rFonts w:asciiTheme="minorHAnsi" w:eastAsiaTheme="minorEastAsia" w:hAnsiTheme="minorHAnsi" w:cstheme="minorBidi"/>
            <w:noProof/>
            <w:sz w:val="24"/>
          </w:rPr>
          <w:tab/>
        </w:r>
        <w:r w:rsidRPr="00A465D4" w:rsidDel="00A465D4">
          <w:rPr>
            <w:rPrChange w:id="798" w:author="Mihai Budiu" w:date="2016-04-08T17:13:00Z">
              <w:rPr>
                <w:rStyle w:val="Hyperlink"/>
                <w:noProof/>
              </w:rPr>
            </w:rPrChange>
          </w:rPr>
          <w:delText>Set types</w:delText>
        </w:r>
        <w:r w:rsidDel="00A465D4">
          <w:rPr>
            <w:noProof/>
            <w:webHidden/>
          </w:rPr>
          <w:tab/>
          <w:delText>38</w:delText>
        </w:r>
      </w:del>
    </w:p>
    <w:p w14:paraId="26E3EDB8" w14:textId="77777777" w:rsidR="002407D0" w:rsidDel="00A465D4" w:rsidRDefault="002407D0">
      <w:pPr>
        <w:pStyle w:val="TOC3"/>
        <w:tabs>
          <w:tab w:val="left" w:pos="1200"/>
          <w:tab w:val="right" w:leader="dot" w:pos="8630"/>
        </w:tabs>
        <w:rPr>
          <w:del w:id="799" w:author="Mihai Budiu" w:date="2016-04-08T17:13:00Z"/>
          <w:rFonts w:asciiTheme="minorHAnsi" w:eastAsiaTheme="minorEastAsia" w:hAnsiTheme="minorHAnsi" w:cstheme="minorBidi"/>
          <w:noProof/>
          <w:sz w:val="24"/>
        </w:rPr>
      </w:pPr>
      <w:del w:id="800" w:author="Mihai Budiu" w:date="2016-04-08T17:13:00Z">
        <w:r w:rsidRPr="00A465D4" w:rsidDel="00A465D4">
          <w:rPr>
            <w:rPrChange w:id="801" w:author="Mihai Budiu" w:date="2016-04-08T17:13:00Z">
              <w:rPr>
                <w:rStyle w:val="Hyperlink"/>
                <w:noProof/>
              </w:rPr>
            </w:rPrChange>
          </w:rPr>
          <w:delText>9.2.7</w:delText>
        </w:r>
        <w:r w:rsidDel="00A465D4">
          <w:rPr>
            <w:rFonts w:asciiTheme="minorHAnsi" w:eastAsiaTheme="minorEastAsia" w:hAnsiTheme="minorHAnsi" w:cstheme="minorBidi"/>
            <w:noProof/>
            <w:sz w:val="24"/>
          </w:rPr>
          <w:tab/>
        </w:r>
        <w:r w:rsidRPr="00A465D4" w:rsidDel="00A465D4">
          <w:rPr>
            <w:rPrChange w:id="802" w:author="Mihai Budiu" w:date="2016-04-08T17:13:00Z">
              <w:rPr>
                <w:rStyle w:val="Hyperlink"/>
                <w:noProof/>
              </w:rPr>
            </w:rPrChange>
          </w:rPr>
          <w:delText>Function types</w:delText>
        </w:r>
        <w:r w:rsidDel="00A465D4">
          <w:rPr>
            <w:noProof/>
            <w:webHidden/>
          </w:rPr>
          <w:tab/>
          <w:delText>38</w:delText>
        </w:r>
      </w:del>
    </w:p>
    <w:p w14:paraId="112376ED" w14:textId="77777777" w:rsidR="002407D0" w:rsidDel="00A465D4" w:rsidRDefault="002407D0">
      <w:pPr>
        <w:pStyle w:val="TOC3"/>
        <w:tabs>
          <w:tab w:val="left" w:pos="1200"/>
          <w:tab w:val="right" w:leader="dot" w:pos="8630"/>
        </w:tabs>
        <w:rPr>
          <w:del w:id="803" w:author="Mihai Budiu" w:date="2016-04-08T17:13:00Z"/>
          <w:rFonts w:asciiTheme="minorHAnsi" w:eastAsiaTheme="minorEastAsia" w:hAnsiTheme="minorHAnsi" w:cstheme="minorBidi"/>
          <w:noProof/>
          <w:sz w:val="24"/>
        </w:rPr>
      </w:pPr>
      <w:del w:id="804" w:author="Mihai Budiu" w:date="2016-04-08T17:13:00Z">
        <w:r w:rsidRPr="00A465D4" w:rsidDel="00A465D4">
          <w:rPr>
            <w:rPrChange w:id="805" w:author="Mihai Budiu" w:date="2016-04-08T17:13:00Z">
              <w:rPr>
                <w:rStyle w:val="Hyperlink"/>
                <w:noProof/>
              </w:rPr>
            </w:rPrChange>
          </w:rPr>
          <w:delText>9.2.8</w:delText>
        </w:r>
        <w:r w:rsidDel="00A465D4">
          <w:rPr>
            <w:rFonts w:asciiTheme="minorHAnsi" w:eastAsiaTheme="minorEastAsia" w:hAnsiTheme="minorHAnsi" w:cstheme="minorBidi"/>
            <w:noProof/>
            <w:sz w:val="24"/>
          </w:rPr>
          <w:tab/>
        </w:r>
        <w:r w:rsidRPr="00A465D4" w:rsidDel="00A465D4">
          <w:rPr>
            <w:rPrChange w:id="806" w:author="Mihai Budiu" w:date="2016-04-08T17:13:00Z">
              <w:rPr>
                <w:rStyle w:val="Hyperlink"/>
                <w:rFonts w:ascii="Consolas" w:hAnsi="Consolas" w:cs="Consolas"/>
                <w:noProof/>
              </w:rPr>
            </w:rPrChange>
          </w:rPr>
          <w:delText>extern types</w:delText>
        </w:r>
        <w:r w:rsidDel="00A465D4">
          <w:rPr>
            <w:noProof/>
            <w:webHidden/>
          </w:rPr>
          <w:tab/>
          <w:delText>38</w:delText>
        </w:r>
      </w:del>
    </w:p>
    <w:p w14:paraId="189615BA" w14:textId="77777777" w:rsidR="002407D0" w:rsidDel="00A465D4" w:rsidRDefault="002407D0">
      <w:pPr>
        <w:pStyle w:val="TOC3"/>
        <w:tabs>
          <w:tab w:val="left" w:pos="1200"/>
          <w:tab w:val="right" w:leader="dot" w:pos="8630"/>
        </w:tabs>
        <w:rPr>
          <w:del w:id="807" w:author="Mihai Budiu" w:date="2016-04-08T17:13:00Z"/>
          <w:rFonts w:asciiTheme="minorHAnsi" w:eastAsiaTheme="minorEastAsia" w:hAnsiTheme="minorHAnsi" w:cstheme="minorBidi"/>
          <w:noProof/>
          <w:sz w:val="24"/>
        </w:rPr>
      </w:pPr>
      <w:del w:id="808" w:author="Mihai Budiu" w:date="2016-04-08T17:13:00Z">
        <w:r w:rsidRPr="00A465D4" w:rsidDel="00A465D4">
          <w:rPr>
            <w:rPrChange w:id="809" w:author="Mihai Budiu" w:date="2016-04-08T17:13:00Z">
              <w:rPr>
                <w:rStyle w:val="Hyperlink"/>
                <w:noProof/>
              </w:rPr>
            </w:rPrChange>
          </w:rPr>
          <w:delText>9.2.9</w:delText>
        </w:r>
        <w:r w:rsidDel="00A465D4">
          <w:rPr>
            <w:rFonts w:asciiTheme="minorHAnsi" w:eastAsiaTheme="minorEastAsia" w:hAnsiTheme="minorHAnsi" w:cstheme="minorBidi"/>
            <w:noProof/>
            <w:sz w:val="24"/>
          </w:rPr>
          <w:tab/>
        </w:r>
        <w:r w:rsidRPr="00A465D4" w:rsidDel="00A465D4">
          <w:rPr>
            <w:rPrChange w:id="810" w:author="Mihai Budiu" w:date="2016-04-08T17:13:00Z">
              <w:rPr>
                <w:rStyle w:val="Hyperlink"/>
                <w:noProof/>
              </w:rPr>
            </w:rPrChange>
          </w:rPr>
          <w:delText>typedef</w:delText>
        </w:r>
        <w:r w:rsidDel="00A465D4">
          <w:rPr>
            <w:noProof/>
            <w:webHidden/>
          </w:rPr>
          <w:tab/>
          <w:delText>40</w:delText>
        </w:r>
      </w:del>
    </w:p>
    <w:p w14:paraId="50CC39D1" w14:textId="77777777" w:rsidR="002407D0" w:rsidDel="00A465D4" w:rsidRDefault="002407D0">
      <w:pPr>
        <w:pStyle w:val="TOC3"/>
        <w:tabs>
          <w:tab w:val="left" w:pos="1440"/>
          <w:tab w:val="right" w:leader="dot" w:pos="8630"/>
        </w:tabs>
        <w:rPr>
          <w:del w:id="811" w:author="Mihai Budiu" w:date="2016-04-08T17:13:00Z"/>
          <w:rFonts w:asciiTheme="minorHAnsi" w:eastAsiaTheme="minorEastAsia" w:hAnsiTheme="minorHAnsi" w:cstheme="minorBidi"/>
          <w:noProof/>
          <w:sz w:val="24"/>
        </w:rPr>
      </w:pPr>
      <w:del w:id="812" w:author="Mihai Budiu" w:date="2016-04-08T17:13:00Z">
        <w:r w:rsidRPr="00A465D4" w:rsidDel="00A465D4">
          <w:rPr>
            <w:rPrChange w:id="813" w:author="Mihai Budiu" w:date="2016-04-08T17:13:00Z">
              <w:rPr>
                <w:rStyle w:val="Hyperlink"/>
                <w:noProof/>
              </w:rPr>
            </w:rPrChange>
          </w:rPr>
          <w:delText>9.2.10</w:delText>
        </w:r>
        <w:r w:rsidDel="00A465D4">
          <w:rPr>
            <w:rFonts w:asciiTheme="minorHAnsi" w:eastAsiaTheme="minorEastAsia" w:hAnsiTheme="minorHAnsi" w:cstheme="minorBidi"/>
            <w:noProof/>
            <w:sz w:val="24"/>
          </w:rPr>
          <w:tab/>
        </w:r>
        <w:r w:rsidRPr="00A465D4" w:rsidDel="00A465D4">
          <w:rPr>
            <w:rPrChange w:id="814" w:author="Mihai Budiu" w:date="2016-04-08T17:13:00Z">
              <w:rPr>
                <w:rStyle w:val="Hyperlink"/>
                <w:noProof/>
              </w:rPr>
            </w:rPrChange>
          </w:rPr>
          <w:delText>Type specialization</w:delText>
        </w:r>
        <w:r w:rsidDel="00A465D4">
          <w:rPr>
            <w:noProof/>
            <w:webHidden/>
          </w:rPr>
          <w:tab/>
          <w:delText>40</w:delText>
        </w:r>
      </w:del>
    </w:p>
    <w:p w14:paraId="45D2D813" w14:textId="77777777" w:rsidR="002407D0" w:rsidDel="00A465D4" w:rsidRDefault="002407D0">
      <w:pPr>
        <w:pStyle w:val="TOC2"/>
        <w:tabs>
          <w:tab w:val="left" w:pos="960"/>
          <w:tab w:val="right" w:leader="dot" w:pos="8630"/>
        </w:tabs>
        <w:rPr>
          <w:del w:id="815" w:author="Mihai Budiu" w:date="2016-04-08T17:13:00Z"/>
          <w:rFonts w:asciiTheme="minorHAnsi" w:eastAsiaTheme="minorEastAsia" w:hAnsiTheme="minorHAnsi" w:cstheme="minorBidi"/>
          <w:noProof/>
          <w:sz w:val="24"/>
        </w:rPr>
      </w:pPr>
      <w:del w:id="816" w:author="Mihai Budiu" w:date="2016-04-08T17:13:00Z">
        <w:r w:rsidRPr="00A465D4" w:rsidDel="00A465D4">
          <w:rPr>
            <w:rPrChange w:id="817" w:author="Mihai Budiu" w:date="2016-04-08T17:13:00Z">
              <w:rPr>
                <w:rStyle w:val="Hyperlink"/>
                <w:noProof/>
              </w:rPr>
            </w:rPrChange>
          </w:rPr>
          <w:delText>9.3</w:delText>
        </w:r>
        <w:r w:rsidDel="00A465D4">
          <w:rPr>
            <w:rFonts w:asciiTheme="minorHAnsi" w:eastAsiaTheme="minorEastAsia" w:hAnsiTheme="minorHAnsi" w:cstheme="minorBidi"/>
            <w:noProof/>
            <w:sz w:val="24"/>
          </w:rPr>
          <w:tab/>
        </w:r>
        <w:r w:rsidRPr="00A465D4" w:rsidDel="00A465D4">
          <w:rPr>
            <w:rPrChange w:id="818" w:author="Mihai Budiu" w:date="2016-04-08T17:13:00Z">
              <w:rPr>
                <w:rStyle w:val="Hyperlink"/>
                <w:noProof/>
              </w:rPr>
            </w:rPrChange>
          </w:rPr>
          <w:delText>Parser and control blocks types</w:delText>
        </w:r>
        <w:r w:rsidDel="00A465D4">
          <w:rPr>
            <w:noProof/>
            <w:webHidden/>
          </w:rPr>
          <w:tab/>
          <w:delText>41</w:delText>
        </w:r>
      </w:del>
    </w:p>
    <w:p w14:paraId="44B81FE0" w14:textId="77777777" w:rsidR="002407D0" w:rsidDel="00A465D4" w:rsidRDefault="002407D0">
      <w:pPr>
        <w:pStyle w:val="TOC3"/>
        <w:tabs>
          <w:tab w:val="left" w:pos="1200"/>
          <w:tab w:val="right" w:leader="dot" w:pos="8630"/>
        </w:tabs>
        <w:rPr>
          <w:del w:id="819" w:author="Mihai Budiu" w:date="2016-04-08T17:13:00Z"/>
          <w:rFonts w:asciiTheme="minorHAnsi" w:eastAsiaTheme="minorEastAsia" w:hAnsiTheme="minorHAnsi" w:cstheme="minorBidi"/>
          <w:noProof/>
          <w:sz w:val="24"/>
        </w:rPr>
      </w:pPr>
      <w:del w:id="820" w:author="Mihai Budiu" w:date="2016-04-08T17:13:00Z">
        <w:r w:rsidRPr="00A465D4" w:rsidDel="00A465D4">
          <w:rPr>
            <w:rPrChange w:id="821" w:author="Mihai Budiu" w:date="2016-04-08T17:13:00Z">
              <w:rPr>
                <w:rStyle w:val="Hyperlink"/>
                <w:noProof/>
              </w:rPr>
            </w:rPrChange>
          </w:rPr>
          <w:delText>9.3.1</w:delText>
        </w:r>
        <w:r w:rsidDel="00A465D4">
          <w:rPr>
            <w:rFonts w:asciiTheme="minorHAnsi" w:eastAsiaTheme="minorEastAsia" w:hAnsiTheme="minorHAnsi" w:cstheme="minorBidi"/>
            <w:noProof/>
            <w:sz w:val="24"/>
          </w:rPr>
          <w:tab/>
        </w:r>
        <w:r w:rsidRPr="00A465D4" w:rsidDel="00A465D4">
          <w:rPr>
            <w:rPrChange w:id="822" w:author="Mihai Budiu" w:date="2016-04-08T17:13:00Z">
              <w:rPr>
                <w:rStyle w:val="Hyperlink"/>
                <w:noProof/>
              </w:rPr>
            </w:rPrChange>
          </w:rPr>
          <w:delText>Parser type declarations</w:delText>
        </w:r>
        <w:r w:rsidDel="00A465D4">
          <w:rPr>
            <w:noProof/>
            <w:webHidden/>
          </w:rPr>
          <w:tab/>
          <w:delText>41</w:delText>
        </w:r>
      </w:del>
    </w:p>
    <w:p w14:paraId="66ABBF72" w14:textId="77777777" w:rsidR="002407D0" w:rsidDel="00A465D4" w:rsidRDefault="002407D0">
      <w:pPr>
        <w:pStyle w:val="TOC3"/>
        <w:tabs>
          <w:tab w:val="left" w:pos="1200"/>
          <w:tab w:val="right" w:leader="dot" w:pos="8630"/>
        </w:tabs>
        <w:rPr>
          <w:del w:id="823" w:author="Mihai Budiu" w:date="2016-04-08T17:13:00Z"/>
          <w:rFonts w:asciiTheme="minorHAnsi" w:eastAsiaTheme="minorEastAsia" w:hAnsiTheme="minorHAnsi" w:cstheme="minorBidi"/>
          <w:noProof/>
          <w:sz w:val="24"/>
        </w:rPr>
      </w:pPr>
      <w:del w:id="824" w:author="Mihai Budiu" w:date="2016-04-08T17:13:00Z">
        <w:r w:rsidRPr="00A465D4" w:rsidDel="00A465D4">
          <w:rPr>
            <w:rPrChange w:id="825" w:author="Mihai Budiu" w:date="2016-04-08T17:13:00Z">
              <w:rPr>
                <w:rStyle w:val="Hyperlink"/>
                <w:noProof/>
              </w:rPr>
            </w:rPrChange>
          </w:rPr>
          <w:delText>9.3.2</w:delText>
        </w:r>
        <w:r w:rsidDel="00A465D4">
          <w:rPr>
            <w:rFonts w:asciiTheme="minorHAnsi" w:eastAsiaTheme="minorEastAsia" w:hAnsiTheme="minorHAnsi" w:cstheme="minorBidi"/>
            <w:noProof/>
            <w:sz w:val="24"/>
          </w:rPr>
          <w:tab/>
        </w:r>
        <w:r w:rsidRPr="00A465D4" w:rsidDel="00A465D4">
          <w:rPr>
            <w:rPrChange w:id="826" w:author="Mihai Budiu" w:date="2016-04-08T17:13:00Z">
              <w:rPr>
                <w:rStyle w:val="Hyperlink"/>
                <w:noProof/>
              </w:rPr>
            </w:rPrChange>
          </w:rPr>
          <w:delText>Control type declarations</w:delText>
        </w:r>
        <w:r w:rsidDel="00A465D4">
          <w:rPr>
            <w:noProof/>
            <w:webHidden/>
          </w:rPr>
          <w:tab/>
          <w:delText>41</w:delText>
        </w:r>
      </w:del>
    </w:p>
    <w:p w14:paraId="65DC67E8" w14:textId="77777777" w:rsidR="002407D0" w:rsidDel="00A465D4" w:rsidRDefault="002407D0">
      <w:pPr>
        <w:pStyle w:val="TOC1"/>
        <w:rPr>
          <w:del w:id="827" w:author="Mihai Budiu" w:date="2016-04-08T17:13:00Z"/>
          <w:rFonts w:asciiTheme="minorHAnsi" w:eastAsiaTheme="minorEastAsia" w:hAnsiTheme="minorHAnsi" w:cstheme="minorBidi"/>
          <w:noProof/>
          <w:sz w:val="24"/>
        </w:rPr>
      </w:pPr>
      <w:del w:id="828" w:author="Mihai Budiu" w:date="2016-04-08T17:13:00Z">
        <w:r w:rsidRPr="00A465D4" w:rsidDel="00A465D4">
          <w:rPr>
            <w:rPrChange w:id="829" w:author="Mihai Budiu" w:date="2016-04-08T17:13:00Z">
              <w:rPr>
                <w:rStyle w:val="Hyperlink"/>
                <w:noProof/>
              </w:rPr>
            </w:rPrChange>
          </w:rPr>
          <w:delText>10</w:delText>
        </w:r>
        <w:r w:rsidDel="00A465D4">
          <w:rPr>
            <w:rFonts w:asciiTheme="minorHAnsi" w:eastAsiaTheme="minorEastAsia" w:hAnsiTheme="minorHAnsi" w:cstheme="minorBidi"/>
            <w:noProof/>
            <w:sz w:val="24"/>
          </w:rPr>
          <w:tab/>
        </w:r>
        <w:r w:rsidRPr="00A465D4" w:rsidDel="00A465D4">
          <w:rPr>
            <w:rPrChange w:id="830" w:author="Mihai Budiu" w:date="2016-04-08T17:13:00Z">
              <w:rPr>
                <w:rStyle w:val="Hyperlink"/>
                <w:noProof/>
              </w:rPr>
            </w:rPrChange>
          </w:rPr>
          <w:delText>Expressions</w:delText>
        </w:r>
        <w:r w:rsidDel="00A465D4">
          <w:rPr>
            <w:noProof/>
            <w:webHidden/>
          </w:rPr>
          <w:tab/>
          <w:delText>41</w:delText>
        </w:r>
      </w:del>
    </w:p>
    <w:p w14:paraId="538B13E9" w14:textId="77777777" w:rsidR="002407D0" w:rsidDel="00A465D4" w:rsidRDefault="002407D0">
      <w:pPr>
        <w:pStyle w:val="TOC2"/>
        <w:tabs>
          <w:tab w:val="left" w:pos="960"/>
          <w:tab w:val="right" w:leader="dot" w:pos="8630"/>
        </w:tabs>
        <w:rPr>
          <w:del w:id="831" w:author="Mihai Budiu" w:date="2016-04-08T17:13:00Z"/>
          <w:rFonts w:asciiTheme="minorHAnsi" w:eastAsiaTheme="minorEastAsia" w:hAnsiTheme="minorHAnsi" w:cstheme="minorBidi"/>
          <w:noProof/>
          <w:sz w:val="24"/>
        </w:rPr>
      </w:pPr>
      <w:del w:id="832" w:author="Mihai Budiu" w:date="2016-04-08T17:13:00Z">
        <w:r w:rsidRPr="00A465D4" w:rsidDel="00A465D4">
          <w:rPr>
            <w:rPrChange w:id="833" w:author="Mihai Budiu" w:date="2016-04-08T17:13:00Z">
              <w:rPr>
                <w:rStyle w:val="Hyperlink"/>
                <w:noProof/>
              </w:rPr>
            </w:rPrChange>
          </w:rPr>
          <w:delText>10.1</w:delText>
        </w:r>
        <w:r w:rsidDel="00A465D4">
          <w:rPr>
            <w:rFonts w:asciiTheme="minorHAnsi" w:eastAsiaTheme="minorEastAsia" w:hAnsiTheme="minorHAnsi" w:cstheme="minorBidi"/>
            <w:noProof/>
            <w:sz w:val="24"/>
          </w:rPr>
          <w:tab/>
        </w:r>
        <w:r w:rsidRPr="00A465D4" w:rsidDel="00A465D4">
          <w:rPr>
            <w:rPrChange w:id="834" w:author="Mihai Budiu" w:date="2016-04-08T17:13:00Z">
              <w:rPr>
                <w:rStyle w:val="Hyperlink"/>
                <w:noProof/>
              </w:rPr>
            </w:rPrChange>
          </w:rPr>
          <w:delText>Expression on error values</w:delText>
        </w:r>
        <w:r w:rsidDel="00A465D4">
          <w:rPr>
            <w:noProof/>
            <w:webHidden/>
          </w:rPr>
          <w:tab/>
          <w:delText>43</w:delText>
        </w:r>
      </w:del>
    </w:p>
    <w:p w14:paraId="1987A950" w14:textId="77777777" w:rsidR="002407D0" w:rsidDel="00A465D4" w:rsidRDefault="002407D0">
      <w:pPr>
        <w:pStyle w:val="TOC2"/>
        <w:tabs>
          <w:tab w:val="left" w:pos="960"/>
          <w:tab w:val="right" w:leader="dot" w:pos="8630"/>
        </w:tabs>
        <w:rPr>
          <w:del w:id="835" w:author="Mihai Budiu" w:date="2016-04-08T17:13:00Z"/>
          <w:rFonts w:asciiTheme="minorHAnsi" w:eastAsiaTheme="minorEastAsia" w:hAnsiTheme="minorHAnsi" w:cstheme="minorBidi"/>
          <w:noProof/>
          <w:sz w:val="24"/>
        </w:rPr>
      </w:pPr>
      <w:del w:id="836" w:author="Mihai Budiu" w:date="2016-04-08T17:13:00Z">
        <w:r w:rsidRPr="00A465D4" w:rsidDel="00A465D4">
          <w:rPr>
            <w:rPrChange w:id="837" w:author="Mihai Budiu" w:date="2016-04-08T17:13:00Z">
              <w:rPr>
                <w:rStyle w:val="Hyperlink"/>
                <w:noProof/>
              </w:rPr>
            </w:rPrChange>
          </w:rPr>
          <w:delText>10.2</w:delText>
        </w:r>
        <w:r w:rsidDel="00A465D4">
          <w:rPr>
            <w:rFonts w:asciiTheme="minorHAnsi" w:eastAsiaTheme="minorEastAsia" w:hAnsiTheme="minorHAnsi" w:cstheme="minorBidi"/>
            <w:noProof/>
            <w:sz w:val="24"/>
          </w:rPr>
          <w:tab/>
        </w:r>
        <w:r w:rsidRPr="00A465D4" w:rsidDel="00A465D4">
          <w:rPr>
            <w:rPrChange w:id="838" w:author="Mihai Budiu" w:date="2016-04-08T17:13:00Z">
              <w:rPr>
                <w:rStyle w:val="Hyperlink"/>
                <w:noProof/>
              </w:rPr>
            </w:rPrChange>
          </w:rPr>
          <w:delText>Expressions on enum values</w:delText>
        </w:r>
        <w:r w:rsidDel="00A465D4">
          <w:rPr>
            <w:noProof/>
            <w:webHidden/>
          </w:rPr>
          <w:tab/>
          <w:delText>43</w:delText>
        </w:r>
      </w:del>
    </w:p>
    <w:p w14:paraId="04772979" w14:textId="77777777" w:rsidR="002407D0" w:rsidDel="00A465D4" w:rsidRDefault="002407D0">
      <w:pPr>
        <w:pStyle w:val="TOC2"/>
        <w:tabs>
          <w:tab w:val="left" w:pos="960"/>
          <w:tab w:val="right" w:leader="dot" w:pos="8630"/>
        </w:tabs>
        <w:rPr>
          <w:del w:id="839" w:author="Mihai Budiu" w:date="2016-04-08T17:13:00Z"/>
          <w:rFonts w:asciiTheme="minorHAnsi" w:eastAsiaTheme="minorEastAsia" w:hAnsiTheme="minorHAnsi" w:cstheme="minorBidi"/>
          <w:noProof/>
          <w:sz w:val="24"/>
        </w:rPr>
      </w:pPr>
      <w:del w:id="840" w:author="Mihai Budiu" w:date="2016-04-08T17:13:00Z">
        <w:r w:rsidRPr="00A465D4" w:rsidDel="00A465D4">
          <w:rPr>
            <w:rPrChange w:id="841" w:author="Mihai Budiu" w:date="2016-04-08T17:13:00Z">
              <w:rPr>
                <w:rStyle w:val="Hyperlink"/>
                <w:noProof/>
              </w:rPr>
            </w:rPrChange>
          </w:rPr>
          <w:delText>10.3</w:delText>
        </w:r>
        <w:r w:rsidDel="00A465D4">
          <w:rPr>
            <w:rFonts w:asciiTheme="minorHAnsi" w:eastAsiaTheme="minorEastAsia" w:hAnsiTheme="minorHAnsi" w:cstheme="minorBidi"/>
            <w:noProof/>
            <w:sz w:val="24"/>
          </w:rPr>
          <w:tab/>
        </w:r>
        <w:r w:rsidRPr="00A465D4" w:rsidDel="00A465D4">
          <w:rPr>
            <w:rPrChange w:id="842" w:author="Mihai Budiu" w:date="2016-04-08T17:13:00Z">
              <w:rPr>
                <w:rStyle w:val="Hyperlink"/>
                <w:noProof/>
              </w:rPr>
            </w:rPrChange>
          </w:rPr>
          <w:delText>Expressions on Boolean values</w:delText>
        </w:r>
        <w:r w:rsidDel="00A465D4">
          <w:rPr>
            <w:noProof/>
            <w:webHidden/>
          </w:rPr>
          <w:tab/>
          <w:delText>44</w:delText>
        </w:r>
      </w:del>
    </w:p>
    <w:p w14:paraId="6A7EBE67" w14:textId="77777777" w:rsidR="002407D0" w:rsidDel="00A465D4" w:rsidRDefault="002407D0">
      <w:pPr>
        <w:pStyle w:val="TOC3"/>
        <w:tabs>
          <w:tab w:val="left" w:pos="1440"/>
          <w:tab w:val="right" w:leader="dot" w:pos="8630"/>
        </w:tabs>
        <w:rPr>
          <w:del w:id="843" w:author="Mihai Budiu" w:date="2016-04-08T17:13:00Z"/>
          <w:rFonts w:asciiTheme="minorHAnsi" w:eastAsiaTheme="minorEastAsia" w:hAnsiTheme="minorHAnsi" w:cstheme="minorBidi"/>
          <w:noProof/>
          <w:sz w:val="24"/>
        </w:rPr>
      </w:pPr>
      <w:del w:id="844" w:author="Mihai Budiu" w:date="2016-04-08T17:13:00Z">
        <w:r w:rsidRPr="00A465D4" w:rsidDel="00A465D4">
          <w:rPr>
            <w:rPrChange w:id="845" w:author="Mihai Budiu" w:date="2016-04-08T17:13:00Z">
              <w:rPr>
                <w:rStyle w:val="Hyperlink"/>
                <w:noProof/>
              </w:rPr>
            </w:rPrChange>
          </w:rPr>
          <w:delText>10.3.1</w:delText>
        </w:r>
        <w:r w:rsidDel="00A465D4">
          <w:rPr>
            <w:rFonts w:asciiTheme="minorHAnsi" w:eastAsiaTheme="minorEastAsia" w:hAnsiTheme="minorHAnsi" w:cstheme="minorBidi"/>
            <w:noProof/>
            <w:sz w:val="24"/>
          </w:rPr>
          <w:tab/>
        </w:r>
        <w:r w:rsidRPr="00A465D4" w:rsidDel="00A465D4">
          <w:rPr>
            <w:rPrChange w:id="846" w:author="Mihai Budiu" w:date="2016-04-08T17:13:00Z">
              <w:rPr>
                <w:rStyle w:val="Hyperlink"/>
                <w:noProof/>
              </w:rPr>
            </w:rPrChange>
          </w:rPr>
          <w:delText>Multiplexors</w:delText>
        </w:r>
        <w:r w:rsidDel="00A465D4">
          <w:rPr>
            <w:noProof/>
            <w:webHidden/>
          </w:rPr>
          <w:tab/>
          <w:delText>44</w:delText>
        </w:r>
      </w:del>
    </w:p>
    <w:p w14:paraId="1B5B5F25" w14:textId="77777777" w:rsidR="002407D0" w:rsidDel="00A465D4" w:rsidRDefault="002407D0">
      <w:pPr>
        <w:pStyle w:val="TOC2"/>
        <w:tabs>
          <w:tab w:val="left" w:pos="960"/>
          <w:tab w:val="right" w:leader="dot" w:pos="8630"/>
        </w:tabs>
        <w:rPr>
          <w:del w:id="847" w:author="Mihai Budiu" w:date="2016-04-08T17:13:00Z"/>
          <w:rFonts w:asciiTheme="minorHAnsi" w:eastAsiaTheme="minorEastAsia" w:hAnsiTheme="minorHAnsi" w:cstheme="minorBidi"/>
          <w:noProof/>
          <w:sz w:val="24"/>
        </w:rPr>
      </w:pPr>
      <w:del w:id="848" w:author="Mihai Budiu" w:date="2016-04-08T17:13:00Z">
        <w:r w:rsidRPr="00A465D4" w:rsidDel="00A465D4">
          <w:rPr>
            <w:rPrChange w:id="849" w:author="Mihai Budiu" w:date="2016-04-08T17:13:00Z">
              <w:rPr>
                <w:rStyle w:val="Hyperlink"/>
                <w:noProof/>
              </w:rPr>
            </w:rPrChange>
          </w:rPr>
          <w:delText>10.4</w:delText>
        </w:r>
        <w:r w:rsidDel="00A465D4">
          <w:rPr>
            <w:rFonts w:asciiTheme="minorHAnsi" w:eastAsiaTheme="minorEastAsia" w:hAnsiTheme="minorHAnsi" w:cstheme="minorBidi"/>
            <w:noProof/>
            <w:sz w:val="24"/>
          </w:rPr>
          <w:tab/>
        </w:r>
        <w:r w:rsidRPr="00A465D4" w:rsidDel="00A465D4">
          <w:rPr>
            <w:rPrChange w:id="850" w:author="Mihai Budiu" w:date="2016-04-08T17:13:00Z">
              <w:rPr>
                <w:rStyle w:val="Hyperlink"/>
                <w:noProof/>
              </w:rPr>
            </w:rPrChange>
          </w:rPr>
          <w:delText>Bit-string (unsigned integer) operations</w:delText>
        </w:r>
        <w:r w:rsidDel="00A465D4">
          <w:rPr>
            <w:noProof/>
            <w:webHidden/>
          </w:rPr>
          <w:tab/>
          <w:delText>44</w:delText>
        </w:r>
      </w:del>
    </w:p>
    <w:p w14:paraId="1B5DCD3C" w14:textId="77777777" w:rsidR="002407D0" w:rsidDel="00A465D4" w:rsidRDefault="002407D0">
      <w:pPr>
        <w:pStyle w:val="TOC2"/>
        <w:tabs>
          <w:tab w:val="left" w:pos="960"/>
          <w:tab w:val="right" w:leader="dot" w:pos="8630"/>
        </w:tabs>
        <w:rPr>
          <w:del w:id="851" w:author="Mihai Budiu" w:date="2016-04-08T17:13:00Z"/>
          <w:rFonts w:asciiTheme="minorHAnsi" w:eastAsiaTheme="minorEastAsia" w:hAnsiTheme="minorHAnsi" w:cstheme="minorBidi"/>
          <w:noProof/>
          <w:sz w:val="24"/>
        </w:rPr>
      </w:pPr>
      <w:del w:id="852" w:author="Mihai Budiu" w:date="2016-04-08T17:13:00Z">
        <w:r w:rsidRPr="00A465D4" w:rsidDel="00A465D4">
          <w:rPr>
            <w:rPrChange w:id="853" w:author="Mihai Budiu" w:date="2016-04-08T17:13:00Z">
              <w:rPr>
                <w:rStyle w:val="Hyperlink"/>
                <w:noProof/>
              </w:rPr>
            </w:rPrChange>
          </w:rPr>
          <w:delText>10.5</w:delText>
        </w:r>
        <w:r w:rsidDel="00A465D4">
          <w:rPr>
            <w:rFonts w:asciiTheme="minorHAnsi" w:eastAsiaTheme="minorEastAsia" w:hAnsiTheme="minorHAnsi" w:cstheme="minorBidi"/>
            <w:noProof/>
            <w:sz w:val="24"/>
          </w:rPr>
          <w:tab/>
        </w:r>
        <w:r w:rsidRPr="00A465D4" w:rsidDel="00A465D4">
          <w:rPr>
            <w:rPrChange w:id="854" w:author="Mihai Budiu" w:date="2016-04-08T17:13:00Z">
              <w:rPr>
                <w:rStyle w:val="Hyperlink"/>
                <w:noProof/>
              </w:rPr>
            </w:rPrChange>
          </w:rPr>
          <w:delText>Operations on fixed-width signed integers</w:delText>
        </w:r>
        <w:r w:rsidDel="00A465D4">
          <w:rPr>
            <w:noProof/>
            <w:webHidden/>
          </w:rPr>
          <w:tab/>
          <w:delText>45</w:delText>
        </w:r>
      </w:del>
    </w:p>
    <w:p w14:paraId="78973283" w14:textId="77777777" w:rsidR="002407D0" w:rsidDel="00A465D4" w:rsidRDefault="002407D0">
      <w:pPr>
        <w:pStyle w:val="TOC3"/>
        <w:tabs>
          <w:tab w:val="left" w:pos="1440"/>
          <w:tab w:val="right" w:leader="dot" w:pos="8630"/>
        </w:tabs>
        <w:rPr>
          <w:del w:id="855" w:author="Mihai Budiu" w:date="2016-04-08T17:13:00Z"/>
          <w:rFonts w:asciiTheme="minorHAnsi" w:eastAsiaTheme="minorEastAsia" w:hAnsiTheme="minorHAnsi" w:cstheme="minorBidi"/>
          <w:noProof/>
          <w:sz w:val="24"/>
        </w:rPr>
      </w:pPr>
      <w:del w:id="856" w:author="Mihai Budiu" w:date="2016-04-08T17:13:00Z">
        <w:r w:rsidRPr="00A465D4" w:rsidDel="00A465D4">
          <w:rPr>
            <w:rPrChange w:id="857" w:author="Mihai Budiu" w:date="2016-04-08T17:13:00Z">
              <w:rPr>
                <w:rStyle w:val="Hyperlink"/>
                <w:noProof/>
              </w:rPr>
            </w:rPrChange>
          </w:rPr>
          <w:delText>10.5.1</w:delText>
        </w:r>
        <w:r w:rsidDel="00A465D4">
          <w:rPr>
            <w:rFonts w:asciiTheme="minorHAnsi" w:eastAsiaTheme="minorEastAsia" w:hAnsiTheme="minorHAnsi" w:cstheme="minorBidi"/>
            <w:noProof/>
            <w:sz w:val="24"/>
          </w:rPr>
          <w:tab/>
        </w:r>
        <w:r w:rsidRPr="00A465D4" w:rsidDel="00A465D4">
          <w:rPr>
            <w:rPrChange w:id="858" w:author="Mihai Budiu" w:date="2016-04-08T17:13:00Z">
              <w:rPr>
                <w:rStyle w:val="Hyperlink"/>
                <w:noProof/>
              </w:rPr>
            </w:rPrChange>
          </w:rPr>
          <w:delText>A note about shifts</w:delText>
        </w:r>
        <w:r w:rsidDel="00A465D4">
          <w:rPr>
            <w:noProof/>
            <w:webHidden/>
          </w:rPr>
          <w:tab/>
          <w:delText>46</w:delText>
        </w:r>
      </w:del>
    </w:p>
    <w:p w14:paraId="5B79C2E0" w14:textId="77777777" w:rsidR="002407D0" w:rsidDel="00A465D4" w:rsidRDefault="002407D0">
      <w:pPr>
        <w:pStyle w:val="TOC2"/>
        <w:tabs>
          <w:tab w:val="left" w:pos="960"/>
          <w:tab w:val="right" w:leader="dot" w:pos="8630"/>
        </w:tabs>
        <w:rPr>
          <w:del w:id="859" w:author="Mihai Budiu" w:date="2016-04-08T17:13:00Z"/>
          <w:rFonts w:asciiTheme="minorHAnsi" w:eastAsiaTheme="minorEastAsia" w:hAnsiTheme="minorHAnsi" w:cstheme="minorBidi"/>
          <w:noProof/>
          <w:sz w:val="24"/>
        </w:rPr>
      </w:pPr>
      <w:del w:id="860" w:author="Mihai Budiu" w:date="2016-04-08T17:13:00Z">
        <w:r w:rsidRPr="00A465D4" w:rsidDel="00A465D4">
          <w:rPr>
            <w:rPrChange w:id="861" w:author="Mihai Budiu" w:date="2016-04-08T17:13:00Z">
              <w:rPr>
                <w:rStyle w:val="Hyperlink"/>
                <w:noProof/>
              </w:rPr>
            </w:rPrChange>
          </w:rPr>
          <w:delText>10.6</w:delText>
        </w:r>
        <w:r w:rsidDel="00A465D4">
          <w:rPr>
            <w:rFonts w:asciiTheme="minorHAnsi" w:eastAsiaTheme="minorEastAsia" w:hAnsiTheme="minorHAnsi" w:cstheme="minorBidi"/>
            <w:noProof/>
            <w:sz w:val="24"/>
          </w:rPr>
          <w:tab/>
        </w:r>
        <w:r w:rsidRPr="00A465D4" w:rsidDel="00A465D4">
          <w:rPr>
            <w:rPrChange w:id="862" w:author="Mihai Budiu" w:date="2016-04-08T17:13:00Z">
              <w:rPr>
                <w:rStyle w:val="Hyperlink"/>
                <w:noProof/>
              </w:rPr>
            </w:rPrChange>
          </w:rPr>
          <w:delText>Operations on arbitrary-precision integers</w:delText>
        </w:r>
        <w:r w:rsidDel="00A465D4">
          <w:rPr>
            <w:noProof/>
            <w:webHidden/>
          </w:rPr>
          <w:tab/>
          <w:delText>46</w:delText>
        </w:r>
      </w:del>
    </w:p>
    <w:p w14:paraId="6935EBCE" w14:textId="77777777" w:rsidR="002407D0" w:rsidDel="00A465D4" w:rsidRDefault="002407D0">
      <w:pPr>
        <w:pStyle w:val="TOC2"/>
        <w:tabs>
          <w:tab w:val="left" w:pos="960"/>
          <w:tab w:val="right" w:leader="dot" w:pos="8630"/>
        </w:tabs>
        <w:rPr>
          <w:del w:id="863" w:author="Mihai Budiu" w:date="2016-04-08T17:13:00Z"/>
          <w:rFonts w:asciiTheme="minorHAnsi" w:eastAsiaTheme="minorEastAsia" w:hAnsiTheme="minorHAnsi" w:cstheme="minorBidi"/>
          <w:noProof/>
          <w:sz w:val="24"/>
        </w:rPr>
      </w:pPr>
      <w:del w:id="864" w:author="Mihai Budiu" w:date="2016-04-08T17:13:00Z">
        <w:r w:rsidRPr="00A465D4" w:rsidDel="00A465D4">
          <w:rPr>
            <w:rPrChange w:id="865" w:author="Mihai Budiu" w:date="2016-04-08T17:13:00Z">
              <w:rPr>
                <w:rStyle w:val="Hyperlink"/>
                <w:noProof/>
              </w:rPr>
            </w:rPrChange>
          </w:rPr>
          <w:delText>10.7</w:delText>
        </w:r>
        <w:r w:rsidDel="00A465D4">
          <w:rPr>
            <w:rFonts w:asciiTheme="minorHAnsi" w:eastAsiaTheme="minorEastAsia" w:hAnsiTheme="minorHAnsi" w:cstheme="minorBidi"/>
            <w:noProof/>
            <w:sz w:val="24"/>
          </w:rPr>
          <w:tab/>
        </w:r>
        <w:r w:rsidRPr="00A465D4" w:rsidDel="00A465D4">
          <w:rPr>
            <w:rPrChange w:id="866" w:author="Mihai Budiu" w:date="2016-04-08T17:13:00Z">
              <w:rPr>
                <w:rStyle w:val="Hyperlink"/>
                <w:noProof/>
              </w:rPr>
            </w:rPrChange>
          </w:rPr>
          <w:delText>Variable bit-string operations</w:delText>
        </w:r>
        <w:r w:rsidDel="00A465D4">
          <w:rPr>
            <w:noProof/>
            <w:webHidden/>
          </w:rPr>
          <w:tab/>
          <w:delText>47</w:delText>
        </w:r>
      </w:del>
    </w:p>
    <w:p w14:paraId="54A43545" w14:textId="77777777" w:rsidR="002407D0" w:rsidDel="00A465D4" w:rsidRDefault="002407D0">
      <w:pPr>
        <w:pStyle w:val="TOC2"/>
        <w:tabs>
          <w:tab w:val="left" w:pos="960"/>
          <w:tab w:val="right" w:leader="dot" w:pos="8630"/>
        </w:tabs>
        <w:rPr>
          <w:del w:id="867" w:author="Mihai Budiu" w:date="2016-04-08T17:13:00Z"/>
          <w:rFonts w:asciiTheme="minorHAnsi" w:eastAsiaTheme="minorEastAsia" w:hAnsiTheme="minorHAnsi" w:cstheme="minorBidi"/>
          <w:noProof/>
          <w:sz w:val="24"/>
        </w:rPr>
      </w:pPr>
      <w:del w:id="868" w:author="Mihai Budiu" w:date="2016-04-08T17:13:00Z">
        <w:r w:rsidRPr="00A465D4" w:rsidDel="00A465D4">
          <w:rPr>
            <w:rPrChange w:id="869" w:author="Mihai Budiu" w:date="2016-04-08T17:13:00Z">
              <w:rPr>
                <w:rStyle w:val="Hyperlink"/>
                <w:noProof/>
              </w:rPr>
            </w:rPrChange>
          </w:rPr>
          <w:delText>10.8</w:delText>
        </w:r>
        <w:r w:rsidDel="00A465D4">
          <w:rPr>
            <w:rFonts w:asciiTheme="minorHAnsi" w:eastAsiaTheme="minorEastAsia" w:hAnsiTheme="minorHAnsi" w:cstheme="minorBidi"/>
            <w:noProof/>
            <w:sz w:val="24"/>
          </w:rPr>
          <w:tab/>
        </w:r>
        <w:r w:rsidRPr="00A465D4" w:rsidDel="00A465D4">
          <w:rPr>
            <w:rPrChange w:id="870" w:author="Mihai Budiu" w:date="2016-04-08T17:13:00Z">
              <w:rPr>
                <w:rStyle w:val="Hyperlink"/>
                <w:noProof/>
              </w:rPr>
            </w:rPrChange>
          </w:rPr>
          <w:delText>Casts</w:delText>
        </w:r>
        <w:r w:rsidDel="00A465D4">
          <w:rPr>
            <w:noProof/>
            <w:webHidden/>
          </w:rPr>
          <w:tab/>
          <w:delText>47</w:delText>
        </w:r>
      </w:del>
    </w:p>
    <w:p w14:paraId="3A9C8670" w14:textId="77777777" w:rsidR="002407D0" w:rsidDel="00A465D4" w:rsidRDefault="002407D0">
      <w:pPr>
        <w:pStyle w:val="TOC3"/>
        <w:tabs>
          <w:tab w:val="left" w:pos="1440"/>
          <w:tab w:val="right" w:leader="dot" w:pos="8630"/>
        </w:tabs>
        <w:rPr>
          <w:del w:id="871" w:author="Mihai Budiu" w:date="2016-04-08T17:13:00Z"/>
          <w:rFonts w:asciiTheme="minorHAnsi" w:eastAsiaTheme="minorEastAsia" w:hAnsiTheme="minorHAnsi" w:cstheme="minorBidi"/>
          <w:noProof/>
          <w:sz w:val="24"/>
        </w:rPr>
      </w:pPr>
      <w:del w:id="872" w:author="Mihai Budiu" w:date="2016-04-08T17:13:00Z">
        <w:r w:rsidRPr="00A465D4" w:rsidDel="00A465D4">
          <w:rPr>
            <w:rPrChange w:id="873" w:author="Mihai Budiu" w:date="2016-04-08T17:13:00Z">
              <w:rPr>
                <w:rStyle w:val="Hyperlink"/>
                <w:noProof/>
              </w:rPr>
            </w:rPrChange>
          </w:rPr>
          <w:delText>10.8.1</w:delText>
        </w:r>
        <w:r w:rsidDel="00A465D4">
          <w:rPr>
            <w:rFonts w:asciiTheme="minorHAnsi" w:eastAsiaTheme="minorEastAsia" w:hAnsiTheme="minorHAnsi" w:cstheme="minorBidi"/>
            <w:noProof/>
            <w:sz w:val="24"/>
          </w:rPr>
          <w:tab/>
        </w:r>
        <w:r w:rsidRPr="00A465D4" w:rsidDel="00A465D4">
          <w:rPr>
            <w:rPrChange w:id="874" w:author="Mihai Budiu" w:date="2016-04-08T17:13:00Z">
              <w:rPr>
                <w:rStyle w:val="Hyperlink"/>
                <w:noProof/>
              </w:rPr>
            </w:rPrChange>
          </w:rPr>
          <w:delText>Explicit casts</w:delText>
        </w:r>
        <w:r w:rsidDel="00A465D4">
          <w:rPr>
            <w:noProof/>
            <w:webHidden/>
          </w:rPr>
          <w:tab/>
          <w:delText>47</w:delText>
        </w:r>
      </w:del>
    </w:p>
    <w:p w14:paraId="21DE3F85" w14:textId="77777777" w:rsidR="002407D0" w:rsidDel="00A465D4" w:rsidRDefault="002407D0">
      <w:pPr>
        <w:pStyle w:val="TOC3"/>
        <w:tabs>
          <w:tab w:val="left" w:pos="1440"/>
          <w:tab w:val="right" w:leader="dot" w:pos="8630"/>
        </w:tabs>
        <w:rPr>
          <w:del w:id="875" w:author="Mihai Budiu" w:date="2016-04-08T17:13:00Z"/>
          <w:rFonts w:asciiTheme="minorHAnsi" w:eastAsiaTheme="minorEastAsia" w:hAnsiTheme="minorHAnsi" w:cstheme="minorBidi"/>
          <w:noProof/>
          <w:sz w:val="24"/>
        </w:rPr>
      </w:pPr>
      <w:del w:id="876" w:author="Mihai Budiu" w:date="2016-04-08T17:13:00Z">
        <w:r w:rsidRPr="00A465D4" w:rsidDel="00A465D4">
          <w:rPr>
            <w:rPrChange w:id="877" w:author="Mihai Budiu" w:date="2016-04-08T17:13:00Z">
              <w:rPr>
                <w:rStyle w:val="Hyperlink"/>
                <w:noProof/>
              </w:rPr>
            </w:rPrChange>
          </w:rPr>
          <w:delText>10.8.2</w:delText>
        </w:r>
        <w:r w:rsidDel="00A465D4">
          <w:rPr>
            <w:rFonts w:asciiTheme="minorHAnsi" w:eastAsiaTheme="minorEastAsia" w:hAnsiTheme="minorHAnsi" w:cstheme="minorBidi"/>
            <w:noProof/>
            <w:sz w:val="24"/>
          </w:rPr>
          <w:tab/>
        </w:r>
        <w:r w:rsidRPr="00A465D4" w:rsidDel="00A465D4">
          <w:rPr>
            <w:rPrChange w:id="878" w:author="Mihai Budiu" w:date="2016-04-08T17:13:00Z">
              <w:rPr>
                <w:rStyle w:val="Hyperlink"/>
                <w:noProof/>
              </w:rPr>
            </w:rPrChange>
          </w:rPr>
          <w:delText>Implicit casts</w:delText>
        </w:r>
        <w:r w:rsidDel="00A465D4">
          <w:rPr>
            <w:noProof/>
            <w:webHidden/>
          </w:rPr>
          <w:tab/>
          <w:delText>48</w:delText>
        </w:r>
      </w:del>
    </w:p>
    <w:p w14:paraId="66379A12" w14:textId="77777777" w:rsidR="002407D0" w:rsidDel="00A465D4" w:rsidRDefault="002407D0">
      <w:pPr>
        <w:pStyle w:val="TOC3"/>
        <w:tabs>
          <w:tab w:val="left" w:pos="1440"/>
          <w:tab w:val="right" w:leader="dot" w:pos="8630"/>
        </w:tabs>
        <w:rPr>
          <w:del w:id="879" w:author="Mihai Budiu" w:date="2016-04-08T17:13:00Z"/>
          <w:rFonts w:asciiTheme="minorHAnsi" w:eastAsiaTheme="minorEastAsia" w:hAnsiTheme="minorHAnsi" w:cstheme="minorBidi"/>
          <w:noProof/>
          <w:sz w:val="24"/>
        </w:rPr>
      </w:pPr>
      <w:del w:id="880" w:author="Mihai Budiu" w:date="2016-04-08T17:13:00Z">
        <w:r w:rsidRPr="00A465D4" w:rsidDel="00A465D4">
          <w:rPr>
            <w:rPrChange w:id="881" w:author="Mihai Budiu" w:date="2016-04-08T17:13:00Z">
              <w:rPr>
                <w:rStyle w:val="Hyperlink"/>
                <w:noProof/>
              </w:rPr>
            </w:rPrChange>
          </w:rPr>
          <w:delText>10.8.3</w:delText>
        </w:r>
        <w:r w:rsidDel="00A465D4">
          <w:rPr>
            <w:rFonts w:asciiTheme="minorHAnsi" w:eastAsiaTheme="minorEastAsia" w:hAnsiTheme="minorHAnsi" w:cstheme="minorBidi"/>
            <w:noProof/>
            <w:sz w:val="24"/>
          </w:rPr>
          <w:tab/>
        </w:r>
        <w:r w:rsidRPr="00A465D4" w:rsidDel="00A465D4">
          <w:rPr>
            <w:rPrChange w:id="882" w:author="Mihai Budiu" w:date="2016-04-08T17:13:00Z">
              <w:rPr>
                <w:rStyle w:val="Hyperlink"/>
                <w:noProof/>
              </w:rPr>
            </w:rPrChange>
          </w:rPr>
          <w:delText>Illegal arithmetic expressions</w:delText>
        </w:r>
        <w:r w:rsidDel="00A465D4">
          <w:rPr>
            <w:noProof/>
            <w:webHidden/>
          </w:rPr>
          <w:tab/>
          <w:delText>48</w:delText>
        </w:r>
      </w:del>
    </w:p>
    <w:p w14:paraId="7E1E8CB0" w14:textId="77777777" w:rsidR="002407D0" w:rsidDel="00A465D4" w:rsidRDefault="002407D0">
      <w:pPr>
        <w:pStyle w:val="TOC2"/>
        <w:tabs>
          <w:tab w:val="left" w:pos="960"/>
          <w:tab w:val="right" w:leader="dot" w:pos="8630"/>
        </w:tabs>
        <w:rPr>
          <w:del w:id="883" w:author="Mihai Budiu" w:date="2016-04-08T17:13:00Z"/>
          <w:rFonts w:asciiTheme="minorHAnsi" w:eastAsiaTheme="minorEastAsia" w:hAnsiTheme="minorHAnsi" w:cstheme="minorBidi"/>
          <w:noProof/>
          <w:sz w:val="24"/>
        </w:rPr>
      </w:pPr>
      <w:del w:id="884" w:author="Mihai Budiu" w:date="2016-04-08T17:13:00Z">
        <w:r w:rsidRPr="00A465D4" w:rsidDel="00A465D4">
          <w:rPr>
            <w:rPrChange w:id="885" w:author="Mihai Budiu" w:date="2016-04-08T17:13:00Z">
              <w:rPr>
                <w:rStyle w:val="Hyperlink"/>
                <w:noProof/>
              </w:rPr>
            </w:rPrChange>
          </w:rPr>
          <w:delText>10.9</w:delText>
        </w:r>
        <w:r w:rsidDel="00A465D4">
          <w:rPr>
            <w:rFonts w:asciiTheme="minorHAnsi" w:eastAsiaTheme="minorEastAsia" w:hAnsiTheme="minorHAnsi" w:cstheme="minorBidi"/>
            <w:noProof/>
            <w:sz w:val="24"/>
          </w:rPr>
          <w:tab/>
        </w:r>
        <w:r w:rsidRPr="00A465D4" w:rsidDel="00A465D4">
          <w:rPr>
            <w:rPrChange w:id="886" w:author="Mihai Budiu" w:date="2016-04-08T17:13:00Z">
              <w:rPr>
                <w:rStyle w:val="Hyperlink"/>
                <w:noProof/>
              </w:rPr>
            </w:rPrChange>
          </w:rPr>
          <w:delText>Tuple expressions</w:delText>
        </w:r>
        <w:r w:rsidDel="00A465D4">
          <w:rPr>
            <w:noProof/>
            <w:webHidden/>
          </w:rPr>
          <w:tab/>
          <w:delText>49</w:delText>
        </w:r>
      </w:del>
    </w:p>
    <w:p w14:paraId="75082835" w14:textId="77777777" w:rsidR="002407D0" w:rsidDel="00A465D4" w:rsidRDefault="002407D0">
      <w:pPr>
        <w:pStyle w:val="TOC2"/>
        <w:tabs>
          <w:tab w:val="left" w:pos="1200"/>
          <w:tab w:val="right" w:leader="dot" w:pos="8630"/>
        </w:tabs>
        <w:rPr>
          <w:del w:id="887" w:author="Mihai Budiu" w:date="2016-04-08T17:13:00Z"/>
          <w:rFonts w:asciiTheme="minorHAnsi" w:eastAsiaTheme="minorEastAsia" w:hAnsiTheme="minorHAnsi" w:cstheme="minorBidi"/>
          <w:noProof/>
          <w:sz w:val="24"/>
        </w:rPr>
      </w:pPr>
      <w:del w:id="888" w:author="Mihai Budiu" w:date="2016-04-08T17:13:00Z">
        <w:r w:rsidRPr="00A465D4" w:rsidDel="00A465D4">
          <w:rPr>
            <w:rPrChange w:id="889" w:author="Mihai Budiu" w:date="2016-04-08T17:13:00Z">
              <w:rPr>
                <w:rStyle w:val="Hyperlink"/>
                <w:noProof/>
              </w:rPr>
            </w:rPrChange>
          </w:rPr>
          <w:delText>10.10</w:delText>
        </w:r>
        <w:r w:rsidDel="00A465D4">
          <w:rPr>
            <w:rFonts w:asciiTheme="minorHAnsi" w:eastAsiaTheme="minorEastAsia" w:hAnsiTheme="minorHAnsi" w:cstheme="minorBidi"/>
            <w:noProof/>
            <w:sz w:val="24"/>
          </w:rPr>
          <w:tab/>
        </w:r>
        <w:r w:rsidRPr="00A465D4" w:rsidDel="00A465D4">
          <w:rPr>
            <w:rPrChange w:id="890" w:author="Mihai Budiu" w:date="2016-04-08T17:13:00Z">
              <w:rPr>
                <w:rStyle w:val="Hyperlink"/>
                <w:noProof/>
              </w:rPr>
            </w:rPrChange>
          </w:rPr>
          <w:delText>List expressions</w:delText>
        </w:r>
        <w:r w:rsidDel="00A465D4">
          <w:rPr>
            <w:noProof/>
            <w:webHidden/>
          </w:rPr>
          <w:tab/>
          <w:delText>49</w:delText>
        </w:r>
      </w:del>
    </w:p>
    <w:p w14:paraId="54FB653A" w14:textId="77777777" w:rsidR="002407D0" w:rsidDel="00A465D4" w:rsidRDefault="002407D0">
      <w:pPr>
        <w:pStyle w:val="TOC2"/>
        <w:tabs>
          <w:tab w:val="left" w:pos="1200"/>
          <w:tab w:val="right" w:leader="dot" w:pos="8630"/>
        </w:tabs>
        <w:rPr>
          <w:del w:id="891" w:author="Mihai Budiu" w:date="2016-04-08T17:13:00Z"/>
          <w:rFonts w:asciiTheme="minorHAnsi" w:eastAsiaTheme="minorEastAsia" w:hAnsiTheme="minorHAnsi" w:cstheme="minorBidi"/>
          <w:noProof/>
          <w:sz w:val="24"/>
        </w:rPr>
      </w:pPr>
      <w:del w:id="892" w:author="Mihai Budiu" w:date="2016-04-08T17:13:00Z">
        <w:r w:rsidRPr="00A465D4" w:rsidDel="00A465D4">
          <w:rPr>
            <w:rPrChange w:id="893" w:author="Mihai Budiu" w:date="2016-04-08T17:13:00Z">
              <w:rPr>
                <w:rStyle w:val="Hyperlink"/>
                <w:noProof/>
              </w:rPr>
            </w:rPrChange>
          </w:rPr>
          <w:delText>10.11</w:delText>
        </w:r>
        <w:r w:rsidDel="00A465D4">
          <w:rPr>
            <w:rFonts w:asciiTheme="minorHAnsi" w:eastAsiaTheme="minorEastAsia" w:hAnsiTheme="minorHAnsi" w:cstheme="minorBidi"/>
            <w:noProof/>
            <w:sz w:val="24"/>
          </w:rPr>
          <w:tab/>
        </w:r>
        <w:r w:rsidRPr="00A465D4" w:rsidDel="00A465D4">
          <w:rPr>
            <w:rPrChange w:id="894" w:author="Mihai Budiu" w:date="2016-04-08T17:13:00Z">
              <w:rPr>
                <w:rStyle w:val="Hyperlink"/>
                <w:noProof/>
              </w:rPr>
            </w:rPrChange>
          </w:rPr>
          <w:delText>Set expressions</w:delText>
        </w:r>
        <w:r w:rsidDel="00A465D4">
          <w:rPr>
            <w:noProof/>
            <w:webHidden/>
          </w:rPr>
          <w:tab/>
          <w:delText>50</w:delText>
        </w:r>
      </w:del>
    </w:p>
    <w:p w14:paraId="4B67322B" w14:textId="77777777" w:rsidR="002407D0" w:rsidDel="00A465D4" w:rsidRDefault="002407D0">
      <w:pPr>
        <w:pStyle w:val="TOC3"/>
        <w:tabs>
          <w:tab w:val="left" w:pos="1440"/>
          <w:tab w:val="right" w:leader="dot" w:pos="8630"/>
        </w:tabs>
        <w:rPr>
          <w:del w:id="895" w:author="Mihai Budiu" w:date="2016-04-08T17:13:00Z"/>
          <w:rFonts w:asciiTheme="minorHAnsi" w:eastAsiaTheme="minorEastAsia" w:hAnsiTheme="minorHAnsi" w:cstheme="minorBidi"/>
          <w:noProof/>
          <w:sz w:val="24"/>
        </w:rPr>
      </w:pPr>
      <w:del w:id="896" w:author="Mihai Budiu" w:date="2016-04-08T17:13:00Z">
        <w:r w:rsidRPr="00A465D4" w:rsidDel="00A465D4">
          <w:rPr>
            <w:rPrChange w:id="897" w:author="Mihai Budiu" w:date="2016-04-08T17:13:00Z">
              <w:rPr>
                <w:rStyle w:val="Hyperlink"/>
                <w:noProof/>
              </w:rPr>
            </w:rPrChange>
          </w:rPr>
          <w:delText>10.11.1</w:delText>
        </w:r>
        <w:r w:rsidDel="00A465D4">
          <w:rPr>
            <w:rFonts w:asciiTheme="minorHAnsi" w:eastAsiaTheme="minorEastAsia" w:hAnsiTheme="minorHAnsi" w:cstheme="minorBidi"/>
            <w:noProof/>
            <w:sz w:val="24"/>
          </w:rPr>
          <w:tab/>
        </w:r>
        <w:r w:rsidRPr="00A465D4" w:rsidDel="00A465D4">
          <w:rPr>
            <w:rPrChange w:id="898" w:author="Mihai Budiu" w:date="2016-04-08T17:13:00Z">
              <w:rPr>
                <w:rStyle w:val="Hyperlink"/>
                <w:noProof/>
              </w:rPr>
            </w:rPrChange>
          </w:rPr>
          <w:delText>Singleton sets</w:delText>
        </w:r>
        <w:r w:rsidDel="00A465D4">
          <w:rPr>
            <w:noProof/>
            <w:webHidden/>
          </w:rPr>
          <w:tab/>
          <w:delText>51</w:delText>
        </w:r>
      </w:del>
    </w:p>
    <w:p w14:paraId="50FC7C21" w14:textId="77777777" w:rsidR="002407D0" w:rsidDel="00A465D4" w:rsidRDefault="002407D0">
      <w:pPr>
        <w:pStyle w:val="TOC3"/>
        <w:tabs>
          <w:tab w:val="left" w:pos="1440"/>
          <w:tab w:val="right" w:leader="dot" w:pos="8630"/>
        </w:tabs>
        <w:rPr>
          <w:del w:id="899" w:author="Mihai Budiu" w:date="2016-04-08T17:13:00Z"/>
          <w:rFonts w:asciiTheme="minorHAnsi" w:eastAsiaTheme="minorEastAsia" w:hAnsiTheme="minorHAnsi" w:cstheme="minorBidi"/>
          <w:noProof/>
          <w:sz w:val="24"/>
        </w:rPr>
      </w:pPr>
      <w:del w:id="900" w:author="Mihai Budiu" w:date="2016-04-08T17:13:00Z">
        <w:r w:rsidRPr="00A465D4" w:rsidDel="00A465D4">
          <w:rPr>
            <w:rPrChange w:id="901" w:author="Mihai Budiu" w:date="2016-04-08T17:13:00Z">
              <w:rPr>
                <w:rStyle w:val="Hyperlink"/>
                <w:noProof/>
              </w:rPr>
            </w:rPrChange>
          </w:rPr>
          <w:delText>10.11.2</w:delText>
        </w:r>
        <w:r w:rsidDel="00A465D4">
          <w:rPr>
            <w:rFonts w:asciiTheme="minorHAnsi" w:eastAsiaTheme="minorEastAsia" w:hAnsiTheme="minorHAnsi" w:cstheme="minorBidi"/>
            <w:noProof/>
            <w:sz w:val="24"/>
          </w:rPr>
          <w:tab/>
        </w:r>
        <w:r w:rsidRPr="00A465D4" w:rsidDel="00A465D4">
          <w:rPr>
            <w:rPrChange w:id="902" w:author="Mihai Budiu" w:date="2016-04-08T17:13:00Z">
              <w:rPr>
                <w:rStyle w:val="Hyperlink"/>
                <w:noProof/>
              </w:rPr>
            </w:rPrChange>
          </w:rPr>
          <w:delText>The universal set</w:delText>
        </w:r>
        <w:r w:rsidDel="00A465D4">
          <w:rPr>
            <w:noProof/>
            <w:webHidden/>
          </w:rPr>
          <w:tab/>
          <w:delText>51</w:delText>
        </w:r>
      </w:del>
    </w:p>
    <w:p w14:paraId="0132D608" w14:textId="77777777" w:rsidR="002407D0" w:rsidDel="00A465D4" w:rsidRDefault="002407D0">
      <w:pPr>
        <w:pStyle w:val="TOC3"/>
        <w:tabs>
          <w:tab w:val="left" w:pos="1440"/>
          <w:tab w:val="right" w:leader="dot" w:pos="8630"/>
        </w:tabs>
        <w:rPr>
          <w:del w:id="903" w:author="Mihai Budiu" w:date="2016-04-08T17:13:00Z"/>
          <w:rFonts w:asciiTheme="minorHAnsi" w:eastAsiaTheme="minorEastAsia" w:hAnsiTheme="minorHAnsi" w:cstheme="minorBidi"/>
          <w:noProof/>
          <w:sz w:val="24"/>
        </w:rPr>
      </w:pPr>
      <w:del w:id="904" w:author="Mihai Budiu" w:date="2016-04-08T17:13:00Z">
        <w:r w:rsidRPr="00A465D4" w:rsidDel="00A465D4">
          <w:rPr>
            <w:rPrChange w:id="905" w:author="Mihai Budiu" w:date="2016-04-08T17:13:00Z">
              <w:rPr>
                <w:rStyle w:val="Hyperlink"/>
                <w:noProof/>
              </w:rPr>
            </w:rPrChange>
          </w:rPr>
          <w:delText>10.11.3</w:delText>
        </w:r>
        <w:r w:rsidDel="00A465D4">
          <w:rPr>
            <w:rFonts w:asciiTheme="minorHAnsi" w:eastAsiaTheme="minorEastAsia" w:hAnsiTheme="minorHAnsi" w:cstheme="minorBidi"/>
            <w:noProof/>
            <w:sz w:val="24"/>
          </w:rPr>
          <w:tab/>
        </w:r>
        <w:r w:rsidRPr="00A465D4" w:rsidDel="00A465D4">
          <w:rPr>
            <w:rPrChange w:id="906" w:author="Mihai Budiu" w:date="2016-04-08T17:13:00Z">
              <w:rPr>
                <w:rStyle w:val="Hyperlink"/>
                <w:noProof/>
              </w:rPr>
            </w:rPrChange>
          </w:rPr>
          <w:delText>Cubes</w:delText>
        </w:r>
        <w:r w:rsidDel="00A465D4">
          <w:rPr>
            <w:noProof/>
            <w:webHidden/>
          </w:rPr>
          <w:tab/>
          <w:delText>51</w:delText>
        </w:r>
      </w:del>
    </w:p>
    <w:p w14:paraId="1649B4CB" w14:textId="77777777" w:rsidR="002407D0" w:rsidDel="00A465D4" w:rsidRDefault="002407D0">
      <w:pPr>
        <w:pStyle w:val="TOC3"/>
        <w:tabs>
          <w:tab w:val="left" w:pos="1440"/>
          <w:tab w:val="right" w:leader="dot" w:pos="8630"/>
        </w:tabs>
        <w:rPr>
          <w:del w:id="907" w:author="Mihai Budiu" w:date="2016-04-08T17:13:00Z"/>
          <w:rFonts w:asciiTheme="minorHAnsi" w:eastAsiaTheme="minorEastAsia" w:hAnsiTheme="minorHAnsi" w:cstheme="minorBidi"/>
          <w:noProof/>
          <w:sz w:val="24"/>
        </w:rPr>
      </w:pPr>
      <w:del w:id="908" w:author="Mihai Budiu" w:date="2016-04-08T17:13:00Z">
        <w:r w:rsidRPr="00A465D4" w:rsidDel="00A465D4">
          <w:rPr>
            <w:rPrChange w:id="909" w:author="Mihai Budiu" w:date="2016-04-08T17:13:00Z">
              <w:rPr>
                <w:rStyle w:val="Hyperlink"/>
                <w:noProof/>
              </w:rPr>
            </w:rPrChange>
          </w:rPr>
          <w:delText>10.11.4</w:delText>
        </w:r>
        <w:r w:rsidDel="00A465D4">
          <w:rPr>
            <w:rFonts w:asciiTheme="minorHAnsi" w:eastAsiaTheme="minorEastAsia" w:hAnsiTheme="minorHAnsi" w:cstheme="minorBidi"/>
            <w:noProof/>
            <w:sz w:val="24"/>
          </w:rPr>
          <w:tab/>
        </w:r>
        <w:r w:rsidRPr="00A465D4" w:rsidDel="00A465D4">
          <w:rPr>
            <w:rPrChange w:id="910" w:author="Mihai Budiu" w:date="2016-04-08T17:13:00Z">
              <w:rPr>
                <w:rStyle w:val="Hyperlink"/>
                <w:noProof/>
              </w:rPr>
            </w:rPrChange>
          </w:rPr>
          <w:delText>Ranges</w:delText>
        </w:r>
        <w:r w:rsidDel="00A465D4">
          <w:rPr>
            <w:noProof/>
            <w:webHidden/>
          </w:rPr>
          <w:tab/>
          <w:delText>51</w:delText>
        </w:r>
      </w:del>
    </w:p>
    <w:p w14:paraId="24A998F4" w14:textId="77777777" w:rsidR="002407D0" w:rsidDel="00A465D4" w:rsidRDefault="002407D0">
      <w:pPr>
        <w:pStyle w:val="TOC3"/>
        <w:tabs>
          <w:tab w:val="left" w:pos="1440"/>
          <w:tab w:val="right" w:leader="dot" w:pos="8630"/>
        </w:tabs>
        <w:rPr>
          <w:del w:id="911" w:author="Mihai Budiu" w:date="2016-04-08T17:13:00Z"/>
          <w:rFonts w:asciiTheme="minorHAnsi" w:eastAsiaTheme="minorEastAsia" w:hAnsiTheme="minorHAnsi" w:cstheme="minorBidi"/>
          <w:noProof/>
          <w:sz w:val="24"/>
        </w:rPr>
      </w:pPr>
      <w:del w:id="912" w:author="Mihai Budiu" w:date="2016-04-08T17:13:00Z">
        <w:r w:rsidRPr="00A465D4" w:rsidDel="00A465D4">
          <w:rPr>
            <w:rPrChange w:id="913" w:author="Mihai Budiu" w:date="2016-04-08T17:13:00Z">
              <w:rPr>
                <w:rStyle w:val="Hyperlink"/>
                <w:noProof/>
              </w:rPr>
            </w:rPrChange>
          </w:rPr>
          <w:delText>10.11.5</w:delText>
        </w:r>
        <w:r w:rsidDel="00A465D4">
          <w:rPr>
            <w:rFonts w:asciiTheme="minorHAnsi" w:eastAsiaTheme="minorEastAsia" w:hAnsiTheme="minorHAnsi" w:cstheme="minorBidi"/>
            <w:noProof/>
            <w:sz w:val="24"/>
          </w:rPr>
          <w:tab/>
        </w:r>
        <w:r w:rsidRPr="00A465D4" w:rsidDel="00A465D4">
          <w:rPr>
            <w:rPrChange w:id="914" w:author="Mihai Budiu" w:date="2016-04-08T17:13:00Z">
              <w:rPr>
                <w:rStyle w:val="Hyperlink"/>
                <w:noProof/>
              </w:rPr>
            </w:rPrChange>
          </w:rPr>
          <w:delText>Tuples</w:delText>
        </w:r>
        <w:r w:rsidDel="00A465D4">
          <w:rPr>
            <w:noProof/>
            <w:webHidden/>
          </w:rPr>
          <w:tab/>
          <w:delText>52</w:delText>
        </w:r>
      </w:del>
    </w:p>
    <w:p w14:paraId="195D9961" w14:textId="77777777" w:rsidR="002407D0" w:rsidDel="00A465D4" w:rsidRDefault="002407D0">
      <w:pPr>
        <w:pStyle w:val="TOC2"/>
        <w:tabs>
          <w:tab w:val="left" w:pos="1200"/>
          <w:tab w:val="right" w:leader="dot" w:pos="8630"/>
        </w:tabs>
        <w:rPr>
          <w:del w:id="915" w:author="Mihai Budiu" w:date="2016-04-08T17:13:00Z"/>
          <w:rFonts w:asciiTheme="minorHAnsi" w:eastAsiaTheme="minorEastAsia" w:hAnsiTheme="minorHAnsi" w:cstheme="minorBidi"/>
          <w:noProof/>
          <w:sz w:val="24"/>
        </w:rPr>
      </w:pPr>
      <w:del w:id="916" w:author="Mihai Budiu" w:date="2016-04-08T17:13:00Z">
        <w:r w:rsidRPr="00A465D4" w:rsidDel="00A465D4">
          <w:rPr>
            <w:rPrChange w:id="917" w:author="Mihai Budiu" w:date="2016-04-08T17:13:00Z">
              <w:rPr>
                <w:rStyle w:val="Hyperlink"/>
                <w:noProof/>
              </w:rPr>
            </w:rPrChange>
          </w:rPr>
          <w:delText>10.12</w:delText>
        </w:r>
        <w:r w:rsidDel="00A465D4">
          <w:rPr>
            <w:rFonts w:asciiTheme="minorHAnsi" w:eastAsiaTheme="minorEastAsia" w:hAnsiTheme="minorHAnsi" w:cstheme="minorBidi"/>
            <w:noProof/>
            <w:sz w:val="24"/>
          </w:rPr>
          <w:tab/>
        </w:r>
        <w:r w:rsidRPr="00A465D4" w:rsidDel="00A465D4">
          <w:rPr>
            <w:rPrChange w:id="918" w:author="Mihai Budiu" w:date="2016-04-08T17:13:00Z">
              <w:rPr>
                <w:rStyle w:val="Hyperlink"/>
                <w:noProof/>
              </w:rPr>
            </w:rPrChange>
          </w:rPr>
          <w:delText>Operations on struct types</w:delText>
        </w:r>
        <w:r w:rsidDel="00A465D4">
          <w:rPr>
            <w:noProof/>
            <w:webHidden/>
          </w:rPr>
          <w:tab/>
          <w:delText>52</w:delText>
        </w:r>
      </w:del>
    </w:p>
    <w:p w14:paraId="36D1DA12" w14:textId="77777777" w:rsidR="002407D0" w:rsidDel="00A465D4" w:rsidRDefault="002407D0">
      <w:pPr>
        <w:pStyle w:val="TOC2"/>
        <w:tabs>
          <w:tab w:val="left" w:pos="1200"/>
          <w:tab w:val="right" w:leader="dot" w:pos="8630"/>
        </w:tabs>
        <w:rPr>
          <w:del w:id="919" w:author="Mihai Budiu" w:date="2016-04-08T17:13:00Z"/>
          <w:rFonts w:asciiTheme="minorHAnsi" w:eastAsiaTheme="minorEastAsia" w:hAnsiTheme="minorHAnsi" w:cstheme="minorBidi"/>
          <w:noProof/>
          <w:sz w:val="24"/>
        </w:rPr>
      </w:pPr>
      <w:del w:id="920" w:author="Mihai Budiu" w:date="2016-04-08T17:13:00Z">
        <w:r w:rsidRPr="00A465D4" w:rsidDel="00A465D4">
          <w:rPr>
            <w:rPrChange w:id="921" w:author="Mihai Budiu" w:date="2016-04-08T17:13:00Z">
              <w:rPr>
                <w:rStyle w:val="Hyperlink"/>
                <w:noProof/>
              </w:rPr>
            </w:rPrChange>
          </w:rPr>
          <w:delText>10.13</w:delText>
        </w:r>
        <w:r w:rsidDel="00A465D4">
          <w:rPr>
            <w:rFonts w:asciiTheme="minorHAnsi" w:eastAsiaTheme="minorEastAsia" w:hAnsiTheme="minorHAnsi" w:cstheme="minorBidi"/>
            <w:noProof/>
            <w:sz w:val="24"/>
          </w:rPr>
          <w:tab/>
        </w:r>
        <w:r w:rsidRPr="00A465D4" w:rsidDel="00A465D4">
          <w:rPr>
            <w:rPrChange w:id="922" w:author="Mihai Budiu" w:date="2016-04-08T17:13:00Z">
              <w:rPr>
                <w:rStyle w:val="Hyperlink"/>
                <w:noProof/>
              </w:rPr>
            </w:rPrChange>
          </w:rPr>
          <w:delText>Operations on headers</w:delText>
        </w:r>
        <w:r w:rsidDel="00A465D4">
          <w:rPr>
            <w:noProof/>
            <w:webHidden/>
          </w:rPr>
          <w:tab/>
          <w:delText>52</w:delText>
        </w:r>
      </w:del>
    </w:p>
    <w:p w14:paraId="2BA7ACBC" w14:textId="77777777" w:rsidR="002407D0" w:rsidDel="00A465D4" w:rsidRDefault="002407D0">
      <w:pPr>
        <w:pStyle w:val="TOC2"/>
        <w:tabs>
          <w:tab w:val="left" w:pos="1200"/>
          <w:tab w:val="right" w:leader="dot" w:pos="8630"/>
        </w:tabs>
        <w:rPr>
          <w:del w:id="923" w:author="Mihai Budiu" w:date="2016-04-08T17:13:00Z"/>
          <w:rFonts w:asciiTheme="minorHAnsi" w:eastAsiaTheme="minorEastAsia" w:hAnsiTheme="minorHAnsi" w:cstheme="minorBidi"/>
          <w:noProof/>
          <w:sz w:val="24"/>
        </w:rPr>
      </w:pPr>
      <w:del w:id="924" w:author="Mihai Budiu" w:date="2016-04-08T17:13:00Z">
        <w:r w:rsidRPr="00A465D4" w:rsidDel="00A465D4">
          <w:rPr>
            <w:rPrChange w:id="925" w:author="Mihai Budiu" w:date="2016-04-08T17:13:00Z">
              <w:rPr>
                <w:rStyle w:val="Hyperlink"/>
                <w:noProof/>
              </w:rPr>
            </w:rPrChange>
          </w:rPr>
          <w:delText>10.14</w:delText>
        </w:r>
        <w:r w:rsidDel="00A465D4">
          <w:rPr>
            <w:rFonts w:asciiTheme="minorHAnsi" w:eastAsiaTheme="minorEastAsia" w:hAnsiTheme="minorHAnsi" w:cstheme="minorBidi"/>
            <w:noProof/>
            <w:sz w:val="24"/>
          </w:rPr>
          <w:tab/>
        </w:r>
        <w:r w:rsidRPr="00A465D4" w:rsidDel="00A465D4">
          <w:rPr>
            <w:rPrChange w:id="926" w:author="Mihai Budiu" w:date="2016-04-08T17:13:00Z">
              <w:rPr>
                <w:rStyle w:val="Hyperlink"/>
                <w:noProof/>
              </w:rPr>
            </w:rPrChange>
          </w:rPr>
          <w:delText>Expressions on header stacks</w:delText>
        </w:r>
        <w:r w:rsidDel="00A465D4">
          <w:rPr>
            <w:noProof/>
            <w:webHidden/>
          </w:rPr>
          <w:tab/>
          <w:delText>52</w:delText>
        </w:r>
      </w:del>
    </w:p>
    <w:p w14:paraId="5A9A6F54" w14:textId="77777777" w:rsidR="002407D0" w:rsidDel="00A465D4" w:rsidRDefault="002407D0">
      <w:pPr>
        <w:pStyle w:val="TOC2"/>
        <w:tabs>
          <w:tab w:val="left" w:pos="1200"/>
          <w:tab w:val="right" w:leader="dot" w:pos="8630"/>
        </w:tabs>
        <w:rPr>
          <w:del w:id="927" w:author="Mihai Budiu" w:date="2016-04-08T17:13:00Z"/>
          <w:rFonts w:asciiTheme="minorHAnsi" w:eastAsiaTheme="minorEastAsia" w:hAnsiTheme="minorHAnsi" w:cstheme="minorBidi"/>
          <w:noProof/>
          <w:sz w:val="24"/>
        </w:rPr>
      </w:pPr>
      <w:del w:id="928" w:author="Mihai Budiu" w:date="2016-04-08T17:13:00Z">
        <w:r w:rsidRPr="00A465D4" w:rsidDel="00A465D4">
          <w:rPr>
            <w:rPrChange w:id="929" w:author="Mihai Budiu" w:date="2016-04-08T17:13:00Z">
              <w:rPr>
                <w:rStyle w:val="Hyperlink"/>
                <w:noProof/>
              </w:rPr>
            </w:rPrChange>
          </w:rPr>
          <w:delText>10.15</w:delText>
        </w:r>
        <w:r w:rsidDel="00A465D4">
          <w:rPr>
            <w:rFonts w:asciiTheme="minorHAnsi" w:eastAsiaTheme="minorEastAsia" w:hAnsiTheme="minorHAnsi" w:cstheme="minorBidi"/>
            <w:noProof/>
            <w:sz w:val="24"/>
          </w:rPr>
          <w:tab/>
        </w:r>
        <w:r w:rsidRPr="00A465D4" w:rsidDel="00A465D4">
          <w:rPr>
            <w:rPrChange w:id="930" w:author="Mihai Budiu" w:date="2016-04-08T17:13:00Z">
              <w:rPr>
                <w:rStyle w:val="Hyperlink"/>
                <w:noProof/>
              </w:rPr>
            </w:rPrChange>
          </w:rPr>
          <w:delText>Function calls, method invocations</w:delText>
        </w:r>
        <w:r w:rsidDel="00A465D4">
          <w:rPr>
            <w:noProof/>
            <w:webHidden/>
          </w:rPr>
          <w:tab/>
          <w:delText>53</w:delText>
        </w:r>
      </w:del>
    </w:p>
    <w:p w14:paraId="71ADCAD8" w14:textId="77777777" w:rsidR="002407D0" w:rsidDel="00A465D4" w:rsidRDefault="002407D0">
      <w:pPr>
        <w:pStyle w:val="TOC2"/>
        <w:tabs>
          <w:tab w:val="left" w:pos="1200"/>
          <w:tab w:val="right" w:leader="dot" w:pos="8630"/>
        </w:tabs>
        <w:rPr>
          <w:del w:id="931" w:author="Mihai Budiu" w:date="2016-04-08T17:13:00Z"/>
          <w:rFonts w:asciiTheme="minorHAnsi" w:eastAsiaTheme="minorEastAsia" w:hAnsiTheme="minorHAnsi" w:cstheme="minorBidi"/>
          <w:noProof/>
          <w:sz w:val="24"/>
        </w:rPr>
      </w:pPr>
      <w:del w:id="932" w:author="Mihai Budiu" w:date="2016-04-08T17:13:00Z">
        <w:r w:rsidRPr="00A465D4" w:rsidDel="00A465D4">
          <w:rPr>
            <w:rPrChange w:id="933" w:author="Mihai Budiu" w:date="2016-04-08T17:13:00Z">
              <w:rPr>
                <w:rStyle w:val="Hyperlink"/>
                <w:noProof/>
              </w:rPr>
            </w:rPrChange>
          </w:rPr>
          <w:delText>10.16</w:delText>
        </w:r>
        <w:r w:rsidDel="00A465D4">
          <w:rPr>
            <w:rFonts w:asciiTheme="minorHAnsi" w:eastAsiaTheme="minorEastAsia" w:hAnsiTheme="minorHAnsi" w:cstheme="minorBidi"/>
            <w:noProof/>
            <w:sz w:val="24"/>
          </w:rPr>
          <w:tab/>
        </w:r>
        <w:r w:rsidRPr="00A465D4" w:rsidDel="00A465D4">
          <w:rPr>
            <w:rPrChange w:id="934" w:author="Mihai Budiu" w:date="2016-04-08T17:13:00Z">
              <w:rPr>
                <w:rStyle w:val="Hyperlink"/>
                <w:noProof/>
              </w:rPr>
            </w:rPrChange>
          </w:rPr>
          <w:delText>Constructor invocations</w:delText>
        </w:r>
        <w:r w:rsidDel="00A465D4">
          <w:rPr>
            <w:noProof/>
            <w:webHidden/>
          </w:rPr>
          <w:tab/>
          <w:delText>54</w:delText>
        </w:r>
      </w:del>
    </w:p>
    <w:p w14:paraId="334BBECD" w14:textId="77777777" w:rsidR="002407D0" w:rsidDel="00A465D4" w:rsidRDefault="002407D0">
      <w:pPr>
        <w:pStyle w:val="TOC1"/>
        <w:rPr>
          <w:del w:id="935" w:author="Mihai Budiu" w:date="2016-04-08T17:13:00Z"/>
          <w:rFonts w:asciiTheme="minorHAnsi" w:eastAsiaTheme="minorEastAsia" w:hAnsiTheme="minorHAnsi" w:cstheme="minorBidi"/>
          <w:noProof/>
          <w:sz w:val="24"/>
        </w:rPr>
      </w:pPr>
      <w:del w:id="936" w:author="Mihai Budiu" w:date="2016-04-08T17:13:00Z">
        <w:r w:rsidRPr="00A465D4" w:rsidDel="00A465D4">
          <w:rPr>
            <w:rPrChange w:id="937" w:author="Mihai Budiu" w:date="2016-04-08T17:13:00Z">
              <w:rPr>
                <w:rStyle w:val="Hyperlink"/>
                <w:noProof/>
              </w:rPr>
            </w:rPrChange>
          </w:rPr>
          <w:delText>11</w:delText>
        </w:r>
        <w:r w:rsidDel="00A465D4">
          <w:rPr>
            <w:rFonts w:asciiTheme="minorHAnsi" w:eastAsiaTheme="minorEastAsia" w:hAnsiTheme="minorHAnsi" w:cstheme="minorBidi"/>
            <w:noProof/>
            <w:sz w:val="24"/>
          </w:rPr>
          <w:tab/>
        </w:r>
        <w:r w:rsidRPr="00A465D4" w:rsidDel="00A465D4">
          <w:rPr>
            <w:rPrChange w:id="938" w:author="Mihai Budiu" w:date="2016-04-08T17:13:00Z">
              <w:rPr>
                <w:rStyle w:val="Hyperlink"/>
                <w:noProof/>
              </w:rPr>
            </w:rPrChange>
          </w:rPr>
          <w:delText>Constants and variable declarations</w:delText>
        </w:r>
        <w:r w:rsidDel="00A465D4">
          <w:rPr>
            <w:noProof/>
            <w:webHidden/>
          </w:rPr>
          <w:tab/>
          <w:delText>55</w:delText>
        </w:r>
      </w:del>
    </w:p>
    <w:p w14:paraId="7BE37B89" w14:textId="77777777" w:rsidR="002407D0" w:rsidDel="00A465D4" w:rsidRDefault="002407D0">
      <w:pPr>
        <w:pStyle w:val="TOC2"/>
        <w:tabs>
          <w:tab w:val="left" w:pos="960"/>
          <w:tab w:val="right" w:leader="dot" w:pos="8630"/>
        </w:tabs>
        <w:rPr>
          <w:del w:id="939" w:author="Mihai Budiu" w:date="2016-04-08T17:13:00Z"/>
          <w:rFonts w:asciiTheme="minorHAnsi" w:eastAsiaTheme="minorEastAsia" w:hAnsiTheme="minorHAnsi" w:cstheme="minorBidi"/>
          <w:noProof/>
          <w:sz w:val="24"/>
        </w:rPr>
      </w:pPr>
      <w:del w:id="940" w:author="Mihai Budiu" w:date="2016-04-08T17:13:00Z">
        <w:r w:rsidRPr="00A465D4" w:rsidDel="00A465D4">
          <w:rPr>
            <w:rPrChange w:id="941" w:author="Mihai Budiu" w:date="2016-04-08T17:13:00Z">
              <w:rPr>
                <w:rStyle w:val="Hyperlink"/>
                <w:noProof/>
              </w:rPr>
            </w:rPrChange>
          </w:rPr>
          <w:delText>11.1</w:delText>
        </w:r>
        <w:r w:rsidDel="00A465D4">
          <w:rPr>
            <w:rFonts w:asciiTheme="minorHAnsi" w:eastAsiaTheme="minorEastAsia" w:hAnsiTheme="minorHAnsi" w:cstheme="minorBidi"/>
            <w:noProof/>
            <w:sz w:val="24"/>
          </w:rPr>
          <w:tab/>
        </w:r>
        <w:r w:rsidRPr="00A465D4" w:rsidDel="00A465D4">
          <w:rPr>
            <w:rPrChange w:id="942" w:author="Mihai Budiu" w:date="2016-04-08T17:13:00Z">
              <w:rPr>
                <w:rStyle w:val="Hyperlink"/>
                <w:noProof/>
              </w:rPr>
            </w:rPrChange>
          </w:rPr>
          <w:delText>Constants</w:delText>
        </w:r>
        <w:r w:rsidDel="00A465D4">
          <w:rPr>
            <w:noProof/>
            <w:webHidden/>
          </w:rPr>
          <w:tab/>
          <w:delText>55</w:delText>
        </w:r>
      </w:del>
    </w:p>
    <w:p w14:paraId="61073865" w14:textId="77777777" w:rsidR="002407D0" w:rsidDel="00A465D4" w:rsidRDefault="002407D0">
      <w:pPr>
        <w:pStyle w:val="TOC2"/>
        <w:tabs>
          <w:tab w:val="left" w:pos="960"/>
          <w:tab w:val="right" w:leader="dot" w:pos="8630"/>
        </w:tabs>
        <w:rPr>
          <w:del w:id="943" w:author="Mihai Budiu" w:date="2016-04-08T17:13:00Z"/>
          <w:rFonts w:asciiTheme="minorHAnsi" w:eastAsiaTheme="minorEastAsia" w:hAnsiTheme="minorHAnsi" w:cstheme="minorBidi"/>
          <w:noProof/>
          <w:sz w:val="24"/>
        </w:rPr>
      </w:pPr>
      <w:del w:id="944" w:author="Mihai Budiu" w:date="2016-04-08T17:13:00Z">
        <w:r w:rsidRPr="00A465D4" w:rsidDel="00A465D4">
          <w:rPr>
            <w:rPrChange w:id="945" w:author="Mihai Budiu" w:date="2016-04-08T17:13:00Z">
              <w:rPr>
                <w:rStyle w:val="Hyperlink"/>
                <w:noProof/>
              </w:rPr>
            </w:rPrChange>
          </w:rPr>
          <w:delText>11.2</w:delText>
        </w:r>
        <w:r w:rsidDel="00A465D4">
          <w:rPr>
            <w:rFonts w:asciiTheme="minorHAnsi" w:eastAsiaTheme="minorEastAsia" w:hAnsiTheme="minorHAnsi" w:cstheme="minorBidi"/>
            <w:noProof/>
            <w:sz w:val="24"/>
          </w:rPr>
          <w:tab/>
        </w:r>
        <w:r w:rsidRPr="00A465D4" w:rsidDel="00A465D4">
          <w:rPr>
            <w:rPrChange w:id="946" w:author="Mihai Budiu" w:date="2016-04-08T17:13:00Z">
              <w:rPr>
                <w:rStyle w:val="Hyperlink"/>
                <w:noProof/>
              </w:rPr>
            </w:rPrChange>
          </w:rPr>
          <w:delText>Variables</w:delText>
        </w:r>
        <w:r w:rsidDel="00A465D4">
          <w:rPr>
            <w:noProof/>
            <w:webHidden/>
          </w:rPr>
          <w:tab/>
          <w:delText>55</w:delText>
        </w:r>
      </w:del>
    </w:p>
    <w:p w14:paraId="6D0B5DD2" w14:textId="77777777" w:rsidR="002407D0" w:rsidDel="00A465D4" w:rsidRDefault="002407D0">
      <w:pPr>
        <w:pStyle w:val="TOC2"/>
        <w:tabs>
          <w:tab w:val="left" w:pos="960"/>
          <w:tab w:val="right" w:leader="dot" w:pos="8630"/>
        </w:tabs>
        <w:rPr>
          <w:del w:id="947" w:author="Mihai Budiu" w:date="2016-04-08T17:13:00Z"/>
          <w:rFonts w:asciiTheme="minorHAnsi" w:eastAsiaTheme="minorEastAsia" w:hAnsiTheme="minorHAnsi" w:cstheme="minorBidi"/>
          <w:noProof/>
          <w:sz w:val="24"/>
        </w:rPr>
      </w:pPr>
      <w:del w:id="948" w:author="Mihai Budiu" w:date="2016-04-08T17:13:00Z">
        <w:r w:rsidRPr="00A465D4" w:rsidDel="00A465D4">
          <w:rPr>
            <w:rPrChange w:id="949" w:author="Mihai Budiu" w:date="2016-04-08T17:13:00Z">
              <w:rPr>
                <w:rStyle w:val="Hyperlink"/>
                <w:noProof/>
              </w:rPr>
            </w:rPrChange>
          </w:rPr>
          <w:delText>11.3</w:delText>
        </w:r>
        <w:r w:rsidDel="00A465D4">
          <w:rPr>
            <w:rFonts w:asciiTheme="minorHAnsi" w:eastAsiaTheme="minorEastAsia" w:hAnsiTheme="minorHAnsi" w:cstheme="minorBidi"/>
            <w:noProof/>
            <w:sz w:val="24"/>
          </w:rPr>
          <w:tab/>
        </w:r>
        <w:r w:rsidRPr="00A465D4" w:rsidDel="00A465D4">
          <w:rPr>
            <w:rPrChange w:id="950" w:author="Mihai Budiu" w:date="2016-04-08T17:13:00Z">
              <w:rPr>
                <w:rStyle w:val="Hyperlink"/>
                <w:noProof/>
              </w:rPr>
            </w:rPrChange>
          </w:rPr>
          <w:delText>Instantiations</w:delText>
        </w:r>
        <w:r w:rsidDel="00A465D4">
          <w:rPr>
            <w:noProof/>
            <w:webHidden/>
          </w:rPr>
          <w:tab/>
          <w:delText>55</w:delText>
        </w:r>
      </w:del>
    </w:p>
    <w:p w14:paraId="681B270A" w14:textId="77777777" w:rsidR="002407D0" w:rsidDel="00A465D4" w:rsidRDefault="002407D0">
      <w:pPr>
        <w:pStyle w:val="TOC1"/>
        <w:rPr>
          <w:del w:id="951" w:author="Mihai Budiu" w:date="2016-04-08T17:13:00Z"/>
          <w:rFonts w:asciiTheme="minorHAnsi" w:eastAsiaTheme="minorEastAsia" w:hAnsiTheme="minorHAnsi" w:cstheme="minorBidi"/>
          <w:noProof/>
          <w:sz w:val="24"/>
        </w:rPr>
      </w:pPr>
      <w:del w:id="952" w:author="Mihai Budiu" w:date="2016-04-08T17:13:00Z">
        <w:r w:rsidRPr="00A465D4" w:rsidDel="00A465D4">
          <w:rPr>
            <w:rPrChange w:id="953" w:author="Mihai Budiu" w:date="2016-04-08T17:13:00Z">
              <w:rPr>
                <w:rStyle w:val="Hyperlink"/>
                <w:noProof/>
              </w:rPr>
            </w:rPrChange>
          </w:rPr>
          <w:delText>12</w:delText>
        </w:r>
        <w:r w:rsidDel="00A465D4">
          <w:rPr>
            <w:rFonts w:asciiTheme="minorHAnsi" w:eastAsiaTheme="minorEastAsia" w:hAnsiTheme="minorHAnsi" w:cstheme="minorBidi"/>
            <w:noProof/>
            <w:sz w:val="24"/>
          </w:rPr>
          <w:tab/>
        </w:r>
        <w:r w:rsidRPr="00A465D4" w:rsidDel="00A465D4">
          <w:rPr>
            <w:rPrChange w:id="954" w:author="Mihai Budiu" w:date="2016-04-08T17:13:00Z">
              <w:rPr>
                <w:rStyle w:val="Hyperlink"/>
                <w:noProof/>
              </w:rPr>
            </w:rPrChange>
          </w:rPr>
          <w:delText>Statements</w:delText>
        </w:r>
        <w:r w:rsidDel="00A465D4">
          <w:rPr>
            <w:noProof/>
            <w:webHidden/>
          </w:rPr>
          <w:tab/>
          <w:delText>56</w:delText>
        </w:r>
      </w:del>
    </w:p>
    <w:p w14:paraId="74B59E3F" w14:textId="77777777" w:rsidR="002407D0" w:rsidDel="00A465D4" w:rsidRDefault="002407D0">
      <w:pPr>
        <w:pStyle w:val="TOC2"/>
        <w:tabs>
          <w:tab w:val="left" w:pos="960"/>
          <w:tab w:val="right" w:leader="dot" w:pos="8630"/>
        </w:tabs>
        <w:rPr>
          <w:del w:id="955" w:author="Mihai Budiu" w:date="2016-04-08T17:13:00Z"/>
          <w:rFonts w:asciiTheme="minorHAnsi" w:eastAsiaTheme="minorEastAsia" w:hAnsiTheme="minorHAnsi" w:cstheme="minorBidi"/>
          <w:noProof/>
          <w:sz w:val="24"/>
        </w:rPr>
      </w:pPr>
      <w:del w:id="956" w:author="Mihai Budiu" w:date="2016-04-08T17:13:00Z">
        <w:r w:rsidRPr="00A465D4" w:rsidDel="00A465D4">
          <w:rPr>
            <w:rPrChange w:id="957" w:author="Mihai Budiu" w:date="2016-04-08T17:13:00Z">
              <w:rPr>
                <w:rStyle w:val="Hyperlink"/>
                <w:noProof/>
              </w:rPr>
            </w:rPrChange>
          </w:rPr>
          <w:delText>12.1</w:delText>
        </w:r>
        <w:r w:rsidDel="00A465D4">
          <w:rPr>
            <w:rFonts w:asciiTheme="minorHAnsi" w:eastAsiaTheme="minorEastAsia" w:hAnsiTheme="minorHAnsi" w:cstheme="minorBidi"/>
            <w:noProof/>
            <w:sz w:val="24"/>
          </w:rPr>
          <w:tab/>
        </w:r>
        <w:r w:rsidRPr="00A465D4" w:rsidDel="00A465D4">
          <w:rPr>
            <w:rPrChange w:id="958" w:author="Mihai Budiu" w:date="2016-04-08T17:13:00Z">
              <w:rPr>
                <w:rStyle w:val="Hyperlink"/>
                <w:noProof/>
              </w:rPr>
            </w:rPrChange>
          </w:rPr>
          <w:delText>Assignment</w:delText>
        </w:r>
        <w:r w:rsidDel="00A465D4">
          <w:rPr>
            <w:noProof/>
            <w:webHidden/>
          </w:rPr>
          <w:tab/>
          <w:delText>57</w:delText>
        </w:r>
      </w:del>
    </w:p>
    <w:p w14:paraId="7684BB23" w14:textId="77777777" w:rsidR="002407D0" w:rsidDel="00A465D4" w:rsidRDefault="002407D0">
      <w:pPr>
        <w:pStyle w:val="TOC3"/>
        <w:tabs>
          <w:tab w:val="left" w:pos="1440"/>
          <w:tab w:val="right" w:leader="dot" w:pos="8630"/>
        </w:tabs>
        <w:rPr>
          <w:del w:id="959" w:author="Mihai Budiu" w:date="2016-04-08T17:13:00Z"/>
          <w:rFonts w:asciiTheme="minorHAnsi" w:eastAsiaTheme="minorEastAsia" w:hAnsiTheme="minorHAnsi" w:cstheme="minorBidi"/>
          <w:noProof/>
          <w:sz w:val="24"/>
        </w:rPr>
      </w:pPr>
      <w:del w:id="960" w:author="Mihai Budiu" w:date="2016-04-08T17:13:00Z">
        <w:r w:rsidRPr="00A465D4" w:rsidDel="00A465D4">
          <w:rPr>
            <w:rPrChange w:id="961" w:author="Mihai Budiu" w:date="2016-04-08T17:13:00Z">
              <w:rPr>
                <w:rStyle w:val="Hyperlink"/>
                <w:noProof/>
              </w:rPr>
            </w:rPrChange>
          </w:rPr>
          <w:delText>12.1.1</w:delText>
        </w:r>
        <w:r w:rsidDel="00A465D4">
          <w:rPr>
            <w:rFonts w:asciiTheme="minorHAnsi" w:eastAsiaTheme="minorEastAsia" w:hAnsiTheme="minorHAnsi" w:cstheme="minorBidi"/>
            <w:noProof/>
            <w:sz w:val="24"/>
          </w:rPr>
          <w:tab/>
        </w:r>
        <w:r w:rsidRPr="00A465D4" w:rsidDel="00A465D4">
          <w:rPr>
            <w:rPrChange w:id="962" w:author="Mihai Budiu" w:date="2016-04-08T17:13:00Z">
              <w:rPr>
                <w:rStyle w:val="Hyperlink"/>
                <w:noProof/>
              </w:rPr>
            </w:rPrChange>
          </w:rPr>
          <w:delText>L-values</w:delText>
        </w:r>
        <w:r w:rsidDel="00A465D4">
          <w:rPr>
            <w:noProof/>
            <w:webHidden/>
          </w:rPr>
          <w:tab/>
          <w:delText>57</w:delText>
        </w:r>
      </w:del>
    </w:p>
    <w:p w14:paraId="5D0C2F6A" w14:textId="77777777" w:rsidR="002407D0" w:rsidDel="00A465D4" w:rsidRDefault="002407D0">
      <w:pPr>
        <w:pStyle w:val="TOC2"/>
        <w:tabs>
          <w:tab w:val="left" w:pos="960"/>
          <w:tab w:val="right" w:leader="dot" w:pos="8630"/>
        </w:tabs>
        <w:rPr>
          <w:del w:id="963" w:author="Mihai Budiu" w:date="2016-04-08T17:13:00Z"/>
          <w:rFonts w:asciiTheme="minorHAnsi" w:eastAsiaTheme="minorEastAsia" w:hAnsiTheme="minorHAnsi" w:cstheme="minorBidi"/>
          <w:noProof/>
          <w:sz w:val="24"/>
        </w:rPr>
      </w:pPr>
      <w:del w:id="964" w:author="Mihai Budiu" w:date="2016-04-08T17:13:00Z">
        <w:r w:rsidRPr="00A465D4" w:rsidDel="00A465D4">
          <w:rPr>
            <w:rPrChange w:id="965" w:author="Mihai Budiu" w:date="2016-04-08T17:13:00Z">
              <w:rPr>
                <w:rStyle w:val="Hyperlink"/>
                <w:noProof/>
              </w:rPr>
            </w:rPrChange>
          </w:rPr>
          <w:delText>12.2</w:delText>
        </w:r>
        <w:r w:rsidDel="00A465D4">
          <w:rPr>
            <w:rFonts w:asciiTheme="minorHAnsi" w:eastAsiaTheme="minorEastAsia" w:hAnsiTheme="minorHAnsi" w:cstheme="minorBidi"/>
            <w:noProof/>
            <w:sz w:val="24"/>
          </w:rPr>
          <w:tab/>
        </w:r>
        <w:r w:rsidRPr="00A465D4" w:rsidDel="00A465D4">
          <w:rPr>
            <w:rPrChange w:id="966" w:author="Mihai Budiu" w:date="2016-04-08T17:13:00Z">
              <w:rPr>
                <w:rStyle w:val="Hyperlink"/>
                <w:noProof/>
              </w:rPr>
            </w:rPrChange>
          </w:rPr>
          <w:delText>The empty statement</w:delText>
        </w:r>
        <w:r w:rsidDel="00A465D4">
          <w:rPr>
            <w:noProof/>
            <w:webHidden/>
          </w:rPr>
          <w:tab/>
          <w:delText>58</w:delText>
        </w:r>
      </w:del>
    </w:p>
    <w:p w14:paraId="3783DF88" w14:textId="77777777" w:rsidR="002407D0" w:rsidDel="00A465D4" w:rsidRDefault="002407D0">
      <w:pPr>
        <w:pStyle w:val="TOC2"/>
        <w:tabs>
          <w:tab w:val="left" w:pos="960"/>
          <w:tab w:val="right" w:leader="dot" w:pos="8630"/>
        </w:tabs>
        <w:rPr>
          <w:del w:id="967" w:author="Mihai Budiu" w:date="2016-04-08T17:13:00Z"/>
          <w:rFonts w:asciiTheme="minorHAnsi" w:eastAsiaTheme="minorEastAsia" w:hAnsiTheme="minorHAnsi" w:cstheme="minorBidi"/>
          <w:noProof/>
          <w:sz w:val="24"/>
        </w:rPr>
      </w:pPr>
      <w:del w:id="968" w:author="Mihai Budiu" w:date="2016-04-08T17:13:00Z">
        <w:r w:rsidRPr="00A465D4" w:rsidDel="00A465D4">
          <w:rPr>
            <w:rPrChange w:id="969" w:author="Mihai Budiu" w:date="2016-04-08T17:13:00Z">
              <w:rPr>
                <w:rStyle w:val="Hyperlink"/>
                <w:noProof/>
              </w:rPr>
            </w:rPrChange>
          </w:rPr>
          <w:delText>12.3</w:delText>
        </w:r>
        <w:r w:rsidDel="00A465D4">
          <w:rPr>
            <w:rFonts w:asciiTheme="minorHAnsi" w:eastAsiaTheme="minorEastAsia" w:hAnsiTheme="minorHAnsi" w:cstheme="minorBidi"/>
            <w:noProof/>
            <w:sz w:val="24"/>
          </w:rPr>
          <w:tab/>
        </w:r>
        <w:r w:rsidRPr="00A465D4" w:rsidDel="00A465D4">
          <w:rPr>
            <w:rPrChange w:id="970" w:author="Mihai Budiu" w:date="2016-04-08T17:13:00Z">
              <w:rPr>
                <w:rStyle w:val="Hyperlink"/>
                <w:noProof/>
              </w:rPr>
            </w:rPrChange>
          </w:rPr>
          <w:delText>The block statement</w:delText>
        </w:r>
        <w:r w:rsidDel="00A465D4">
          <w:rPr>
            <w:noProof/>
            <w:webHidden/>
          </w:rPr>
          <w:tab/>
          <w:delText>58</w:delText>
        </w:r>
      </w:del>
    </w:p>
    <w:p w14:paraId="59233F11" w14:textId="77777777" w:rsidR="002407D0" w:rsidDel="00A465D4" w:rsidRDefault="002407D0">
      <w:pPr>
        <w:pStyle w:val="TOC2"/>
        <w:tabs>
          <w:tab w:val="left" w:pos="960"/>
          <w:tab w:val="right" w:leader="dot" w:pos="8630"/>
        </w:tabs>
        <w:rPr>
          <w:del w:id="971" w:author="Mihai Budiu" w:date="2016-04-08T17:13:00Z"/>
          <w:rFonts w:asciiTheme="minorHAnsi" w:eastAsiaTheme="minorEastAsia" w:hAnsiTheme="minorHAnsi" w:cstheme="minorBidi"/>
          <w:noProof/>
          <w:sz w:val="24"/>
        </w:rPr>
      </w:pPr>
      <w:del w:id="972" w:author="Mihai Budiu" w:date="2016-04-08T17:13:00Z">
        <w:r w:rsidRPr="00A465D4" w:rsidDel="00A465D4">
          <w:rPr>
            <w:rPrChange w:id="973" w:author="Mihai Budiu" w:date="2016-04-08T17:13:00Z">
              <w:rPr>
                <w:rStyle w:val="Hyperlink"/>
                <w:noProof/>
              </w:rPr>
            </w:rPrChange>
          </w:rPr>
          <w:delText>12.4</w:delText>
        </w:r>
        <w:r w:rsidDel="00A465D4">
          <w:rPr>
            <w:rFonts w:asciiTheme="minorHAnsi" w:eastAsiaTheme="minorEastAsia" w:hAnsiTheme="minorHAnsi" w:cstheme="minorBidi"/>
            <w:noProof/>
            <w:sz w:val="24"/>
          </w:rPr>
          <w:tab/>
        </w:r>
        <w:r w:rsidRPr="00A465D4" w:rsidDel="00A465D4">
          <w:rPr>
            <w:rPrChange w:id="974" w:author="Mihai Budiu" w:date="2016-04-08T17:13:00Z">
              <w:rPr>
                <w:rStyle w:val="Hyperlink"/>
                <w:noProof/>
              </w:rPr>
            </w:rPrChange>
          </w:rPr>
          <w:delText>The return statement</w:delText>
        </w:r>
        <w:r w:rsidDel="00A465D4">
          <w:rPr>
            <w:noProof/>
            <w:webHidden/>
          </w:rPr>
          <w:tab/>
          <w:delText>58</w:delText>
        </w:r>
      </w:del>
    </w:p>
    <w:p w14:paraId="38376723" w14:textId="77777777" w:rsidR="002407D0" w:rsidDel="00A465D4" w:rsidRDefault="002407D0">
      <w:pPr>
        <w:pStyle w:val="TOC2"/>
        <w:tabs>
          <w:tab w:val="left" w:pos="960"/>
          <w:tab w:val="right" w:leader="dot" w:pos="8630"/>
        </w:tabs>
        <w:rPr>
          <w:del w:id="975" w:author="Mihai Budiu" w:date="2016-04-08T17:13:00Z"/>
          <w:rFonts w:asciiTheme="minorHAnsi" w:eastAsiaTheme="minorEastAsia" w:hAnsiTheme="minorHAnsi" w:cstheme="minorBidi"/>
          <w:noProof/>
          <w:sz w:val="24"/>
        </w:rPr>
      </w:pPr>
      <w:del w:id="976" w:author="Mihai Budiu" w:date="2016-04-08T17:13:00Z">
        <w:r w:rsidRPr="00A465D4" w:rsidDel="00A465D4">
          <w:rPr>
            <w:rPrChange w:id="977" w:author="Mihai Budiu" w:date="2016-04-08T17:13:00Z">
              <w:rPr>
                <w:rStyle w:val="Hyperlink"/>
                <w:noProof/>
              </w:rPr>
            </w:rPrChange>
          </w:rPr>
          <w:delText>12.5</w:delText>
        </w:r>
        <w:r w:rsidDel="00A465D4">
          <w:rPr>
            <w:rFonts w:asciiTheme="minorHAnsi" w:eastAsiaTheme="minorEastAsia" w:hAnsiTheme="minorHAnsi" w:cstheme="minorBidi"/>
            <w:noProof/>
            <w:sz w:val="24"/>
          </w:rPr>
          <w:tab/>
        </w:r>
        <w:r w:rsidRPr="00A465D4" w:rsidDel="00A465D4">
          <w:rPr>
            <w:rPrChange w:id="978" w:author="Mihai Budiu" w:date="2016-04-08T17:13:00Z">
              <w:rPr>
                <w:rStyle w:val="Hyperlink"/>
                <w:noProof/>
              </w:rPr>
            </w:rPrChange>
          </w:rPr>
          <w:delText>The exit statement</w:delText>
        </w:r>
        <w:r w:rsidDel="00A465D4">
          <w:rPr>
            <w:noProof/>
            <w:webHidden/>
          </w:rPr>
          <w:tab/>
          <w:delText>58</w:delText>
        </w:r>
      </w:del>
    </w:p>
    <w:p w14:paraId="407C7C23" w14:textId="77777777" w:rsidR="002407D0" w:rsidDel="00A465D4" w:rsidRDefault="002407D0">
      <w:pPr>
        <w:pStyle w:val="TOC2"/>
        <w:tabs>
          <w:tab w:val="left" w:pos="960"/>
          <w:tab w:val="right" w:leader="dot" w:pos="8630"/>
        </w:tabs>
        <w:rPr>
          <w:del w:id="979" w:author="Mihai Budiu" w:date="2016-04-08T17:13:00Z"/>
          <w:rFonts w:asciiTheme="minorHAnsi" w:eastAsiaTheme="minorEastAsia" w:hAnsiTheme="minorHAnsi" w:cstheme="minorBidi"/>
          <w:noProof/>
          <w:sz w:val="24"/>
        </w:rPr>
      </w:pPr>
      <w:del w:id="980" w:author="Mihai Budiu" w:date="2016-04-08T17:13:00Z">
        <w:r w:rsidRPr="00A465D4" w:rsidDel="00A465D4">
          <w:rPr>
            <w:rPrChange w:id="981" w:author="Mihai Budiu" w:date="2016-04-08T17:13:00Z">
              <w:rPr>
                <w:rStyle w:val="Hyperlink"/>
                <w:noProof/>
              </w:rPr>
            </w:rPrChange>
          </w:rPr>
          <w:delText>12.6</w:delText>
        </w:r>
        <w:r w:rsidDel="00A465D4">
          <w:rPr>
            <w:rFonts w:asciiTheme="minorHAnsi" w:eastAsiaTheme="minorEastAsia" w:hAnsiTheme="minorHAnsi" w:cstheme="minorBidi"/>
            <w:noProof/>
            <w:sz w:val="24"/>
          </w:rPr>
          <w:tab/>
        </w:r>
        <w:r w:rsidRPr="00A465D4" w:rsidDel="00A465D4">
          <w:rPr>
            <w:rPrChange w:id="982" w:author="Mihai Budiu" w:date="2016-04-08T17:13:00Z">
              <w:rPr>
                <w:rStyle w:val="Hyperlink"/>
                <w:noProof/>
              </w:rPr>
            </w:rPrChange>
          </w:rPr>
          <w:delText>The conditional statement</w:delText>
        </w:r>
        <w:r w:rsidDel="00A465D4">
          <w:rPr>
            <w:noProof/>
            <w:webHidden/>
          </w:rPr>
          <w:tab/>
          <w:delText>59</w:delText>
        </w:r>
      </w:del>
    </w:p>
    <w:p w14:paraId="02B31D11" w14:textId="77777777" w:rsidR="002407D0" w:rsidDel="00A465D4" w:rsidRDefault="002407D0">
      <w:pPr>
        <w:pStyle w:val="TOC2"/>
        <w:tabs>
          <w:tab w:val="left" w:pos="960"/>
          <w:tab w:val="right" w:leader="dot" w:pos="8630"/>
        </w:tabs>
        <w:rPr>
          <w:del w:id="983" w:author="Mihai Budiu" w:date="2016-04-08T17:13:00Z"/>
          <w:rFonts w:asciiTheme="minorHAnsi" w:eastAsiaTheme="minorEastAsia" w:hAnsiTheme="minorHAnsi" w:cstheme="minorBidi"/>
          <w:noProof/>
          <w:sz w:val="24"/>
        </w:rPr>
      </w:pPr>
      <w:del w:id="984" w:author="Mihai Budiu" w:date="2016-04-08T17:13:00Z">
        <w:r w:rsidRPr="00A465D4" w:rsidDel="00A465D4">
          <w:rPr>
            <w:rPrChange w:id="985" w:author="Mihai Budiu" w:date="2016-04-08T17:13:00Z">
              <w:rPr>
                <w:rStyle w:val="Hyperlink"/>
                <w:noProof/>
              </w:rPr>
            </w:rPrChange>
          </w:rPr>
          <w:delText>12.7</w:delText>
        </w:r>
        <w:r w:rsidDel="00A465D4">
          <w:rPr>
            <w:rFonts w:asciiTheme="minorHAnsi" w:eastAsiaTheme="minorEastAsia" w:hAnsiTheme="minorHAnsi" w:cstheme="minorBidi"/>
            <w:noProof/>
            <w:sz w:val="24"/>
          </w:rPr>
          <w:tab/>
        </w:r>
        <w:r w:rsidRPr="00A465D4" w:rsidDel="00A465D4">
          <w:rPr>
            <w:rPrChange w:id="986" w:author="Mihai Budiu" w:date="2016-04-08T17:13:00Z">
              <w:rPr>
                <w:rStyle w:val="Hyperlink"/>
                <w:noProof/>
              </w:rPr>
            </w:rPrChange>
          </w:rPr>
          <w:delText>The switch statement</w:delText>
        </w:r>
        <w:r w:rsidDel="00A465D4">
          <w:rPr>
            <w:noProof/>
            <w:webHidden/>
          </w:rPr>
          <w:tab/>
          <w:delText>59</w:delText>
        </w:r>
      </w:del>
    </w:p>
    <w:p w14:paraId="2C6EBA31" w14:textId="77777777" w:rsidR="002407D0" w:rsidDel="00A465D4" w:rsidRDefault="002407D0">
      <w:pPr>
        <w:pStyle w:val="TOC1"/>
        <w:rPr>
          <w:del w:id="987" w:author="Mihai Budiu" w:date="2016-04-08T17:13:00Z"/>
          <w:rFonts w:asciiTheme="minorHAnsi" w:eastAsiaTheme="minorEastAsia" w:hAnsiTheme="minorHAnsi" w:cstheme="minorBidi"/>
          <w:noProof/>
          <w:sz w:val="24"/>
        </w:rPr>
      </w:pPr>
      <w:del w:id="988" w:author="Mihai Budiu" w:date="2016-04-08T17:13:00Z">
        <w:r w:rsidRPr="00A465D4" w:rsidDel="00A465D4">
          <w:rPr>
            <w:rPrChange w:id="989" w:author="Mihai Budiu" w:date="2016-04-08T17:13:00Z">
              <w:rPr>
                <w:rStyle w:val="Hyperlink"/>
                <w:noProof/>
              </w:rPr>
            </w:rPrChange>
          </w:rPr>
          <w:delText>13</w:delText>
        </w:r>
        <w:r w:rsidDel="00A465D4">
          <w:rPr>
            <w:rFonts w:asciiTheme="minorHAnsi" w:eastAsiaTheme="minorEastAsia" w:hAnsiTheme="minorHAnsi" w:cstheme="minorBidi"/>
            <w:noProof/>
            <w:sz w:val="24"/>
          </w:rPr>
          <w:tab/>
        </w:r>
        <w:r w:rsidRPr="00A465D4" w:rsidDel="00A465D4">
          <w:rPr>
            <w:rPrChange w:id="990" w:author="Mihai Budiu" w:date="2016-04-08T17:13:00Z">
              <w:rPr>
                <w:rStyle w:val="Hyperlink"/>
                <w:noProof/>
              </w:rPr>
            </w:rPrChange>
          </w:rPr>
          <w:delText>Packet parsing in P4</w:delText>
        </w:r>
        <w:r w:rsidDel="00A465D4">
          <w:rPr>
            <w:noProof/>
            <w:webHidden/>
          </w:rPr>
          <w:tab/>
          <w:delText>60</w:delText>
        </w:r>
      </w:del>
    </w:p>
    <w:p w14:paraId="2EE9B94E" w14:textId="77777777" w:rsidR="002407D0" w:rsidDel="00A465D4" w:rsidRDefault="002407D0">
      <w:pPr>
        <w:pStyle w:val="TOC2"/>
        <w:tabs>
          <w:tab w:val="left" w:pos="960"/>
          <w:tab w:val="right" w:leader="dot" w:pos="8630"/>
        </w:tabs>
        <w:rPr>
          <w:del w:id="991" w:author="Mihai Budiu" w:date="2016-04-08T17:13:00Z"/>
          <w:rFonts w:asciiTheme="minorHAnsi" w:eastAsiaTheme="minorEastAsia" w:hAnsiTheme="minorHAnsi" w:cstheme="minorBidi"/>
          <w:noProof/>
          <w:sz w:val="24"/>
        </w:rPr>
      </w:pPr>
      <w:del w:id="992" w:author="Mihai Budiu" w:date="2016-04-08T17:13:00Z">
        <w:r w:rsidRPr="00A465D4" w:rsidDel="00A465D4">
          <w:rPr>
            <w:rPrChange w:id="993" w:author="Mihai Budiu" w:date="2016-04-08T17:13:00Z">
              <w:rPr>
                <w:rStyle w:val="Hyperlink"/>
                <w:noProof/>
              </w:rPr>
            </w:rPrChange>
          </w:rPr>
          <w:delText>13.1</w:delText>
        </w:r>
        <w:r w:rsidDel="00A465D4">
          <w:rPr>
            <w:rFonts w:asciiTheme="minorHAnsi" w:eastAsiaTheme="minorEastAsia" w:hAnsiTheme="minorHAnsi" w:cstheme="minorBidi"/>
            <w:noProof/>
            <w:sz w:val="24"/>
          </w:rPr>
          <w:tab/>
        </w:r>
        <w:r w:rsidRPr="00A465D4" w:rsidDel="00A465D4">
          <w:rPr>
            <w:rPrChange w:id="994" w:author="Mihai Budiu" w:date="2016-04-08T17:13:00Z">
              <w:rPr>
                <w:rStyle w:val="Hyperlink"/>
                <w:noProof/>
              </w:rPr>
            </w:rPrChange>
          </w:rPr>
          <w:delText>Parser states</w:delText>
        </w:r>
        <w:r w:rsidDel="00A465D4">
          <w:rPr>
            <w:noProof/>
            <w:webHidden/>
          </w:rPr>
          <w:tab/>
          <w:delText>60</w:delText>
        </w:r>
      </w:del>
    </w:p>
    <w:p w14:paraId="5776A519" w14:textId="77777777" w:rsidR="002407D0" w:rsidDel="00A465D4" w:rsidRDefault="002407D0">
      <w:pPr>
        <w:pStyle w:val="TOC2"/>
        <w:tabs>
          <w:tab w:val="left" w:pos="960"/>
          <w:tab w:val="right" w:leader="dot" w:pos="8630"/>
        </w:tabs>
        <w:rPr>
          <w:del w:id="995" w:author="Mihai Budiu" w:date="2016-04-08T17:13:00Z"/>
          <w:rFonts w:asciiTheme="minorHAnsi" w:eastAsiaTheme="minorEastAsia" w:hAnsiTheme="minorHAnsi" w:cstheme="minorBidi"/>
          <w:noProof/>
          <w:sz w:val="24"/>
        </w:rPr>
      </w:pPr>
      <w:del w:id="996" w:author="Mihai Budiu" w:date="2016-04-08T17:13:00Z">
        <w:r w:rsidRPr="00A465D4" w:rsidDel="00A465D4">
          <w:rPr>
            <w:rPrChange w:id="997" w:author="Mihai Budiu" w:date="2016-04-08T17:13:00Z">
              <w:rPr>
                <w:rStyle w:val="Hyperlink"/>
                <w:noProof/>
              </w:rPr>
            </w:rPrChange>
          </w:rPr>
          <w:delText>13.2</w:delText>
        </w:r>
        <w:r w:rsidDel="00A465D4">
          <w:rPr>
            <w:rFonts w:asciiTheme="minorHAnsi" w:eastAsiaTheme="minorEastAsia" w:hAnsiTheme="minorHAnsi" w:cstheme="minorBidi"/>
            <w:noProof/>
            <w:sz w:val="24"/>
          </w:rPr>
          <w:tab/>
        </w:r>
        <w:r w:rsidRPr="00A465D4" w:rsidDel="00A465D4">
          <w:rPr>
            <w:rPrChange w:id="998" w:author="Mihai Budiu" w:date="2016-04-08T17:13:00Z">
              <w:rPr>
                <w:rStyle w:val="Hyperlink"/>
                <w:noProof/>
              </w:rPr>
            </w:rPrChange>
          </w:rPr>
          <w:delText>Parser declarations</w:delText>
        </w:r>
        <w:r w:rsidDel="00A465D4">
          <w:rPr>
            <w:noProof/>
            <w:webHidden/>
          </w:rPr>
          <w:tab/>
          <w:delText>60</w:delText>
        </w:r>
      </w:del>
    </w:p>
    <w:p w14:paraId="7DA8A005" w14:textId="77777777" w:rsidR="002407D0" w:rsidDel="00A465D4" w:rsidRDefault="002407D0">
      <w:pPr>
        <w:pStyle w:val="TOC2"/>
        <w:tabs>
          <w:tab w:val="left" w:pos="960"/>
          <w:tab w:val="right" w:leader="dot" w:pos="8630"/>
        </w:tabs>
        <w:rPr>
          <w:del w:id="999" w:author="Mihai Budiu" w:date="2016-04-08T17:13:00Z"/>
          <w:rFonts w:asciiTheme="minorHAnsi" w:eastAsiaTheme="minorEastAsia" w:hAnsiTheme="minorHAnsi" w:cstheme="minorBidi"/>
          <w:noProof/>
          <w:sz w:val="24"/>
        </w:rPr>
      </w:pPr>
      <w:del w:id="1000" w:author="Mihai Budiu" w:date="2016-04-08T17:13:00Z">
        <w:r w:rsidRPr="00A465D4" w:rsidDel="00A465D4">
          <w:rPr>
            <w:rPrChange w:id="1001" w:author="Mihai Budiu" w:date="2016-04-08T17:13:00Z">
              <w:rPr>
                <w:rStyle w:val="Hyperlink"/>
                <w:noProof/>
              </w:rPr>
            </w:rPrChange>
          </w:rPr>
          <w:delText>13.3</w:delText>
        </w:r>
        <w:r w:rsidDel="00A465D4">
          <w:rPr>
            <w:rFonts w:asciiTheme="minorHAnsi" w:eastAsiaTheme="minorEastAsia" w:hAnsiTheme="minorHAnsi" w:cstheme="minorBidi"/>
            <w:noProof/>
            <w:sz w:val="24"/>
          </w:rPr>
          <w:tab/>
        </w:r>
        <w:r w:rsidRPr="00A465D4" w:rsidDel="00A465D4">
          <w:rPr>
            <w:rPrChange w:id="1002" w:author="Mihai Budiu" w:date="2016-04-08T17:13:00Z">
              <w:rPr>
                <w:rStyle w:val="Hyperlink"/>
                <w:noProof/>
              </w:rPr>
            </w:rPrChange>
          </w:rPr>
          <w:delText>The Parser abstract machine</w:delText>
        </w:r>
        <w:r w:rsidDel="00A465D4">
          <w:rPr>
            <w:noProof/>
            <w:webHidden/>
          </w:rPr>
          <w:tab/>
          <w:delText>61</w:delText>
        </w:r>
      </w:del>
    </w:p>
    <w:p w14:paraId="490FEE41" w14:textId="77777777" w:rsidR="002407D0" w:rsidDel="00A465D4" w:rsidRDefault="002407D0">
      <w:pPr>
        <w:pStyle w:val="TOC2"/>
        <w:tabs>
          <w:tab w:val="left" w:pos="960"/>
          <w:tab w:val="right" w:leader="dot" w:pos="8630"/>
        </w:tabs>
        <w:rPr>
          <w:del w:id="1003" w:author="Mihai Budiu" w:date="2016-04-08T17:13:00Z"/>
          <w:rFonts w:asciiTheme="minorHAnsi" w:eastAsiaTheme="minorEastAsia" w:hAnsiTheme="minorHAnsi" w:cstheme="minorBidi"/>
          <w:noProof/>
          <w:sz w:val="24"/>
        </w:rPr>
      </w:pPr>
      <w:del w:id="1004" w:author="Mihai Budiu" w:date="2016-04-08T17:13:00Z">
        <w:r w:rsidRPr="00A465D4" w:rsidDel="00A465D4">
          <w:rPr>
            <w:rPrChange w:id="1005" w:author="Mihai Budiu" w:date="2016-04-08T17:13:00Z">
              <w:rPr>
                <w:rStyle w:val="Hyperlink"/>
                <w:noProof/>
              </w:rPr>
            </w:rPrChange>
          </w:rPr>
          <w:delText>13.4</w:delText>
        </w:r>
        <w:r w:rsidDel="00A465D4">
          <w:rPr>
            <w:rFonts w:asciiTheme="minorHAnsi" w:eastAsiaTheme="minorEastAsia" w:hAnsiTheme="minorHAnsi" w:cstheme="minorBidi"/>
            <w:noProof/>
            <w:sz w:val="24"/>
          </w:rPr>
          <w:tab/>
        </w:r>
        <w:r w:rsidRPr="00A465D4" w:rsidDel="00A465D4">
          <w:rPr>
            <w:rPrChange w:id="1006" w:author="Mihai Budiu" w:date="2016-04-08T17:13:00Z">
              <w:rPr>
                <w:rStyle w:val="Hyperlink"/>
                <w:noProof/>
              </w:rPr>
            </w:rPrChange>
          </w:rPr>
          <w:delText>Parser states</w:delText>
        </w:r>
        <w:r w:rsidDel="00A465D4">
          <w:rPr>
            <w:noProof/>
            <w:webHidden/>
          </w:rPr>
          <w:tab/>
          <w:delText>61</w:delText>
        </w:r>
      </w:del>
    </w:p>
    <w:p w14:paraId="033418FF" w14:textId="77777777" w:rsidR="002407D0" w:rsidDel="00A465D4" w:rsidRDefault="002407D0">
      <w:pPr>
        <w:pStyle w:val="TOC2"/>
        <w:tabs>
          <w:tab w:val="left" w:pos="960"/>
          <w:tab w:val="right" w:leader="dot" w:pos="8630"/>
        </w:tabs>
        <w:rPr>
          <w:del w:id="1007" w:author="Mihai Budiu" w:date="2016-04-08T17:13:00Z"/>
          <w:rFonts w:asciiTheme="minorHAnsi" w:eastAsiaTheme="minorEastAsia" w:hAnsiTheme="minorHAnsi" w:cstheme="minorBidi"/>
          <w:noProof/>
          <w:sz w:val="24"/>
        </w:rPr>
      </w:pPr>
      <w:del w:id="1008" w:author="Mihai Budiu" w:date="2016-04-08T17:13:00Z">
        <w:r w:rsidRPr="00A465D4" w:rsidDel="00A465D4">
          <w:rPr>
            <w:rPrChange w:id="1009" w:author="Mihai Budiu" w:date="2016-04-08T17:13:00Z">
              <w:rPr>
                <w:rStyle w:val="Hyperlink"/>
                <w:noProof/>
              </w:rPr>
            </w:rPrChange>
          </w:rPr>
          <w:delText>13.5</w:delText>
        </w:r>
        <w:r w:rsidDel="00A465D4">
          <w:rPr>
            <w:rFonts w:asciiTheme="minorHAnsi" w:eastAsiaTheme="minorEastAsia" w:hAnsiTheme="minorHAnsi" w:cstheme="minorBidi"/>
            <w:noProof/>
            <w:sz w:val="24"/>
          </w:rPr>
          <w:tab/>
        </w:r>
        <w:r w:rsidRPr="00A465D4" w:rsidDel="00A465D4">
          <w:rPr>
            <w:rPrChange w:id="1010" w:author="Mihai Budiu" w:date="2016-04-08T17:13:00Z">
              <w:rPr>
                <w:rStyle w:val="Hyperlink"/>
                <w:noProof/>
              </w:rPr>
            </w:rPrChange>
          </w:rPr>
          <w:delText>Transition statements</w:delText>
        </w:r>
        <w:r w:rsidDel="00A465D4">
          <w:rPr>
            <w:noProof/>
            <w:webHidden/>
          </w:rPr>
          <w:tab/>
          <w:delText>62</w:delText>
        </w:r>
      </w:del>
    </w:p>
    <w:p w14:paraId="00AF98E7" w14:textId="77777777" w:rsidR="002407D0" w:rsidDel="00A465D4" w:rsidRDefault="002407D0">
      <w:pPr>
        <w:pStyle w:val="TOC2"/>
        <w:tabs>
          <w:tab w:val="left" w:pos="960"/>
          <w:tab w:val="right" w:leader="dot" w:pos="8630"/>
        </w:tabs>
        <w:rPr>
          <w:del w:id="1011" w:author="Mihai Budiu" w:date="2016-04-08T17:13:00Z"/>
          <w:rFonts w:asciiTheme="minorHAnsi" w:eastAsiaTheme="minorEastAsia" w:hAnsiTheme="minorHAnsi" w:cstheme="minorBidi"/>
          <w:noProof/>
          <w:sz w:val="24"/>
        </w:rPr>
      </w:pPr>
      <w:del w:id="1012" w:author="Mihai Budiu" w:date="2016-04-08T17:13:00Z">
        <w:r w:rsidRPr="00A465D4" w:rsidDel="00A465D4">
          <w:rPr>
            <w:rPrChange w:id="1013" w:author="Mihai Budiu" w:date="2016-04-08T17:13:00Z">
              <w:rPr>
                <w:rStyle w:val="Hyperlink"/>
                <w:noProof/>
              </w:rPr>
            </w:rPrChange>
          </w:rPr>
          <w:delText>13.6</w:delText>
        </w:r>
        <w:r w:rsidDel="00A465D4">
          <w:rPr>
            <w:rFonts w:asciiTheme="minorHAnsi" w:eastAsiaTheme="minorEastAsia" w:hAnsiTheme="minorHAnsi" w:cstheme="minorBidi"/>
            <w:noProof/>
            <w:sz w:val="24"/>
          </w:rPr>
          <w:tab/>
        </w:r>
        <w:r w:rsidRPr="00A465D4" w:rsidDel="00A465D4">
          <w:rPr>
            <w:rPrChange w:id="1014" w:author="Mihai Budiu" w:date="2016-04-08T17:13:00Z">
              <w:rPr>
                <w:rStyle w:val="Hyperlink"/>
                <w:noProof/>
              </w:rPr>
            </w:rPrChange>
          </w:rPr>
          <w:delText>Select expressions</w:delText>
        </w:r>
        <w:r w:rsidDel="00A465D4">
          <w:rPr>
            <w:noProof/>
            <w:webHidden/>
          </w:rPr>
          <w:tab/>
          <w:delText>63</w:delText>
        </w:r>
      </w:del>
    </w:p>
    <w:p w14:paraId="6B89741D" w14:textId="77777777" w:rsidR="002407D0" w:rsidDel="00A465D4" w:rsidRDefault="002407D0">
      <w:pPr>
        <w:pStyle w:val="TOC2"/>
        <w:tabs>
          <w:tab w:val="left" w:pos="960"/>
          <w:tab w:val="right" w:leader="dot" w:pos="8630"/>
        </w:tabs>
        <w:rPr>
          <w:del w:id="1015" w:author="Mihai Budiu" w:date="2016-04-08T17:13:00Z"/>
          <w:rFonts w:asciiTheme="minorHAnsi" w:eastAsiaTheme="minorEastAsia" w:hAnsiTheme="minorHAnsi" w:cstheme="minorBidi"/>
          <w:noProof/>
          <w:sz w:val="24"/>
        </w:rPr>
      </w:pPr>
      <w:del w:id="1016" w:author="Mihai Budiu" w:date="2016-04-08T17:13:00Z">
        <w:r w:rsidRPr="00A465D4" w:rsidDel="00A465D4">
          <w:rPr>
            <w:rPrChange w:id="1017" w:author="Mihai Budiu" w:date="2016-04-08T17:13:00Z">
              <w:rPr>
                <w:rStyle w:val="Hyperlink"/>
                <w:noProof/>
              </w:rPr>
            </w:rPrChange>
          </w:rPr>
          <w:delText>13.7</w:delText>
        </w:r>
        <w:r w:rsidDel="00A465D4">
          <w:rPr>
            <w:rFonts w:asciiTheme="minorHAnsi" w:eastAsiaTheme="minorEastAsia" w:hAnsiTheme="minorHAnsi" w:cstheme="minorBidi"/>
            <w:noProof/>
            <w:sz w:val="24"/>
          </w:rPr>
          <w:tab/>
        </w:r>
        <w:r w:rsidRPr="00A465D4" w:rsidDel="00A465D4">
          <w:rPr>
            <w:rPrChange w:id="1018" w:author="Mihai Budiu" w:date="2016-04-08T17:13:00Z">
              <w:rPr>
                <w:rStyle w:val="Hyperlink"/>
                <w:noProof/>
              </w:rPr>
            </w:rPrChange>
          </w:rPr>
          <w:delText>Assert</w:delText>
        </w:r>
        <w:r w:rsidDel="00A465D4">
          <w:rPr>
            <w:noProof/>
            <w:webHidden/>
          </w:rPr>
          <w:tab/>
          <w:delText>64</w:delText>
        </w:r>
      </w:del>
    </w:p>
    <w:p w14:paraId="13387518" w14:textId="77777777" w:rsidR="002407D0" w:rsidDel="00A465D4" w:rsidRDefault="002407D0">
      <w:pPr>
        <w:pStyle w:val="TOC2"/>
        <w:tabs>
          <w:tab w:val="left" w:pos="960"/>
          <w:tab w:val="right" w:leader="dot" w:pos="8630"/>
        </w:tabs>
        <w:rPr>
          <w:del w:id="1019" w:author="Mihai Budiu" w:date="2016-04-08T17:13:00Z"/>
          <w:rFonts w:asciiTheme="minorHAnsi" w:eastAsiaTheme="minorEastAsia" w:hAnsiTheme="minorHAnsi" w:cstheme="minorBidi"/>
          <w:noProof/>
          <w:sz w:val="24"/>
        </w:rPr>
      </w:pPr>
      <w:del w:id="1020" w:author="Mihai Budiu" w:date="2016-04-08T17:13:00Z">
        <w:r w:rsidRPr="00A465D4" w:rsidDel="00A465D4">
          <w:rPr>
            <w:rPrChange w:id="1021" w:author="Mihai Budiu" w:date="2016-04-08T17:13:00Z">
              <w:rPr>
                <w:rStyle w:val="Hyperlink"/>
                <w:noProof/>
              </w:rPr>
            </w:rPrChange>
          </w:rPr>
          <w:delText>13.8</w:delText>
        </w:r>
        <w:r w:rsidDel="00A465D4">
          <w:rPr>
            <w:rFonts w:asciiTheme="minorHAnsi" w:eastAsiaTheme="minorEastAsia" w:hAnsiTheme="minorHAnsi" w:cstheme="minorBidi"/>
            <w:noProof/>
            <w:sz w:val="24"/>
          </w:rPr>
          <w:tab/>
        </w:r>
        <w:r w:rsidRPr="00A465D4" w:rsidDel="00A465D4">
          <w:rPr>
            <w:rPrChange w:id="1022" w:author="Mihai Budiu" w:date="2016-04-08T17:13:00Z">
              <w:rPr>
                <w:rStyle w:val="Hyperlink"/>
                <w:noProof/>
              </w:rPr>
            </w:rPrChange>
          </w:rPr>
          <w:delText>Data extraction from packets</w:delText>
        </w:r>
        <w:r w:rsidDel="00A465D4">
          <w:rPr>
            <w:noProof/>
            <w:webHidden/>
          </w:rPr>
          <w:tab/>
          <w:delText>64</w:delText>
        </w:r>
      </w:del>
    </w:p>
    <w:p w14:paraId="77F0C40D" w14:textId="77777777" w:rsidR="002407D0" w:rsidDel="00A465D4" w:rsidRDefault="002407D0">
      <w:pPr>
        <w:pStyle w:val="TOC3"/>
        <w:tabs>
          <w:tab w:val="left" w:pos="1440"/>
          <w:tab w:val="right" w:leader="dot" w:pos="8630"/>
        </w:tabs>
        <w:rPr>
          <w:del w:id="1023" w:author="Mihai Budiu" w:date="2016-04-08T17:13:00Z"/>
          <w:rFonts w:asciiTheme="minorHAnsi" w:eastAsiaTheme="minorEastAsia" w:hAnsiTheme="minorHAnsi" w:cstheme="minorBidi"/>
          <w:noProof/>
          <w:sz w:val="24"/>
        </w:rPr>
      </w:pPr>
      <w:del w:id="1024" w:author="Mihai Budiu" w:date="2016-04-08T17:13:00Z">
        <w:r w:rsidRPr="00A465D4" w:rsidDel="00A465D4">
          <w:rPr>
            <w:rPrChange w:id="1025" w:author="Mihai Budiu" w:date="2016-04-08T17:13:00Z">
              <w:rPr>
                <w:rStyle w:val="Hyperlink"/>
                <w:noProof/>
              </w:rPr>
            </w:rPrChange>
          </w:rPr>
          <w:delText>13.8.1</w:delText>
        </w:r>
        <w:r w:rsidDel="00A465D4">
          <w:rPr>
            <w:rFonts w:asciiTheme="minorHAnsi" w:eastAsiaTheme="minorEastAsia" w:hAnsiTheme="minorHAnsi" w:cstheme="minorBidi"/>
            <w:noProof/>
            <w:sz w:val="24"/>
          </w:rPr>
          <w:tab/>
        </w:r>
        <w:r w:rsidRPr="00A465D4" w:rsidDel="00A465D4">
          <w:rPr>
            <w:rPrChange w:id="1026" w:author="Mihai Budiu" w:date="2016-04-08T17:13:00Z">
              <w:rPr>
                <w:rStyle w:val="Hyperlink"/>
                <w:noProof/>
              </w:rPr>
            </w:rPrChange>
          </w:rPr>
          <w:delText>packet_in.extract – single argument</w:delText>
        </w:r>
        <w:r w:rsidDel="00A465D4">
          <w:rPr>
            <w:noProof/>
            <w:webHidden/>
          </w:rPr>
          <w:tab/>
          <w:delText>65</w:delText>
        </w:r>
      </w:del>
    </w:p>
    <w:p w14:paraId="6A9E189D" w14:textId="77777777" w:rsidR="002407D0" w:rsidDel="00A465D4" w:rsidRDefault="002407D0">
      <w:pPr>
        <w:pStyle w:val="TOC3"/>
        <w:tabs>
          <w:tab w:val="left" w:pos="1440"/>
          <w:tab w:val="right" w:leader="dot" w:pos="8630"/>
        </w:tabs>
        <w:rPr>
          <w:del w:id="1027" w:author="Mihai Budiu" w:date="2016-04-08T17:13:00Z"/>
          <w:rFonts w:asciiTheme="minorHAnsi" w:eastAsiaTheme="minorEastAsia" w:hAnsiTheme="minorHAnsi" w:cstheme="minorBidi"/>
          <w:noProof/>
          <w:sz w:val="24"/>
        </w:rPr>
      </w:pPr>
      <w:del w:id="1028" w:author="Mihai Budiu" w:date="2016-04-08T17:13:00Z">
        <w:r w:rsidRPr="00A465D4" w:rsidDel="00A465D4">
          <w:rPr>
            <w:rPrChange w:id="1029" w:author="Mihai Budiu" w:date="2016-04-08T17:13:00Z">
              <w:rPr>
                <w:rStyle w:val="Hyperlink"/>
                <w:noProof/>
              </w:rPr>
            </w:rPrChange>
          </w:rPr>
          <w:delText>13.8.2</w:delText>
        </w:r>
        <w:r w:rsidDel="00A465D4">
          <w:rPr>
            <w:rFonts w:asciiTheme="minorHAnsi" w:eastAsiaTheme="minorEastAsia" w:hAnsiTheme="minorHAnsi" w:cstheme="minorBidi"/>
            <w:noProof/>
            <w:sz w:val="24"/>
          </w:rPr>
          <w:tab/>
        </w:r>
        <w:r w:rsidRPr="00A465D4" w:rsidDel="00A465D4">
          <w:rPr>
            <w:rPrChange w:id="1030" w:author="Mihai Budiu" w:date="2016-04-08T17:13:00Z">
              <w:rPr>
                <w:rStyle w:val="Hyperlink"/>
                <w:noProof/>
              </w:rPr>
            </w:rPrChange>
          </w:rPr>
          <w:delText>Packet.extract – two arguments</w:delText>
        </w:r>
        <w:r w:rsidDel="00A465D4">
          <w:rPr>
            <w:noProof/>
            <w:webHidden/>
          </w:rPr>
          <w:tab/>
          <w:delText>65</w:delText>
        </w:r>
      </w:del>
    </w:p>
    <w:p w14:paraId="4E231C78" w14:textId="77777777" w:rsidR="002407D0" w:rsidDel="00A465D4" w:rsidRDefault="002407D0">
      <w:pPr>
        <w:pStyle w:val="TOC3"/>
        <w:tabs>
          <w:tab w:val="left" w:pos="1440"/>
          <w:tab w:val="right" w:leader="dot" w:pos="8630"/>
        </w:tabs>
        <w:rPr>
          <w:del w:id="1031" w:author="Mihai Budiu" w:date="2016-04-08T17:13:00Z"/>
          <w:rFonts w:asciiTheme="minorHAnsi" w:eastAsiaTheme="minorEastAsia" w:hAnsiTheme="minorHAnsi" w:cstheme="minorBidi"/>
          <w:noProof/>
          <w:sz w:val="24"/>
        </w:rPr>
      </w:pPr>
      <w:del w:id="1032" w:author="Mihai Budiu" w:date="2016-04-08T17:13:00Z">
        <w:r w:rsidRPr="00A465D4" w:rsidDel="00A465D4">
          <w:rPr>
            <w:rPrChange w:id="1033" w:author="Mihai Budiu" w:date="2016-04-08T17:13:00Z">
              <w:rPr>
                <w:rStyle w:val="Hyperlink"/>
                <w:noProof/>
              </w:rPr>
            </w:rPrChange>
          </w:rPr>
          <w:delText>13.8.3</w:delText>
        </w:r>
        <w:r w:rsidDel="00A465D4">
          <w:rPr>
            <w:rFonts w:asciiTheme="minorHAnsi" w:eastAsiaTheme="minorEastAsia" w:hAnsiTheme="minorHAnsi" w:cstheme="minorBidi"/>
            <w:noProof/>
            <w:sz w:val="24"/>
          </w:rPr>
          <w:tab/>
        </w:r>
        <w:r w:rsidRPr="00A465D4" w:rsidDel="00A465D4">
          <w:rPr>
            <w:rPrChange w:id="1034" w:author="Mihai Budiu" w:date="2016-04-08T17:13:00Z">
              <w:rPr>
                <w:rStyle w:val="Hyperlink"/>
                <w:noProof/>
              </w:rPr>
            </w:rPrChange>
          </w:rPr>
          <w:delText>packet_in.lookahead</w:delText>
        </w:r>
        <w:r w:rsidDel="00A465D4">
          <w:rPr>
            <w:noProof/>
            <w:webHidden/>
          </w:rPr>
          <w:tab/>
          <w:delText>67</w:delText>
        </w:r>
      </w:del>
    </w:p>
    <w:p w14:paraId="340814D7" w14:textId="77777777" w:rsidR="002407D0" w:rsidDel="00A465D4" w:rsidRDefault="002407D0">
      <w:pPr>
        <w:pStyle w:val="TOC3"/>
        <w:tabs>
          <w:tab w:val="left" w:pos="1440"/>
          <w:tab w:val="right" w:leader="dot" w:pos="8630"/>
        </w:tabs>
        <w:rPr>
          <w:del w:id="1035" w:author="Mihai Budiu" w:date="2016-04-08T17:13:00Z"/>
          <w:rFonts w:asciiTheme="minorHAnsi" w:eastAsiaTheme="minorEastAsia" w:hAnsiTheme="minorHAnsi" w:cstheme="minorBidi"/>
          <w:noProof/>
          <w:sz w:val="24"/>
        </w:rPr>
      </w:pPr>
      <w:del w:id="1036" w:author="Mihai Budiu" w:date="2016-04-08T17:13:00Z">
        <w:r w:rsidRPr="00A465D4" w:rsidDel="00A465D4">
          <w:rPr>
            <w:rPrChange w:id="1037" w:author="Mihai Budiu" w:date="2016-04-08T17:13:00Z">
              <w:rPr>
                <w:rStyle w:val="Hyperlink"/>
                <w:noProof/>
              </w:rPr>
            </w:rPrChange>
          </w:rPr>
          <w:delText>13.8.4</w:delText>
        </w:r>
        <w:r w:rsidDel="00A465D4">
          <w:rPr>
            <w:rFonts w:asciiTheme="minorHAnsi" w:eastAsiaTheme="minorEastAsia" w:hAnsiTheme="minorHAnsi" w:cstheme="minorBidi"/>
            <w:noProof/>
            <w:sz w:val="24"/>
          </w:rPr>
          <w:tab/>
        </w:r>
        <w:r w:rsidRPr="00A465D4" w:rsidDel="00A465D4">
          <w:rPr>
            <w:rPrChange w:id="1038" w:author="Mihai Budiu" w:date="2016-04-08T17:13:00Z">
              <w:rPr>
                <w:rStyle w:val="Hyperlink"/>
                <w:noProof/>
              </w:rPr>
            </w:rPrChange>
          </w:rPr>
          <w:delText>Skipping bits</w:delText>
        </w:r>
        <w:r w:rsidDel="00A465D4">
          <w:rPr>
            <w:noProof/>
            <w:webHidden/>
          </w:rPr>
          <w:tab/>
          <w:delText>67</w:delText>
        </w:r>
      </w:del>
    </w:p>
    <w:p w14:paraId="35144F80" w14:textId="77777777" w:rsidR="002407D0" w:rsidDel="00A465D4" w:rsidRDefault="002407D0">
      <w:pPr>
        <w:pStyle w:val="TOC2"/>
        <w:tabs>
          <w:tab w:val="left" w:pos="960"/>
          <w:tab w:val="right" w:leader="dot" w:pos="8630"/>
        </w:tabs>
        <w:rPr>
          <w:del w:id="1039" w:author="Mihai Budiu" w:date="2016-04-08T17:13:00Z"/>
          <w:rFonts w:asciiTheme="minorHAnsi" w:eastAsiaTheme="minorEastAsia" w:hAnsiTheme="minorHAnsi" w:cstheme="minorBidi"/>
          <w:noProof/>
          <w:sz w:val="24"/>
        </w:rPr>
      </w:pPr>
      <w:del w:id="1040" w:author="Mihai Budiu" w:date="2016-04-08T17:13:00Z">
        <w:r w:rsidRPr="00A465D4" w:rsidDel="00A465D4">
          <w:rPr>
            <w:rPrChange w:id="1041" w:author="Mihai Budiu" w:date="2016-04-08T17:13:00Z">
              <w:rPr>
                <w:rStyle w:val="Hyperlink"/>
                <w:noProof/>
              </w:rPr>
            </w:rPrChange>
          </w:rPr>
          <w:delText>13.9</w:delText>
        </w:r>
        <w:r w:rsidDel="00A465D4">
          <w:rPr>
            <w:rFonts w:asciiTheme="minorHAnsi" w:eastAsiaTheme="minorEastAsia" w:hAnsiTheme="minorHAnsi" w:cstheme="minorBidi"/>
            <w:noProof/>
            <w:sz w:val="24"/>
          </w:rPr>
          <w:tab/>
        </w:r>
        <w:r w:rsidRPr="00A465D4" w:rsidDel="00A465D4">
          <w:rPr>
            <w:rPrChange w:id="1042" w:author="Mihai Budiu" w:date="2016-04-08T17:13:00Z">
              <w:rPr>
                <w:rStyle w:val="Hyperlink"/>
                <w:noProof/>
              </w:rPr>
            </w:rPrChange>
          </w:rPr>
          <w:delText>Parsing header stacks</w:delText>
        </w:r>
        <w:r w:rsidDel="00A465D4">
          <w:rPr>
            <w:noProof/>
            <w:webHidden/>
          </w:rPr>
          <w:tab/>
          <w:delText>68</w:delText>
        </w:r>
      </w:del>
    </w:p>
    <w:p w14:paraId="673AC1B5" w14:textId="77777777" w:rsidR="002407D0" w:rsidDel="00A465D4" w:rsidRDefault="002407D0">
      <w:pPr>
        <w:pStyle w:val="TOC2"/>
        <w:tabs>
          <w:tab w:val="left" w:pos="1200"/>
          <w:tab w:val="right" w:leader="dot" w:pos="8630"/>
        </w:tabs>
        <w:rPr>
          <w:del w:id="1043" w:author="Mihai Budiu" w:date="2016-04-08T17:13:00Z"/>
          <w:rFonts w:asciiTheme="minorHAnsi" w:eastAsiaTheme="minorEastAsia" w:hAnsiTheme="minorHAnsi" w:cstheme="minorBidi"/>
          <w:noProof/>
          <w:sz w:val="24"/>
        </w:rPr>
      </w:pPr>
      <w:del w:id="1044" w:author="Mihai Budiu" w:date="2016-04-08T17:13:00Z">
        <w:r w:rsidRPr="00A465D4" w:rsidDel="00A465D4">
          <w:rPr>
            <w:rPrChange w:id="1045" w:author="Mihai Budiu" w:date="2016-04-08T17:13:00Z">
              <w:rPr>
                <w:rStyle w:val="Hyperlink"/>
                <w:noProof/>
              </w:rPr>
            </w:rPrChange>
          </w:rPr>
          <w:delText>13.10</w:delText>
        </w:r>
        <w:r w:rsidDel="00A465D4">
          <w:rPr>
            <w:rFonts w:asciiTheme="minorHAnsi" w:eastAsiaTheme="minorEastAsia" w:hAnsiTheme="minorHAnsi" w:cstheme="minorBidi"/>
            <w:noProof/>
            <w:sz w:val="24"/>
          </w:rPr>
          <w:tab/>
        </w:r>
        <w:r w:rsidRPr="00A465D4" w:rsidDel="00A465D4">
          <w:rPr>
            <w:rPrChange w:id="1046" w:author="Mihai Budiu" w:date="2016-04-08T17:13:00Z">
              <w:rPr>
                <w:rStyle w:val="Hyperlink"/>
                <w:noProof/>
              </w:rPr>
            </w:rPrChange>
          </w:rPr>
          <w:delText>Invoking sub-parsers</w:delText>
        </w:r>
        <w:r w:rsidDel="00A465D4">
          <w:rPr>
            <w:noProof/>
            <w:webHidden/>
          </w:rPr>
          <w:tab/>
          <w:delText>69</w:delText>
        </w:r>
      </w:del>
    </w:p>
    <w:p w14:paraId="54261F49" w14:textId="77777777" w:rsidR="002407D0" w:rsidDel="00A465D4" w:rsidRDefault="002407D0">
      <w:pPr>
        <w:pStyle w:val="TOC2"/>
        <w:tabs>
          <w:tab w:val="left" w:pos="1200"/>
          <w:tab w:val="right" w:leader="dot" w:pos="8630"/>
        </w:tabs>
        <w:rPr>
          <w:del w:id="1047" w:author="Mihai Budiu" w:date="2016-04-08T17:13:00Z"/>
          <w:rFonts w:asciiTheme="minorHAnsi" w:eastAsiaTheme="minorEastAsia" w:hAnsiTheme="minorHAnsi" w:cstheme="minorBidi"/>
          <w:noProof/>
          <w:sz w:val="24"/>
        </w:rPr>
      </w:pPr>
      <w:del w:id="1048" w:author="Mihai Budiu" w:date="2016-04-08T17:13:00Z">
        <w:r w:rsidRPr="00A465D4" w:rsidDel="00A465D4">
          <w:rPr>
            <w:rPrChange w:id="1049" w:author="Mihai Budiu" w:date="2016-04-08T17:13:00Z">
              <w:rPr>
                <w:rStyle w:val="Hyperlink"/>
                <w:noProof/>
              </w:rPr>
            </w:rPrChange>
          </w:rPr>
          <w:delText>13.11</w:delText>
        </w:r>
        <w:r w:rsidDel="00A465D4">
          <w:rPr>
            <w:rFonts w:asciiTheme="minorHAnsi" w:eastAsiaTheme="minorEastAsia" w:hAnsiTheme="minorHAnsi" w:cstheme="minorBidi"/>
            <w:noProof/>
            <w:sz w:val="24"/>
          </w:rPr>
          <w:tab/>
        </w:r>
        <w:r w:rsidRPr="00A465D4" w:rsidDel="00A465D4">
          <w:rPr>
            <w:rPrChange w:id="1050" w:author="Mihai Budiu" w:date="2016-04-08T17:13:00Z">
              <w:rPr>
                <w:rStyle w:val="Hyperlink"/>
                <w:noProof/>
              </w:rPr>
            </w:rPrChange>
          </w:rPr>
          <w:delText>Unrolling parser loops</w:delText>
        </w:r>
        <w:r w:rsidDel="00A465D4">
          <w:rPr>
            <w:noProof/>
            <w:webHidden/>
          </w:rPr>
          <w:tab/>
          <w:delText>70</w:delText>
        </w:r>
      </w:del>
    </w:p>
    <w:p w14:paraId="558B07E3" w14:textId="77777777" w:rsidR="002407D0" w:rsidDel="00A465D4" w:rsidRDefault="002407D0">
      <w:pPr>
        <w:pStyle w:val="TOC1"/>
        <w:rPr>
          <w:del w:id="1051" w:author="Mihai Budiu" w:date="2016-04-08T17:13:00Z"/>
          <w:rFonts w:asciiTheme="minorHAnsi" w:eastAsiaTheme="minorEastAsia" w:hAnsiTheme="minorHAnsi" w:cstheme="minorBidi"/>
          <w:noProof/>
          <w:sz w:val="24"/>
        </w:rPr>
      </w:pPr>
      <w:del w:id="1052" w:author="Mihai Budiu" w:date="2016-04-08T17:13:00Z">
        <w:r w:rsidRPr="00A465D4" w:rsidDel="00A465D4">
          <w:rPr>
            <w:rPrChange w:id="1053" w:author="Mihai Budiu" w:date="2016-04-08T17:13:00Z">
              <w:rPr>
                <w:rStyle w:val="Hyperlink"/>
                <w:noProof/>
              </w:rPr>
            </w:rPrChange>
          </w:rPr>
          <w:delText>14</w:delText>
        </w:r>
        <w:r w:rsidDel="00A465D4">
          <w:rPr>
            <w:rFonts w:asciiTheme="minorHAnsi" w:eastAsiaTheme="minorEastAsia" w:hAnsiTheme="minorHAnsi" w:cstheme="minorBidi"/>
            <w:noProof/>
            <w:sz w:val="24"/>
          </w:rPr>
          <w:tab/>
        </w:r>
        <w:r w:rsidRPr="00A465D4" w:rsidDel="00A465D4">
          <w:rPr>
            <w:rPrChange w:id="1054" w:author="Mihai Budiu" w:date="2016-04-08T17:13:00Z">
              <w:rPr>
                <w:rStyle w:val="Hyperlink"/>
                <w:noProof/>
              </w:rPr>
            </w:rPrChange>
          </w:rPr>
          <w:delText>Control blocks</w:delText>
        </w:r>
        <w:r w:rsidDel="00A465D4">
          <w:rPr>
            <w:noProof/>
            <w:webHidden/>
          </w:rPr>
          <w:tab/>
          <w:delText>70</w:delText>
        </w:r>
      </w:del>
    </w:p>
    <w:p w14:paraId="51BA7D89" w14:textId="77777777" w:rsidR="002407D0" w:rsidDel="00A465D4" w:rsidRDefault="002407D0">
      <w:pPr>
        <w:pStyle w:val="TOC2"/>
        <w:tabs>
          <w:tab w:val="left" w:pos="960"/>
          <w:tab w:val="right" w:leader="dot" w:pos="8630"/>
        </w:tabs>
        <w:rPr>
          <w:del w:id="1055" w:author="Mihai Budiu" w:date="2016-04-08T17:13:00Z"/>
          <w:rFonts w:asciiTheme="minorHAnsi" w:eastAsiaTheme="minorEastAsia" w:hAnsiTheme="minorHAnsi" w:cstheme="minorBidi"/>
          <w:noProof/>
          <w:sz w:val="24"/>
        </w:rPr>
      </w:pPr>
      <w:del w:id="1056" w:author="Mihai Budiu" w:date="2016-04-08T17:13:00Z">
        <w:r w:rsidRPr="00A465D4" w:rsidDel="00A465D4">
          <w:rPr>
            <w:rPrChange w:id="1057" w:author="Mihai Budiu" w:date="2016-04-08T17:13:00Z">
              <w:rPr>
                <w:rStyle w:val="Hyperlink"/>
                <w:noProof/>
              </w:rPr>
            </w:rPrChange>
          </w:rPr>
          <w:delText>14.1</w:delText>
        </w:r>
        <w:r w:rsidDel="00A465D4">
          <w:rPr>
            <w:rFonts w:asciiTheme="minorHAnsi" w:eastAsiaTheme="minorEastAsia" w:hAnsiTheme="minorHAnsi" w:cstheme="minorBidi"/>
            <w:noProof/>
            <w:sz w:val="24"/>
          </w:rPr>
          <w:tab/>
        </w:r>
        <w:r w:rsidRPr="00A465D4" w:rsidDel="00A465D4">
          <w:rPr>
            <w:rPrChange w:id="1058" w:author="Mihai Budiu" w:date="2016-04-08T17:13:00Z">
              <w:rPr>
                <w:rStyle w:val="Hyperlink"/>
                <w:noProof/>
              </w:rPr>
            </w:rPrChange>
          </w:rPr>
          <w:delText>Actions</w:delText>
        </w:r>
        <w:r w:rsidDel="00A465D4">
          <w:rPr>
            <w:noProof/>
            <w:webHidden/>
          </w:rPr>
          <w:tab/>
          <w:delText>71</w:delText>
        </w:r>
      </w:del>
    </w:p>
    <w:p w14:paraId="7A6EC416" w14:textId="77777777" w:rsidR="002407D0" w:rsidDel="00A465D4" w:rsidRDefault="002407D0">
      <w:pPr>
        <w:pStyle w:val="TOC3"/>
        <w:tabs>
          <w:tab w:val="left" w:pos="1440"/>
          <w:tab w:val="right" w:leader="dot" w:pos="8630"/>
        </w:tabs>
        <w:rPr>
          <w:del w:id="1059" w:author="Mihai Budiu" w:date="2016-04-08T17:13:00Z"/>
          <w:rFonts w:asciiTheme="minorHAnsi" w:eastAsiaTheme="minorEastAsia" w:hAnsiTheme="minorHAnsi" w:cstheme="minorBidi"/>
          <w:noProof/>
          <w:sz w:val="24"/>
        </w:rPr>
      </w:pPr>
      <w:del w:id="1060" w:author="Mihai Budiu" w:date="2016-04-08T17:13:00Z">
        <w:r w:rsidRPr="00A465D4" w:rsidDel="00A465D4">
          <w:rPr>
            <w:rPrChange w:id="1061" w:author="Mihai Budiu" w:date="2016-04-08T17:13:00Z">
              <w:rPr>
                <w:rStyle w:val="Hyperlink"/>
                <w:noProof/>
              </w:rPr>
            </w:rPrChange>
          </w:rPr>
          <w:delText>14.1.1</w:delText>
        </w:r>
        <w:r w:rsidDel="00A465D4">
          <w:rPr>
            <w:rFonts w:asciiTheme="minorHAnsi" w:eastAsiaTheme="minorEastAsia" w:hAnsiTheme="minorHAnsi" w:cstheme="minorBidi"/>
            <w:noProof/>
            <w:sz w:val="24"/>
          </w:rPr>
          <w:tab/>
        </w:r>
        <w:r w:rsidRPr="00A465D4" w:rsidDel="00A465D4">
          <w:rPr>
            <w:rPrChange w:id="1062" w:author="Mihai Budiu" w:date="2016-04-08T17:13:00Z">
              <w:rPr>
                <w:rStyle w:val="Hyperlink"/>
                <w:noProof/>
              </w:rPr>
            </w:rPrChange>
          </w:rPr>
          <w:delText>Invoking actions</w:delText>
        </w:r>
        <w:r w:rsidDel="00A465D4">
          <w:rPr>
            <w:noProof/>
            <w:webHidden/>
          </w:rPr>
          <w:tab/>
          <w:delText>72</w:delText>
        </w:r>
      </w:del>
    </w:p>
    <w:p w14:paraId="06657F99" w14:textId="77777777" w:rsidR="002407D0" w:rsidDel="00A465D4" w:rsidRDefault="002407D0">
      <w:pPr>
        <w:pStyle w:val="TOC2"/>
        <w:tabs>
          <w:tab w:val="left" w:pos="960"/>
          <w:tab w:val="right" w:leader="dot" w:pos="8630"/>
        </w:tabs>
        <w:rPr>
          <w:del w:id="1063" w:author="Mihai Budiu" w:date="2016-04-08T17:13:00Z"/>
          <w:rFonts w:asciiTheme="minorHAnsi" w:eastAsiaTheme="minorEastAsia" w:hAnsiTheme="minorHAnsi" w:cstheme="minorBidi"/>
          <w:noProof/>
          <w:sz w:val="24"/>
        </w:rPr>
      </w:pPr>
      <w:del w:id="1064" w:author="Mihai Budiu" w:date="2016-04-08T17:13:00Z">
        <w:r w:rsidRPr="00A465D4" w:rsidDel="00A465D4">
          <w:rPr>
            <w:rPrChange w:id="1065" w:author="Mihai Budiu" w:date="2016-04-08T17:13:00Z">
              <w:rPr>
                <w:rStyle w:val="Hyperlink"/>
                <w:noProof/>
              </w:rPr>
            </w:rPrChange>
          </w:rPr>
          <w:delText>14.2</w:delText>
        </w:r>
        <w:r w:rsidDel="00A465D4">
          <w:rPr>
            <w:rFonts w:asciiTheme="minorHAnsi" w:eastAsiaTheme="minorEastAsia" w:hAnsiTheme="minorHAnsi" w:cstheme="minorBidi"/>
            <w:noProof/>
            <w:sz w:val="24"/>
          </w:rPr>
          <w:tab/>
        </w:r>
        <w:r w:rsidRPr="00A465D4" w:rsidDel="00A465D4">
          <w:rPr>
            <w:rPrChange w:id="1066" w:author="Mihai Budiu" w:date="2016-04-08T17:13:00Z">
              <w:rPr>
                <w:rStyle w:val="Hyperlink"/>
                <w:noProof/>
              </w:rPr>
            </w:rPrChange>
          </w:rPr>
          <w:delText>Tables</w:delText>
        </w:r>
        <w:r w:rsidDel="00A465D4">
          <w:rPr>
            <w:noProof/>
            <w:webHidden/>
          </w:rPr>
          <w:tab/>
          <w:delText>72</w:delText>
        </w:r>
      </w:del>
    </w:p>
    <w:p w14:paraId="7EDCD0F1" w14:textId="77777777" w:rsidR="002407D0" w:rsidDel="00A465D4" w:rsidRDefault="002407D0">
      <w:pPr>
        <w:pStyle w:val="TOC3"/>
        <w:tabs>
          <w:tab w:val="left" w:pos="1440"/>
          <w:tab w:val="right" w:leader="dot" w:pos="8630"/>
        </w:tabs>
        <w:rPr>
          <w:del w:id="1067" w:author="Mihai Budiu" w:date="2016-04-08T17:13:00Z"/>
          <w:rFonts w:asciiTheme="minorHAnsi" w:eastAsiaTheme="minorEastAsia" w:hAnsiTheme="minorHAnsi" w:cstheme="minorBidi"/>
          <w:noProof/>
          <w:sz w:val="24"/>
        </w:rPr>
      </w:pPr>
      <w:del w:id="1068" w:author="Mihai Budiu" w:date="2016-04-08T17:13:00Z">
        <w:r w:rsidRPr="00A465D4" w:rsidDel="00A465D4">
          <w:rPr>
            <w:rPrChange w:id="1069" w:author="Mihai Budiu" w:date="2016-04-08T17:13:00Z">
              <w:rPr>
                <w:rStyle w:val="Hyperlink"/>
                <w:noProof/>
              </w:rPr>
            </w:rPrChange>
          </w:rPr>
          <w:delText>14.2.1</w:delText>
        </w:r>
        <w:r w:rsidDel="00A465D4">
          <w:rPr>
            <w:rFonts w:asciiTheme="minorHAnsi" w:eastAsiaTheme="minorEastAsia" w:hAnsiTheme="minorHAnsi" w:cstheme="minorBidi"/>
            <w:noProof/>
            <w:sz w:val="24"/>
          </w:rPr>
          <w:tab/>
        </w:r>
        <w:r w:rsidRPr="00A465D4" w:rsidDel="00A465D4">
          <w:rPr>
            <w:rPrChange w:id="1070" w:author="Mihai Budiu" w:date="2016-04-08T17:13:00Z">
              <w:rPr>
                <w:rStyle w:val="Hyperlink"/>
                <w:noProof/>
              </w:rPr>
            </w:rPrChange>
          </w:rPr>
          <w:delText>Table properties</w:delText>
        </w:r>
        <w:r w:rsidDel="00A465D4">
          <w:rPr>
            <w:noProof/>
            <w:webHidden/>
          </w:rPr>
          <w:tab/>
          <w:delText>74</w:delText>
        </w:r>
      </w:del>
    </w:p>
    <w:p w14:paraId="7848AEE0" w14:textId="77777777" w:rsidR="002407D0" w:rsidDel="00A465D4" w:rsidRDefault="002407D0">
      <w:pPr>
        <w:pStyle w:val="TOC3"/>
        <w:tabs>
          <w:tab w:val="left" w:pos="1440"/>
          <w:tab w:val="right" w:leader="dot" w:pos="8630"/>
        </w:tabs>
        <w:rPr>
          <w:del w:id="1071" w:author="Mihai Budiu" w:date="2016-04-08T17:13:00Z"/>
          <w:rFonts w:asciiTheme="minorHAnsi" w:eastAsiaTheme="minorEastAsia" w:hAnsiTheme="minorHAnsi" w:cstheme="minorBidi"/>
          <w:noProof/>
          <w:sz w:val="24"/>
        </w:rPr>
      </w:pPr>
      <w:del w:id="1072" w:author="Mihai Budiu" w:date="2016-04-08T17:13:00Z">
        <w:r w:rsidRPr="00A465D4" w:rsidDel="00A465D4">
          <w:rPr>
            <w:rPrChange w:id="1073" w:author="Mihai Budiu" w:date="2016-04-08T17:13:00Z">
              <w:rPr>
                <w:rStyle w:val="Hyperlink"/>
                <w:noProof/>
              </w:rPr>
            </w:rPrChange>
          </w:rPr>
          <w:delText>14.2.2</w:delText>
        </w:r>
        <w:r w:rsidDel="00A465D4">
          <w:rPr>
            <w:rFonts w:asciiTheme="minorHAnsi" w:eastAsiaTheme="minorEastAsia" w:hAnsiTheme="minorHAnsi" w:cstheme="minorBidi"/>
            <w:noProof/>
            <w:sz w:val="24"/>
          </w:rPr>
          <w:tab/>
        </w:r>
        <w:r w:rsidRPr="00A465D4" w:rsidDel="00A465D4">
          <w:rPr>
            <w:rPrChange w:id="1074" w:author="Mihai Budiu" w:date="2016-04-08T17:13:00Z">
              <w:rPr>
                <w:rStyle w:val="Hyperlink"/>
                <w:noProof/>
              </w:rPr>
            </w:rPrChange>
          </w:rPr>
          <w:delText>Invoking a table (match-action unit)</w:delText>
        </w:r>
        <w:r w:rsidDel="00A465D4">
          <w:rPr>
            <w:noProof/>
            <w:webHidden/>
          </w:rPr>
          <w:tab/>
          <w:delText>77</w:delText>
        </w:r>
      </w:del>
    </w:p>
    <w:p w14:paraId="1769B4FF" w14:textId="77777777" w:rsidR="002407D0" w:rsidDel="00A465D4" w:rsidRDefault="002407D0">
      <w:pPr>
        <w:pStyle w:val="TOC3"/>
        <w:tabs>
          <w:tab w:val="left" w:pos="1440"/>
          <w:tab w:val="right" w:leader="dot" w:pos="8630"/>
        </w:tabs>
        <w:rPr>
          <w:del w:id="1075" w:author="Mihai Budiu" w:date="2016-04-08T17:13:00Z"/>
          <w:rFonts w:asciiTheme="minorHAnsi" w:eastAsiaTheme="minorEastAsia" w:hAnsiTheme="minorHAnsi" w:cstheme="minorBidi"/>
          <w:noProof/>
          <w:sz w:val="24"/>
        </w:rPr>
      </w:pPr>
      <w:del w:id="1076" w:author="Mihai Budiu" w:date="2016-04-08T17:13:00Z">
        <w:r w:rsidRPr="00A465D4" w:rsidDel="00A465D4">
          <w:rPr>
            <w:rPrChange w:id="1077" w:author="Mihai Budiu" w:date="2016-04-08T17:13:00Z">
              <w:rPr>
                <w:rStyle w:val="Hyperlink"/>
                <w:noProof/>
              </w:rPr>
            </w:rPrChange>
          </w:rPr>
          <w:delText>14.2.3</w:delText>
        </w:r>
        <w:r w:rsidDel="00A465D4">
          <w:rPr>
            <w:rFonts w:asciiTheme="minorHAnsi" w:eastAsiaTheme="minorEastAsia" w:hAnsiTheme="minorHAnsi" w:cstheme="minorBidi"/>
            <w:noProof/>
            <w:sz w:val="24"/>
          </w:rPr>
          <w:tab/>
        </w:r>
        <w:r w:rsidRPr="00A465D4" w:rsidDel="00A465D4">
          <w:rPr>
            <w:rPrChange w:id="1078" w:author="Mihai Budiu" w:date="2016-04-08T17:13:00Z">
              <w:rPr>
                <w:rStyle w:val="Hyperlink"/>
                <w:noProof/>
              </w:rPr>
            </w:rPrChange>
          </w:rPr>
          <w:delText>Match-action unit execution semantics</w:delText>
        </w:r>
        <w:r w:rsidDel="00A465D4">
          <w:rPr>
            <w:noProof/>
            <w:webHidden/>
          </w:rPr>
          <w:tab/>
          <w:delText>77</w:delText>
        </w:r>
      </w:del>
    </w:p>
    <w:p w14:paraId="4D516A96" w14:textId="77777777" w:rsidR="002407D0" w:rsidDel="00A465D4" w:rsidRDefault="002407D0">
      <w:pPr>
        <w:pStyle w:val="TOC2"/>
        <w:tabs>
          <w:tab w:val="left" w:pos="960"/>
          <w:tab w:val="right" w:leader="dot" w:pos="8630"/>
        </w:tabs>
        <w:rPr>
          <w:del w:id="1079" w:author="Mihai Budiu" w:date="2016-04-08T17:13:00Z"/>
          <w:rFonts w:asciiTheme="minorHAnsi" w:eastAsiaTheme="minorEastAsia" w:hAnsiTheme="minorHAnsi" w:cstheme="minorBidi"/>
          <w:noProof/>
          <w:sz w:val="24"/>
        </w:rPr>
      </w:pPr>
      <w:del w:id="1080" w:author="Mihai Budiu" w:date="2016-04-08T17:13:00Z">
        <w:r w:rsidRPr="00A465D4" w:rsidDel="00A465D4">
          <w:rPr>
            <w:rPrChange w:id="1081" w:author="Mihai Budiu" w:date="2016-04-08T17:13:00Z">
              <w:rPr>
                <w:rStyle w:val="Hyperlink"/>
                <w:noProof/>
              </w:rPr>
            </w:rPrChange>
          </w:rPr>
          <w:delText>14.3</w:delText>
        </w:r>
        <w:r w:rsidDel="00A465D4">
          <w:rPr>
            <w:rFonts w:asciiTheme="minorHAnsi" w:eastAsiaTheme="minorEastAsia" w:hAnsiTheme="minorHAnsi" w:cstheme="minorBidi"/>
            <w:noProof/>
            <w:sz w:val="24"/>
          </w:rPr>
          <w:tab/>
        </w:r>
        <w:r w:rsidRPr="00A465D4" w:rsidDel="00A465D4">
          <w:rPr>
            <w:rPrChange w:id="1082" w:author="Mihai Budiu" w:date="2016-04-08T17:13:00Z">
              <w:rPr>
                <w:rStyle w:val="Hyperlink"/>
                <w:noProof/>
              </w:rPr>
            </w:rPrChange>
          </w:rPr>
          <w:delText>The Match-Action Pipeline Abstract Machine</w:delText>
        </w:r>
        <w:r w:rsidDel="00A465D4">
          <w:rPr>
            <w:noProof/>
            <w:webHidden/>
          </w:rPr>
          <w:tab/>
          <w:delText>78</w:delText>
        </w:r>
      </w:del>
    </w:p>
    <w:p w14:paraId="4772CF10" w14:textId="77777777" w:rsidR="002407D0" w:rsidDel="00A465D4" w:rsidRDefault="002407D0">
      <w:pPr>
        <w:pStyle w:val="TOC1"/>
        <w:rPr>
          <w:del w:id="1083" w:author="Mihai Budiu" w:date="2016-04-08T17:13:00Z"/>
          <w:rFonts w:asciiTheme="minorHAnsi" w:eastAsiaTheme="minorEastAsia" w:hAnsiTheme="minorHAnsi" w:cstheme="minorBidi"/>
          <w:noProof/>
          <w:sz w:val="24"/>
        </w:rPr>
      </w:pPr>
      <w:del w:id="1084" w:author="Mihai Budiu" w:date="2016-04-08T17:13:00Z">
        <w:r w:rsidRPr="00A465D4" w:rsidDel="00A465D4">
          <w:rPr>
            <w:rPrChange w:id="1085" w:author="Mihai Budiu" w:date="2016-04-08T17:13:00Z">
              <w:rPr>
                <w:rStyle w:val="Hyperlink"/>
                <w:noProof/>
              </w:rPr>
            </w:rPrChange>
          </w:rPr>
          <w:delText>15</w:delText>
        </w:r>
        <w:r w:rsidDel="00A465D4">
          <w:rPr>
            <w:rFonts w:asciiTheme="minorHAnsi" w:eastAsiaTheme="minorEastAsia" w:hAnsiTheme="minorHAnsi" w:cstheme="minorBidi"/>
            <w:noProof/>
            <w:sz w:val="24"/>
          </w:rPr>
          <w:tab/>
        </w:r>
        <w:r w:rsidRPr="00A465D4" w:rsidDel="00A465D4">
          <w:rPr>
            <w:rPrChange w:id="1086" w:author="Mihai Budiu" w:date="2016-04-08T17:13:00Z">
              <w:rPr>
                <w:rStyle w:val="Hyperlink"/>
                <w:noProof/>
              </w:rPr>
            </w:rPrChange>
          </w:rPr>
          <w:delText>Parameterization</w:delText>
        </w:r>
        <w:r w:rsidDel="00A465D4">
          <w:rPr>
            <w:noProof/>
            <w:webHidden/>
          </w:rPr>
          <w:tab/>
          <w:delText>78</w:delText>
        </w:r>
      </w:del>
    </w:p>
    <w:p w14:paraId="1A7E7919" w14:textId="77777777" w:rsidR="002407D0" w:rsidDel="00A465D4" w:rsidRDefault="002407D0">
      <w:pPr>
        <w:pStyle w:val="TOC1"/>
        <w:rPr>
          <w:del w:id="1087" w:author="Mihai Budiu" w:date="2016-04-08T17:13:00Z"/>
          <w:rFonts w:asciiTheme="minorHAnsi" w:eastAsiaTheme="minorEastAsia" w:hAnsiTheme="minorHAnsi" w:cstheme="minorBidi"/>
          <w:noProof/>
          <w:sz w:val="24"/>
        </w:rPr>
      </w:pPr>
      <w:del w:id="1088" w:author="Mihai Budiu" w:date="2016-04-08T17:13:00Z">
        <w:r w:rsidRPr="00A465D4" w:rsidDel="00A465D4">
          <w:rPr>
            <w:rPrChange w:id="1089" w:author="Mihai Budiu" w:date="2016-04-08T17:13:00Z">
              <w:rPr>
                <w:rStyle w:val="Hyperlink"/>
                <w:noProof/>
              </w:rPr>
            </w:rPrChange>
          </w:rPr>
          <w:delText>16</w:delText>
        </w:r>
        <w:r w:rsidDel="00A465D4">
          <w:rPr>
            <w:rFonts w:asciiTheme="minorHAnsi" w:eastAsiaTheme="minorEastAsia" w:hAnsiTheme="minorHAnsi" w:cstheme="minorBidi"/>
            <w:noProof/>
            <w:sz w:val="24"/>
          </w:rPr>
          <w:tab/>
        </w:r>
        <w:r w:rsidRPr="00A465D4" w:rsidDel="00A465D4">
          <w:rPr>
            <w:rPrChange w:id="1090" w:author="Mihai Budiu" w:date="2016-04-08T17:13:00Z">
              <w:rPr>
                <w:rStyle w:val="Hyperlink"/>
                <w:noProof/>
              </w:rPr>
            </w:rPrChange>
          </w:rPr>
          <w:delText>Packet construction (deparsing)</w:delText>
        </w:r>
        <w:r w:rsidDel="00A465D4">
          <w:rPr>
            <w:noProof/>
            <w:webHidden/>
          </w:rPr>
          <w:tab/>
          <w:delText>79</w:delText>
        </w:r>
      </w:del>
    </w:p>
    <w:p w14:paraId="00F87739" w14:textId="77777777" w:rsidR="002407D0" w:rsidDel="00A465D4" w:rsidRDefault="002407D0">
      <w:pPr>
        <w:pStyle w:val="TOC2"/>
        <w:tabs>
          <w:tab w:val="left" w:pos="960"/>
          <w:tab w:val="right" w:leader="dot" w:pos="8630"/>
        </w:tabs>
        <w:rPr>
          <w:del w:id="1091" w:author="Mihai Budiu" w:date="2016-04-08T17:13:00Z"/>
          <w:rFonts w:asciiTheme="minorHAnsi" w:eastAsiaTheme="minorEastAsia" w:hAnsiTheme="minorHAnsi" w:cstheme="minorBidi"/>
          <w:noProof/>
          <w:sz w:val="24"/>
        </w:rPr>
      </w:pPr>
      <w:del w:id="1092" w:author="Mihai Budiu" w:date="2016-04-08T17:13:00Z">
        <w:r w:rsidRPr="00A465D4" w:rsidDel="00A465D4">
          <w:rPr>
            <w:rPrChange w:id="1093" w:author="Mihai Budiu" w:date="2016-04-08T17:13:00Z">
              <w:rPr>
                <w:rStyle w:val="Hyperlink"/>
                <w:noProof/>
              </w:rPr>
            </w:rPrChange>
          </w:rPr>
          <w:delText>16.1</w:delText>
        </w:r>
        <w:r w:rsidDel="00A465D4">
          <w:rPr>
            <w:rFonts w:asciiTheme="minorHAnsi" w:eastAsiaTheme="minorEastAsia" w:hAnsiTheme="minorHAnsi" w:cstheme="minorBidi"/>
            <w:noProof/>
            <w:sz w:val="24"/>
          </w:rPr>
          <w:tab/>
        </w:r>
        <w:r w:rsidRPr="00A465D4" w:rsidDel="00A465D4">
          <w:rPr>
            <w:rPrChange w:id="1094" w:author="Mihai Budiu" w:date="2016-04-08T17:13:00Z">
              <w:rPr>
                <w:rStyle w:val="Hyperlink"/>
                <w:noProof/>
              </w:rPr>
            </w:rPrChange>
          </w:rPr>
          <w:delText>Data insertion into packets</w:delText>
        </w:r>
        <w:r w:rsidDel="00A465D4">
          <w:rPr>
            <w:noProof/>
            <w:webHidden/>
          </w:rPr>
          <w:tab/>
          <w:delText>80</w:delText>
        </w:r>
      </w:del>
    </w:p>
    <w:p w14:paraId="57026F97" w14:textId="77777777" w:rsidR="002407D0" w:rsidDel="00A465D4" w:rsidRDefault="002407D0">
      <w:pPr>
        <w:pStyle w:val="TOC1"/>
        <w:rPr>
          <w:del w:id="1095" w:author="Mihai Budiu" w:date="2016-04-08T17:13:00Z"/>
          <w:rFonts w:asciiTheme="minorHAnsi" w:eastAsiaTheme="minorEastAsia" w:hAnsiTheme="minorHAnsi" w:cstheme="minorBidi"/>
          <w:noProof/>
          <w:sz w:val="24"/>
        </w:rPr>
      </w:pPr>
      <w:del w:id="1096" w:author="Mihai Budiu" w:date="2016-04-08T17:13:00Z">
        <w:r w:rsidRPr="00A465D4" w:rsidDel="00A465D4">
          <w:rPr>
            <w:rPrChange w:id="1097" w:author="Mihai Budiu" w:date="2016-04-08T17:13:00Z">
              <w:rPr>
                <w:rStyle w:val="Hyperlink"/>
                <w:noProof/>
              </w:rPr>
            </w:rPrChange>
          </w:rPr>
          <w:delText>17</w:delText>
        </w:r>
        <w:r w:rsidDel="00A465D4">
          <w:rPr>
            <w:rFonts w:asciiTheme="minorHAnsi" w:eastAsiaTheme="minorEastAsia" w:hAnsiTheme="minorHAnsi" w:cstheme="minorBidi"/>
            <w:noProof/>
            <w:sz w:val="24"/>
          </w:rPr>
          <w:tab/>
        </w:r>
        <w:r w:rsidRPr="00A465D4" w:rsidDel="00A465D4">
          <w:rPr>
            <w:rPrChange w:id="1098" w:author="Mihai Budiu" w:date="2016-04-08T17:13:00Z">
              <w:rPr>
                <w:rStyle w:val="Hyperlink"/>
                <w:noProof/>
              </w:rPr>
            </w:rPrChange>
          </w:rPr>
          <w:delText>Architecture description</w:delText>
        </w:r>
        <w:r w:rsidDel="00A465D4">
          <w:rPr>
            <w:noProof/>
            <w:webHidden/>
          </w:rPr>
          <w:tab/>
          <w:delText>81</w:delText>
        </w:r>
      </w:del>
    </w:p>
    <w:p w14:paraId="137FE24E" w14:textId="77777777" w:rsidR="002407D0" w:rsidDel="00A465D4" w:rsidRDefault="002407D0">
      <w:pPr>
        <w:pStyle w:val="TOC2"/>
        <w:tabs>
          <w:tab w:val="left" w:pos="960"/>
          <w:tab w:val="right" w:leader="dot" w:pos="8630"/>
        </w:tabs>
        <w:rPr>
          <w:del w:id="1099" w:author="Mihai Budiu" w:date="2016-04-08T17:13:00Z"/>
          <w:rFonts w:asciiTheme="minorHAnsi" w:eastAsiaTheme="minorEastAsia" w:hAnsiTheme="minorHAnsi" w:cstheme="minorBidi"/>
          <w:noProof/>
          <w:sz w:val="24"/>
        </w:rPr>
      </w:pPr>
      <w:del w:id="1100" w:author="Mihai Budiu" w:date="2016-04-08T17:13:00Z">
        <w:r w:rsidRPr="00A465D4" w:rsidDel="00A465D4">
          <w:rPr>
            <w:rPrChange w:id="1101" w:author="Mihai Budiu" w:date="2016-04-08T17:13:00Z">
              <w:rPr>
                <w:rStyle w:val="Hyperlink"/>
                <w:noProof/>
              </w:rPr>
            </w:rPrChange>
          </w:rPr>
          <w:delText>17.1</w:delText>
        </w:r>
        <w:r w:rsidDel="00A465D4">
          <w:rPr>
            <w:rFonts w:asciiTheme="minorHAnsi" w:eastAsiaTheme="minorEastAsia" w:hAnsiTheme="minorHAnsi" w:cstheme="minorBidi"/>
            <w:noProof/>
            <w:sz w:val="24"/>
          </w:rPr>
          <w:tab/>
        </w:r>
        <w:r w:rsidRPr="00A465D4" w:rsidDel="00A465D4">
          <w:rPr>
            <w:rPrChange w:id="1102" w:author="Mihai Budiu" w:date="2016-04-08T17:13:00Z">
              <w:rPr>
                <w:rStyle w:val="Hyperlink"/>
                <w:noProof/>
              </w:rPr>
            </w:rPrChange>
          </w:rPr>
          <w:delText>Example architecture description</w:delText>
        </w:r>
        <w:r w:rsidDel="00A465D4">
          <w:rPr>
            <w:noProof/>
            <w:webHidden/>
          </w:rPr>
          <w:tab/>
          <w:delText>81</w:delText>
        </w:r>
      </w:del>
    </w:p>
    <w:p w14:paraId="2C197F3D" w14:textId="77777777" w:rsidR="002407D0" w:rsidDel="00A465D4" w:rsidRDefault="002407D0">
      <w:pPr>
        <w:pStyle w:val="TOC2"/>
        <w:tabs>
          <w:tab w:val="left" w:pos="960"/>
          <w:tab w:val="right" w:leader="dot" w:pos="8630"/>
        </w:tabs>
        <w:rPr>
          <w:del w:id="1103" w:author="Mihai Budiu" w:date="2016-04-08T17:13:00Z"/>
          <w:rFonts w:asciiTheme="minorHAnsi" w:eastAsiaTheme="minorEastAsia" w:hAnsiTheme="minorHAnsi" w:cstheme="minorBidi"/>
          <w:noProof/>
          <w:sz w:val="24"/>
        </w:rPr>
      </w:pPr>
      <w:del w:id="1104" w:author="Mihai Budiu" w:date="2016-04-08T17:13:00Z">
        <w:r w:rsidRPr="00A465D4" w:rsidDel="00A465D4">
          <w:rPr>
            <w:rPrChange w:id="1105" w:author="Mihai Budiu" w:date="2016-04-08T17:13:00Z">
              <w:rPr>
                <w:rStyle w:val="Hyperlink"/>
                <w:noProof/>
              </w:rPr>
            </w:rPrChange>
          </w:rPr>
          <w:delText>17.2</w:delText>
        </w:r>
        <w:r w:rsidDel="00A465D4">
          <w:rPr>
            <w:rFonts w:asciiTheme="minorHAnsi" w:eastAsiaTheme="minorEastAsia" w:hAnsiTheme="minorHAnsi" w:cstheme="minorBidi"/>
            <w:noProof/>
            <w:sz w:val="24"/>
          </w:rPr>
          <w:tab/>
        </w:r>
        <w:r w:rsidRPr="00A465D4" w:rsidDel="00A465D4">
          <w:rPr>
            <w:rPrChange w:id="1106" w:author="Mihai Budiu" w:date="2016-04-08T17:13:00Z">
              <w:rPr>
                <w:rStyle w:val="Hyperlink"/>
                <w:noProof/>
              </w:rPr>
            </w:rPrChange>
          </w:rPr>
          <w:delText>Target program instantiation</w:delText>
        </w:r>
        <w:r w:rsidDel="00A465D4">
          <w:rPr>
            <w:noProof/>
            <w:webHidden/>
          </w:rPr>
          <w:tab/>
          <w:delText>82</w:delText>
        </w:r>
      </w:del>
    </w:p>
    <w:p w14:paraId="693303C6" w14:textId="77777777" w:rsidR="002407D0" w:rsidDel="00A465D4" w:rsidRDefault="002407D0">
      <w:pPr>
        <w:pStyle w:val="TOC2"/>
        <w:tabs>
          <w:tab w:val="left" w:pos="960"/>
          <w:tab w:val="right" w:leader="dot" w:pos="8630"/>
        </w:tabs>
        <w:rPr>
          <w:del w:id="1107" w:author="Mihai Budiu" w:date="2016-04-08T17:13:00Z"/>
          <w:rFonts w:asciiTheme="minorHAnsi" w:eastAsiaTheme="minorEastAsia" w:hAnsiTheme="minorHAnsi" w:cstheme="minorBidi"/>
          <w:noProof/>
          <w:sz w:val="24"/>
        </w:rPr>
      </w:pPr>
      <w:del w:id="1108" w:author="Mihai Budiu" w:date="2016-04-08T17:13:00Z">
        <w:r w:rsidRPr="00A465D4" w:rsidDel="00A465D4">
          <w:rPr>
            <w:rPrChange w:id="1109" w:author="Mihai Budiu" w:date="2016-04-08T17:13:00Z">
              <w:rPr>
                <w:rStyle w:val="Hyperlink"/>
                <w:noProof/>
              </w:rPr>
            </w:rPrChange>
          </w:rPr>
          <w:delText>17.3</w:delText>
        </w:r>
        <w:r w:rsidDel="00A465D4">
          <w:rPr>
            <w:rFonts w:asciiTheme="minorHAnsi" w:eastAsiaTheme="minorEastAsia" w:hAnsiTheme="minorHAnsi" w:cstheme="minorBidi"/>
            <w:noProof/>
            <w:sz w:val="24"/>
          </w:rPr>
          <w:tab/>
        </w:r>
        <w:r w:rsidRPr="00A465D4" w:rsidDel="00A465D4">
          <w:rPr>
            <w:rPrChange w:id="1110" w:author="Mihai Budiu" w:date="2016-04-08T17:13:00Z">
              <w:rPr>
                <w:rStyle w:val="Hyperlink"/>
                <w:noProof/>
              </w:rPr>
            </w:rPrChange>
          </w:rPr>
          <w:delText>A Packet Filter Model</w:delText>
        </w:r>
        <w:r w:rsidDel="00A465D4">
          <w:rPr>
            <w:noProof/>
            <w:webHidden/>
          </w:rPr>
          <w:tab/>
          <w:delText>83</w:delText>
        </w:r>
      </w:del>
    </w:p>
    <w:p w14:paraId="6524C11B" w14:textId="77777777" w:rsidR="002407D0" w:rsidDel="00A465D4" w:rsidRDefault="002407D0">
      <w:pPr>
        <w:pStyle w:val="TOC1"/>
        <w:rPr>
          <w:del w:id="1111" w:author="Mihai Budiu" w:date="2016-04-08T17:13:00Z"/>
          <w:rFonts w:asciiTheme="minorHAnsi" w:eastAsiaTheme="minorEastAsia" w:hAnsiTheme="minorHAnsi" w:cstheme="minorBidi"/>
          <w:noProof/>
          <w:sz w:val="24"/>
        </w:rPr>
      </w:pPr>
      <w:del w:id="1112" w:author="Mihai Budiu" w:date="2016-04-08T17:13:00Z">
        <w:r w:rsidRPr="00A465D4" w:rsidDel="00A465D4">
          <w:rPr>
            <w:rPrChange w:id="1113" w:author="Mihai Budiu" w:date="2016-04-08T17:13:00Z">
              <w:rPr>
                <w:rStyle w:val="Hyperlink"/>
                <w:noProof/>
              </w:rPr>
            </w:rPrChange>
          </w:rPr>
          <w:delText>18</w:delText>
        </w:r>
        <w:r w:rsidDel="00A465D4">
          <w:rPr>
            <w:rFonts w:asciiTheme="minorHAnsi" w:eastAsiaTheme="minorEastAsia" w:hAnsiTheme="minorHAnsi" w:cstheme="minorBidi"/>
            <w:noProof/>
            <w:sz w:val="24"/>
          </w:rPr>
          <w:tab/>
        </w:r>
        <w:r w:rsidRPr="00A465D4" w:rsidDel="00A465D4">
          <w:rPr>
            <w:rPrChange w:id="1114" w:author="Mihai Budiu" w:date="2016-04-08T17:13:00Z">
              <w:rPr>
                <w:rStyle w:val="Hyperlink"/>
                <w:noProof/>
              </w:rPr>
            </w:rPrChange>
          </w:rPr>
          <w:delText>The P4 abstract machine: evaluating a P4 program</w:delText>
        </w:r>
        <w:r w:rsidDel="00A465D4">
          <w:rPr>
            <w:noProof/>
            <w:webHidden/>
          </w:rPr>
          <w:tab/>
          <w:delText>84</w:delText>
        </w:r>
      </w:del>
    </w:p>
    <w:p w14:paraId="4E112484" w14:textId="77777777" w:rsidR="002407D0" w:rsidDel="00A465D4" w:rsidRDefault="002407D0">
      <w:pPr>
        <w:pStyle w:val="TOC2"/>
        <w:tabs>
          <w:tab w:val="left" w:pos="960"/>
          <w:tab w:val="right" w:leader="dot" w:pos="8630"/>
        </w:tabs>
        <w:rPr>
          <w:del w:id="1115" w:author="Mihai Budiu" w:date="2016-04-08T17:13:00Z"/>
          <w:rFonts w:asciiTheme="minorHAnsi" w:eastAsiaTheme="minorEastAsia" w:hAnsiTheme="minorHAnsi" w:cstheme="minorBidi"/>
          <w:noProof/>
          <w:sz w:val="24"/>
        </w:rPr>
      </w:pPr>
      <w:del w:id="1116" w:author="Mihai Budiu" w:date="2016-04-08T17:13:00Z">
        <w:r w:rsidRPr="00A465D4" w:rsidDel="00A465D4">
          <w:rPr>
            <w:rPrChange w:id="1117" w:author="Mihai Budiu" w:date="2016-04-08T17:13:00Z">
              <w:rPr>
                <w:rStyle w:val="Hyperlink"/>
                <w:noProof/>
              </w:rPr>
            </w:rPrChange>
          </w:rPr>
          <w:delText>18.1</w:delText>
        </w:r>
        <w:r w:rsidDel="00A465D4">
          <w:rPr>
            <w:rFonts w:asciiTheme="minorHAnsi" w:eastAsiaTheme="minorEastAsia" w:hAnsiTheme="minorHAnsi" w:cstheme="minorBidi"/>
            <w:noProof/>
            <w:sz w:val="24"/>
          </w:rPr>
          <w:tab/>
        </w:r>
        <w:r w:rsidRPr="00A465D4" w:rsidDel="00A465D4">
          <w:rPr>
            <w:rPrChange w:id="1118" w:author="Mihai Budiu" w:date="2016-04-08T17:13:00Z">
              <w:rPr>
                <w:rStyle w:val="Hyperlink"/>
                <w:noProof/>
              </w:rPr>
            </w:rPrChange>
          </w:rPr>
          <w:delText>Compile-time evaluation</w:delText>
        </w:r>
        <w:r w:rsidDel="00A465D4">
          <w:rPr>
            <w:noProof/>
            <w:webHidden/>
          </w:rPr>
          <w:tab/>
          <w:delText>84</w:delText>
        </w:r>
      </w:del>
    </w:p>
    <w:p w14:paraId="02B2B186" w14:textId="77777777" w:rsidR="002407D0" w:rsidDel="00A465D4" w:rsidRDefault="002407D0">
      <w:pPr>
        <w:pStyle w:val="TOC2"/>
        <w:tabs>
          <w:tab w:val="left" w:pos="960"/>
          <w:tab w:val="right" w:leader="dot" w:pos="8630"/>
        </w:tabs>
        <w:rPr>
          <w:del w:id="1119" w:author="Mihai Budiu" w:date="2016-04-08T17:13:00Z"/>
          <w:rFonts w:asciiTheme="minorHAnsi" w:eastAsiaTheme="minorEastAsia" w:hAnsiTheme="minorHAnsi" w:cstheme="minorBidi"/>
          <w:noProof/>
          <w:sz w:val="24"/>
        </w:rPr>
      </w:pPr>
      <w:del w:id="1120" w:author="Mihai Budiu" w:date="2016-04-08T17:13:00Z">
        <w:r w:rsidRPr="00A465D4" w:rsidDel="00A465D4">
          <w:rPr>
            <w:rPrChange w:id="1121" w:author="Mihai Budiu" w:date="2016-04-08T17:13:00Z">
              <w:rPr>
                <w:rStyle w:val="Hyperlink"/>
                <w:noProof/>
              </w:rPr>
            </w:rPrChange>
          </w:rPr>
          <w:delText>18.2</w:delText>
        </w:r>
        <w:r w:rsidDel="00A465D4">
          <w:rPr>
            <w:rFonts w:asciiTheme="minorHAnsi" w:eastAsiaTheme="minorEastAsia" w:hAnsiTheme="minorHAnsi" w:cstheme="minorBidi"/>
            <w:noProof/>
            <w:sz w:val="24"/>
          </w:rPr>
          <w:tab/>
        </w:r>
        <w:r w:rsidRPr="00A465D4" w:rsidDel="00A465D4">
          <w:rPr>
            <w:rPrChange w:id="1122" w:author="Mihai Budiu" w:date="2016-04-08T17:13:00Z">
              <w:rPr>
                <w:rStyle w:val="Hyperlink"/>
                <w:noProof/>
              </w:rPr>
            </w:rPrChange>
          </w:rPr>
          <w:delText>Dynamic evaluation</w:delText>
        </w:r>
        <w:r w:rsidDel="00A465D4">
          <w:rPr>
            <w:noProof/>
            <w:webHidden/>
          </w:rPr>
          <w:tab/>
          <w:delText>85</w:delText>
        </w:r>
      </w:del>
    </w:p>
    <w:p w14:paraId="1C5125CB" w14:textId="77777777" w:rsidR="002407D0" w:rsidDel="00A465D4" w:rsidRDefault="002407D0">
      <w:pPr>
        <w:pStyle w:val="TOC3"/>
        <w:tabs>
          <w:tab w:val="left" w:pos="1440"/>
          <w:tab w:val="right" w:leader="dot" w:pos="8630"/>
        </w:tabs>
        <w:rPr>
          <w:del w:id="1123" w:author="Mihai Budiu" w:date="2016-04-08T17:13:00Z"/>
          <w:rFonts w:asciiTheme="minorHAnsi" w:eastAsiaTheme="minorEastAsia" w:hAnsiTheme="minorHAnsi" w:cstheme="minorBidi"/>
          <w:noProof/>
          <w:sz w:val="24"/>
        </w:rPr>
      </w:pPr>
      <w:del w:id="1124" w:author="Mihai Budiu" w:date="2016-04-08T17:13:00Z">
        <w:r w:rsidRPr="00A465D4" w:rsidDel="00A465D4">
          <w:rPr>
            <w:rPrChange w:id="1125" w:author="Mihai Budiu" w:date="2016-04-08T17:13:00Z">
              <w:rPr>
                <w:rStyle w:val="Hyperlink"/>
                <w:noProof/>
              </w:rPr>
            </w:rPrChange>
          </w:rPr>
          <w:delText>18.2.1</w:delText>
        </w:r>
        <w:r w:rsidDel="00A465D4">
          <w:rPr>
            <w:rFonts w:asciiTheme="minorHAnsi" w:eastAsiaTheme="minorEastAsia" w:hAnsiTheme="minorHAnsi" w:cstheme="minorBidi"/>
            <w:noProof/>
            <w:sz w:val="24"/>
          </w:rPr>
          <w:tab/>
        </w:r>
        <w:r w:rsidRPr="00A465D4" w:rsidDel="00A465D4">
          <w:rPr>
            <w:rPrChange w:id="1126" w:author="Mihai Budiu" w:date="2016-04-08T17:13:00Z">
              <w:rPr>
                <w:rStyle w:val="Hyperlink"/>
                <w:noProof/>
              </w:rPr>
            </w:rPrChange>
          </w:rPr>
          <w:delText>Concurrency model</w:delText>
        </w:r>
        <w:r w:rsidDel="00A465D4">
          <w:rPr>
            <w:noProof/>
            <w:webHidden/>
          </w:rPr>
          <w:tab/>
          <w:delText>85</w:delText>
        </w:r>
      </w:del>
    </w:p>
    <w:p w14:paraId="7023947E" w14:textId="77777777" w:rsidR="002407D0" w:rsidDel="00A465D4" w:rsidRDefault="002407D0">
      <w:pPr>
        <w:pStyle w:val="TOC1"/>
        <w:rPr>
          <w:del w:id="1127" w:author="Mihai Budiu" w:date="2016-04-08T17:13:00Z"/>
          <w:rFonts w:asciiTheme="minorHAnsi" w:eastAsiaTheme="minorEastAsia" w:hAnsiTheme="minorHAnsi" w:cstheme="minorBidi"/>
          <w:noProof/>
          <w:sz w:val="24"/>
        </w:rPr>
      </w:pPr>
      <w:del w:id="1128" w:author="Mihai Budiu" w:date="2016-04-08T17:13:00Z">
        <w:r w:rsidRPr="00A465D4" w:rsidDel="00A465D4">
          <w:rPr>
            <w:rPrChange w:id="1129" w:author="Mihai Budiu" w:date="2016-04-08T17:13:00Z">
              <w:rPr>
                <w:rStyle w:val="Hyperlink"/>
                <w:noProof/>
              </w:rPr>
            </w:rPrChange>
          </w:rPr>
          <w:delText>19</w:delText>
        </w:r>
        <w:r w:rsidDel="00A465D4">
          <w:rPr>
            <w:rFonts w:asciiTheme="minorHAnsi" w:eastAsiaTheme="minorEastAsia" w:hAnsiTheme="minorHAnsi" w:cstheme="minorBidi"/>
            <w:noProof/>
            <w:sz w:val="24"/>
          </w:rPr>
          <w:tab/>
        </w:r>
        <w:r w:rsidRPr="00A465D4" w:rsidDel="00A465D4">
          <w:rPr>
            <w:rPrChange w:id="1130" w:author="Mihai Budiu" w:date="2016-04-08T17:13:00Z">
              <w:rPr>
                <w:rStyle w:val="Hyperlink"/>
                <w:noProof/>
              </w:rPr>
            </w:rPrChange>
          </w:rPr>
          <w:delText>Annotations</w:delText>
        </w:r>
        <w:r w:rsidDel="00A465D4">
          <w:rPr>
            <w:noProof/>
            <w:webHidden/>
          </w:rPr>
          <w:tab/>
          <w:delText>86</w:delText>
        </w:r>
      </w:del>
    </w:p>
    <w:p w14:paraId="20049C03" w14:textId="77777777" w:rsidR="002407D0" w:rsidDel="00A465D4" w:rsidRDefault="002407D0">
      <w:pPr>
        <w:pStyle w:val="TOC3"/>
        <w:tabs>
          <w:tab w:val="left" w:pos="1440"/>
          <w:tab w:val="right" w:leader="dot" w:pos="8630"/>
        </w:tabs>
        <w:rPr>
          <w:del w:id="1131" w:author="Mihai Budiu" w:date="2016-04-08T17:13:00Z"/>
          <w:rFonts w:asciiTheme="minorHAnsi" w:eastAsiaTheme="minorEastAsia" w:hAnsiTheme="minorHAnsi" w:cstheme="minorBidi"/>
          <w:noProof/>
          <w:sz w:val="24"/>
        </w:rPr>
      </w:pPr>
      <w:del w:id="1132" w:author="Mihai Budiu" w:date="2016-04-08T17:13:00Z">
        <w:r w:rsidRPr="00A465D4" w:rsidDel="00A465D4">
          <w:rPr>
            <w:rPrChange w:id="1133" w:author="Mihai Budiu" w:date="2016-04-08T17:13:00Z">
              <w:rPr>
                <w:rStyle w:val="Hyperlink"/>
                <w:noProof/>
              </w:rPr>
            </w:rPrChange>
          </w:rPr>
          <w:delText>19.1.1</w:delText>
        </w:r>
        <w:r w:rsidDel="00A465D4">
          <w:rPr>
            <w:rFonts w:asciiTheme="minorHAnsi" w:eastAsiaTheme="minorEastAsia" w:hAnsiTheme="minorHAnsi" w:cstheme="minorBidi"/>
            <w:noProof/>
            <w:sz w:val="24"/>
          </w:rPr>
          <w:tab/>
        </w:r>
        <w:r w:rsidRPr="00A465D4" w:rsidDel="00A465D4">
          <w:rPr>
            <w:rPrChange w:id="1134" w:author="Mihai Budiu" w:date="2016-04-08T17:13:00Z">
              <w:rPr>
                <w:rStyle w:val="Hyperlink"/>
                <w:noProof/>
              </w:rPr>
            </w:rPrChange>
          </w:rPr>
          <w:delText>Predefined annotations</w:delText>
        </w:r>
        <w:r w:rsidDel="00A465D4">
          <w:rPr>
            <w:noProof/>
            <w:webHidden/>
          </w:rPr>
          <w:tab/>
          <w:delText>87</w:delText>
        </w:r>
      </w:del>
    </w:p>
    <w:p w14:paraId="6BE1EAD7" w14:textId="77777777" w:rsidR="002407D0" w:rsidDel="00A465D4" w:rsidRDefault="002407D0">
      <w:pPr>
        <w:pStyle w:val="TOC3"/>
        <w:tabs>
          <w:tab w:val="left" w:pos="1440"/>
          <w:tab w:val="right" w:leader="dot" w:pos="8630"/>
        </w:tabs>
        <w:rPr>
          <w:del w:id="1135" w:author="Mihai Budiu" w:date="2016-04-08T17:13:00Z"/>
          <w:rFonts w:asciiTheme="minorHAnsi" w:eastAsiaTheme="minorEastAsia" w:hAnsiTheme="minorHAnsi" w:cstheme="minorBidi"/>
          <w:noProof/>
          <w:sz w:val="24"/>
        </w:rPr>
      </w:pPr>
      <w:del w:id="1136" w:author="Mihai Budiu" w:date="2016-04-08T17:13:00Z">
        <w:r w:rsidRPr="00A465D4" w:rsidDel="00A465D4">
          <w:rPr>
            <w:rPrChange w:id="1137" w:author="Mihai Budiu" w:date="2016-04-08T17:13:00Z">
              <w:rPr>
                <w:rStyle w:val="Hyperlink"/>
                <w:noProof/>
              </w:rPr>
            </w:rPrChange>
          </w:rPr>
          <w:delText>19.1.2</w:delText>
        </w:r>
        <w:r w:rsidDel="00A465D4">
          <w:rPr>
            <w:rFonts w:asciiTheme="minorHAnsi" w:eastAsiaTheme="minorEastAsia" w:hAnsiTheme="minorHAnsi" w:cstheme="minorBidi"/>
            <w:noProof/>
            <w:sz w:val="24"/>
          </w:rPr>
          <w:tab/>
        </w:r>
        <w:r w:rsidRPr="00A465D4" w:rsidDel="00A465D4">
          <w:rPr>
            <w:rPrChange w:id="1138" w:author="Mihai Budiu" w:date="2016-04-08T17:13:00Z">
              <w:rPr>
                <w:rStyle w:val="Hyperlink"/>
                <w:noProof/>
              </w:rPr>
            </w:rPrChange>
          </w:rPr>
          <w:delText>Target-specific annotations</w:delText>
        </w:r>
        <w:r w:rsidDel="00A465D4">
          <w:rPr>
            <w:noProof/>
            <w:webHidden/>
          </w:rPr>
          <w:tab/>
          <w:delText>87</w:delText>
        </w:r>
      </w:del>
    </w:p>
    <w:p w14:paraId="54FB2C72" w14:textId="77777777" w:rsidR="002407D0" w:rsidDel="00A465D4" w:rsidRDefault="002407D0">
      <w:pPr>
        <w:pStyle w:val="TOC1"/>
        <w:rPr>
          <w:del w:id="1139" w:author="Mihai Budiu" w:date="2016-04-08T17:13:00Z"/>
          <w:rFonts w:asciiTheme="minorHAnsi" w:eastAsiaTheme="minorEastAsia" w:hAnsiTheme="minorHAnsi" w:cstheme="minorBidi"/>
          <w:noProof/>
          <w:sz w:val="24"/>
        </w:rPr>
      </w:pPr>
      <w:del w:id="1140" w:author="Mihai Budiu" w:date="2016-04-08T17:13:00Z">
        <w:r w:rsidRPr="00A465D4" w:rsidDel="00A465D4">
          <w:rPr>
            <w:rPrChange w:id="1141" w:author="Mihai Budiu" w:date="2016-04-08T17:13:00Z">
              <w:rPr>
                <w:rStyle w:val="Hyperlink"/>
                <w:noProof/>
              </w:rPr>
            </w:rPrChange>
          </w:rPr>
          <w:delText>20</w:delText>
        </w:r>
        <w:r w:rsidDel="00A465D4">
          <w:rPr>
            <w:rFonts w:asciiTheme="minorHAnsi" w:eastAsiaTheme="minorEastAsia" w:hAnsiTheme="minorHAnsi" w:cstheme="minorBidi"/>
            <w:noProof/>
            <w:sz w:val="24"/>
          </w:rPr>
          <w:tab/>
        </w:r>
        <w:r w:rsidRPr="00A465D4" w:rsidDel="00A465D4">
          <w:rPr>
            <w:rPrChange w:id="1142" w:author="Mihai Budiu" w:date="2016-04-08T17:13:00Z">
              <w:rPr>
                <w:rStyle w:val="Hyperlink"/>
                <w:noProof/>
              </w:rPr>
            </w:rPrChange>
          </w:rPr>
          <w:delText>Appendix: P4 reserved keywords</w:delText>
        </w:r>
        <w:r w:rsidDel="00A465D4">
          <w:rPr>
            <w:noProof/>
            <w:webHidden/>
          </w:rPr>
          <w:tab/>
          <w:delText>88</w:delText>
        </w:r>
      </w:del>
    </w:p>
    <w:p w14:paraId="42E4F272" w14:textId="77777777" w:rsidR="002407D0" w:rsidDel="00A465D4" w:rsidRDefault="002407D0">
      <w:pPr>
        <w:pStyle w:val="TOC1"/>
        <w:rPr>
          <w:del w:id="1143" w:author="Mihai Budiu" w:date="2016-04-08T17:13:00Z"/>
          <w:rFonts w:asciiTheme="minorHAnsi" w:eastAsiaTheme="minorEastAsia" w:hAnsiTheme="minorHAnsi" w:cstheme="minorBidi"/>
          <w:noProof/>
          <w:sz w:val="24"/>
        </w:rPr>
      </w:pPr>
      <w:del w:id="1144" w:author="Mihai Budiu" w:date="2016-04-08T17:13:00Z">
        <w:r w:rsidRPr="00A465D4" w:rsidDel="00A465D4">
          <w:rPr>
            <w:rPrChange w:id="1145" w:author="Mihai Budiu" w:date="2016-04-08T17:13:00Z">
              <w:rPr>
                <w:rStyle w:val="Hyperlink"/>
                <w:noProof/>
              </w:rPr>
            </w:rPrChange>
          </w:rPr>
          <w:delText>21</w:delText>
        </w:r>
        <w:r w:rsidDel="00A465D4">
          <w:rPr>
            <w:rFonts w:asciiTheme="minorHAnsi" w:eastAsiaTheme="minorEastAsia" w:hAnsiTheme="minorHAnsi" w:cstheme="minorBidi"/>
            <w:noProof/>
            <w:sz w:val="24"/>
          </w:rPr>
          <w:tab/>
        </w:r>
        <w:r w:rsidRPr="00A465D4" w:rsidDel="00A465D4">
          <w:rPr>
            <w:rPrChange w:id="1146" w:author="Mihai Budiu" w:date="2016-04-08T17:13:00Z">
              <w:rPr>
                <w:rStyle w:val="Hyperlink"/>
                <w:noProof/>
              </w:rPr>
            </w:rPrChange>
          </w:rPr>
          <w:delText>Appendix: P4 core library</w:delText>
        </w:r>
        <w:r w:rsidDel="00A465D4">
          <w:rPr>
            <w:noProof/>
            <w:webHidden/>
          </w:rPr>
          <w:tab/>
          <w:delText>88</w:delText>
        </w:r>
      </w:del>
    </w:p>
    <w:p w14:paraId="6435E1DE" w14:textId="77777777" w:rsidR="002407D0" w:rsidDel="00A465D4" w:rsidRDefault="002407D0">
      <w:pPr>
        <w:pStyle w:val="TOC1"/>
        <w:rPr>
          <w:del w:id="1147" w:author="Mihai Budiu" w:date="2016-04-08T17:13:00Z"/>
          <w:rFonts w:asciiTheme="minorHAnsi" w:eastAsiaTheme="minorEastAsia" w:hAnsiTheme="minorHAnsi" w:cstheme="minorBidi"/>
          <w:noProof/>
          <w:sz w:val="24"/>
        </w:rPr>
      </w:pPr>
      <w:del w:id="1148" w:author="Mihai Budiu" w:date="2016-04-08T17:13:00Z">
        <w:r w:rsidRPr="00A465D4" w:rsidDel="00A465D4">
          <w:rPr>
            <w:rPrChange w:id="1149" w:author="Mihai Budiu" w:date="2016-04-08T17:13:00Z">
              <w:rPr>
                <w:rStyle w:val="Hyperlink"/>
                <w:noProof/>
              </w:rPr>
            </w:rPrChange>
          </w:rPr>
          <w:delText>22</w:delText>
        </w:r>
        <w:r w:rsidDel="00A465D4">
          <w:rPr>
            <w:rFonts w:asciiTheme="minorHAnsi" w:eastAsiaTheme="minorEastAsia" w:hAnsiTheme="minorHAnsi" w:cstheme="minorBidi"/>
            <w:noProof/>
            <w:sz w:val="24"/>
          </w:rPr>
          <w:tab/>
        </w:r>
        <w:r w:rsidRPr="00A465D4" w:rsidDel="00A465D4">
          <w:rPr>
            <w:rPrChange w:id="1150" w:author="Mihai Budiu" w:date="2016-04-08T17:13:00Z">
              <w:rPr>
                <w:rStyle w:val="Hyperlink"/>
                <w:noProof/>
              </w:rPr>
            </w:rPrChange>
          </w:rPr>
          <w:delText>Appendix: checksums</w:delText>
        </w:r>
        <w:r w:rsidDel="00A465D4">
          <w:rPr>
            <w:noProof/>
            <w:webHidden/>
          </w:rPr>
          <w:tab/>
          <w:delText>89</w:delText>
        </w:r>
      </w:del>
    </w:p>
    <w:p w14:paraId="0226F56B" w14:textId="77777777" w:rsidR="002407D0" w:rsidDel="00A465D4" w:rsidRDefault="002407D0">
      <w:pPr>
        <w:pStyle w:val="TOC1"/>
        <w:rPr>
          <w:del w:id="1151" w:author="Mihai Budiu" w:date="2016-04-08T17:13:00Z"/>
          <w:rFonts w:asciiTheme="minorHAnsi" w:eastAsiaTheme="minorEastAsia" w:hAnsiTheme="minorHAnsi" w:cstheme="minorBidi"/>
          <w:noProof/>
          <w:sz w:val="24"/>
        </w:rPr>
      </w:pPr>
      <w:del w:id="1152" w:author="Mihai Budiu" w:date="2016-04-08T17:13:00Z">
        <w:r w:rsidRPr="00A465D4" w:rsidDel="00A465D4">
          <w:rPr>
            <w:rPrChange w:id="1153" w:author="Mihai Budiu" w:date="2016-04-08T17:13:00Z">
              <w:rPr>
                <w:rStyle w:val="Hyperlink"/>
                <w:noProof/>
              </w:rPr>
            </w:rPrChange>
          </w:rPr>
          <w:delText>23</w:delText>
        </w:r>
        <w:r w:rsidDel="00A465D4">
          <w:rPr>
            <w:rFonts w:asciiTheme="minorHAnsi" w:eastAsiaTheme="minorEastAsia" w:hAnsiTheme="minorHAnsi" w:cstheme="minorBidi"/>
            <w:noProof/>
            <w:sz w:val="24"/>
          </w:rPr>
          <w:tab/>
        </w:r>
        <w:r w:rsidRPr="00A465D4" w:rsidDel="00A465D4">
          <w:rPr>
            <w:rPrChange w:id="1154" w:author="Mihai Budiu" w:date="2016-04-08T17:13:00Z">
              <w:rPr>
                <w:rStyle w:val="Hyperlink"/>
                <w:noProof/>
              </w:rPr>
            </w:rPrChange>
          </w:rPr>
          <w:delText>Appendix: P4 v1.2 grammar</w:delText>
        </w:r>
        <w:r w:rsidDel="00A465D4">
          <w:rPr>
            <w:noProof/>
            <w:webHidden/>
          </w:rPr>
          <w:tab/>
          <w:delText>89</w:delText>
        </w:r>
      </w:del>
    </w:p>
    <w:p w14:paraId="55578A63" w14:textId="77777777" w:rsidR="00AC1C0D" w:rsidDel="002407D0" w:rsidRDefault="00AC1C0D">
      <w:pPr>
        <w:pStyle w:val="TOC1"/>
        <w:rPr>
          <w:del w:id="1155" w:author="Mihai Budiu" w:date="2016-04-08T13:06:00Z"/>
          <w:rFonts w:asciiTheme="minorHAnsi" w:eastAsiaTheme="minorEastAsia" w:hAnsiTheme="minorHAnsi" w:cstheme="minorBidi"/>
          <w:noProof/>
          <w:sz w:val="24"/>
        </w:rPr>
      </w:pPr>
      <w:del w:id="1156" w:author="Mihai Budiu" w:date="2016-04-08T13:06:00Z">
        <w:r w:rsidRPr="002407D0" w:rsidDel="002407D0">
          <w:rPr>
            <w:rStyle w:val="Hyperlink"/>
            <w:noProof/>
          </w:rPr>
          <w:delText>1</w:delText>
        </w:r>
        <w:r w:rsidDel="002407D0">
          <w:rPr>
            <w:rFonts w:asciiTheme="minorHAnsi" w:eastAsiaTheme="minorEastAsia" w:hAnsiTheme="minorHAnsi" w:cstheme="minorBidi"/>
            <w:noProof/>
            <w:sz w:val="24"/>
          </w:rPr>
          <w:tab/>
        </w:r>
        <w:r w:rsidRPr="002407D0" w:rsidDel="002407D0">
          <w:rPr>
            <w:rStyle w:val="Hyperlink"/>
            <w:noProof/>
          </w:rPr>
          <w:delText>Abstract</w:delText>
        </w:r>
        <w:r w:rsidDel="002407D0">
          <w:rPr>
            <w:noProof/>
            <w:webHidden/>
          </w:rPr>
          <w:tab/>
          <w:delText>1</w:delText>
        </w:r>
      </w:del>
    </w:p>
    <w:p w14:paraId="1A64C944" w14:textId="77777777" w:rsidR="00AC1C0D" w:rsidDel="002407D0" w:rsidRDefault="00AC1C0D">
      <w:pPr>
        <w:pStyle w:val="TOC1"/>
        <w:rPr>
          <w:del w:id="1157" w:author="Mihai Budiu" w:date="2016-04-08T13:06:00Z"/>
          <w:rFonts w:asciiTheme="minorHAnsi" w:eastAsiaTheme="minorEastAsia" w:hAnsiTheme="minorHAnsi" w:cstheme="minorBidi"/>
          <w:noProof/>
          <w:sz w:val="24"/>
        </w:rPr>
      </w:pPr>
      <w:del w:id="1158" w:author="Mihai Budiu" w:date="2016-04-08T13:06:00Z">
        <w:r w:rsidRPr="002407D0" w:rsidDel="002407D0">
          <w:rPr>
            <w:rStyle w:val="Hyperlink"/>
            <w:noProof/>
          </w:rPr>
          <w:delText>Table of Contents</w:delText>
        </w:r>
        <w:r w:rsidDel="002407D0">
          <w:rPr>
            <w:noProof/>
            <w:webHidden/>
          </w:rPr>
          <w:tab/>
          <w:delText>1</w:delText>
        </w:r>
      </w:del>
    </w:p>
    <w:p w14:paraId="2789EC41" w14:textId="77777777" w:rsidR="00AC1C0D" w:rsidDel="002407D0" w:rsidRDefault="00AC1C0D">
      <w:pPr>
        <w:pStyle w:val="TOC1"/>
        <w:rPr>
          <w:del w:id="1159" w:author="Mihai Budiu" w:date="2016-04-08T13:06:00Z"/>
          <w:rFonts w:asciiTheme="minorHAnsi" w:eastAsiaTheme="minorEastAsia" w:hAnsiTheme="minorHAnsi" w:cstheme="minorBidi"/>
          <w:noProof/>
          <w:sz w:val="24"/>
        </w:rPr>
      </w:pPr>
      <w:del w:id="1160" w:author="Mihai Budiu" w:date="2016-04-08T13:06:00Z">
        <w:r w:rsidRPr="002407D0" w:rsidDel="002407D0">
          <w:rPr>
            <w:rStyle w:val="Hyperlink"/>
            <w:noProof/>
          </w:rPr>
          <w:delText>2</w:delText>
        </w:r>
        <w:r w:rsidDel="002407D0">
          <w:rPr>
            <w:rFonts w:asciiTheme="minorHAnsi" w:eastAsiaTheme="minorEastAsia" w:hAnsiTheme="minorHAnsi" w:cstheme="minorBidi"/>
            <w:noProof/>
            <w:sz w:val="24"/>
          </w:rPr>
          <w:tab/>
        </w:r>
        <w:r w:rsidRPr="002407D0" w:rsidDel="002407D0">
          <w:rPr>
            <w:rStyle w:val="Hyperlink"/>
            <w:noProof/>
          </w:rPr>
          <w:delText>Scope</w:delText>
        </w:r>
        <w:r w:rsidDel="002407D0">
          <w:rPr>
            <w:noProof/>
            <w:webHidden/>
          </w:rPr>
          <w:tab/>
          <w:delText>5</w:delText>
        </w:r>
      </w:del>
    </w:p>
    <w:p w14:paraId="71393614" w14:textId="77777777" w:rsidR="00AC1C0D" w:rsidDel="002407D0" w:rsidRDefault="00AC1C0D">
      <w:pPr>
        <w:pStyle w:val="TOC1"/>
        <w:rPr>
          <w:del w:id="1161" w:author="Mihai Budiu" w:date="2016-04-08T13:06:00Z"/>
          <w:rFonts w:asciiTheme="minorHAnsi" w:eastAsiaTheme="minorEastAsia" w:hAnsiTheme="minorHAnsi" w:cstheme="minorBidi"/>
          <w:noProof/>
          <w:sz w:val="24"/>
        </w:rPr>
      </w:pPr>
      <w:del w:id="1162" w:author="Mihai Budiu" w:date="2016-04-08T13:06:00Z">
        <w:r w:rsidRPr="002407D0" w:rsidDel="002407D0">
          <w:rPr>
            <w:rStyle w:val="Hyperlink"/>
            <w:noProof/>
          </w:rPr>
          <w:delText>3</w:delText>
        </w:r>
        <w:r w:rsidDel="002407D0">
          <w:rPr>
            <w:rFonts w:asciiTheme="minorHAnsi" w:eastAsiaTheme="minorEastAsia" w:hAnsiTheme="minorHAnsi" w:cstheme="minorBidi"/>
            <w:noProof/>
            <w:sz w:val="24"/>
          </w:rPr>
          <w:tab/>
        </w:r>
        <w:r w:rsidRPr="002407D0" w:rsidDel="002407D0">
          <w:rPr>
            <w:rStyle w:val="Hyperlink"/>
            <w:noProof/>
          </w:rPr>
          <w:delText>Normative References</w:delText>
        </w:r>
        <w:r w:rsidDel="002407D0">
          <w:rPr>
            <w:noProof/>
            <w:webHidden/>
          </w:rPr>
          <w:tab/>
          <w:delText>6</w:delText>
        </w:r>
      </w:del>
    </w:p>
    <w:p w14:paraId="3ADC8D82" w14:textId="77777777" w:rsidR="00AC1C0D" w:rsidDel="002407D0" w:rsidRDefault="00AC1C0D">
      <w:pPr>
        <w:pStyle w:val="TOC1"/>
        <w:rPr>
          <w:del w:id="1163" w:author="Mihai Budiu" w:date="2016-04-08T13:06:00Z"/>
          <w:rFonts w:asciiTheme="minorHAnsi" w:eastAsiaTheme="minorEastAsia" w:hAnsiTheme="minorHAnsi" w:cstheme="minorBidi"/>
          <w:noProof/>
          <w:sz w:val="24"/>
        </w:rPr>
      </w:pPr>
      <w:del w:id="1164" w:author="Mihai Budiu" w:date="2016-04-08T13:06:00Z">
        <w:r w:rsidRPr="002407D0" w:rsidDel="002407D0">
          <w:rPr>
            <w:rStyle w:val="Hyperlink"/>
            <w:noProof/>
          </w:rPr>
          <w:delText>4</w:delText>
        </w:r>
        <w:r w:rsidDel="002407D0">
          <w:rPr>
            <w:rFonts w:asciiTheme="minorHAnsi" w:eastAsiaTheme="minorEastAsia" w:hAnsiTheme="minorHAnsi" w:cstheme="minorBidi"/>
            <w:noProof/>
            <w:sz w:val="24"/>
          </w:rPr>
          <w:tab/>
        </w:r>
        <w:r w:rsidRPr="002407D0" w:rsidDel="002407D0">
          <w:rPr>
            <w:rStyle w:val="Hyperlink"/>
            <w:noProof/>
          </w:rPr>
          <w:delText>Terms, definitions and symbols</w:delText>
        </w:r>
        <w:r w:rsidDel="002407D0">
          <w:rPr>
            <w:noProof/>
            <w:webHidden/>
          </w:rPr>
          <w:tab/>
          <w:delText>6</w:delText>
        </w:r>
      </w:del>
    </w:p>
    <w:p w14:paraId="3A2D91F6" w14:textId="77777777" w:rsidR="00AC1C0D" w:rsidDel="002407D0" w:rsidRDefault="00AC1C0D">
      <w:pPr>
        <w:pStyle w:val="TOC1"/>
        <w:rPr>
          <w:del w:id="1165" w:author="Mihai Budiu" w:date="2016-04-08T13:06:00Z"/>
          <w:rFonts w:asciiTheme="minorHAnsi" w:eastAsiaTheme="minorEastAsia" w:hAnsiTheme="minorHAnsi" w:cstheme="minorBidi"/>
          <w:noProof/>
          <w:sz w:val="24"/>
        </w:rPr>
      </w:pPr>
      <w:del w:id="1166" w:author="Mihai Budiu" w:date="2016-04-08T13:06:00Z">
        <w:r w:rsidRPr="002407D0" w:rsidDel="002407D0">
          <w:rPr>
            <w:rStyle w:val="Hyperlink"/>
            <w:noProof/>
          </w:rPr>
          <w:delText>5</w:delText>
        </w:r>
        <w:r w:rsidDel="002407D0">
          <w:rPr>
            <w:rFonts w:asciiTheme="minorHAnsi" w:eastAsiaTheme="minorEastAsia" w:hAnsiTheme="minorHAnsi" w:cstheme="minorBidi"/>
            <w:noProof/>
            <w:sz w:val="24"/>
          </w:rPr>
          <w:tab/>
        </w:r>
        <w:r w:rsidRPr="002407D0" w:rsidDel="002407D0">
          <w:rPr>
            <w:rStyle w:val="Hyperlink"/>
            <w:noProof/>
          </w:rPr>
          <w:delText>Overview</w:delText>
        </w:r>
        <w:r w:rsidDel="002407D0">
          <w:rPr>
            <w:noProof/>
            <w:webHidden/>
          </w:rPr>
          <w:tab/>
          <w:delText>7</w:delText>
        </w:r>
      </w:del>
    </w:p>
    <w:p w14:paraId="01456D20" w14:textId="77777777" w:rsidR="00AC1C0D" w:rsidDel="002407D0" w:rsidRDefault="00AC1C0D">
      <w:pPr>
        <w:pStyle w:val="TOC2"/>
        <w:tabs>
          <w:tab w:val="left" w:pos="960"/>
          <w:tab w:val="right" w:leader="dot" w:pos="8630"/>
        </w:tabs>
        <w:rPr>
          <w:del w:id="1167" w:author="Mihai Budiu" w:date="2016-04-08T13:06:00Z"/>
          <w:rFonts w:asciiTheme="minorHAnsi" w:eastAsiaTheme="minorEastAsia" w:hAnsiTheme="minorHAnsi" w:cstheme="minorBidi"/>
          <w:noProof/>
          <w:sz w:val="24"/>
        </w:rPr>
      </w:pPr>
      <w:del w:id="1168" w:author="Mihai Budiu" w:date="2016-04-08T13:06:00Z">
        <w:r w:rsidRPr="002407D0" w:rsidDel="002407D0">
          <w:rPr>
            <w:rStyle w:val="Hyperlink"/>
            <w:noProof/>
          </w:rPr>
          <w:delText>5.1</w:delText>
        </w:r>
        <w:r w:rsidDel="002407D0">
          <w:rPr>
            <w:rFonts w:asciiTheme="minorHAnsi" w:eastAsiaTheme="minorEastAsia" w:hAnsiTheme="minorHAnsi" w:cstheme="minorBidi"/>
            <w:noProof/>
            <w:sz w:val="24"/>
          </w:rPr>
          <w:tab/>
        </w:r>
        <w:r w:rsidRPr="002407D0" w:rsidDel="002407D0">
          <w:rPr>
            <w:rStyle w:val="Hyperlink"/>
            <w:noProof/>
          </w:rPr>
          <w:delText>P4 language evolution: versions v1.0/v1.1</w:delText>
        </w:r>
        <w:r w:rsidDel="002407D0">
          <w:rPr>
            <w:noProof/>
            <w:webHidden/>
          </w:rPr>
          <w:tab/>
          <w:delText>10</w:delText>
        </w:r>
      </w:del>
    </w:p>
    <w:p w14:paraId="5F782789" w14:textId="77777777" w:rsidR="00AC1C0D" w:rsidDel="002407D0" w:rsidRDefault="00AC1C0D">
      <w:pPr>
        <w:pStyle w:val="TOC1"/>
        <w:rPr>
          <w:del w:id="1169" w:author="Mihai Budiu" w:date="2016-04-08T13:06:00Z"/>
          <w:rFonts w:asciiTheme="minorHAnsi" w:eastAsiaTheme="minorEastAsia" w:hAnsiTheme="minorHAnsi" w:cstheme="minorBidi"/>
          <w:noProof/>
          <w:sz w:val="24"/>
        </w:rPr>
      </w:pPr>
      <w:del w:id="1170" w:author="Mihai Budiu" w:date="2016-04-08T13:06:00Z">
        <w:r w:rsidRPr="002407D0" w:rsidDel="002407D0">
          <w:rPr>
            <w:rStyle w:val="Hyperlink"/>
            <w:noProof/>
          </w:rPr>
          <w:delText>6</w:delText>
        </w:r>
        <w:r w:rsidDel="002407D0">
          <w:rPr>
            <w:rFonts w:asciiTheme="minorHAnsi" w:eastAsiaTheme="minorEastAsia" w:hAnsiTheme="minorHAnsi" w:cstheme="minorBidi"/>
            <w:noProof/>
            <w:sz w:val="24"/>
          </w:rPr>
          <w:tab/>
        </w:r>
        <w:r w:rsidRPr="002407D0" w:rsidDel="002407D0">
          <w:rPr>
            <w:rStyle w:val="Hyperlink"/>
            <w:noProof/>
          </w:rPr>
          <w:delText>Data Plane interfaces and the Target Architecture Model</w:delText>
        </w:r>
        <w:r w:rsidDel="002407D0">
          <w:rPr>
            <w:noProof/>
            <w:webHidden/>
          </w:rPr>
          <w:tab/>
          <w:delText>11</w:delText>
        </w:r>
      </w:del>
    </w:p>
    <w:p w14:paraId="1F91947B" w14:textId="77777777" w:rsidR="00AC1C0D" w:rsidDel="002407D0" w:rsidRDefault="00AC1C0D">
      <w:pPr>
        <w:pStyle w:val="TOC2"/>
        <w:tabs>
          <w:tab w:val="left" w:pos="960"/>
          <w:tab w:val="right" w:leader="dot" w:pos="8630"/>
        </w:tabs>
        <w:rPr>
          <w:del w:id="1171" w:author="Mihai Budiu" w:date="2016-04-08T13:06:00Z"/>
          <w:rFonts w:asciiTheme="minorHAnsi" w:eastAsiaTheme="minorEastAsia" w:hAnsiTheme="minorHAnsi" w:cstheme="minorBidi"/>
          <w:noProof/>
          <w:sz w:val="24"/>
        </w:rPr>
      </w:pPr>
      <w:del w:id="1172" w:author="Mihai Budiu" w:date="2016-04-08T13:06:00Z">
        <w:r w:rsidRPr="002407D0" w:rsidDel="002407D0">
          <w:rPr>
            <w:rStyle w:val="Hyperlink"/>
            <w:noProof/>
          </w:rPr>
          <w:delText>6.1</w:delText>
        </w:r>
        <w:r w:rsidDel="002407D0">
          <w:rPr>
            <w:rFonts w:asciiTheme="minorHAnsi" w:eastAsiaTheme="minorEastAsia" w:hAnsiTheme="minorHAnsi" w:cstheme="minorBidi"/>
            <w:noProof/>
            <w:sz w:val="24"/>
          </w:rPr>
          <w:tab/>
        </w:r>
        <w:r w:rsidRPr="002407D0" w:rsidDel="002407D0">
          <w:rPr>
            <w:rStyle w:val="Hyperlink"/>
            <w:noProof/>
          </w:rPr>
          <w:delText>The target architecture</w:delText>
        </w:r>
        <w:r w:rsidDel="002407D0">
          <w:rPr>
            <w:noProof/>
            <w:webHidden/>
          </w:rPr>
          <w:tab/>
          <w:delText>11</w:delText>
        </w:r>
      </w:del>
    </w:p>
    <w:p w14:paraId="2EF9EC3B" w14:textId="77777777" w:rsidR="00AC1C0D" w:rsidDel="002407D0" w:rsidRDefault="00AC1C0D">
      <w:pPr>
        <w:pStyle w:val="TOC2"/>
        <w:tabs>
          <w:tab w:val="left" w:pos="960"/>
          <w:tab w:val="right" w:leader="dot" w:pos="8630"/>
        </w:tabs>
        <w:rPr>
          <w:del w:id="1173" w:author="Mihai Budiu" w:date="2016-04-08T13:06:00Z"/>
          <w:rFonts w:asciiTheme="minorHAnsi" w:eastAsiaTheme="minorEastAsia" w:hAnsiTheme="minorHAnsi" w:cstheme="minorBidi"/>
          <w:noProof/>
          <w:sz w:val="24"/>
        </w:rPr>
      </w:pPr>
      <w:del w:id="1174" w:author="Mihai Budiu" w:date="2016-04-08T13:06:00Z">
        <w:r w:rsidRPr="002407D0" w:rsidDel="002407D0">
          <w:rPr>
            <w:rStyle w:val="Hyperlink"/>
            <w:noProof/>
          </w:rPr>
          <w:delText>6.2</w:delText>
        </w:r>
        <w:r w:rsidDel="002407D0">
          <w:rPr>
            <w:rFonts w:asciiTheme="minorHAnsi" w:eastAsiaTheme="minorEastAsia" w:hAnsiTheme="minorHAnsi" w:cstheme="minorBidi"/>
            <w:noProof/>
            <w:sz w:val="24"/>
          </w:rPr>
          <w:tab/>
        </w:r>
        <w:r w:rsidRPr="002407D0" w:rsidDel="002407D0">
          <w:rPr>
            <w:rStyle w:val="Hyperlink"/>
            <w:noProof/>
          </w:rPr>
          <w:delText>P4 program data plane interfaces</w:delText>
        </w:r>
        <w:r w:rsidDel="002407D0">
          <w:rPr>
            <w:noProof/>
            <w:webHidden/>
          </w:rPr>
          <w:tab/>
          <w:delText>12</w:delText>
        </w:r>
      </w:del>
    </w:p>
    <w:p w14:paraId="44E85A17" w14:textId="77777777" w:rsidR="00AC1C0D" w:rsidDel="002407D0" w:rsidRDefault="00AC1C0D">
      <w:pPr>
        <w:pStyle w:val="TOC2"/>
        <w:tabs>
          <w:tab w:val="left" w:pos="960"/>
          <w:tab w:val="right" w:leader="dot" w:pos="8630"/>
        </w:tabs>
        <w:rPr>
          <w:del w:id="1175" w:author="Mihai Budiu" w:date="2016-04-08T13:06:00Z"/>
          <w:rFonts w:asciiTheme="minorHAnsi" w:eastAsiaTheme="minorEastAsia" w:hAnsiTheme="minorHAnsi" w:cstheme="minorBidi"/>
          <w:noProof/>
          <w:sz w:val="24"/>
        </w:rPr>
      </w:pPr>
      <w:del w:id="1176" w:author="Mihai Budiu" w:date="2016-04-08T13:06:00Z">
        <w:r w:rsidRPr="002407D0" w:rsidDel="002407D0">
          <w:rPr>
            <w:rStyle w:val="Hyperlink"/>
            <w:noProof/>
          </w:rPr>
          <w:delText>6.3</w:delText>
        </w:r>
        <w:r w:rsidDel="002407D0">
          <w:rPr>
            <w:rFonts w:asciiTheme="minorHAnsi" w:eastAsiaTheme="minorEastAsia" w:hAnsiTheme="minorHAnsi" w:cstheme="minorBidi"/>
            <w:noProof/>
            <w:sz w:val="24"/>
          </w:rPr>
          <w:tab/>
        </w:r>
        <w:r w:rsidRPr="002407D0" w:rsidDel="002407D0">
          <w:rPr>
            <w:rStyle w:val="Hyperlink"/>
            <w:noProof/>
          </w:rPr>
          <w:delText>External units with predefined functionality</w:delText>
        </w:r>
        <w:r w:rsidDel="002407D0">
          <w:rPr>
            <w:noProof/>
            <w:webHidden/>
          </w:rPr>
          <w:tab/>
          <w:delText>13</w:delText>
        </w:r>
      </w:del>
    </w:p>
    <w:p w14:paraId="20D50936" w14:textId="77777777" w:rsidR="00AC1C0D" w:rsidDel="002407D0" w:rsidRDefault="00AC1C0D">
      <w:pPr>
        <w:pStyle w:val="TOC1"/>
        <w:rPr>
          <w:del w:id="1177" w:author="Mihai Budiu" w:date="2016-04-08T13:06:00Z"/>
          <w:rFonts w:asciiTheme="minorHAnsi" w:eastAsiaTheme="minorEastAsia" w:hAnsiTheme="minorHAnsi" w:cstheme="minorBidi"/>
          <w:noProof/>
          <w:sz w:val="24"/>
        </w:rPr>
      </w:pPr>
      <w:del w:id="1178" w:author="Mihai Budiu" w:date="2016-04-08T13:06:00Z">
        <w:r w:rsidRPr="002407D0" w:rsidDel="002407D0">
          <w:rPr>
            <w:rStyle w:val="Hyperlink"/>
            <w:noProof/>
          </w:rPr>
          <w:delText>7</w:delText>
        </w:r>
        <w:r w:rsidDel="002407D0">
          <w:rPr>
            <w:rFonts w:asciiTheme="minorHAnsi" w:eastAsiaTheme="minorEastAsia" w:hAnsiTheme="minorHAnsi" w:cstheme="minorBidi"/>
            <w:noProof/>
            <w:sz w:val="24"/>
          </w:rPr>
          <w:tab/>
        </w:r>
        <w:r w:rsidRPr="002407D0" w:rsidDel="002407D0">
          <w:rPr>
            <w:rStyle w:val="Hyperlink"/>
            <w:noProof/>
          </w:rPr>
          <w:delText>An example: programming a simple switch</w:delText>
        </w:r>
        <w:r w:rsidDel="002407D0">
          <w:rPr>
            <w:noProof/>
            <w:webHidden/>
          </w:rPr>
          <w:tab/>
          <w:delText>13</w:delText>
        </w:r>
      </w:del>
    </w:p>
    <w:p w14:paraId="27CF22D4" w14:textId="77777777" w:rsidR="00AC1C0D" w:rsidDel="002407D0" w:rsidRDefault="00AC1C0D">
      <w:pPr>
        <w:pStyle w:val="TOC2"/>
        <w:tabs>
          <w:tab w:val="left" w:pos="960"/>
          <w:tab w:val="right" w:leader="dot" w:pos="8630"/>
        </w:tabs>
        <w:rPr>
          <w:del w:id="1179" w:author="Mihai Budiu" w:date="2016-04-08T13:06:00Z"/>
          <w:rFonts w:asciiTheme="minorHAnsi" w:eastAsiaTheme="minorEastAsia" w:hAnsiTheme="minorHAnsi" w:cstheme="minorBidi"/>
          <w:noProof/>
          <w:sz w:val="24"/>
        </w:rPr>
      </w:pPr>
      <w:del w:id="1180" w:author="Mihai Budiu" w:date="2016-04-08T13:06:00Z">
        <w:r w:rsidRPr="002407D0" w:rsidDel="002407D0">
          <w:rPr>
            <w:rStyle w:val="Hyperlink"/>
            <w:noProof/>
          </w:rPr>
          <w:delText>7.1</w:delText>
        </w:r>
        <w:r w:rsidDel="002407D0">
          <w:rPr>
            <w:rFonts w:asciiTheme="minorHAnsi" w:eastAsiaTheme="minorEastAsia" w:hAnsiTheme="minorHAnsi" w:cstheme="minorBidi"/>
            <w:noProof/>
            <w:sz w:val="24"/>
          </w:rPr>
          <w:tab/>
        </w:r>
        <w:r w:rsidRPr="002407D0" w:rsidDel="002407D0">
          <w:rPr>
            <w:rStyle w:val="Hyperlink"/>
            <w:noProof/>
          </w:rPr>
          <w:delText>Simple Switch architecture declaration</w:delText>
        </w:r>
        <w:r w:rsidDel="002407D0">
          <w:rPr>
            <w:noProof/>
            <w:webHidden/>
          </w:rPr>
          <w:tab/>
          <w:delText>14</w:delText>
        </w:r>
      </w:del>
    </w:p>
    <w:p w14:paraId="5077DA0F" w14:textId="77777777" w:rsidR="00AC1C0D" w:rsidDel="002407D0" w:rsidRDefault="00AC1C0D">
      <w:pPr>
        <w:pStyle w:val="TOC2"/>
        <w:tabs>
          <w:tab w:val="left" w:pos="960"/>
          <w:tab w:val="right" w:leader="dot" w:pos="8630"/>
        </w:tabs>
        <w:rPr>
          <w:del w:id="1181" w:author="Mihai Budiu" w:date="2016-04-08T13:06:00Z"/>
          <w:rFonts w:asciiTheme="minorHAnsi" w:eastAsiaTheme="minorEastAsia" w:hAnsiTheme="minorHAnsi" w:cstheme="minorBidi"/>
          <w:noProof/>
          <w:sz w:val="24"/>
        </w:rPr>
      </w:pPr>
      <w:del w:id="1182" w:author="Mihai Budiu" w:date="2016-04-08T13:06:00Z">
        <w:r w:rsidRPr="002407D0" w:rsidDel="002407D0">
          <w:rPr>
            <w:rStyle w:val="Hyperlink"/>
            <w:noProof/>
          </w:rPr>
          <w:delText>7.2</w:delText>
        </w:r>
        <w:r w:rsidDel="002407D0">
          <w:rPr>
            <w:rFonts w:asciiTheme="minorHAnsi" w:eastAsiaTheme="minorEastAsia" w:hAnsiTheme="minorHAnsi" w:cstheme="minorBidi"/>
            <w:noProof/>
            <w:sz w:val="24"/>
          </w:rPr>
          <w:tab/>
        </w:r>
        <w:r w:rsidRPr="002407D0" w:rsidDel="002407D0">
          <w:rPr>
            <w:rStyle w:val="Hyperlink"/>
            <w:noProof/>
          </w:rPr>
          <w:delText>Simple switch data plane architecture description</w:delText>
        </w:r>
        <w:r w:rsidDel="002407D0">
          <w:rPr>
            <w:noProof/>
            <w:webHidden/>
          </w:rPr>
          <w:tab/>
          <w:delText>17</w:delText>
        </w:r>
      </w:del>
    </w:p>
    <w:p w14:paraId="20F55063" w14:textId="77777777" w:rsidR="00AC1C0D" w:rsidDel="002407D0" w:rsidRDefault="00AC1C0D">
      <w:pPr>
        <w:pStyle w:val="TOC3"/>
        <w:tabs>
          <w:tab w:val="left" w:pos="1200"/>
          <w:tab w:val="right" w:leader="dot" w:pos="8630"/>
        </w:tabs>
        <w:rPr>
          <w:del w:id="1183" w:author="Mihai Budiu" w:date="2016-04-08T13:06:00Z"/>
          <w:rFonts w:asciiTheme="minorHAnsi" w:eastAsiaTheme="minorEastAsia" w:hAnsiTheme="minorHAnsi" w:cstheme="minorBidi"/>
          <w:noProof/>
          <w:sz w:val="24"/>
        </w:rPr>
      </w:pPr>
      <w:del w:id="1184" w:author="Mihai Budiu" w:date="2016-04-08T13:06:00Z">
        <w:r w:rsidRPr="002407D0" w:rsidDel="002407D0">
          <w:rPr>
            <w:rStyle w:val="Hyperlink"/>
            <w:noProof/>
          </w:rPr>
          <w:delText>7.2.1</w:delText>
        </w:r>
        <w:r w:rsidDel="002407D0">
          <w:rPr>
            <w:rFonts w:asciiTheme="minorHAnsi" w:eastAsiaTheme="minorEastAsia" w:hAnsiTheme="minorHAnsi" w:cstheme="minorBidi"/>
            <w:noProof/>
            <w:sz w:val="24"/>
          </w:rPr>
          <w:tab/>
        </w:r>
        <w:r w:rsidRPr="002407D0" w:rsidDel="002407D0">
          <w:rPr>
            <w:rStyle w:val="Hyperlink"/>
            <w:noProof/>
          </w:rPr>
          <w:delText>The arbiter block</w:delText>
        </w:r>
        <w:r w:rsidDel="002407D0">
          <w:rPr>
            <w:noProof/>
            <w:webHidden/>
          </w:rPr>
          <w:tab/>
          <w:delText>17</w:delText>
        </w:r>
      </w:del>
    </w:p>
    <w:p w14:paraId="7E199EC2" w14:textId="77777777" w:rsidR="00AC1C0D" w:rsidDel="002407D0" w:rsidRDefault="00AC1C0D">
      <w:pPr>
        <w:pStyle w:val="TOC3"/>
        <w:tabs>
          <w:tab w:val="left" w:pos="1200"/>
          <w:tab w:val="right" w:leader="dot" w:pos="8630"/>
        </w:tabs>
        <w:rPr>
          <w:del w:id="1185" w:author="Mihai Budiu" w:date="2016-04-08T13:06:00Z"/>
          <w:rFonts w:asciiTheme="minorHAnsi" w:eastAsiaTheme="minorEastAsia" w:hAnsiTheme="minorHAnsi" w:cstheme="minorBidi"/>
          <w:noProof/>
          <w:sz w:val="24"/>
        </w:rPr>
      </w:pPr>
      <w:del w:id="1186" w:author="Mihai Budiu" w:date="2016-04-08T13:06:00Z">
        <w:r w:rsidRPr="002407D0" w:rsidDel="002407D0">
          <w:rPr>
            <w:rStyle w:val="Hyperlink"/>
            <w:noProof/>
          </w:rPr>
          <w:delText>7.2.2</w:delText>
        </w:r>
        <w:r w:rsidDel="002407D0">
          <w:rPr>
            <w:rFonts w:asciiTheme="minorHAnsi" w:eastAsiaTheme="minorEastAsia" w:hAnsiTheme="minorHAnsi" w:cstheme="minorBidi"/>
            <w:noProof/>
            <w:sz w:val="24"/>
          </w:rPr>
          <w:tab/>
        </w:r>
        <w:r w:rsidRPr="002407D0" w:rsidDel="002407D0">
          <w:rPr>
            <w:rStyle w:val="Hyperlink"/>
            <w:noProof/>
          </w:rPr>
          <w:delText>The parser runtime block</w:delText>
        </w:r>
        <w:r w:rsidDel="002407D0">
          <w:rPr>
            <w:noProof/>
            <w:webHidden/>
          </w:rPr>
          <w:tab/>
          <w:delText>17</w:delText>
        </w:r>
      </w:del>
    </w:p>
    <w:p w14:paraId="37EC6C8B" w14:textId="77777777" w:rsidR="00AC1C0D" w:rsidDel="002407D0" w:rsidRDefault="00AC1C0D">
      <w:pPr>
        <w:pStyle w:val="TOC3"/>
        <w:tabs>
          <w:tab w:val="left" w:pos="1200"/>
          <w:tab w:val="right" w:leader="dot" w:pos="8630"/>
        </w:tabs>
        <w:rPr>
          <w:del w:id="1187" w:author="Mihai Budiu" w:date="2016-04-08T13:06:00Z"/>
          <w:rFonts w:asciiTheme="minorHAnsi" w:eastAsiaTheme="minorEastAsia" w:hAnsiTheme="minorHAnsi" w:cstheme="minorBidi"/>
          <w:noProof/>
          <w:sz w:val="24"/>
        </w:rPr>
      </w:pPr>
      <w:del w:id="1188" w:author="Mihai Budiu" w:date="2016-04-08T13:06:00Z">
        <w:r w:rsidRPr="002407D0" w:rsidDel="002407D0">
          <w:rPr>
            <w:rStyle w:val="Hyperlink"/>
            <w:noProof/>
          </w:rPr>
          <w:delText>7.2.3</w:delText>
        </w:r>
        <w:r w:rsidDel="002407D0">
          <w:rPr>
            <w:rFonts w:asciiTheme="minorHAnsi" w:eastAsiaTheme="minorEastAsia" w:hAnsiTheme="minorHAnsi" w:cstheme="minorBidi"/>
            <w:noProof/>
            <w:sz w:val="24"/>
          </w:rPr>
          <w:tab/>
        </w:r>
        <w:r w:rsidRPr="002407D0" w:rsidDel="002407D0">
          <w:rPr>
            <w:rStyle w:val="Hyperlink"/>
            <w:noProof/>
          </w:rPr>
          <w:delText>The demux block</w:delText>
        </w:r>
        <w:r w:rsidDel="002407D0">
          <w:rPr>
            <w:noProof/>
            <w:webHidden/>
          </w:rPr>
          <w:tab/>
          <w:delText>17</w:delText>
        </w:r>
      </w:del>
    </w:p>
    <w:p w14:paraId="040CD1EA" w14:textId="77777777" w:rsidR="00AC1C0D" w:rsidDel="002407D0" w:rsidRDefault="00AC1C0D">
      <w:pPr>
        <w:pStyle w:val="TOC3"/>
        <w:tabs>
          <w:tab w:val="left" w:pos="1200"/>
          <w:tab w:val="right" w:leader="dot" w:pos="8630"/>
        </w:tabs>
        <w:rPr>
          <w:del w:id="1189" w:author="Mihai Budiu" w:date="2016-04-08T13:06:00Z"/>
          <w:rFonts w:asciiTheme="minorHAnsi" w:eastAsiaTheme="minorEastAsia" w:hAnsiTheme="minorHAnsi" w:cstheme="minorBidi"/>
          <w:noProof/>
          <w:sz w:val="24"/>
        </w:rPr>
      </w:pPr>
      <w:del w:id="1190" w:author="Mihai Budiu" w:date="2016-04-08T13:06:00Z">
        <w:r w:rsidRPr="002407D0" w:rsidDel="002407D0">
          <w:rPr>
            <w:rStyle w:val="Hyperlink"/>
            <w:noProof/>
          </w:rPr>
          <w:delText>7.2.4</w:delText>
        </w:r>
        <w:r w:rsidDel="002407D0">
          <w:rPr>
            <w:rFonts w:asciiTheme="minorHAnsi" w:eastAsiaTheme="minorEastAsia" w:hAnsiTheme="minorHAnsi" w:cstheme="minorBidi"/>
            <w:noProof/>
            <w:sz w:val="24"/>
          </w:rPr>
          <w:tab/>
        </w:r>
        <w:r w:rsidRPr="002407D0" w:rsidDel="002407D0">
          <w:rPr>
            <w:rStyle w:val="Hyperlink"/>
            <w:noProof/>
          </w:rPr>
          <w:delText>Available extern blocks</w:delText>
        </w:r>
        <w:r w:rsidDel="002407D0">
          <w:rPr>
            <w:noProof/>
            <w:webHidden/>
          </w:rPr>
          <w:tab/>
          <w:delText>18</w:delText>
        </w:r>
      </w:del>
    </w:p>
    <w:p w14:paraId="7ADDA112" w14:textId="77777777" w:rsidR="00AC1C0D" w:rsidDel="002407D0" w:rsidRDefault="00AC1C0D">
      <w:pPr>
        <w:pStyle w:val="TOC2"/>
        <w:tabs>
          <w:tab w:val="left" w:pos="960"/>
          <w:tab w:val="right" w:leader="dot" w:pos="8630"/>
        </w:tabs>
        <w:rPr>
          <w:del w:id="1191" w:author="Mihai Budiu" w:date="2016-04-08T13:06:00Z"/>
          <w:rFonts w:asciiTheme="minorHAnsi" w:eastAsiaTheme="minorEastAsia" w:hAnsiTheme="minorHAnsi" w:cstheme="minorBidi"/>
          <w:noProof/>
          <w:sz w:val="24"/>
        </w:rPr>
      </w:pPr>
      <w:del w:id="1192" w:author="Mihai Budiu" w:date="2016-04-08T13:06:00Z">
        <w:r w:rsidRPr="002407D0" w:rsidDel="002407D0">
          <w:rPr>
            <w:rStyle w:val="Hyperlink"/>
            <w:noProof/>
          </w:rPr>
          <w:delText>7.3</w:delText>
        </w:r>
        <w:r w:rsidDel="002407D0">
          <w:rPr>
            <w:rFonts w:asciiTheme="minorHAnsi" w:eastAsiaTheme="minorEastAsia" w:hAnsiTheme="minorHAnsi" w:cstheme="minorBidi"/>
            <w:noProof/>
            <w:sz w:val="24"/>
          </w:rPr>
          <w:tab/>
        </w:r>
        <w:r w:rsidRPr="002407D0" w:rsidDel="002407D0">
          <w:rPr>
            <w:rStyle w:val="Hyperlink"/>
            <w:noProof/>
          </w:rPr>
          <w:delText>A complete program for the Simple Switch</w:delText>
        </w:r>
        <w:r w:rsidDel="002407D0">
          <w:rPr>
            <w:noProof/>
            <w:webHidden/>
          </w:rPr>
          <w:tab/>
          <w:delText>18</w:delText>
        </w:r>
      </w:del>
    </w:p>
    <w:p w14:paraId="2379300B" w14:textId="77777777" w:rsidR="00AC1C0D" w:rsidDel="002407D0" w:rsidRDefault="00AC1C0D">
      <w:pPr>
        <w:pStyle w:val="TOC1"/>
        <w:rPr>
          <w:del w:id="1193" w:author="Mihai Budiu" w:date="2016-04-08T13:06:00Z"/>
          <w:rFonts w:asciiTheme="minorHAnsi" w:eastAsiaTheme="minorEastAsia" w:hAnsiTheme="minorHAnsi" w:cstheme="minorBidi"/>
          <w:noProof/>
          <w:sz w:val="24"/>
        </w:rPr>
      </w:pPr>
      <w:del w:id="1194" w:author="Mihai Budiu" w:date="2016-04-08T13:06:00Z">
        <w:r w:rsidRPr="002407D0" w:rsidDel="002407D0">
          <w:rPr>
            <w:rStyle w:val="Hyperlink"/>
            <w:noProof/>
          </w:rPr>
          <w:delText>8</w:delText>
        </w:r>
        <w:r w:rsidDel="002407D0">
          <w:rPr>
            <w:rFonts w:asciiTheme="minorHAnsi" w:eastAsiaTheme="minorEastAsia" w:hAnsiTheme="minorHAnsi" w:cstheme="minorBidi"/>
            <w:noProof/>
            <w:sz w:val="24"/>
          </w:rPr>
          <w:tab/>
        </w:r>
        <w:r w:rsidRPr="002407D0" w:rsidDel="002407D0">
          <w:rPr>
            <w:rStyle w:val="Hyperlink"/>
            <w:noProof/>
          </w:rPr>
          <w:delText>P4 Language definition</w:delText>
        </w:r>
        <w:r w:rsidDel="002407D0">
          <w:rPr>
            <w:noProof/>
            <w:webHidden/>
          </w:rPr>
          <w:tab/>
          <w:delText>23</w:delText>
        </w:r>
      </w:del>
    </w:p>
    <w:p w14:paraId="7B34DD40" w14:textId="77777777" w:rsidR="00AC1C0D" w:rsidDel="002407D0" w:rsidRDefault="00AC1C0D">
      <w:pPr>
        <w:pStyle w:val="TOC2"/>
        <w:tabs>
          <w:tab w:val="left" w:pos="960"/>
          <w:tab w:val="right" w:leader="dot" w:pos="8630"/>
        </w:tabs>
        <w:rPr>
          <w:del w:id="1195" w:author="Mihai Budiu" w:date="2016-04-08T13:06:00Z"/>
          <w:rFonts w:asciiTheme="minorHAnsi" w:eastAsiaTheme="minorEastAsia" w:hAnsiTheme="minorHAnsi" w:cstheme="minorBidi"/>
          <w:noProof/>
          <w:sz w:val="24"/>
        </w:rPr>
      </w:pPr>
      <w:del w:id="1196" w:author="Mihai Budiu" w:date="2016-04-08T13:06:00Z">
        <w:r w:rsidRPr="002407D0" w:rsidDel="002407D0">
          <w:rPr>
            <w:rStyle w:val="Hyperlink"/>
            <w:noProof/>
          </w:rPr>
          <w:delText>8.1</w:delText>
        </w:r>
        <w:r w:rsidDel="002407D0">
          <w:rPr>
            <w:rFonts w:asciiTheme="minorHAnsi" w:eastAsiaTheme="minorEastAsia" w:hAnsiTheme="minorHAnsi" w:cstheme="minorBidi"/>
            <w:noProof/>
            <w:sz w:val="24"/>
          </w:rPr>
          <w:tab/>
        </w:r>
        <w:r w:rsidRPr="002407D0" w:rsidDel="002407D0">
          <w:rPr>
            <w:rStyle w:val="Hyperlink"/>
            <w:noProof/>
          </w:rPr>
          <w:delText>Syntax and semantics</w:delText>
        </w:r>
        <w:r w:rsidDel="002407D0">
          <w:rPr>
            <w:noProof/>
            <w:webHidden/>
          </w:rPr>
          <w:tab/>
          <w:delText>23</w:delText>
        </w:r>
      </w:del>
    </w:p>
    <w:p w14:paraId="3618D67D" w14:textId="77777777" w:rsidR="00AC1C0D" w:rsidDel="002407D0" w:rsidRDefault="00AC1C0D">
      <w:pPr>
        <w:pStyle w:val="TOC3"/>
        <w:tabs>
          <w:tab w:val="left" w:pos="1200"/>
          <w:tab w:val="right" w:leader="dot" w:pos="8630"/>
        </w:tabs>
        <w:rPr>
          <w:del w:id="1197" w:author="Mihai Budiu" w:date="2016-04-08T13:06:00Z"/>
          <w:rFonts w:asciiTheme="minorHAnsi" w:eastAsiaTheme="minorEastAsia" w:hAnsiTheme="minorHAnsi" w:cstheme="minorBidi"/>
          <w:noProof/>
          <w:sz w:val="24"/>
        </w:rPr>
      </w:pPr>
      <w:del w:id="1198" w:author="Mihai Budiu" w:date="2016-04-08T13:06:00Z">
        <w:r w:rsidRPr="002407D0" w:rsidDel="002407D0">
          <w:rPr>
            <w:rStyle w:val="Hyperlink"/>
            <w:noProof/>
          </w:rPr>
          <w:delText>8.1.1</w:delText>
        </w:r>
        <w:r w:rsidDel="002407D0">
          <w:rPr>
            <w:rFonts w:asciiTheme="minorHAnsi" w:eastAsiaTheme="minorEastAsia" w:hAnsiTheme="minorHAnsi" w:cstheme="minorBidi"/>
            <w:noProof/>
            <w:sz w:val="24"/>
          </w:rPr>
          <w:tab/>
        </w:r>
        <w:r w:rsidRPr="002407D0" w:rsidDel="002407D0">
          <w:rPr>
            <w:rStyle w:val="Hyperlink"/>
            <w:noProof/>
          </w:rPr>
          <w:delText>Grammar</w:delText>
        </w:r>
        <w:r w:rsidDel="002407D0">
          <w:rPr>
            <w:noProof/>
            <w:webHidden/>
          </w:rPr>
          <w:tab/>
          <w:delText>23</w:delText>
        </w:r>
      </w:del>
    </w:p>
    <w:p w14:paraId="71E94529" w14:textId="77777777" w:rsidR="00AC1C0D" w:rsidDel="002407D0" w:rsidRDefault="00AC1C0D">
      <w:pPr>
        <w:pStyle w:val="TOC3"/>
        <w:tabs>
          <w:tab w:val="left" w:pos="1200"/>
          <w:tab w:val="right" w:leader="dot" w:pos="8630"/>
        </w:tabs>
        <w:rPr>
          <w:del w:id="1199" w:author="Mihai Budiu" w:date="2016-04-08T13:06:00Z"/>
          <w:rFonts w:asciiTheme="minorHAnsi" w:eastAsiaTheme="minorEastAsia" w:hAnsiTheme="minorHAnsi" w:cstheme="minorBidi"/>
          <w:noProof/>
          <w:sz w:val="24"/>
        </w:rPr>
      </w:pPr>
      <w:del w:id="1200" w:author="Mihai Budiu" w:date="2016-04-08T13:06:00Z">
        <w:r w:rsidRPr="002407D0" w:rsidDel="002407D0">
          <w:rPr>
            <w:rStyle w:val="Hyperlink"/>
            <w:noProof/>
          </w:rPr>
          <w:delText>8.1.2</w:delText>
        </w:r>
        <w:r w:rsidDel="002407D0">
          <w:rPr>
            <w:rFonts w:asciiTheme="minorHAnsi" w:eastAsiaTheme="minorEastAsia" w:hAnsiTheme="minorHAnsi" w:cstheme="minorBidi"/>
            <w:noProof/>
            <w:sz w:val="24"/>
          </w:rPr>
          <w:tab/>
        </w:r>
        <w:r w:rsidRPr="002407D0" w:rsidDel="002407D0">
          <w:rPr>
            <w:rStyle w:val="Hyperlink"/>
            <w:noProof/>
          </w:rPr>
          <w:delText>Semantics and the P4 abstract machines</w:delText>
        </w:r>
        <w:r w:rsidDel="002407D0">
          <w:rPr>
            <w:noProof/>
            <w:webHidden/>
          </w:rPr>
          <w:tab/>
          <w:delText>24</w:delText>
        </w:r>
      </w:del>
    </w:p>
    <w:p w14:paraId="1D0F283D" w14:textId="77777777" w:rsidR="00AC1C0D" w:rsidDel="002407D0" w:rsidRDefault="00AC1C0D">
      <w:pPr>
        <w:pStyle w:val="TOC2"/>
        <w:tabs>
          <w:tab w:val="left" w:pos="960"/>
          <w:tab w:val="right" w:leader="dot" w:pos="8630"/>
        </w:tabs>
        <w:rPr>
          <w:del w:id="1201" w:author="Mihai Budiu" w:date="2016-04-08T13:06:00Z"/>
          <w:rFonts w:asciiTheme="minorHAnsi" w:eastAsiaTheme="minorEastAsia" w:hAnsiTheme="minorHAnsi" w:cstheme="minorBidi"/>
          <w:noProof/>
          <w:sz w:val="24"/>
        </w:rPr>
      </w:pPr>
      <w:del w:id="1202" w:author="Mihai Budiu" w:date="2016-04-08T13:06:00Z">
        <w:r w:rsidRPr="002407D0" w:rsidDel="002407D0">
          <w:rPr>
            <w:rStyle w:val="Hyperlink"/>
            <w:noProof/>
          </w:rPr>
          <w:delText>8.2</w:delText>
        </w:r>
        <w:r w:rsidDel="002407D0">
          <w:rPr>
            <w:rFonts w:asciiTheme="minorHAnsi" w:eastAsiaTheme="minorEastAsia" w:hAnsiTheme="minorHAnsi" w:cstheme="minorBidi"/>
            <w:noProof/>
            <w:sz w:val="24"/>
          </w:rPr>
          <w:tab/>
        </w:r>
        <w:r w:rsidRPr="002407D0" w:rsidDel="002407D0">
          <w:rPr>
            <w:rStyle w:val="Hyperlink"/>
            <w:noProof/>
          </w:rPr>
          <w:delText>Preprocessing</w:delText>
        </w:r>
        <w:r w:rsidDel="002407D0">
          <w:rPr>
            <w:noProof/>
            <w:webHidden/>
          </w:rPr>
          <w:tab/>
          <w:delText>24</w:delText>
        </w:r>
      </w:del>
    </w:p>
    <w:p w14:paraId="698766D4" w14:textId="77777777" w:rsidR="00AC1C0D" w:rsidDel="002407D0" w:rsidRDefault="00AC1C0D">
      <w:pPr>
        <w:pStyle w:val="TOC3"/>
        <w:tabs>
          <w:tab w:val="left" w:pos="1200"/>
          <w:tab w:val="right" w:leader="dot" w:pos="8630"/>
        </w:tabs>
        <w:rPr>
          <w:del w:id="1203" w:author="Mihai Budiu" w:date="2016-04-08T13:06:00Z"/>
          <w:rFonts w:asciiTheme="minorHAnsi" w:eastAsiaTheme="minorEastAsia" w:hAnsiTheme="minorHAnsi" w:cstheme="minorBidi"/>
          <w:noProof/>
          <w:sz w:val="24"/>
        </w:rPr>
      </w:pPr>
      <w:del w:id="1204" w:author="Mihai Budiu" w:date="2016-04-08T13:06:00Z">
        <w:r w:rsidRPr="002407D0" w:rsidDel="002407D0">
          <w:rPr>
            <w:rStyle w:val="Hyperlink"/>
            <w:noProof/>
          </w:rPr>
          <w:delText>8.2.1</w:delText>
        </w:r>
        <w:r w:rsidDel="002407D0">
          <w:rPr>
            <w:rFonts w:asciiTheme="minorHAnsi" w:eastAsiaTheme="minorEastAsia" w:hAnsiTheme="minorHAnsi" w:cstheme="minorBidi"/>
            <w:noProof/>
            <w:sz w:val="24"/>
          </w:rPr>
          <w:tab/>
        </w:r>
        <w:r w:rsidRPr="002407D0" w:rsidDel="002407D0">
          <w:rPr>
            <w:rStyle w:val="Hyperlink"/>
            <w:noProof/>
          </w:rPr>
          <w:delText>P4 core library</w:delText>
        </w:r>
        <w:r w:rsidDel="002407D0">
          <w:rPr>
            <w:noProof/>
            <w:webHidden/>
          </w:rPr>
          <w:tab/>
          <w:delText>25</w:delText>
        </w:r>
      </w:del>
    </w:p>
    <w:p w14:paraId="0A80B57A" w14:textId="77777777" w:rsidR="00AC1C0D" w:rsidDel="002407D0" w:rsidRDefault="00AC1C0D">
      <w:pPr>
        <w:pStyle w:val="TOC2"/>
        <w:tabs>
          <w:tab w:val="left" w:pos="960"/>
          <w:tab w:val="right" w:leader="dot" w:pos="8630"/>
        </w:tabs>
        <w:rPr>
          <w:del w:id="1205" w:author="Mihai Budiu" w:date="2016-04-08T13:06:00Z"/>
          <w:rFonts w:asciiTheme="minorHAnsi" w:eastAsiaTheme="minorEastAsia" w:hAnsiTheme="minorHAnsi" w:cstheme="minorBidi"/>
          <w:noProof/>
          <w:sz w:val="24"/>
        </w:rPr>
      </w:pPr>
      <w:del w:id="1206" w:author="Mihai Budiu" w:date="2016-04-08T13:06:00Z">
        <w:r w:rsidRPr="002407D0" w:rsidDel="002407D0">
          <w:rPr>
            <w:rStyle w:val="Hyperlink"/>
            <w:noProof/>
          </w:rPr>
          <w:delText>8.3</w:delText>
        </w:r>
        <w:r w:rsidDel="002407D0">
          <w:rPr>
            <w:rFonts w:asciiTheme="minorHAnsi" w:eastAsiaTheme="minorEastAsia" w:hAnsiTheme="minorHAnsi" w:cstheme="minorBidi"/>
            <w:noProof/>
            <w:sz w:val="24"/>
          </w:rPr>
          <w:tab/>
        </w:r>
        <w:r w:rsidRPr="002407D0" w:rsidDel="002407D0">
          <w:rPr>
            <w:rStyle w:val="Hyperlink"/>
            <w:noProof/>
          </w:rPr>
          <w:delText>Lexical constructs</w:delText>
        </w:r>
        <w:r w:rsidDel="002407D0">
          <w:rPr>
            <w:noProof/>
            <w:webHidden/>
          </w:rPr>
          <w:tab/>
          <w:delText>25</w:delText>
        </w:r>
      </w:del>
    </w:p>
    <w:p w14:paraId="06BEB05D" w14:textId="77777777" w:rsidR="00AC1C0D" w:rsidDel="002407D0" w:rsidRDefault="00AC1C0D">
      <w:pPr>
        <w:pStyle w:val="TOC3"/>
        <w:tabs>
          <w:tab w:val="left" w:pos="1200"/>
          <w:tab w:val="right" w:leader="dot" w:pos="8630"/>
        </w:tabs>
        <w:rPr>
          <w:del w:id="1207" w:author="Mihai Budiu" w:date="2016-04-08T13:06:00Z"/>
          <w:rFonts w:asciiTheme="minorHAnsi" w:eastAsiaTheme="minorEastAsia" w:hAnsiTheme="minorHAnsi" w:cstheme="minorBidi"/>
          <w:noProof/>
          <w:sz w:val="24"/>
        </w:rPr>
      </w:pPr>
      <w:del w:id="1208" w:author="Mihai Budiu" w:date="2016-04-08T13:06:00Z">
        <w:r w:rsidRPr="002407D0" w:rsidDel="002407D0">
          <w:rPr>
            <w:rStyle w:val="Hyperlink"/>
            <w:noProof/>
          </w:rPr>
          <w:delText>8.3.1</w:delText>
        </w:r>
        <w:r w:rsidDel="002407D0">
          <w:rPr>
            <w:rFonts w:asciiTheme="minorHAnsi" w:eastAsiaTheme="minorEastAsia" w:hAnsiTheme="minorHAnsi" w:cstheme="minorBidi"/>
            <w:noProof/>
            <w:sz w:val="24"/>
          </w:rPr>
          <w:tab/>
        </w:r>
        <w:r w:rsidRPr="002407D0" w:rsidDel="002407D0">
          <w:rPr>
            <w:rStyle w:val="Hyperlink"/>
            <w:noProof/>
          </w:rPr>
          <w:delText>Comments</w:delText>
        </w:r>
        <w:r w:rsidDel="002407D0">
          <w:rPr>
            <w:noProof/>
            <w:webHidden/>
          </w:rPr>
          <w:tab/>
          <w:delText>25</w:delText>
        </w:r>
      </w:del>
    </w:p>
    <w:p w14:paraId="5C80853F" w14:textId="77777777" w:rsidR="00AC1C0D" w:rsidDel="002407D0" w:rsidRDefault="00AC1C0D">
      <w:pPr>
        <w:pStyle w:val="TOC3"/>
        <w:tabs>
          <w:tab w:val="left" w:pos="1200"/>
          <w:tab w:val="right" w:leader="dot" w:pos="8630"/>
        </w:tabs>
        <w:rPr>
          <w:del w:id="1209" w:author="Mihai Budiu" w:date="2016-04-08T13:06:00Z"/>
          <w:rFonts w:asciiTheme="minorHAnsi" w:eastAsiaTheme="minorEastAsia" w:hAnsiTheme="minorHAnsi" w:cstheme="minorBidi"/>
          <w:noProof/>
          <w:sz w:val="24"/>
        </w:rPr>
      </w:pPr>
      <w:del w:id="1210" w:author="Mihai Budiu" w:date="2016-04-08T13:06:00Z">
        <w:r w:rsidRPr="002407D0" w:rsidDel="002407D0">
          <w:rPr>
            <w:rStyle w:val="Hyperlink"/>
            <w:noProof/>
          </w:rPr>
          <w:delText>8.3.2</w:delText>
        </w:r>
        <w:r w:rsidDel="002407D0">
          <w:rPr>
            <w:rFonts w:asciiTheme="minorHAnsi" w:eastAsiaTheme="minorEastAsia" w:hAnsiTheme="minorHAnsi" w:cstheme="minorBidi"/>
            <w:noProof/>
            <w:sz w:val="24"/>
          </w:rPr>
          <w:tab/>
        </w:r>
        <w:r w:rsidRPr="002407D0" w:rsidDel="002407D0">
          <w:rPr>
            <w:rStyle w:val="Hyperlink"/>
            <w:noProof/>
          </w:rPr>
          <w:delText>Literal constants</w:delText>
        </w:r>
        <w:r w:rsidDel="002407D0">
          <w:rPr>
            <w:noProof/>
            <w:webHidden/>
          </w:rPr>
          <w:tab/>
          <w:delText>25</w:delText>
        </w:r>
      </w:del>
    </w:p>
    <w:p w14:paraId="4984BB32" w14:textId="77777777" w:rsidR="00AC1C0D" w:rsidDel="002407D0" w:rsidRDefault="00AC1C0D">
      <w:pPr>
        <w:pStyle w:val="TOC2"/>
        <w:tabs>
          <w:tab w:val="left" w:pos="960"/>
          <w:tab w:val="right" w:leader="dot" w:pos="8630"/>
        </w:tabs>
        <w:rPr>
          <w:del w:id="1211" w:author="Mihai Budiu" w:date="2016-04-08T13:06:00Z"/>
          <w:rFonts w:asciiTheme="minorHAnsi" w:eastAsiaTheme="minorEastAsia" w:hAnsiTheme="minorHAnsi" w:cstheme="minorBidi"/>
          <w:noProof/>
          <w:sz w:val="24"/>
        </w:rPr>
      </w:pPr>
      <w:del w:id="1212" w:author="Mihai Budiu" w:date="2016-04-08T13:06:00Z">
        <w:r w:rsidRPr="002407D0" w:rsidDel="002407D0">
          <w:rPr>
            <w:rStyle w:val="Hyperlink"/>
            <w:noProof/>
          </w:rPr>
          <w:delText>8.4</w:delText>
        </w:r>
        <w:r w:rsidDel="002407D0">
          <w:rPr>
            <w:rFonts w:asciiTheme="minorHAnsi" w:eastAsiaTheme="minorEastAsia" w:hAnsiTheme="minorHAnsi" w:cstheme="minorBidi"/>
            <w:noProof/>
            <w:sz w:val="24"/>
          </w:rPr>
          <w:tab/>
        </w:r>
        <w:r w:rsidRPr="002407D0" w:rsidDel="002407D0">
          <w:rPr>
            <w:rStyle w:val="Hyperlink"/>
            <w:noProof/>
          </w:rPr>
          <w:delText>Naming conventions</w:delText>
        </w:r>
        <w:r w:rsidDel="002407D0">
          <w:rPr>
            <w:noProof/>
            <w:webHidden/>
          </w:rPr>
          <w:tab/>
          <w:delText>26</w:delText>
        </w:r>
      </w:del>
    </w:p>
    <w:p w14:paraId="040E49EE" w14:textId="77777777" w:rsidR="00AC1C0D" w:rsidDel="002407D0" w:rsidRDefault="00AC1C0D">
      <w:pPr>
        <w:pStyle w:val="TOC2"/>
        <w:tabs>
          <w:tab w:val="left" w:pos="960"/>
          <w:tab w:val="right" w:leader="dot" w:pos="8630"/>
        </w:tabs>
        <w:rPr>
          <w:del w:id="1213" w:author="Mihai Budiu" w:date="2016-04-08T13:06:00Z"/>
          <w:rFonts w:asciiTheme="minorHAnsi" w:eastAsiaTheme="minorEastAsia" w:hAnsiTheme="minorHAnsi" w:cstheme="minorBidi"/>
          <w:noProof/>
          <w:sz w:val="24"/>
        </w:rPr>
      </w:pPr>
      <w:del w:id="1214" w:author="Mihai Budiu" w:date="2016-04-08T13:06:00Z">
        <w:r w:rsidRPr="002407D0" w:rsidDel="002407D0">
          <w:rPr>
            <w:rStyle w:val="Hyperlink"/>
            <w:noProof/>
          </w:rPr>
          <w:delText>8.5</w:delText>
        </w:r>
        <w:r w:rsidDel="002407D0">
          <w:rPr>
            <w:rFonts w:asciiTheme="minorHAnsi" w:eastAsiaTheme="minorEastAsia" w:hAnsiTheme="minorHAnsi" w:cstheme="minorBidi"/>
            <w:noProof/>
            <w:sz w:val="24"/>
          </w:rPr>
          <w:tab/>
        </w:r>
        <w:r w:rsidRPr="002407D0" w:rsidDel="002407D0">
          <w:rPr>
            <w:rStyle w:val="Hyperlink"/>
            <w:noProof/>
          </w:rPr>
          <w:delText>P4 Program structure</w:delText>
        </w:r>
        <w:r w:rsidDel="002407D0">
          <w:rPr>
            <w:noProof/>
            <w:webHidden/>
          </w:rPr>
          <w:tab/>
          <w:delText>26</w:delText>
        </w:r>
      </w:del>
    </w:p>
    <w:p w14:paraId="3336DDFE" w14:textId="77777777" w:rsidR="00AC1C0D" w:rsidDel="002407D0" w:rsidRDefault="00AC1C0D">
      <w:pPr>
        <w:pStyle w:val="TOC3"/>
        <w:tabs>
          <w:tab w:val="left" w:pos="1200"/>
          <w:tab w:val="right" w:leader="dot" w:pos="8630"/>
        </w:tabs>
        <w:rPr>
          <w:del w:id="1215" w:author="Mihai Budiu" w:date="2016-04-08T13:06:00Z"/>
          <w:rFonts w:asciiTheme="minorHAnsi" w:eastAsiaTheme="minorEastAsia" w:hAnsiTheme="minorHAnsi" w:cstheme="minorBidi"/>
          <w:noProof/>
          <w:sz w:val="24"/>
        </w:rPr>
      </w:pPr>
      <w:del w:id="1216" w:author="Mihai Budiu" w:date="2016-04-08T13:06:00Z">
        <w:r w:rsidRPr="002407D0" w:rsidDel="002407D0">
          <w:rPr>
            <w:rStyle w:val="Hyperlink"/>
            <w:noProof/>
          </w:rPr>
          <w:delText>8.5.1</w:delText>
        </w:r>
        <w:r w:rsidDel="002407D0">
          <w:rPr>
            <w:rFonts w:asciiTheme="minorHAnsi" w:eastAsiaTheme="minorEastAsia" w:hAnsiTheme="minorHAnsi" w:cstheme="minorBidi"/>
            <w:noProof/>
            <w:sz w:val="24"/>
          </w:rPr>
          <w:tab/>
        </w:r>
        <w:r w:rsidRPr="002407D0" w:rsidDel="002407D0">
          <w:rPr>
            <w:rStyle w:val="Hyperlink"/>
            <w:noProof/>
          </w:rPr>
          <w:delText>Scopes</w:delText>
        </w:r>
        <w:r w:rsidDel="002407D0">
          <w:rPr>
            <w:noProof/>
            <w:webHidden/>
          </w:rPr>
          <w:tab/>
          <w:delText>27</w:delText>
        </w:r>
      </w:del>
    </w:p>
    <w:p w14:paraId="5AEF2B65" w14:textId="77777777" w:rsidR="00AC1C0D" w:rsidDel="002407D0" w:rsidRDefault="00AC1C0D">
      <w:pPr>
        <w:pStyle w:val="TOC3"/>
        <w:tabs>
          <w:tab w:val="left" w:pos="1200"/>
          <w:tab w:val="right" w:leader="dot" w:pos="8630"/>
        </w:tabs>
        <w:rPr>
          <w:del w:id="1217" w:author="Mihai Budiu" w:date="2016-04-08T13:06:00Z"/>
          <w:rFonts w:asciiTheme="minorHAnsi" w:eastAsiaTheme="minorEastAsia" w:hAnsiTheme="minorHAnsi" w:cstheme="minorBidi"/>
          <w:noProof/>
          <w:sz w:val="24"/>
        </w:rPr>
      </w:pPr>
      <w:del w:id="1218" w:author="Mihai Budiu" w:date="2016-04-08T13:06:00Z">
        <w:r w:rsidRPr="002407D0" w:rsidDel="002407D0">
          <w:rPr>
            <w:rStyle w:val="Hyperlink"/>
            <w:noProof/>
          </w:rPr>
          <w:delText>8.5.2</w:delText>
        </w:r>
        <w:r w:rsidDel="002407D0">
          <w:rPr>
            <w:rFonts w:asciiTheme="minorHAnsi" w:eastAsiaTheme="minorEastAsia" w:hAnsiTheme="minorHAnsi" w:cstheme="minorBidi"/>
            <w:noProof/>
            <w:sz w:val="24"/>
          </w:rPr>
          <w:tab/>
        </w:r>
        <w:r w:rsidRPr="002407D0" w:rsidDel="002407D0">
          <w:rPr>
            <w:rStyle w:val="Hyperlink"/>
            <w:noProof/>
          </w:rPr>
          <w:delText>Stateful elements</w:delText>
        </w:r>
        <w:r w:rsidDel="002407D0">
          <w:rPr>
            <w:noProof/>
            <w:webHidden/>
          </w:rPr>
          <w:tab/>
          <w:delText>27</w:delText>
        </w:r>
      </w:del>
    </w:p>
    <w:p w14:paraId="24609E88" w14:textId="77777777" w:rsidR="00AC1C0D" w:rsidDel="002407D0" w:rsidRDefault="00AC1C0D">
      <w:pPr>
        <w:pStyle w:val="TOC2"/>
        <w:tabs>
          <w:tab w:val="left" w:pos="960"/>
          <w:tab w:val="right" w:leader="dot" w:pos="8630"/>
        </w:tabs>
        <w:rPr>
          <w:del w:id="1219" w:author="Mihai Budiu" w:date="2016-04-08T13:06:00Z"/>
          <w:rFonts w:asciiTheme="minorHAnsi" w:eastAsiaTheme="minorEastAsia" w:hAnsiTheme="minorHAnsi" w:cstheme="minorBidi"/>
          <w:noProof/>
          <w:sz w:val="24"/>
        </w:rPr>
      </w:pPr>
      <w:del w:id="1220" w:author="Mihai Budiu" w:date="2016-04-08T13:06:00Z">
        <w:r w:rsidRPr="002407D0" w:rsidDel="002407D0">
          <w:rPr>
            <w:rStyle w:val="Hyperlink"/>
            <w:noProof/>
          </w:rPr>
          <w:delText>8.6</w:delText>
        </w:r>
        <w:r w:rsidDel="002407D0">
          <w:rPr>
            <w:rFonts w:asciiTheme="minorHAnsi" w:eastAsiaTheme="minorEastAsia" w:hAnsiTheme="minorHAnsi" w:cstheme="minorBidi"/>
            <w:noProof/>
            <w:sz w:val="24"/>
          </w:rPr>
          <w:tab/>
        </w:r>
        <w:r w:rsidRPr="002407D0" w:rsidDel="002407D0">
          <w:rPr>
            <w:rStyle w:val="Hyperlink"/>
            <w:noProof/>
          </w:rPr>
          <w:delText>Calling convention: call by copy in/copy out</w:delText>
        </w:r>
        <w:r w:rsidDel="002407D0">
          <w:rPr>
            <w:noProof/>
            <w:webHidden/>
          </w:rPr>
          <w:tab/>
          <w:delText>28</w:delText>
        </w:r>
      </w:del>
    </w:p>
    <w:p w14:paraId="29AE7CE8" w14:textId="77777777" w:rsidR="00AC1C0D" w:rsidDel="002407D0" w:rsidRDefault="00AC1C0D">
      <w:pPr>
        <w:pStyle w:val="TOC2"/>
        <w:tabs>
          <w:tab w:val="left" w:pos="960"/>
          <w:tab w:val="right" w:leader="dot" w:pos="8630"/>
        </w:tabs>
        <w:rPr>
          <w:del w:id="1221" w:author="Mihai Budiu" w:date="2016-04-08T13:06:00Z"/>
          <w:rFonts w:asciiTheme="minorHAnsi" w:eastAsiaTheme="minorEastAsia" w:hAnsiTheme="minorHAnsi" w:cstheme="minorBidi"/>
          <w:noProof/>
          <w:sz w:val="24"/>
        </w:rPr>
      </w:pPr>
      <w:del w:id="1222" w:author="Mihai Budiu" w:date="2016-04-08T13:06:00Z">
        <w:r w:rsidRPr="002407D0" w:rsidDel="002407D0">
          <w:rPr>
            <w:rStyle w:val="Hyperlink"/>
            <w:noProof/>
          </w:rPr>
          <w:delText>8.7</w:delText>
        </w:r>
        <w:r w:rsidDel="002407D0">
          <w:rPr>
            <w:rFonts w:asciiTheme="minorHAnsi" w:eastAsiaTheme="minorEastAsia" w:hAnsiTheme="minorHAnsi" w:cstheme="minorBidi"/>
            <w:noProof/>
            <w:sz w:val="24"/>
          </w:rPr>
          <w:tab/>
        </w:r>
        <w:r w:rsidRPr="002407D0" w:rsidDel="002407D0">
          <w:rPr>
            <w:rStyle w:val="Hyperlink"/>
            <w:noProof/>
          </w:rPr>
          <w:delText>Paths</w:delText>
        </w:r>
        <w:r w:rsidDel="002407D0">
          <w:rPr>
            <w:noProof/>
            <w:webHidden/>
          </w:rPr>
          <w:tab/>
          <w:delText>29</w:delText>
        </w:r>
      </w:del>
    </w:p>
    <w:p w14:paraId="25FA9E49" w14:textId="77777777" w:rsidR="00AC1C0D" w:rsidDel="002407D0" w:rsidRDefault="00AC1C0D">
      <w:pPr>
        <w:pStyle w:val="TOC3"/>
        <w:tabs>
          <w:tab w:val="left" w:pos="1200"/>
          <w:tab w:val="right" w:leader="dot" w:pos="8630"/>
        </w:tabs>
        <w:rPr>
          <w:del w:id="1223" w:author="Mihai Budiu" w:date="2016-04-08T13:06:00Z"/>
          <w:rFonts w:asciiTheme="minorHAnsi" w:eastAsiaTheme="minorEastAsia" w:hAnsiTheme="minorHAnsi" w:cstheme="minorBidi"/>
          <w:noProof/>
          <w:sz w:val="24"/>
        </w:rPr>
      </w:pPr>
      <w:del w:id="1224" w:author="Mihai Budiu" w:date="2016-04-08T13:06:00Z">
        <w:r w:rsidRPr="002407D0" w:rsidDel="002407D0">
          <w:rPr>
            <w:rStyle w:val="Hyperlink"/>
            <w:noProof/>
          </w:rPr>
          <w:delText>8.7.1</w:delText>
        </w:r>
        <w:r w:rsidDel="002407D0">
          <w:rPr>
            <w:rFonts w:asciiTheme="minorHAnsi" w:eastAsiaTheme="minorEastAsia" w:hAnsiTheme="minorHAnsi" w:cstheme="minorBidi"/>
            <w:noProof/>
            <w:sz w:val="24"/>
          </w:rPr>
          <w:tab/>
        </w:r>
        <w:r w:rsidRPr="002407D0" w:rsidDel="002407D0">
          <w:rPr>
            <w:rStyle w:val="Hyperlink"/>
            <w:noProof/>
          </w:rPr>
          <w:delText>Name resolution rules</w:delText>
        </w:r>
        <w:r w:rsidDel="002407D0">
          <w:rPr>
            <w:noProof/>
            <w:webHidden/>
          </w:rPr>
          <w:tab/>
          <w:delText>30</w:delText>
        </w:r>
      </w:del>
    </w:p>
    <w:p w14:paraId="1A970D5F" w14:textId="77777777" w:rsidR="00AC1C0D" w:rsidDel="002407D0" w:rsidRDefault="00AC1C0D">
      <w:pPr>
        <w:pStyle w:val="TOC3"/>
        <w:tabs>
          <w:tab w:val="left" w:pos="1200"/>
          <w:tab w:val="right" w:leader="dot" w:pos="8630"/>
        </w:tabs>
        <w:rPr>
          <w:del w:id="1225" w:author="Mihai Budiu" w:date="2016-04-08T13:06:00Z"/>
          <w:rFonts w:asciiTheme="minorHAnsi" w:eastAsiaTheme="minorEastAsia" w:hAnsiTheme="minorHAnsi" w:cstheme="minorBidi"/>
          <w:noProof/>
          <w:sz w:val="24"/>
        </w:rPr>
      </w:pPr>
      <w:del w:id="1226" w:author="Mihai Budiu" w:date="2016-04-08T13:06:00Z">
        <w:r w:rsidRPr="002407D0" w:rsidDel="002407D0">
          <w:rPr>
            <w:rStyle w:val="Hyperlink"/>
            <w:noProof/>
          </w:rPr>
          <w:delText>8.7.2</w:delText>
        </w:r>
        <w:r w:rsidDel="002407D0">
          <w:rPr>
            <w:rFonts w:asciiTheme="minorHAnsi" w:eastAsiaTheme="minorEastAsia" w:hAnsiTheme="minorHAnsi" w:cstheme="minorBidi"/>
            <w:noProof/>
            <w:sz w:val="24"/>
          </w:rPr>
          <w:tab/>
        </w:r>
        <w:r w:rsidRPr="002407D0" w:rsidDel="002407D0">
          <w:rPr>
            <w:rStyle w:val="Hyperlink"/>
            <w:noProof/>
          </w:rPr>
          <w:delText>Visibility</w:delText>
        </w:r>
        <w:r w:rsidDel="002407D0">
          <w:rPr>
            <w:noProof/>
            <w:webHidden/>
          </w:rPr>
          <w:tab/>
          <w:delText>30</w:delText>
        </w:r>
      </w:del>
    </w:p>
    <w:p w14:paraId="2FE8A77D" w14:textId="77777777" w:rsidR="00AC1C0D" w:rsidDel="002407D0" w:rsidRDefault="00AC1C0D">
      <w:pPr>
        <w:pStyle w:val="TOC1"/>
        <w:rPr>
          <w:del w:id="1227" w:author="Mihai Budiu" w:date="2016-04-08T13:06:00Z"/>
          <w:rFonts w:asciiTheme="minorHAnsi" w:eastAsiaTheme="minorEastAsia" w:hAnsiTheme="minorHAnsi" w:cstheme="minorBidi"/>
          <w:noProof/>
          <w:sz w:val="24"/>
        </w:rPr>
      </w:pPr>
      <w:del w:id="1228" w:author="Mihai Budiu" w:date="2016-04-08T13:06:00Z">
        <w:r w:rsidRPr="002407D0" w:rsidDel="002407D0">
          <w:rPr>
            <w:rStyle w:val="Hyperlink"/>
            <w:noProof/>
          </w:rPr>
          <w:delText>9</w:delText>
        </w:r>
        <w:r w:rsidDel="002407D0">
          <w:rPr>
            <w:rFonts w:asciiTheme="minorHAnsi" w:eastAsiaTheme="minorEastAsia" w:hAnsiTheme="minorHAnsi" w:cstheme="minorBidi"/>
            <w:noProof/>
            <w:sz w:val="24"/>
          </w:rPr>
          <w:tab/>
        </w:r>
        <w:r w:rsidRPr="002407D0" w:rsidDel="002407D0">
          <w:rPr>
            <w:rStyle w:val="Hyperlink"/>
            <w:noProof/>
          </w:rPr>
          <w:delText>P4 data types</w:delText>
        </w:r>
        <w:r w:rsidDel="002407D0">
          <w:rPr>
            <w:noProof/>
            <w:webHidden/>
          </w:rPr>
          <w:tab/>
          <w:delText>30</w:delText>
        </w:r>
      </w:del>
    </w:p>
    <w:p w14:paraId="0B6E462C" w14:textId="77777777" w:rsidR="00AC1C0D" w:rsidDel="002407D0" w:rsidRDefault="00AC1C0D">
      <w:pPr>
        <w:pStyle w:val="TOC2"/>
        <w:tabs>
          <w:tab w:val="left" w:pos="960"/>
          <w:tab w:val="right" w:leader="dot" w:pos="8630"/>
        </w:tabs>
        <w:rPr>
          <w:del w:id="1229" w:author="Mihai Budiu" w:date="2016-04-08T13:06:00Z"/>
          <w:rFonts w:asciiTheme="minorHAnsi" w:eastAsiaTheme="minorEastAsia" w:hAnsiTheme="minorHAnsi" w:cstheme="minorBidi"/>
          <w:noProof/>
          <w:sz w:val="24"/>
        </w:rPr>
      </w:pPr>
      <w:del w:id="1230" w:author="Mihai Budiu" w:date="2016-04-08T13:06:00Z">
        <w:r w:rsidRPr="002407D0" w:rsidDel="002407D0">
          <w:rPr>
            <w:rStyle w:val="Hyperlink"/>
            <w:noProof/>
          </w:rPr>
          <w:delText>9.1</w:delText>
        </w:r>
        <w:r w:rsidDel="002407D0">
          <w:rPr>
            <w:rFonts w:asciiTheme="minorHAnsi" w:eastAsiaTheme="minorEastAsia" w:hAnsiTheme="minorHAnsi" w:cstheme="minorBidi"/>
            <w:noProof/>
            <w:sz w:val="24"/>
          </w:rPr>
          <w:tab/>
        </w:r>
        <w:r w:rsidRPr="002407D0" w:rsidDel="002407D0">
          <w:rPr>
            <w:rStyle w:val="Hyperlink"/>
            <w:noProof/>
          </w:rPr>
          <w:delText>Base typ</w:delText>
        </w:r>
        <w:r w:rsidRPr="001A466F" w:rsidDel="002407D0">
          <w:rPr>
            <w:rStyle w:val="Hyperlink"/>
            <w:noProof/>
          </w:rPr>
          <w:delText>es</w:delText>
        </w:r>
        <w:r w:rsidDel="002407D0">
          <w:rPr>
            <w:noProof/>
            <w:webHidden/>
          </w:rPr>
          <w:tab/>
          <w:delText>31</w:delText>
        </w:r>
      </w:del>
    </w:p>
    <w:p w14:paraId="2086BEB5" w14:textId="77777777" w:rsidR="00AC1C0D" w:rsidDel="002407D0" w:rsidRDefault="00AC1C0D">
      <w:pPr>
        <w:pStyle w:val="TOC3"/>
        <w:tabs>
          <w:tab w:val="left" w:pos="1200"/>
          <w:tab w:val="right" w:leader="dot" w:pos="8630"/>
        </w:tabs>
        <w:rPr>
          <w:del w:id="1231" w:author="Mihai Budiu" w:date="2016-04-08T13:06:00Z"/>
          <w:rFonts w:asciiTheme="minorHAnsi" w:eastAsiaTheme="minorEastAsia" w:hAnsiTheme="minorHAnsi" w:cstheme="minorBidi"/>
          <w:noProof/>
          <w:sz w:val="24"/>
        </w:rPr>
      </w:pPr>
      <w:del w:id="1232" w:author="Mihai Budiu" w:date="2016-04-08T13:06:00Z">
        <w:r w:rsidRPr="002407D0" w:rsidDel="002407D0">
          <w:rPr>
            <w:rStyle w:val="Hyperlink"/>
            <w:noProof/>
          </w:rPr>
          <w:delText>9.1.1</w:delText>
        </w:r>
        <w:r w:rsidDel="002407D0">
          <w:rPr>
            <w:rFonts w:asciiTheme="minorHAnsi" w:eastAsiaTheme="minorEastAsia" w:hAnsiTheme="minorHAnsi" w:cstheme="minorBidi"/>
            <w:noProof/>
            <w:sz w:val="24"/>
          </w:rPr>
          <w:tab/>
        </w:r>
        <w:r w:rsidRPr="002407D0" w:rsidDel="002407D0">
          <w:rPr>
            <w:rStyle w:val="Hyperlink"/>
            <w:noProof/>
          </w:rPr>
          <w:delText>The void type</w:delText>
        </w:r>
        <w:r w:rsidDel="002407D0">
          <w:rPr>
            <w:noProof/>
            <w:webHidden/>
          </w:rPr>
          <w:tab/>
          <w:delText>31</w:delText>
        </w:r>
      </w:del>
    </w:p>
    <w:p w14:paraId="6C4EEC7C" w14:textId="77777777" w:rsidR="00AC1C0D" w:rsidDel="002407D0" w:rsidRDefault="00AC1C0D">
      <w:pPr>
        <w:pStyle w:val="TOC3"/>
        <w:tabs>
          <w:tab w:val="left" w:pos="1200"/>
          <w:tab w:val="right" w:leader="dot" w:pos="8630"/>
        </w:tabs>
        <w:rPr>
          <w:del w:id="1233" w:author="Mihai Budiu" w:date="2016-04-08T13:06:00Z"/>
          <w:rFonts w:asciiTheme="minorHAnsi" w:eastAsiaTheme="minorEastAsia" w:hAnsiTheme="minorHAnsi" w:cstheme="minorBidi"/>
          <w:noProof/>
          <w:sz w:val="24"/>
        </w:rPr>
      </w:pPr>
      <w:del w:id="1234" w:author="Mihai Budiu" w:date="2016-04-08T13:06:00Z">
        <w:r w:rsidRPr="002407D0" w:rsidDel="002407D0">
          <w:rPr>
            <w:rStyle w:val="Hyperlink"/>
            <w:noProof/>
          </w:rPr>
          <w:delText>9.1.2</w:delText>
        </w:r>
        <w:r w:rsidDel="002407D0">
          <w:rPr>
            <w:rFonts w:asciiTheme="minorHAnsi" w:eastAsiaTheme="minorEastAsia" w:hAnsiTheme="minorHAnsi" w:cstheme="minorBidi"/>
            <w:noProof/>
            <w:sz w:val="24"/>
          </w:rPr>
          <w:tab/>
        </w:r>
        <w:r w:rsidRPr="002407D0" w:rsidDel="002407D0">
          <w:rPr>
            <w:rStyle w:val="Hyperlink"/>
            <w:noProof/>
          </w:rPr>
          <w:delText>The error type</w:delText>
        </w:r>
        <w:r w:rsidDel="002407D0">
          <w:rPr>
            <w:noProof/>
            <w:webHidden/>
          </w:rPr>
          <w:tab/>
          <w:delText>31</w:delText>
        </w:r>
      </w:del>
    </w:p>
    <w:p w14:paraId="2AD33CDF" w14:textId="77777777" w:rsidR="00AC1C0D" w:rsidDel="002407D0" w:rsidRDefault="00AC1C0D">
      <w:pPr>
        <w:pStyle w:val="TOC3"/>
        <w:tabs>
          <w:tab w:val="left" w:pos="1200"/>
          <w:tab w:val="right" w:leader="dot" w:pos="8630"/>
        </w:tabs>
        <w:rPr>
          <w:del w:id="1235" w:author="Mihai Budiu" w:date="2016-04-08T13:06:00Z"/>
          <w:rFonts w:asciiTheme="minorHAnsi" w:eastAsiaTheme="minorEastAsia" w:hAnsiTheme="minorHAnsi" w:cstheme="minorBidi"/>
          <w:noProof/>
          <w:sz w:val="24"/>
        </w:rPr>
      </w:pPr>
      <w:del w:id="1236" w:author="Mihai Budiu" w:date="2016-04-08T13:06:00Z">
        <w:r w:rsidRPr="002407D0" w:rsidDel="002407D0">
          <w:rPr>
            <w:rStyle w:val="Hyperlink"/>
            <w:noProof/>
          </w:rPr>
          <w:delText>9.1.3</w:delText>
        </w:r>
        <w:r w:rsidDel="002407D0">
          <w:rPr>
            <w:rFonts w:asciiTheme="minorHAnsi" w:eastAsiaTheme="minorEastAsia" w:hAnsiTheme="minorHAnsi" w:cstheme="minorBidi"/>
            <w:noProof/>
            <w:sz w:val="24"/>
          </w:rPr>
          <w:tab/>
        </w:r>
        <w:r w:rsidRPr="002407D0" w:rsidDel="002407D0">
          <w:rPr>
            <w:rStyle w:val="Hyperlink"/>
            <w:noProof/>
          </w:rPr>
          <w:delText>The match_kind type</w:delText>
        </w:r>
        <w:r w:rsidDel="002407D0">
          <w:rPr>
            <w:noProof/>
            <w:webHidden/>
          </w:rPr>
          <w:tab/>
          <w:delText>31</w:delText>
        </w:r>
      </w:del>
    </w:p>
    <w:p w14:paraId="04D2F92D" w14:textId="77777777" w:rsidR="00AC1C0D" w:rsidDel="002407D0" w:rsidRDefault="00AC1C0D">
      <w:pPr>
        <w:pStyle w:val="TOC3"/>
        <w:tabs>
          <w:tab w:val="left" w:pos="1200"/>
          <w:tab w:val="right" w:leader="dot" w:pos="8630"/>
        </w:tabs>
        <w:rPr>
          <w:del w:id="1237" w:author="Mihai Budiu" w:date="2016-04-08T13:06:00Z"/>
          <w:rFonts w:asciiTheme="minorHAnsi" w:eastAsiaTheme="minorEastAsia" w:hAnsiTheme="minorHAnsi" w:cstheme="minorBidi"/>
          <w:noProof/>
          <w:sz w:val="24"/>
        </w:rPr>
      </w:pPr>
      <w:del w:id="1238" w:author="Mihai Budiu" w:date="2016-04-08T13:06:00Z">
        <w:r w:rsidRPr="002407D0" w:rsidDel="002407D0">
          <w:rPr>
            <w:rStyle w:val="Hyperlink"/>
            <w:noProof/>
          </w:rPr>
          <w:delText>9.1.4</w:delText>
        </w:r>
        <w:r w:rsidDel="002407D0">
          <w:rPr>
            <w:rFonts w:asciiTheme="minorHAnsi" w:eastAsiaTheme="minorEastAsia" w:hAnsiTheme="minorHAnsi" w:cstheme="minorBidi"/>
            <w:noProof/>
            <w:sz w:val="24"/>
          </w:rPr>
          <w:tab/>
        </w:r>
        <w:r w:rsidRPr="002407D0" w:rsidDel="002407D0">
          <w:rPr>
            <w:rStyle w:val="Hyperlink"/>
            <w:noProof/>
          </w:rPr>
          <w:delText>Boolean</w:delText>
        </w:r>
        <w:r w:rsidDel="002407D0">
          <w:rPr>
            <w:noProof/>
            <w:webHidden/>
          </w:rPr>
          <w:tab/>
          <w:delText>32</w:delText>
        </w:r>
      </w:del>
    </w:p>
    <w:p w14:paraId="2CADF5BC" w14:textId="77777777" w:rsidR="00AC1C0D" w:rsidDel="002407D0" w:rsidRDefault="00AC1C0D">
      <w:pPr>
        <w:pStyle w:val="TOC3"/>
        <w:tabs>
          <w:tab w:val="left" w:pos="1200"/>
          <w:tab w:val="right" w:leader="dot" w:pos="8630"/>
        </w:tabs>
        <w:rPr>
          <w:del w:id="1239" w:author="Mihai Budiu" w:date="2016-04-08T13:06:00Z"/>
          <w:rFonts w:asciiTheme="minorHAnsi" w:eastAsiaTheme="minorEastAsia" w:hAnsiTheme="minorHAnsi" w:cstheme="minorBidi"/>
          <w:noProof/>
          <w:sz w:val="24"/>
        </w:rPr>
      </w:pPr>
      <w:del w:id="1240" w:author="Mihai Budiu" w:date="2016-04-08T13:06:00Z">
        <w:r w:rsidRPr="002407D0" w:rsidDel="002407D0">
          <w:rPr>
            <w:rStyle w:val="Hyperlink"/>
            <w:noProof/>
          </w:rPr>
          <w:delText>9.1.5</w:delText>
        </w:r>
        <w:r w:rsidDel="002407D0">
          <w:rPr>
            <w:rFonts w:asciiTheme="minorHAnsi" w:eastAsiaTheme="minorEastAsia" w:hAnsiTheme="minorHAnsi" w:cstheme="minorBidi"/>
            <w:noProof/>
            <w:sz w:val="24"/>
          </w:rPr>
          <w:tab/>
        </w:r>
        <w:r w:rsidRPr="002407D0" w:rsidDel="002407D0">
          <w:rPr>
            <w:rStyle w:val="Hyperlink"/>
            <w:noProof/>
          </w:rPr>
          <w:delText>Integers (signed and unsigned)</w:delText>
        </w:r>
        <w:r w:rsidDel="002407D0">
          <w:rPr>
            <w:noProof/>
            <w:webHidden/>
          </w:rPr>
          <w:tab/>
          <w:delText>32</w:delText>
        </w:r>
      </w:del>
    </w:p>
    <w:p w14:paraId="28B90497" w14:textId="77777777" w:rsidR="00AC1C0D" w:rsidDel="002407D0" w:rsidRDefault="00AC1C0D">
      <w:pPr>
        <w:pStyle w:val="TOC3"/>
        <w:tabs>
          <w:tab w:val="left" w:pos="1200"/>
          <w:tab w:val="right" w:leader="dot" w:pos="8630"/>
        </w:tabs>
        <w:rPr>
          <w:del w:id="1241" w:author="Mihai Budiu" w:date="2016-04-08T13:06:00Z"/>
          <w:rFonts w:asciiTheme="minorHAnsi" w:eastAsiaTheme="minorEastAsia" w:hAnsiTheme="minorHAnsi" w:cstheme="minorBidi"/>
          <w:noProof/>
          <w:sz w:val="24"/>
        </w:rPr>
      </w:pPr>
      <w:del w:id="1242" w:author="Mihai Budiu" w:date="2016-04-08T13:06:00Z">
        <w:r w:rsidRPr="002407D0" w:rsidDel="002407D0">
          <w:rPr>
            <w:rStyle w:val="Hyperlink"/>
            <w:noProof/>
          </w:rPr>
          <w:delText>9.1.6</w:delText>
        </w:r>
        <w:r w:rsidDel="002407D0">
          <w:rPr>
            <w:rFonts w:asciiTheme="minorHAnsi" w:eastAsiaTheme="minorEastAsia" w:hAnsiTheme="minorHAnsi" w:cstheme="minorBidi"/>
            <w:noProof/>
            <w:sz w:val="24"/>
          </w:rPr>
          <w:tab/>
        </w:r>
        <w:r w:rsidRPr="002407D0" w:rsidDel="002407D0">
          <w:rPr>
            <w:rStyle w:val="Hyperlink"/>
            <w:noProof/>
          </w:rPr>
          <w:delText>Strings</w:delText>
        </w:r>
        <w:r w:rsidDel="002407D0">
          <w:rPr>
            <w:noProof/>
            <w:webHidden/>
          </w:rPr>
          <w:tab/>
          <w:delText>32</w:delText>
        </w:r>
      </w:del>
    </w:p>
    <w:p w14:paraId="5CF1DFC8" w14:textId="77777777" w:rsidR="00AC1C0D" w:rsidDel="002407D0" w:rsidRDefault="00AC1C0D">
      <w:pPr>
        <w:pStyle w:val="TOC2"/>
        <w:tabs>
          <w:tab w:val="left" w:pos="960"/>
          <w:tab w:val="right" w:leader="dot" w:pos="8630"/>
        </w:tabs>
        <w:rPr>
          <w:del w:id="1243" w:author="Mihai Budiu" w:date="2016-04-08T13:06:00Z"/>
          <w:rFonts w:asciiTheme="minorHAnsi" w:eastAsiaTheme="minorEastAsia" w:hAnsiTheme="minorHAnsi" w:cstheme="minorBidi"/>
          <w:noProof/>
          <w:sz w:val="24"/>
        </w:rPr>
      </w:pPr>
      <w:del w:id="1244" w:author="Mihai Budiu" w:date="2016-04-08T13:06:00Z">
        <w:r w:rsidRPr="002407D0" w:rsidDel="002407D0">
          <w:rPr>
            <w:rStyle w:val="Hyperlink"/>
            <w:noProof/>
          </w:rPr>
          <w:delText>9.2</w:delText>
        </w:r>
        <w:r w:rsidDel="002407D0">
          <w:rPr>
            <w:rFonts w:asciiTheme="minorHAnsi" w:eastAsiaTheme="minorEastAsia" w:hAnsiTheme="minorHAnsi" w:cstheme="minorBidi"/>
            <w:noProof/>
            <w:sz w:val="24"/>
          </w:rPr>
          <w:tab/>
        </w:r>
        <w:r w:rsidRPr="002407D0" w:rsidDel="002407D0">
          <w:rPr>
            <w:rStyle w:val="Hyperlink"/>
            <w:noProof/>
          </w:rPr>
          <w:delText>Derived types</w:delText>
        </w:r>
        <w:r w:rsidDel="002407D0">
          <w:rPr>
            <w:noProof/>
            <w:webHidden/>
          </w:rPr>
          <w:tab/>
          <w:delText>34</w:delText>
        </w:r>
      </w:del>
    </w:p>
    <w:p w14:paraId="4622EE12" w14:textId="77777777" w:rsidR="00AC1C0D" w:rsidDel="002407D0" w:rsidRDefault="00AC1C0D">
      <w:pPr>
        <w:pStyle w:val="TOC3"/>
        <w:tabs>
          <w:tab w:val="left" w:pos="1200"/>
          <w:tab w:val="right" w:leader="dot" w:pos="8630"/>
        </w:tabs>
        <w:rPr>
          <w:del w:id="1245" w:author="Mihai Budiu" w:date="2016-04-08T13:06:00Z"/>
          <w:rFonts w:asciiTheme="minorHAnsi" w:eastAsiaTheme="minorEastAsia" w:hAnsiTheme="minorHAnsi" w:cstheme="minorBidi"/>
          <w:noProof/>
          <w:sz w:val="24"/>
        </w:rPr>
      </w:pPr>
      <w:del w:id="1246" w:author="Mihai Budiu" w:date="2016-04-08T13:06:00Z">
        <w:r w:rsidRPr="002407D0" w:rsidDel="002407D0">
          <w:rPr>
            <w:rStyle w:val="Hyperlink"/>
            <w:noProof/>
          </w:rPr>
          <w:delText>9.2.1</w:delText>
        </w:r>
        <w:r w:rsidDel="002407D0">
          <w:rPr>
            <w:rFonts w:asciiTheme="minorHAnsi" w:eastAsiaTheme="minorEastAsia" w:hAnsiTheme="minorHAnsi" w:cstheme="minorBidi"/>
            <w:noProof/>
            <w:sz w:val="24"/>
          </w:rPr>
          <w:tab/>
        </w:r>
        <w:r w:rsidRPr="002407D0" w:rsidDel="002407D0">
          <w:rPr>
            <w:rStyle w:val="Hyperlink"/>
            <w:noProof/>
          </w:rPr>
          <w:delText>Enumeration types</w:delText>
        </w:r>
        <w:r w:rsidDel="002407D0">
          <w:rPr>
            <w:noProof/>
            <w:webHidden/>
          </w:rPr>
          <w:tab/>
          <w:delText>35</w:delText>
        </w:r>
      </w:del>
    </w:p>
    <w:p w14:paraId="45141064" w14:textId="77777777" w:rsidR="00AC1C0D" w:rsidDel="002407D0" w:rsidRDefault="00AC1C0D">
      <w:pPr>
        <w:pStyle w:val="TOC3"/>
        <w:tabs>
          <w:tab w:val="left" w:pos="1200"/>
          <w:tab w:val="right" w:leader="dot" w:pos="8630"/>
        </w:tabs>
        <w:rPr>
          <w:del w:id="1247" w:author="Mihai Budiu" w:date="2016-04-08T13:06:00Z"/>
          <w:rFonts w:asciiTheme="minorHAnsi" w:eastAsiaTheme="minorEastAsia" w:hAnsiTheme="minorHAnsi" w:cstheme="minorBidi"/>
          <w:noProof/>
          <w:sz w:val="24"/>
        </w:rPr>
      </w:pPr>
      <w:del w:id="1248" w:author="Mihai Budiu" w:date="2016-04-08T13:06:00Z">
        <w:r w:rsidRPr="002407D0" w:rsidDel="002407D0">
          <w:rPr>
            <w:rStyle w:val="Hyperlink"/>
            <w:noProof/>
          </w:rPr>
          <w:delText>9.2.2</w:delText>
        </w:r>
        <w:r w:rsidDel="002407D0">
          <w:rPr>
            <w:rFonts w:asciiTheme="minorHAnsi" w:eastAsiaTheme="minorEastAsia" w:hAnsiTheme="minorHAnsi" w:cstheme="minorBidi"/>
            <w:noProof/>
            <w:sz w:val="24"/>
          </w:rPr>
          <w:tab/>
        </w:r>
        <w:r w:rsidRPr="002407D0" w:rsidDel="002407D0">
          <w:rPr>
            <w:rStyle w:val="Hyperlink"/>
            <w:noProof/>
          </w:rPr>
          <w:delText>Header types</w:delText>
        </w:r>
        <w:r w:rsidDel="002407D0">
          <w:rPr>
            <w:noProof/>
            <w:webHidden/>
          </w:rPr>
          <w:tab/>
          <w:delText>35</w:delText>
        </w:r>
      </w:del>
    </w:p>
    <w:p w14:paraId="2DC59CBA" w14:textId="77777777" w:rsidR="00AC1C0D" w:rsidDel="002407D0" w:rsidRDefault="00AC1C0D">
      <w:pPr>
        <w:pStyle w:val="TOC3"/>
        <w:tabs>
          <w:tab w:val="left" w:pos="1200"/>
          <w:tab w:val="right" w:leader="dot" w:pos="8630"/>
        </w:tabs>
        <w:rPr>
          <w:del w:id="1249" w:author="Mihai Budiu" w:date="2016-04-08T13:06:00Z"/>
          <w:rFonts w:asciiTheme="minorHAnsi" w:eastAsiaTheme="minorEastAsia" w:hAnsiTheme="minorHAnsi" w:cstheme="minorBidi"/>
          <w:noProof/>
          <w:sz w:val="24"/>
        </w:rPr>
      </w:pPr>
      <w:del w:id="1250" w:author="Mihai Budiu" w:date="2016-04-08T13:06:00Z">
        <w:r w:rsidRPr="002407D0" w:rsidDel="002407D0">
          <w:rPr>
            <w:rStyle w:val="Hyperlink"/>
            <w:noProof/>
          </w:rPr>
          <w:delText>9.2.3</w:delText>
        </w:r>
        <w:r w:rsidDel="002407D0">
          <w:rPr>
            <w:rFonts w:asciiTheme="minorHAnsi" w:eastAsiaTheme="minorEastAsia" w:hAnsiTheme="minorHAnsi" w:cstheme="minorBidi"/>
            <w:noProof/>
            <w:sz w:val="24"/>
          </w:rPr>
          <w:tab/>
        </w:r>
        <w:r w:rsidRPr="002407D0" w:rsidDel="002407D0">
          <w:rPr>
            <w:rStyle w:val="Hyperlink"/>
            <w:noProof/>
          </w:rPr>
          <w:delText>Head</w:delText>
        </w:r>
        <w:r w:rsidRPr="001A466F" w:rsidDel="002407D0">
          <w:rPr>
            <w:rStyle w:val="Hyperlink"/>
            <w:noProof/>
          </w:rPr>
          <w:delText>er stacks</w:delText>
        </w:r>
        <w:r w:rsidDel="002407D0">
          <w:rPr>
            <w:noProof/>
            <w:webHidden/>
          </w:rPr>
          <w:tab/>
          <w:delText>37</w:delText>
        </w:r>
      </w:del>
    </w:p>
    <w:p w14:paraId="111A6197" w14:textId="77777777" w:rsidR="00AC1C0D" w:rsidDel="002407D0" w:rsidRDefault="00AC1C0D">
      <w:pPr>
        <w:pStyle w:val="TOC3"/>
        <w:tabs>
          <w:tab w:val="left" w:pos="1200"/>
          <w:tab w:val="right" w:leader="dot" w:pos="8630"/>
        </w:tabs>
        <w:rPr>
          <w:del w:id="1251" w:author="Mihai Budiu" w:date="2016-04-08T13:06:00Z"/>
          <w:rFonts w:asciiTheme="minorHAnsi" w:eastAsiaTheme="minorEastAsia" w:hAnsiTheme="minorHAnsi" w:cstheme="minorBidi"/>
          <w:noProof/>
          <w:sz w:val="24"/>
        </w:rPr>
      </w:pPr>
      <w:del w:id="1252" w:author="Mihai Budiu" w:date="2016-04-08T13:06:00Z">
        <w:r w:rsidRPr="002407D0" w:rsidDel="002407D0">
          <w:rPr>
            <w:rStyle w:val="Hyperlink"/>
            <w:noProof/>
          </w:rPr>
          <w:delText>9.2.4</w:delText>
        </w:r>
        <w:r w:rsidDel="002407D0">
          <w:rPr>
            <w:rFonts w:asciiTheme="minorHAnsi" w:eastAsiaTheme="minorEastAsia" w:hAnsiTheme="minorHAnsi" w:cstheme="minorBidi"/>
            <w:noProof/>
            <w:sz w:val="24"/>
          </w:rPr>
          <w:tab/>
        </w:r>
        <w:r w:rsidRPr="002407D0" w:rsidDel="002407D0">
          <w:rPr>
            <w:rStyle w:val="Hyperlink"/>
            <w:noProof/>
          </w:rPr>
          <w:delText>Struct types</w:delText>
        </w:r>
        <w:r w:rsidDel="002407D0">
          <w:rPr>
            <w:noProof/>
            <w:webHidden/>
          </w:rPr>
          <w:tab/>
          <w:delText>37</w:delText>
        </w:r>
      </w:del>
    </w:p>
    <w:p w14:paraId="3C1EA56A" w14:textId="77777777" w:rsidR="00AC1C0D" w:rsidDel="002407D0" w:rsidRDefault="00AC1C0D">
      <w:pPr>
        <w:pStyle w:val="TOC3"/>
        <w:tabs>
          <w:tab w:val="left" w:pos="1200"/>
          <w:tab w:val="right" w:leader="dot" w:pos="8630"/>
        </w:tabs>
        <w:rPr>
          <w:del w:id="1253" w:author="Mihai Budiu" w:date="2016-04-08T13:06:00Z"/>
          <w:rFonts w:asciiTheme="minorHAnsi" w:eastAsiaTheme="minorEastAsia" w:hAnsiTheme="minorHAnsi" w:cstheme="minorBidi"/>
          <w:noProof/>
          <w:sz w:val="24"/>
        </w:rPr>
      </w:pPr>
      <w:del w:id="1254" w:author="Mihai Budiu" w:date="2016-04-08T13:06:00Z">
        <w:r w:rsidRPr="002407D0" w:rsidDel="002407D0">
          <w:rPr>
            <w:rStyle w:val="Hyperlink"/>
            <w:noProof/>
          </w:rPr>
          <w:delText>9.2.5</w:delText>
        </w:r>
        <w:r w:rsidDel="002407D0">
          <w:rPr>
            <w:rFonts w:asciiTheme="minorHAnsi" w:eastAsiaTheme="minorEastAsia" w:hAnsiTheme="minorHAnsi" w:cstheme="minorBidi"/>
            <w:noProof/>
            <w:sz w:val="24"/>
          </w:rPr>
          <w:tab/>
        </w:r>
        <w:r w:rsidRPr="002407D0" w:rsidDel="002407D0">
          <w:rPr>
            <w:rStyle w:val="Hyperlink"/>
            <w:noProof/>
          </w:rPr>
          <w:delText>Tuple types</w:delText>
        </w:r>
        <w:r w:rsidDel="002407D0">
          <w:rPr>
            <w:noProof/>
            <w:webHidden/>
          </w:rPr>
          <w:tab/>
          <w:delText>38</w:delText>
        </w:r>
      </w:del>
    </w:p>
    <w:p w14:paraId="7EBC98E3" w14:textId="77777777" w:rsidR="00AC1C0D" w:rsidDel="002407D0" w:rsidRDefault="00AC1C0D">
      <w:pPr>
        <w:pStyle w:val="TOC3"/>
        <w:tabs>
          <w:tab w:val="left" w:pos="1200"/>
          <w:tab w:val="right" w:leader="dot" w:pos="8630"/>
        </w:tabs>
        <w:rPr>
          <w:del w:id="1255" w:author="Mihai Budiu" w:date="2016-04-08T13:06:00Z"/>
          <w:rFonts w:asciiTheme="minorHAnsi" w:eastAsiaTheme="minorEastAsia" w:hAnsiTheme="minorHAnsi" w:cstheme="minorBidi"/>
          <w:noProof/>
          <w:sz w:val="24"/>
        </w:rPr>
      </w:pPr>
      <w:del w:id="1256" w:author="Mihai Budiu" w:date="2016-04-08T13:06:00Z">
        <w:r w:rsidRPr="002407D0" w:rsidDel="002407D0">
          <w:rPr>
            <w:rStyle w:val="Hyperlink"/>
            <w:noProof/>
          </w:rPr>
          <w:delText>9.2.6</w:delText>
        </w:r>
        <w:r w:rsidDel="002407D0">
          <w:rPr>
            <w:rFonts w:asciiTheme="minorHAnsi" w:eastAsiaTheme="minorEastAsia" w:hAnsiTheme="minorHAnsi" w:cstheme="minorBidi"/>
            <w:noProof/>
            <w:sz w:val="24"/>
          </w:rPr>
          <w:tab/>
        </w:r>
        <w:r w:rsidRPr="002407D0" w:rsidDel="002407D0">
          <w:rPr>
            <w:rStyle w:val="Hyperlink"/>
            <w:noProof/>
          </w:rPr>
          <w:delText xml:space="preserve">Set </w:delText>
        </w:r>
        <w:r w:rsidRPr="001A466F" w:rsidDel="002407D0">
          <w:rPr>
            <w:rStyle w:val="Hyperlink"/>
            <w:noProof/>
          </w:rPr>
          <w:delText>types</w:delText>
        </w:r>
        <w:r w:rsidDel="002407D0">
          <w:rPr>
            <w:noProof/>
            <w:webHidden/>
          </w:rPr>
          <w:tab/>
          <w:delText>38</w:delText>
        </w:r>
      </w:del>
    </w:p>
    <w:p w14:paraId="24424450" w14:textId="77777777" w:rsidR="00AC1C0D" w:rsidDel="002407D0" w:rsidRDefault="00AC1C0D">
      <w:pPr>
        <w:pStyle w:val="TOC3"/>
        <w:tabs>
          <w:tab w:val="left" w:pos="1200"/>
          <w:tab w:val="right" w:leader="dot" w:pos="8630"/>
        </w:tabs>
        <w:rPr>
          <w:del w:id="1257" w:author="Mihai Budiu" w:date="2016-04-08T13:06:00Z"/>
          <w:rFonts w:asciiTheme="minorHAnsi" w:eastAsiaTheme="minorEastAsia" w:hAnsiTheme="minorHAnsi" w:cstheme="minorBidi"/>
          <w:noProof/>
          <w:sz w:val="24"/>
        </w:rPr>
      </w:pPr>
      <w:del w:id="1258" w:author="Mihai Budiu" w:date="2016-04-08T13:06:00Z">
        <w:r w:rsidRPr="002407D0" w:rsidDel="002407D0">
          <w:rPr>
            <w:rStyle w:val="Hyperlink"/>
            <w:noProof/>
          </w:rPr>
          <w:delText>9.2.7</w:delText>
        </w:r>
        <w:r w:rsidDel="002407D0">
          <w:rPr>
            <w:rFonts w:asciiTheme="minorHAnsi" w:eastAsiaTheme="minorEastAsia" w:hAnsiTheme="minorHAnsi" w:cstheme="minorBidi"/>
            <w:noProof/>
            <w:sz w:val="24"/>
          </w:rPr>
          <w:tab/>
        </w:r>
        <w:r w:rsidRPr="002407D0" w:rsidDel="002407D0">
          <w:rPr>
            <w:rStyle w:val="Hyperlink"/>
            <w:noProof/>
          </w:rPr>
          <w:delText>Function types</w:delText>
        </w:r>
        <w:r w:rsidDel="002407D0">
          <w:rPr>
            <w:noProof/>
            <w:webHidden/>
          </w:rPr>
          <w:tab/>
          <w:delText>38</w:delText>
        </w:r>
      </w:del>
    </w:p>
    <w:p w14:paraId="1D4370AE" w14:textId="77777777" w:rsidR="00AC1C0D" w:rsidDel="002407D0" w:rsidRDefault="00AC1C0D">
      <w:pPr>
        <w:pStyle w:val="TOC3"/>
        <w:tabs>
          <w:tab w:val="left" w:pos="1200"/>
          <w:tab w:val="right" w:leader="dot" w:pos="8630"/>
        </w:tabs>
        <w:rPr>
          <w:del w:id="1259" w:author="Mihai Budiu" w:date="2016-04-08T13:06:00Z"/>
          <w:rFonts w:asciiTheme="minorHAnsi" w:eastAsiaTheme="minorEastAsia" w:hAnsiTheme="minorHAnsi" w:cstheme="minorBidi"/>
          <w:noProof/>
          <w:sz w:val="24"/>
        </w:rPr>
      </w:pPr>
      <w:del w:id="1260" w:author="Mihai Budiu" w:date="2016-04-08T13:06:00Z">
        <w:r w:rsidRPr="002407D0" w:rsidDel="002407D0">
          <w:rPr>
            <w:rStyle w:val="Hyperlink"/>
            <w:noProof/>
          </w:rPr>
          <w:delText>9.2.8</w:delText>
        </w:r>
        <w:r w:rsidDel="002407D0">
          <w:rPr>
            <w:rFonts w:asciiTheme="minorHAnsi" w:eastAsiaTheme="minorEastAsia" w:hAnsiTheme="minorHAnsi" w:cstheme="minorBidi"/>
            <w:noProof/>
            <w:sz w:val="24"/>
          </w:rPr>
          <w:tab/>
        </w:r>
        <w:r w:rsidRPr="002407D0" w:rsidDel="002407D0">
          <w:rPr>
            <w:rStyle w:val="Hyperlink"/>
            <w:rFonts w:ascii="Consolas" w:hAnsi="Consolas" w:cs="Consolas"/>
            <w:noProof/>
          </w:rPr>
          <w:delText>extern</w:delText>
        </w:r>
        <w:r w:rsidRPr="001A466F" w:rsidDel="002407D0">
          <w:rPr>
            <w:rStyle w:val="Hyperlink"/>
            <w:noProof/>
          </w:rPr>
          <w:delText xml:space="preserve"> types</w:delText>
        </w:r>
        <w:r w:rsidDel="002407D0">
          <w:rPr>
            <w:noProof/>
            <w:webHidden/>
          </w:rPr>
          <w:tab/>
          <w:delText>38</w:delText>
        </w:r>
      </w:del>
    </w:p>
    <w:p w14:paraId="3F467EDB" w14:textId="77777777" w:rsidR="00AC1C0D" w:rsidDel="002407D0" w:rsidRDefault="00AC1C0D">
      <w:pPr>
        <w:pStyle w:val="TOC3"/>
        <w:tabs>
          <w:tab w:val="left" w:pos="1200"/>
          <w:tab w:val="right" w:leader="dot" w:pos="8630"/>
        </w:tabs>
        <w:rPr>
          <w:del w:id="1261" w:author="Mihai Budiu" w:date="2016-04-08T13:06:00Z"/>
          <w:rFonts w:asciiTheme="minorHAnsi" w:eastAsiaTheme="minorEastAsia" w:hAnsiTheme="minorHAnsi" w:cstheme="minorBidi"/>
          <w:noProof/>
          <w:sz w:val="24"/>
        </w:rPr>
      </w:pPr>
      <w:del w:id="1262" w:author="Mihai Budiu" w:date="2016-04-08T13:06:00Z">
        <w:r w:rsidRPr="002407D0" w:rsidDel="002407D0">
          <w:rPr>
            <w:rStyle w:val="Hyperlink"/>
            <w:noProof/>
          </w:rPr>
          <w:delText>9.2.9</w:delText>
        </w:r>
        <w:r w:rsidDel="002407D0">
          <w:rPr>
            <w:rFonts w:asciiTheme="minorHAnsi" w:eastAsiaTheme="minorEastAsia" w:hAnsiTheme="minorHAnsi" w:cstheme="minorBidi"/>
            <w:noProof/>
            <w:sz w:val="24"/>
          </w:rPr>
          <w:tab/>
        </w:r>
        <w:r w:rsidRPr="002407D0" w:rsidDel="002407D0">
          <w:rPr>
            <w:rStyle w:val="Hyperlink"/>
            <w:noProof/>
          </w:rPr>
          <w:delText>typedef</w:delText>
        </w:r>
        <w:r w:rsidDel="002407D0">
          <w:rPr>
            <w:noProof/>
            <w:webHidden/>
          </w:rPr>
          <w:tab/>
          <w:delText>40</w:delText>
        </w:r>
      </w:del>
    </w:p>
    <w:p w14:paraId="0E7D6184" w14:textId="77777777" w:rsidR="00AC1C0D" w:rsidDel="002407D0" w:rsidRDefault="00AC1C0D">
      <w:pPr>
        <w:pStyle w:val="TOC3"/>
        <w:tabs>
          <w:tab w:val="left" w:pos="1440"/>
          <w:tab w:val="right" w:leader="dot" w:pos="8630"/>
        </w:tabs>
        <w:rPr>
          <w:del w:id="1263" w:author="Mihai Budiu" w:date="2016-04-08T13:06:00Z"/>
          <w:rFonts w:asciiTheme="minorHAnsi" w:eastAsiaTheme="minorEastAsia" w:hAnsiTheme="minorHAnsi" w:cstheme="minorBidi"/>
          <w:noProof/>
          <w:sz w:val="24"/>
        </w:rPr>
      </w:pPr>
      <w:del w:id="1264" w:author="Mihai Budiu" w:date="2016-04-08T13:06:00Z">
        <w:r w:rsidRPr="002407D0" w:rsidDel="002407D0">
          <w:rPr>
            <w:rStyle w:val="Hyperlink"/>
            <w:noProof/>
          </w:rPr>
          <w:delText>9.2.10</w:delText>
        </w:r>
        <w:r w:rsidDel="002407D0">
          <w:rPr>
            <w:rFonts w:asciiTheme="minorHAnsi" w:eastAsiaTheme="minorEastAsia" w:hAnsiTheme="minorHAnsi" w:cstheme="minorBidi"/>
            <w:noProof/>
            <w:sz w:val="24"/>
          </w:rPr>
          <w:tab/>
        </w:r>
        <w:r w:rsidRPr="002407D0" w:rsidDel="002407D0">
          <w:rPr>
            <w:rStyle w:val="Hyperlink"/>
            <w:noProof/>
          </w:rPr>
          <w:delText>Type sp</w:delText>
        </w:r>
        <w:r w:rsidRPr="001A466F" w:rsidDel="002407D0">
          <w:rPr>
            <w:rStyle w:val="Hyperlink"/>
            <w:noProof/>
          </w:rPr>
          <w:delText>ecialization</w:delText>
        </w:r>
        <w:r w:rsidDel="002407D0">
          <w:rPr>
            <w:noProof/>
            <w:webHidden/>
          </w:rPr>
          <w:tab/>
          <w:delText>40</w:delText>
        </w:r>
      </w:del>
    </w:p>
    <w:p w14:paraId="7B12C324" w14:textId="77777777" w:rsidR="00AC1C0D" w:rsidDel="002407D0" w:rsidRDefault="00AC1C0D">
      <w:pPr>
        <w:pStyle w:val="TOC2"/>
        <w:tabs>
          <w:tab w:val="left" w:pos="960"/>
          <w:tab w:val="right" w:leader="dot" w:pos="8630"/>
        </w:tabs>
        <w:rPr>
          <w:del w:id="1265" w:author="Mihai Budiu" w:date="2016-04-08T13:06:00Z"/>
          <w:rFonts w:asciiTheme="minorHAnsi" w:eastAsiaTheme="minorEastAsia" w:hAnsiTheme="minorHAnsi" w:cstheme="minorBidi"/>
          <w:noProof/>
          <w:sz w:val="24"/>
        </w:rPr>
      </w:pPr>
      <w:del w:id="1266" w:author="Mihai Budiu" w:date="2016-04-08T13:06:00Z">
        <w:r w:rsidRPr="002407D0" w:rsidDel="002407D0">
          <w:rPr>
            <w:rStyle w:val="Hyperlink"/>
            <w:noProof/>
          </w:rPr>
          <w:delText>9.3</w:delText>
        </w:r>
        <w:r w:rsidDel="002407D0">
          <w:rPr>
            <w:rFonts w:asciiTheme="minorHAnsi" w:eastAsiaTheme="minorEastAsia" w:hAnsiTheme="minorHAnsi" w:cstheme="minorBidi"/>
            <w:noProof/>
            <w:sz w:val="24"/>
          </w:rPr>
          <w:tab/>
        </w:r>
        <w:r w:rsidRPr="002407D0" w:rsidDel="002407D0">
          <w:rPr>
            <w:rStyle w:val="Hyperlink"/>
            <w:noProof/>
          </w:rPr>
          <w:delText>Parser and control blocks types</w:delText>
        </w:r>
        <w:r w:rsidDel="002407D0">
          <w:rPr>
            <w:noProof/>
            <w:webHidden/>
          </w:rPr>
          <w:tab/>
          <w:delText>41</w:delText>
        </w:r>
      </w:del>
    </w:p>
    <w:p w14:paraId="19D53324" w14:textId="77777777" w:rsidR="00AC1C0D" w:rsidDel="002407D0" w:rsidRDefault="00AC1C0D">
      <w:pPr>
        <w:pStyle w:val="TOC3"/>
        <w:tabs>
          <w:tab w:val="left" w:pos="1200"/>
          <w:tab w:val="right" w:leader="dot" w:pos="8630"/>
        </w:tabs>
        <w:rPr>
          <w:del w:id="1267" w:author="Mihai Budiu" w:date="2016-04-08T13:06:00Z"/>
          <w:rFonts w:asciiTheme="minorHAnsi" w:eastAsiaTheme="minorEastAsia" w:hAnsiTheme="minorHAnsi" w:cstheme="minorBidi"/>
          <w:noProof/>
          <w:sz w:val="24"/>
        </w:rPr>
      </w:pPr>
      <w:del w:id="1268" w:author="Mihai Budiu" w:date="2016-04-08T13:06:00Z">
        <w:r w:rsidRPr="002407D0" w:rsidDel="002407D0">
          <w:rPr>
            <w:rStyle w:val="Hyperlink"/>
            <w:noProof/>
          </w:rPr>
          <w:delText>9.3.1</w:delText>
        </w:r>
        <w:r w:rsidDel="002407D0">
          <w:rPr>
            <w:rFonts w:asciiTheme="minorHAnsi" w:eastAsiaTheme="minorEastAsia" w:hAnsiTheme="minorHAnsi" w:cstheme="minorBidi"/>
            <w:noProof/>
            <w:sz w:val="24"/>
          </w:rPr>
          <w:tab/>
        </w:r>
        <w:r w:rsidRPr="002407D0" w:rsidDel="002407D0">
          <w:rPr>
            <w:rStyle w:val="Hyperlink"/>
            <w:noProof/>
          </w:rPr>
          <w:delText>Parser type declarations</w:delText>
        </w:r>
        <w:r w:rsidDel="002407D0">
          <w:rPr>
            <w:noProof/>
            <w:webHidden/>
          </w:rPr>
          <w:tab/>
          <w:delText>41</w:delText>
        </w:r>
      </w:del>
    </w:p>
    <w:p w14:paraId="2317B7AF" w14:textId="77777777" w:rsidR="00AC1C0D" w:rsidDel="002407D0" w:rsidRDefault="00AC1C0D">
      <w:pPr>
        <w:pStyle w:val="TOC3"/>
        <w:tabs>
          <w:tab w:val="left" w:pos="1200"/>
          <w:tab w:val="right" w:leader="dot" w:pos="8630"/>
        </w:tabs>
        <w:rPr>
          <w:del w:id="1269" w:author="Mihai Budiu" w:date="2016-04-08T13:06:00Z"/>
          <w:rFonts w:asciiTheme="minorHAnsi" w:eastAsiaTheme="minorEastAsia" w:hAnsiTheme="minorHAnsi" w:cstheme="minorBidi"/>
          <w:noProof/>
          <w:sz w:val="24"/>
        </w:rPr>
      </w:pPr>
      <w:del w:id="1270" w:author="Mihai Budiu" w:date="2016-04-08T13:06:00Z">
        <w:r w:rsidRPr="002407D0" w:rsidDel="002407D0">
          <w:rPr>
            <w:rStyle w:val="Hyperlink"/>
            <w:noProof/>
          </w:rPr>
          <w:delText>9.3.2</w:delText>
        </w:r>
        <w:r w:rsidDel="002407D0">
          <w:rPr>
            <w:rFonts w:asciiTheme="minorHAnsi" w:eastAsiaTheme="minorEastAsia" w:hAnsiTheme="minorHAnsi" w:cstheme="minorBidi"/>
            <w:noProof/>
            <w:sz w:val="24"/>
          </w:rPr>
          <w:tab/>
        </w:r>
        <w:r w:rsidRPr="002407D0" w:rsidDel="002407D0">
          <w:rPr>
            <w:rStyle w:val="Hyperlink"/>
            <w:noProof/>
          </w:rPr>
          <w:delText>Control type declarations</w:delText>
        </w:r>
        <w:r w:rsidDel="002407D0">
          <w:rPr>
            <w:noProof/>
            <w:webHidden/>
          </w:rPr>
          <w:tab/>
          <w:delText>41</w:delText>
        </w:r>
      </w:del>
    </w:p>
    <w:p w14:paraId="5FEE729D" w14:textId="77777777" w:rsidR="00AC1C0D" w:rsidDel="002407D0" w:rsidRDefault="00AC1C0D">
      <w:pPr>
        <w:pStyle w:val="TOC1"/>
        <w:rPr>
          <w:del w:id="1271" w:author="Mihai Budiu" w:date="2016-04-08T13:06:00Z"/>
          <w:rFonts w:asciiTheme="minorHAnsi" w:eastAsiaTheme="minorEastAsia" w:hAnsiTheme="minorHAnsi" w:cstheme="minorBidi"/>
          <w:noProof/>
          <w:sz w:val="24"/>
        </w:rPr>
      </w:pPr>
      <w:del w:id="1272" w:author="Mihai Budiu" w:date="2016-04-08T13:06:00Z">
        <w:r w:rsidRPr="002407D0" w:rsidDel="002407D0">
          <w:rPr>
            <w:rStyle w:val="Hyperlink"/>
            <w:noProof/>
          </w:rPr>
          <w:delText>10</w:delText>
        </w:r>
        <w:r w:rsidDel="002407D0">
          <w:rPr>
            <w:rFonts w:asciiTheme="minorHAnsi" w:eastAsiaTheme="minorEastAsia" w:hAnsiTheme="minorHAnsi" w:cstheme="minorBidi"/>
            <w:noProof/>
            <w:sz w:val="24"/>
          </w:rPr>
          <w:tab/>
        </w:r>
        <w:r w:rsidRPr="002407D0" w:rsidDel="002407D0">
          <w:rPr>
            <w:rStyle w:val="Hyperlink"/>
            <w:noProof/>
          </w:rPr>
          <w:delText>Expressions</w:delText>
        </w:r>
        <w:r w:rsidDel="002407D0">
          <w:rPr>
            <w:noProof/>
            <w:webHidden/>
          </w:rPr>
          <w:tab/>
          <w:delText>41</w:delText>
        </w:r>
      </w:del>
    </w:p>
    <w:p w14:paraId="59AFDA29" w14:textId="77777777" w:rsidR="00AC1C0D" w:rsidDel="002407D0" w:rsidRDefault="00AC1C0D">
      <w:pPr>
        <w:pStyle w:val="TOC2"/>
        <w:tabs>
          <w:tab w:val="left" w:pos="960"/>
          <w:tab w:val="right" w:leader="dot" w:pos="8630"/>
        </w:tabs>
        <w:rPr>
          <w:del w:id="1273" w:author="Mihai Budiu" w:date="2016-04-08T13:06:00Z"/>
          <w:rFonts w:asciiTheme="minorHAnsi" w:eastAsiaTheme="minorEastAsia" w:hAnsiTheme="minorHAnsi" w:cstheme="minorBidi"/>
          <w:noProof/>
          <w:sz w:val="24"/>
        </w:rPr>
      </w:pPr>
      <w:del w:id="1274" w:author="Mihai Budiu" w:date="2016-04-08T13:06:00Z">
        <w:r w:rsidRPr="002407D0" w:rsidDel="002407D0">
          <w:rPr>
            <w:rStyle w:val="Hyperlink"/>
            <w:noProof/>
          </w:rPr>
          <w:delText>10.1</w:delText>
        </w:r>
        <w:r w:rsidDel="002407D0">
          <w:rPr>
            <w:rFonts w:asciiTheme="minorHAnsi" w:eastAsiaTheme="minorEastAsia" w:hAnsiTheme="minorHAnsi" w:cstheme="minorBidi"/>
            <w:noProof/>
            <w:sz w:val="24"/>
          </w:rPr>
          <w:tab/>
        </w:r>
        <w:r w:rsidRPr="002407D0" w:rsidDel="002407D0">
          <w:rPr>
            <w:rStyle w:val="Hyperlink"/>
            <w:noProof/>
          </w:rPr>
          <w:delText>Expressio</w:delText>
        </w:r>
        <w:r w:rsidRPr="001A466F" w:rsidDel="002407D0">
          <w:rPr>
            <w:rStyle w:val="Hyperlink"/>
            <w:noProof/>
          </w:rPr>
          <w:delText xml:space="preserve">n on </w:delText>
        </w:r>
        <w:r w:rsidRPr="002407D0" w:rsidDel="002407D0">
          <w:rPr>
            <w:rStyle w:val="Hyperlink"/>
            <w:rFonts w:ascii="Consolas" w:hAnsi="Consolas"/>
            <w:noProof/>
          </w:rPr>
          <w:delText>error</w:delText>
        </w:r>
        <w:r w:rsidRPr="002407D0" w:rsidDel="002407D0">
          <w:rPr>
            <w:rStyle w:val="Hyperlink"/>
            <w:noProof/>
          </w:rPr>
          <w:delText xml:space="preserve"> values</w:delText>
        </w:r>
        <w:r w:rsidDel="002407D0">
          <w:rPr>
            <w:noProof/>
            <w:webHidden/>
          </w:rPr>
          <w:tab/>
          <w:delText>43</w:delText>
        </w:r>
      </w:del>
    </w:p>
    <w:p w14:paraId="4A512AAA" w14:textId="77777777" w:rsidR="00AC1C0D" w:rsidDel="002407D0" w:rsidRDefault="00AC1C0D">
      <w:pPr>
        <w:pStyle w:val="TOC2"/>
        <w:tabs>
          <w:tab w:val="left" w:pos="960"/>
          <w:tab w:val="right" w:leader="dot" w:pos="8630"/>
        </w:tabs>
        <w:rPr>
          <w:del w:id="1275" w:author="Mihai Budiu" w:date="2016-04-08T13:06:00Z"/>
          <w:rFonts w:asciiTheme="minorHAnsi" w:eastAsiaTheme="minorEastAsia" w:hAnsiTheme="minorHAnsi" w:cstheme="minorBidi"/>
          <w:noProof/>
          <w:sz w:val="24"/>
        </w:rPr>
      </w:pPr>
      <w:del w:id="1276" w:author="Mihai Budiu" w:date="2016-04-08T13:06:00Z">
        <w:r w:rsidRPr="002407D0" w:rsidDel="002407D0">
          <w:rPr>
            <w:rStyle w:val="Hyperlink"/>
            <w:noProof/>
          </w:rPr>
          <w:delText>10.2</w:delText>
        </w:r>
        <w:r w:rsidDel="002407D0">
          <w:rPr>
            <w:rFonts w:asciiTheme="minorHAnsi" w:eastAsiaTheme="minorEastAsia" w:hAnsiTheme="minorHAnsi" w:cstheme="minorBidi"/>
            <w:noProof/>
            <w:sz w:val="24"/>
          </w:rPr>
          <w:tab/>
        </w:r>
        <w:r w:rsidRPr="002407D0" w:rsidDel="002407D0">
          <w:rPr>
            <w:rStyle w:val="Hyperlink"/>
            <w:noProof/>
          </w:rPr>
          <w:delText xml:space="preserve">Expressions on </w:delText>
        </w:r>
        <w:r w:rsidRPr="001A466F" w:rsidDel="002407D0">
          <w:rPr>
            <w:rStyle w:val="Hyperlink"/>
            <w:rFonts w:ascii="Consolas" w:hAnsi="Consolas"/>
            <w:noProof/>
          </w:rPr>
          <w:delText>enum</w:delText>
        </w:r>
        <w:r w:rsidRPr="002407D0" w:rsidDel="002407D0">
          <w:rPr>
            <w:rStyle w:val="Hyperlink"/>
            <w:noProof/>
          </w:rPr>
          <w:delText xml:space="preserve"> values</w:delText>
        </w:r>
        <w:r w:rsidDel="002407D0">
          <w:rPr>
            <w:noProof/>
            <w:webHidden/>
          </w:rPr>
          <w:tab/>
          <w:delText>43</w:delText>
        </w:r>
      </w:del>
    </w:p>
    <w:p w14:paraId="26DE9872" w14:textId="77777777" w:rsidR="00AC1C0D" w:rsidDel="002407D0" w:rsidRDefault="00AC1C0D">
      <w:pPr>
        <w:pStyle w:val="TOC2"/>
        <w:tabs>
          <w:tab w:val="left" w:pos="960"/>
          <w:tab w:val="right" w:leader="dot" w:pos="8630"/>
        </w:tabs>
        <w:rPr>
          <w:del w:id="1277" w:author="Mihai Budiu" w:date="2016-04-08T13:06:00Z"/>
          <w:rFonts w:asciiTheme="minorHAnsi" w:eastAsiaTheme="minorEastAsia" w:hAnsiTheme="minorHAnsi" w:cstheme="minorBidi"/>
          <w:noProof/>
          <w:sz w:val="24"/>
        </w:rPr>
      </w:pPr>
      <w:del w:id="1278" w:author="Mihai Budiu" w:date="2016-04-08T13:06:00Z">
        <w:r w:rsidRPr="002407D0" w:rsidDel="002407D0">
          <w:rPr>
            <w:rStyle w:val="Hyperlink"/>
            <w:noProof/>
          </w:rPr>
          <w:delText>10.3</w:delText>
        </w:r>
        <w:r w:rsidDel="002407D0">
          <w:rPr>
            <w:rFonts w:asciiTheme="minorHAnsi" w:eastAsiaTheme="minorEastAsia" w:hAnsiTheme="minorHAnsi" w:cstheme="minorBidi"/>
            <w:noProof/>
            <w:sz w:val="24"/>
          </w:rPr>
          <w:tab/>
        </w:r>
        <w:r w:rsidRPr="002407D0" w:rsidDel="002407D0">
          <w:rPr>
            <w:rStyle w:val="Hyperlink"/>
            <w:noProof/>
          </w:rPr>
          <w:delText>Expressions on Boolean values</w:delText>
        </w:r>
        <w:r w:rsidDel="002407D0">
          <w:rPr>
            <w:noProof/>
            <w:webHidden/>
          </w:rPr>
          <w:tab/>
          <w:delText>44</w:delText>
        </w:r>
      </w:del>
    </w:p>
    <w:p w14:paraId="448B1B57" w14:textId="77777777" w:rsidR="00AC1C0D" w:rsidDel="002407D0" w:rsidRDefault="00AC1C0D">
      <w:pPr>
        <w:pStyle w:val="TOC3"/>
        <w:tabs>
          <w:tab w:val="left" w:pos="1440"/>
          <w:tab w:val="right" w:leader="dot" w:pos="8630"/>
        </w:tabs>
        <w:rPr>
          <w:del w:id="1279" w:author="Mihai Budiu" w:date="2016-04-08T13:06:00Z"/>
          <w:rFonts w:asciiTheme="minorHAnsi" w:eastAsiaTheme="minorEastAsia" w:hAnsiTheme="minorHAnsi" w:cstheme="minorBidi"/>
          <w:noProof/>
          <w:sz w:val="24"/>
        </w:rPr>
      </w:pPr>
      <w:del w:id="1280" w:author="Mihai Budiu" w:date="2016-04-08T13:06:00Z">
        <w:r w:rsidRPr="002407D0" w:rsidDel="002407D0">
          <w:rPr>
            <w:rStyle w:val="Hyperlink"/>
            <w:noProof/>
          </w:rPr>
          <w:delText>10.3.1</w:delText>
        </w:r>
        <w:r w:rsidDel="002407D0">
          <w:rPr>
            <w:rFonts w:asciiTheme="minorHAnsi" w:eastAsiaTheme="minorEastAsia" w:hAnsiTheme="minorHAnsi" w:cstheme="minorBidi"/>
            <w:noProof/>
            <w:sz w:val="24"/>
          </w:rPr>
          <w:tab/>
        </w:r>
        <w:r w:rsidRPr="002407D0" w:rsidDel="002407D0">
          <w:rPr>
            <w:rStyle w:val="Hyperlink"/>
            <w:noProof/>
          </w:rPr>
          <w:delText>Multiplexors</w:delText>
        </w:r>
        <w:r w:rsidDel="002407D0">
          <w:rPr>
            <w:noProof/>
            <w:webHidden/>
          </w:rPr>
          <w:tab/>
          <w:delText>44</w:delText>
        </w:r>
      </w:del>
    </w:p>
    <w:p w14:paraId="27A4AEDA" w14:textId="77777777" w:rsidR="00AC1C0D" w:rsidDel="002407D0" w:rsidRDefault="00AC1C0D">
      <w:pPr>
        <w:pStyle w:val="TOC2"/>
        <w:tabs>
          <w:tab w:val="left" w:pos="960"/>
          <w:tab w:val="right" w:leader="dot" w:pos="8630"/>
        </w:tabs>
        <w:rPr>
          <w:del w:id="1281" w:author="Mihai Budiu" w:date="2016-04-08T13:06:00Z"/>
          <w:rFonts w:asciiTheme="minorHAnsi" w:eastAsiaTheme="minorEastAsia" w:hAnsiTheme="minorHAnsi" w:cstheme="minorBidi"/>
          <w:noProof/>
          <w:sz w:val="24"/>
        </w:rPr>
      </w:pPr>
      <w:del w:id="1282" w:author="Mihai Budiu" w:date="2016-04-08T13:06:00Z">
        <w:r w:rsidRPr="002407D0" w:rsidDel="002407D0">
          <w:rPr>
            <w:rStyle w:val="Hyperlink"/>
            <w:noProof/>
          </w:rPr>
          <w:delText>10.4</w:delText>
        </w:r>
        <w:r w:rsidDel="002407D0">
          <w:rPr>
            <w:rFonts w:asciiTheme="minorHAnsi" w:eastAsiaTheme="minorEastAsia" w:hAnsiTheme="minorHAnsi" w:cstheme="minorBidi"/>
            <w:noProof/>
            <w:sz w:val="24"/>
          </w:rPr>
          <w:tab/>
        </w:r>
        <w:r w:rsidRPr="002407D0" w:rsidDel="002407D0">
          <w:rPr>
            <w:rStyle w:val="Hyperlink"/>
            <w:noProof/>
          </w:rPr>
          <w:delText>Bit</w:delText>
        </w:r>
        <w:r w:rsidRPr="001A466F" w:rsidDel="002407D0">
          <w:rPr>
            <w:rStyle w:val="Hyperlink"/>
            <w:noProof/>
          </w:rPr>
          <w:delText>-string (unsigned integer) operations</w:delText>
        </w:r>
        <w:r w:rsidDel="002407D0">
          <w:rPr>
            <w:noProof/>
            <w:webHidden/>
          </w:rPr>
          <w:tab/>
          <w:delText>44</w:delText>
        </w:r>
      </w:del>
    </w:p>
    <w:p w14:paraId="73D4974A" w14:textId="77777777" w:rsidR="00AC1C0D" w:rsidDel="002407D0" w:rsidRDefault="00AC1C0D">
      <w:pPr>
        <w:pStyle w:val="TOC2"/>
        <w:tabs>
          <w:tab w:val="left" w:pos="960"/>
          <w:tab w:val="right" w:leader="dot" w:pos="8630"/>
        </w:tabs>
        <w:rPr>
          <w:del w:id="1283" w:author="Mihai Budiu" w:date="2016-04-08T13:06:00Z"/>
          <w:rFonts w:asciiTheme="minorHAnsi" w:eastAsiaTheme="minorEastAsia" w:hAnsiTheme="minorHAnsi" w:cstheme="minorBidi"/>
          <w:noProof/>
          <w:sz w:val="24"/>
        </w:rPr>
      </w:pPr>
      <w:del w:id="1284" w:author="Mihai Budiu" w:date="2016-04-08T13:06:00Z">
        <w:r w:rsidRPr="002407D0" w:rsidDel="002407D0">
          <w:rPr>
            <w:rStyle w:val="Hyperlink"/>
            <w:noProof/>
          </w:rPr>
          <w:delText>10.5</w:delText>
        </w:r>
        <w:r w:rsidDel="002407D0">
          <w:rPr>
            <w:rFonts w:asciiTheme="minorHAnsi" w:eastAsiaTheme="minorEastAsia" w:hAnsiTheme="minorHAnsi" w:cstheme="minorBidi"/>
            <w:noProof/>
            <w:sz w:val="24"/>
          </w:rPr>
          <w:tab/>
        </w:r>
        <w:r w:rsidRPr="002407D0" w:rsidDel="002407D0">
          <w:rPr>
            <w:rStyle w:val="Hyperlink"/>
            <w:noProof/>
          </w:rPr>
          <w:delText>Operations on fixed-width signed integers</w:delText>
        </w:r>
        <w:r w:rsidDel="002407D0">
          <w:rPr>
            <w:noProof/>
            <w:webHidden/>
          </w:rPr>
          <w:tab/>
          <w:delText>45</w:delText>
        </w:r>
      </w:del>
    </w:p>
    <w:p w14:paraId="3DBCF7A1" w14:textId="77777777" w:rsidR="00AC1C0D" w:rsidDel="002407D0" w:rsidRDefault="00AC1C0D">
      <w:pPr>
        <w:pStyle w:val="TOC3"/>
        <w:tabs>
          <w:tab w:val="left" w:pos="1440"/>
          <w:tab w:val="right" w:leader="dot" w:pos="8630"/>
        </w:tabs>
        <w:rPr>
          <w:del w:id="1285" w:author="Mihai Budiu" w:date="2016-04-08T13:06:00Z"/>
          <w:rFonts w:asciiTheme="minorHAnsi" w:eastAsiaTheme="minorEastAsia" w:hAnsiTheme="minorHAnsi" w:cstheme="minorBidi"/>
          <w:noProof/>
          <w:sz w:val="24"/>
        </w:rPr>
      </w:pPr>
      <w:del w:id="1286" w:author="Mihai Budiu" w:date="2016-04-08T13:06:00Z">
        <w:r w:rsidRPr="002407D0" w:rsidDel="002407D0">
          <w:rPr>
            <w:rStyle w:val="Hyperlink"/>
            <w:noProof/>
          </w:rPr>
          <w:delText>10.5.1</w:delText>
        </w:r>
        <w:r w:rsidDel="002407D0">
          <w:rPr>
            <w:rFonts w:asciiTheme="minorHAnsi" w:eastAsiaTheme="minorEastAsia" w:hAnsiTheme="minorHAnsi" w:cstheme="minorBidi"/>
            <w:noProof/>
            <w:sz w:val="24"/>
          </w:rPr>
          <w:tab/>
        </w:r>
        <w:r w:rsidRPr="002407D0" w:rsidDel="002407D0">
          <w:rPr>
            <w:rStyle w:val="Hyperlink"/>
            <w:noProof/>
          </w:rPr>
          <w:delText>A note about shifts</w:delText>
        </w:r>
        <w:r w:rsidDel="002407D0">
          <w:rPr>
            <w:noProof/>
            <w:webHidden/>
          </w:rPr>
          <w:tab/>
          <w:delText>46</w:delText>
        </w:r>
      </w:del>
    </w:p>
    <w:p w14:paraId="1574BE2C" w14:textId="77777777" w:rsidR="00AC1C0D" w:rsidDel="002407D0" w:rsidRDefault="00AC1C0D">
      <w:pPr>
        <w:pStyle w:val="TOC2"/>
        <w:tabs>
          <w:tab w:val="left" w:pos="960"/>
          <w:tab w:val="right" w:leader="dot" w:pos="8630"/>
        </w:tabs>
        <w:rPr>
          <w:del w:id="1287" w:author="Mihai Budiu" w:date="2016-04-08T13:06:00Z"/>
          <w:rFonts w:asciiTheme="minorHAnsi" w:eastAsiaTheme="minorEastAsia" w:hAnsiTheme="minorHAnsi" w:cstheme="minorBidi"/>
          <w:noProof/>
          <w:sz w:val="24"/>
        </w:rPr>
      </w:pPr>
      <w:del w:id="1288" w:author="Mihai Budiu" w:date="2016-04-08T13:06:00Z">
        <w:r w:rsidRPr="002407D0" w:rsidDel="002407D0">
          <w:rPr>
            <w:rStyle w:val="Hyperlink"/>
            <w:noProof/>
          </w:rPr>
          <w:delText>10</w:delText>
        </w:r>
        <w:r w:rsidRPr="001A466F" w:rsidDel="002407D0">
          <w:rPr>
            <w:rStyle w:val="Hyperlink"/>
            <w:noProof/>
          </w:rPr>
          <w:delText>.6</w:delText>
        </w:r>
        <w:r w:rsidDel="002407D0">
          <w:rPr>
            <w:rFonts w:asciiTheme="minorHAnsi" w:eastAsiaTheme="minorEastAsia" w:hAnsiTheme="minorHAnsi" w:cstheme="minorBidi"/>
            <w:noProof/>
            <w:sz w:val="24"/>
          </w:rPr>
          <w:tab/>
        </w:r>
        <w:r w:rsidRPr="002407D0" w:rsidDel="002407D0">
          <w:rPr>
            <w:rStyle w:val="Hyperlink"/>
            <w:noProof/>
          </w:rPr>
          <w:delText>Operations on arbitrary-precision integers</w:delText>
        </w:r>
        <w:r w:rsidDel="002407D0">
          <w:rPr>
            <w:noProof/>
            <w:webHidden/>
          </w:rPr>
          <w:tab/>
          <w:delText>46</w:delText>
        </w:r>
      </w:del>
    </w:p>
    <w:p w14:paraId="3AB059ED" w14:textId="77777777" w:rsidR="00AC1C0D" w:rsidDel="002407D0" w:rsidRDefault="00AC1C0D">
      <w:pPr>
        <w:pStyle w:val="TOC2"/>
        <w:tabs>
          <w:tab w:val="left" w:pos="960"/>
          <w:tab w:val="right" w:leader="dot" w:pos="8630"/>
        </w:tabs>
        <w:rPr>
          <w:del w:id="1289" w:author="Mihai Budiu" w:date="2016-04-08T13:06:00Z"/>
          <w:rFonts w:asciiTheme="minorHAnsi" w:eastAsiaTheme="minorEastAsia" w:hAnsiTheme="minorHAnsi" w:cstheme="minorBidi"/>
          <w:noProof/>
          <w:sz w:val="24"/>
        </w:rPr>
      </w:pPr>
      <w:del w:id="1290" w:author="Mihai Budiu" w:date="2016-04-08T13:06:00Z">
        <w:r w:rsidRPr="002407D0" w:rsidDel="002407D0">
          <w:rPr>
            <w:rStyle w:val="Hyperlink"/>
            <w:noProof/>
          </w:rPr>
          <w:delText>10.7</w:delText>
        </w:r>
        <w:r w:rsidDel="002407D0">
          <w:rPr>
            <w:rFonts w:asciiTheme="minorHAnsi" w:eastAsiaTheme="minorEastAsia" w:hAnsiTheme="minorHAnsi" w:cstheme="minorBidi"/>
            <w:noProof/>
            <w:sz w:val="24"/>
          </w:rPr>
          <w:tab/>
        </w:r>
        <w:r w:rsidRPr="002407D0" w:rsidDel="002407D0">
          <w:rPr>
            <w:rStyle w:val="Hyperlink"/>
            <w:noProof/>
          </w:rPr>
          <w:delText>Variable bit-string operations</w:delText>
        </w:r>
        <w:r w:rsidDel="002407D0">
          <w:rPr>
            <w:noProof/>
            <w:webHidden/>
          </w:rPr>
          <w:tab/>
          <w:delText>47</w:delText>
        </w:r>
      </w:del>
    </w:p>
    <w:p w14:paraId="1A76BEEE" w14:textId="77777777" w:rsidR="00AC1C0D" w:rsidDel="002407D0" w:rsidRDefault="00AC1C0D">
      <w:pPr>
        <w:pStyle w:val="TOC2"/>
        <w:tabs>
          <w:tab w:val="left" w:pos="960"/>
          <w:tab w:val="right" w:leader="dot" w:pos="8630"/>
        </w:tabs>
        <w:rPr>
          <w:del w:id="1291" w:author="Mihai Budiu" w:date="2016-04-08T13:06:00Z"/>
          <w:rFonts w:asciiTheme="minorHAnsi" w:eastAsiaTheme="minorEastAsia" w:hAnsiTheme="minorHAnsi" w:cstheme="minorBidi"/>
          <w:noProof/>
          <w:sz w:val="24"/>
        </w:rPr>
      </w:pPr>
      <w:del w:id="1292" w:author="Mihai Budiu" w:date="2016-04-08T13:06:00Z">
        <w:r w:rsidRPr="002407D0" w:rsidDel="002407D0">
          <w:rPr>
            <w:rStyle w:val="Hyperlink"/>
            <w:noProof/>
          </w:rPr>
          <w:delText>10.8</w:delText>
        </w:r>
        <w:r w:rsidDel="002407D0">
          <w:rPr>
            <w:rFonts w:asciiTheme="minorHAnsi" w:eastAsiaTheme="minorEastAsia" w:hAnsiTheme="minorHAnsi" w:cstheme="minorBidi"/>
            <w:noProof/>
            <w:sz w:val="24"/>
          </w:rPr>
          <w:tab/>
        </w:r>
        <w:r w:rsidRPr="002407D0" w:rsidDel="002407D0">
          <w:rPr>
            <w:rStyle w:val="Hyperlink"/>
            <w:noProof/>
          </w:rPr>
          <w:delText>Casts</w:delText>
        </w:r>
        <w:r w:rsidDel="002407D0">
          <w:rPr>
            <w:noProof/>
            <w:webHidden/>
          </w:rPr>
          <w:tab/>
          <w:delText>47</w:delText>
        </w:r>
      </w:del>
    </w:p>
    <w:p w14:paraId="58875E2B" w14:textId="77777777" w:rsidR="00AC1C0D" w:rsidDel="002407D0" w:rsidRDefault="00AC1C0D">
      <w:pPr>
        <w:pStyle w:val="TOC3"/>
        <w:tabs>
          <w:tab w:val="left" w:pos="1440"/>
          <w:tab w:val="right" w:leader="dot" w:pos="8630"/>
        </w:tabs>
        <w:rPr>
          <w:del w:id="1293" w:author="Mihai Budiu" w:date="2016-04-08T13:06:00Z"/>
          <w:rFonts w:asciiTheme="minorHAnsi" w:eastAsiaTheme="minorEastAsia" w:hAnsiTheme="minorHAnsi" w:cstheme="minorBidi"/>
          <w:noProof/>
          <w:sz w:val="24"/>
        </w:rPr>
      </w:pPr>
      <w:del w:id="1294" w:author="Mihai Budiu" w:date="2016-04-08T13:06:00Z">
        <w:r w:rsidRPr="002407D0" w:rsidDel="002407D0">
          <w:rPr>
            <w:rStyle w:val="Hyperlink"/>
            <w:noProof/>
          </w:rPr>
          <w:delText>10.8.1</w:delText>
        </w:r>
        <w:r w:rsidDel="002407D0">
          <w:rPr>
            <w:rFonts w:asciiTheme="minorHAnsi" w:eastAsiaTheme="minorEastAsia" w:hAnsiTheme="minorHAnsi" w:cstheme="minorBidi"/>
            <w:noProof/>
            <w:sz w:val="24"/>
          </w:rPr>
          <w:tab/>
        </w:r>
        <w:r w:rsidRPr="002407D0" w:rsidDel="002407D0">
          <w:rPr>
            <w:rStyle w:val="Hyperlink"/>
            <w:noProof/>
          </w:rPr>
          <w:delText xml:space="preserve">Explicit </w:delText>
        </w:r>
        <w:r w:rsidRPr="001A466F" w:rsidDel="002407D0">
          <w:rPr>
            <w:rStyle w:val="Hyperlink"/>
            <w:noProof/>
          </w:rPr>
          <w:delText>casts</w:delText>
        </w:r>
        <w:r w:rsidDel="002407D0">
          <w:rPr>
            <w:noProof/>
            <w:webHidden/>
          </w:rPr>
          <w:tab/>
          <w:delText>47</w:delText>
        </w:r>
      </w:del>
    </w:p>
    <w:p w14:paraId="5C3469D1" w14:textId="77777777" w:rsidR="00AC1C0D" w:rsidDel="002407D0" w:rsidRDefault="00AC1C0D">
      <w:pPr>
        <w:pStyle w:val="TOC3"/>
        <w:tabs>
          <w:tab w:val="left" w:pos="1440"/>
          <w:tab w:val="right" w:leader="dot" w:pos="8630"/>
        </w:tabs>
        <w:rPr>
          <w:del w:id="1295" w:author="Mihai Budiu" w:date="2016-04-08T13:06:00Z"/>
          <w:rFonts w:asciiTheme="minorHAnsi" w:eastAsiaTheme="minorEastAsia" w:hAnsiTheme="minorHAnsi" w:cstheme="minorBidi"/>
          <w:noProof/>
          <w:sz w:val="24"/>
        </w:rPr>
      </w:pPr>
      <w:del w:id="1296" w:author="Mihai Budiu" w:date="2016-04-08T13:06:00Z">
        <w:r w:rsidRPr="002407D0" w:rsidDel="002407D0">
          <w:rPr>
            <w:rStyle w:val="Hyperlink"/>
            <w:noProof/>
          </w:rPr>
          <w:delText>10.8.2</w:delText>
        </w:r>
        <w:r w:rsidDel="002407D0">
          <w:rPr>
            <w:rFonts w:asciiTheme="minorHAnsi" w:eastAsiaTheme="minorEastAsia" w:hAnsiTheme="minorHAnsi" w:cstheme="minorBidi"/>
            <w:noProof/>
            <w:sz w:val="24"/>
          </w:rPr>
          <w:tab/>
        </w:r>
        <w:r w:rsidRPr="002407D0" w:rsidDel="002407D0">
          <w:rPr>
            <w:rStyle w:val="Hyperlink"/>
            <w:noProof/>
          </w:rPr>
          <w:delText>Implicit casts</w:delText>
        </w:r>
        <w:r w:rsidDel="002407D0">
          <w:rPr>
            <w:noProof/>
            <w:webHidden/>
          </w:rPr>
          <w:tab/>
          <w:delText>48</w:delText>
        </w:r>
      </w:del>
    </w:p>
    <w:p w14:paraId="61CC5ABB" w14:textId="77777777" w:rsidR="00AC1C0D" w:rsidDel="002407D0" w:rsidRDefault="00AC1C0D">
      <w:pPr>
        <w:pStyle w:val="TOC3"/>
        <w:tabs>
          <w:tab w:val="left" w:pos="1440"/>
          <w:tab w:val="right" w:leader="dot" w:pos="8630"/>
        </w:tabs>
        <w:rPr>
          <w:del w:id="1297" w:author="Mihai Budiu" w:date="2016-04-08T13:06:00Z"/>
          <w:rFonts w:asciiTheme="minorHAnsi" w:eastAsiaTheme="minorEastAsia" w:hAnsiTheme="minorHAnsi" w:cstheme="minorBidi"/>
          <w:noProof/>
          <w:sz w:val="24"/>
        </w:rPr>
      </w:pPr>
      <w:del w:id="1298" w:author="Mihai Budiu" w:date="2016-04-08T13:06:00Z">
        <w:r w:rsidRPr="002407D0" w:rsidDel="002407D0">
          <w:rPr>
            <w:rStyle w:val="Hyperlink"/>
            <w:noProof/>
          </w:rPr>
          <w:delText>10.8.3</w:delText>
        </w:r>
        <w:r w:rsidDel="002407D0">
          <w:rPr>
            <w:rFonts w:asciiTheme="minorHAnsi" w:eastAsiaTheme="minorEastAsia" w:hAnsiTheme="minorHAnsi" w:cstheme="minorBidi"/>
            <w:noProof/>
            <w:sz w:val="24"/>
          </w:rPr>
          <w:tab/>
        </w:r>
        <w:r w:rsidRPr="002407D0" w:rsidDel="002407D0">
          <w:rPr>
            <w:rStyle w:val="Hyperlink"/>
            <w:noProof/>
          </w:rPr>
          <w:delText>Illegal arithmetic expressions</w:delText>
        </w:r>
        <w:r w:rsidDel="002407D0">
          <w:rPr>
            <w:noProof/>
            <w:webHidden/>
          </w:rPr>
          <w:tab/>
          <w:delText>48</w:delText>
        </w:r>
      </w:del>
    </w:p>
    <w:p w14:paraId="77C18FAC" w14:textId="77777777" w:rsidR="00AC1C0D" w:rsidDel="002407D0" w:rsidRDefault="00AC1C0D">
      <w:pPr>
        <w:pStyle w:val="TOC2"/>
        <w:tabs>
          <w:tab w:val="left" w:pos="960"/>
          <w:tab w:val="right" w:leader="dot" w:pos="8630"/>
        </w:tabs>
        <w:rPr>
          <w:del w:id="1299" w:author="Mihai Budiu" w:date="2016-04-08T13:06:00Z"/>
          <w:rFonts w:asciiTheme="minorHAnsi" w:eastAsiaTheme="minorEastAsia" w:hAnsiTheme="minorHAnsi" w:cstheme="minorBidi"/>
          <w:noProof/>
          <w:sz w:val="24"/>
        </w:rPr>
      </w:pPr>
      <w:del w:id="1300" w:author="Mihai Budiu" w:date="2016-04-08T13:06:00Z">
        <w:r w:rsidRPr="002407D0" w:rsidDel="002407D0">
          <w:rPr>
            <w:rStyle w:val="Hyperlink"/>
            <w:noProof/>
          </w:rPr>
          <w:delText>10.9</w:delText>
        </w:r>
        <w:r w:rsidDel="002407D0">
          <w:rPr>
            <w:rFonts w:asciiTheme="minorHAnsi" w:eastAsiaTheme="minorEastAsia" w:hAnsiTheme="minorHAnsi" w:cstheme="minorBidi"/>
            <w:noProof/>
            <w:sz w:val="24"/>
          </w:rPr>
          <w:tab/>
        </w:r>
        <w:r w:rsidRPr="002407D0" w:rsidDel="002407D0">
          <w:rPr>
            <w:rStyle w:val="Hyperlink"/>
            <w:noProof/>
          </w:rPr>
          <w:delText>Tuple expressions</w:delText>
        </w:r>
        <w:r w:rsidDel="002407D0">
          <w:rPr>
            <w:noProof/>
            <w:webHidden/>
          </w:rPr>
          <w:tab/>
          <w:delText>49</w:delText>
        </w:r>
      </w:del>
    </w:p>
    <w:p w14:paraId="57B1AE39" w14:textId="77777777" w:rsidR="00AC1C0D" w:rsidDel="002407D0" w:rsidRDefault="00AC1C0D">
      <w:pPr>
        <w:pStyle w:val="TOC2"/>
        <w:tabs>
          <w:tab w:val="left" w:pos="1200"/>
          <w:tab w:val="right" w:leader="dot" w:pos="8630"/>
        </w:tabs>
        <w:rPr>
          <w:del w:id="1301" w:author="Mihai Budiu" w:date="2016-04-08T13:06:00Z"/>
          <w:rFonts w:asciiTheme="minorHAnsi" w:eastAsiaTheme="minorEastAsia" w:hAnsiTheme="minorHAnsi" w:cstheme="minorBidi"/>
          <w:noProof/>
          <w:sz w:val="24"/>
        </w:rPr>
      </w:pPr>
      <w:del w:id="1302" w:author="Mihai Budiu" w:date="2016-04-08T13:06:00Z">
        <w:r w:rsidRPr="002407D0" w:rsidDel="002407D0">
          <w:rPr>
            <w:rStyle w:val="Hyperlink"/>
            <w:noProof/>
          </w:rPr>
          <w:delText>10.10</w:delText>
        </w:r>
        <w:r w:rsidDel="002407D0">
          <w:rPr>
            <w:rFonts w:asciiTheme="minorHAnsi" w:eastAsiaTheme="minorEastAsia" w:hAnsiTheme="minorHAnsi" w:cstheme="minorBidi"/>
            <w:noProof/>
            <w:sz w:val="24"/>
          </w:rPr>
          <w:tab/>
        </w:r>
        <w:r w:rsidRPr="002407D0" w:rsidDel="002407D0">
          <w:rPr>
            <w:rStyle w:val="Hyperlink"/>
            <w:noProof/>
          </w:rPr>
          <w:delText>List expressions</w:delText>
        </w:r>
        <w:r w:rsidDel="002407D0">
          <w:rPr>
            <w:noProof/>
            <w:webHidden/>
          </w:rPr>
          <w:tab/>
          <w:delText>49</w:delText>
        </w:r>
      </w:del>
    </w:p>
    <w:p w14:paraId="56759A8C" w14:textId="77777777" w:rsidR="00AC1C0D" w:rsidDel="002407D0" w:rsidRDefault="00AC1C0D">
      <w:pPr>
        <w:pStyle w:val="TOC2"/>
        <w:tabs>
          <w:tab w:val="left" w:pos="1200"/>
          <w:tab w:val="right" w:leader="dot" w:pos="8630"/>
        </w:tabs>
        <w:rPr>
          <w:del w:id="1303" w:author="Mihai Budiu" w:date="2016-04-08T13:06:00Z"/>
          <w:rFonts w:asciiTheme="minorHAnsi" w:eastAsiaTheme="minorEastAsia" w:hAnsiTheme="minorHAnsi" w:cstheme="minorBidi"/>
          <w:noProof/>
          <w:sz w:val="24"/>
        </w:rPr>
      </w:pPr>
      <w:del w:id="1304" w:author="Mihai Budiu" w:date="2016-04-08T13:06:00Z">
        <w:r w:rsidRPr="002407D0" w:rsidDel="002407D0">
          <w:rPr>
            <w:rStyle w:val="Hyperlink"/>
            <w:noProof/>
          </w:rPr>
          <w:delText>10.11</w:delText>
        </w:r>
        <w:r w:rsidDel="002407D0">
          <w:rPr>
            <w:rFonts w:asciiTheme="minorHAnsi" w:eastAsiaTheme="minorEastAsia" w:hAnsiTheme="minorHAnsi" w:cstheme="minorBidi"/>
            <w:noProof/>
            <w:sz w:val="24"/>
          </w:rPr>
          <w:tab/>
        </w:r>
        <w:r w:rsidRPr="002407D0" w:rsidDel="002407D0">
          <w:rPr>
            <w:rStyle w:val="Hyperlink"/>
            <w:noProof/>
          </w:rPr>
          <w:delText>Set expressions</w:delText>
        </w:r>
        <w:r w:rsidDel="002407D0">
          <w:rPr>
            <w:noProof/>
            <w:webHidden/>
          </w:rPr>
          <w:tab/>
          <w:delText>50</w:delText>
        </w:r>
      </w:del>
    </w:p>
    <w:p w14:paraId="78B6BE87" w14:textId="77777777" w:rsidR="00AC1C0D" w:rsidDel="002407D0" w:rsidRDefault="00AC1C0D">
      <w:pPr>
        <w:pStyle w:val="TOC3"/>
        <w:tabs>
          <w:tab w:val="left" w:pos="1440"/>
          <w:tab w:val="right" w:leader="dot" w:pos="8630"/>
        </w:tabs>
        <w:rPr>
          <w:del w:id="1305" w:author="Mihai Budiu" w:date="2016-04-08T13:06:00Z"/>
          <w:rFonts w:asciiTheme="minorHAnsi" w:eastAsiaTheme="minorEastAsia" w:hAnsiTheme="minorHAnsi" w:cstheme="minorBidi"/>
          <w:noProof/>
          <w:sz w:val="24"/>
        </w:rPr>
      </w:pPr>
      <w:del w:id="1306" w:author="Mihai Budiu" w:date="2016-04-08T13:06:00Z">
        <w:r w:rsidRPr="002407D0" w:rsidDel="002407D0">
          <w:rPr>
            <w:rStyle w:val="Hyperlink"/>
            <w:noProof/>
          </w:rPr>
          <w:delText>10.11.1</w:delText>
        </w:r>
        <w:r w:rsidDel="002407D0">
          <w:rPr>
            <w:rFonts w:asciiTheme="minorHAnsi" w:eastAsiaTheme="minorEastAsia" w:hAnsiTheme="minorHAnsi" w:cstheme="minorBidi"/>
            <w:noProof/>
            <w:sz w:val="24"/>
          </w:rPr>
          <w:tab/>
        </w:r>
        <w:r w:rsidRPr="002407D0" w:rsidDel="002407D0">
          <w:rPr>
            <w:rStyle w:val="Hyperlink"/>
            <w:noProof/>
          </w:rPr>
          <w:delText>Singleton sets</w:delText>
        </w:r>
        <w:r w:rsidDel="002407D0">
          <w:rPr>
            <w:noProof/>
            <w:webHidden/>
          </w:rPr>
          <w:tab/>
          <w:delText>51</w:delText>
        </w:r>
      </w:del>
    </w:p>
    <w:p w14:paraId="15B840CC" w14:textId="77777777" w:rsidR="00AC1C0D" w:rsidDel="002407D0" w:rsidRDefault="00AC1C0D">
      <w:pPr>
        <w:pStyle w:val="TOC3"/>
        <w:tabs>
          <w:tab w:val="left" w:pos="1440"/>
          <w:tab w:val="right" w:leader="dot" w:pos="8630"/>
        </w:tabs>
        <w:rPr>
          <w:del w:id="1307" w:author="Mihai Budiu" w:date="2016-04-08T13:06:00Z"/>
          <w:rFonts w:asciiTheme="minorHAnsi" w:eastAsiaTheme="minorEastAsia" w:hAnsiTheme="minorHAnsi" w:cstheme="minorBidi"/>
          <w:noProof/>
          <w:sz w:val="24"/>
        </w:rPr>
      </w:pPr>
      <w:del w:id="1308" w:author="Mihai Budiu" w:date="2016-04-08T13:06:00Z">
        <w:r w:rsidRPr="002407D0" w:rsidDel="002407D0">
          <w:rPr>
            <w:rStyle w:val="Hyperlink"/>
            <w:noProof/>
          </w:rPr>
          <w:delText>10.11.2</w:delText>
        </w:r>
        <w:r w:rsidDel="002407D0">
          <w:rPr>
            <w:rFonts w:asciiTheme="minorHAnsi" w:eastAsiaTheme="minorEastAsia" w:hAnsiTheme="minorHAnsi" w:cstheme="minorBidi"/>
            <w:noProof/>
            <w:sz w:val="24"/>
          </w:rPr>
          <w:tab/>
        </w:r>
        <w:r w:rsidRPr="002407D0" w:rsidDel="002407D0">
          <w:rPr>
            <w:rStyle w:val="Hyperlink"/>
            <w:noProof/>
          </w:rPr>
          <w:delText>The universal set</w:delText>
        </w:r>
        <w:r w:rsidDel="002407D0">
          <w:rPr>
            <w:noProof/>
            <w:webHidden/>
          </w:rPr>
          <w:tab/>
          <w:delText>51</w:delText>
        </w:r>
      </w:del>
    </w:p>
    <w:p w14:paraId="589AA069" w14:textId="77777777" w:rsidR="00AC1C0D" w:rsidDel="002407D0" w:rsidRDefault="00AC1C0D">
      <w:pPr>
        <w:pStyle w:val="TOC3"/>
        <w:tabs>
          <w:tab w:val="left" w:pos="1440"/>
          <w:tab w:val="right" w:leader="dot" w:pos="8630"/>
        </w:tabs>
        <w:rPr>
          <w:del w:id="1309" w:author="Mihai Budiu" w:date="2016-04-08T13:06:00Z"/>
          <w:rFonts w:asciiTheme="minorHAnsi" w:eastAsiaTheme="minorEastAsia" w:hAnsiTheme="minorHAnsi" w:cstheme="minorBidi"/>
          <w:noProof/>
          <w:sz w:val="24"/>
        </w:rPr>
      </w:pPr>
      <w:del w:id="1310" w:author="Mihai Budiu" w:date="2016-04-08T13:06:00Z">
        <w:r w:rsidRPr="002407D0" w:rsidDel="002407D0">
          <w:rPr>
            <w:rStyle w:val="Hyperlink"/>
            <w:noProof/>
          </w:rPr>
          <w:delText>10.11.3</w:delText>
        </w:r>
        <w:r w:rsidDel="002407D0">
          <w:rPr>
            <w:rFonts w:asciiTheme="minorHAnsi" w:eastAsiaTheme="minorEastAsia" w:hAnsiTheme="minorHAnsi" w:cstheme="minorBidi"/>
            <w:noProof/>
            <w:sz w:val="24"/>
          </w:rPr>
          <w:tab/>
        </w:r>
        <w:r w:rsidRPr="002407D0" w:rsidDel="002407D0">
          <w:rPr>
            <w:rStyle w:val="Hyperlink"/>
            <w:noProof/>
          </w:rPr>
          <w:delText>Cubes</w:delText>
        </w:r>
        <w:r w:rsidDel="002407D0">
          <w:rPr>
            <w:noProof/>
            <w:webHidden/>
          </w:rPr>
          <w:tab/>
          <w:delText>51</w:delText>
        </w:r>
      </w:del>
    </w:p>
    <w:p w14:paraId="3F08AEDE" w14:textId="77777777" w:rsidR="00AC1C0D" w:rsidDel="002407D0" w:rsidRDefault="00AC1C0D">
      <w:pPr>
        <w:pStyle w:val="TOC3"/>
        <w:tabs>
          <w:tab w:val="left" w:pos="1440"/>
          <w:tab w:val="right" w:leader="dot" w:pos="8630"/>
        </w:tabs>
        <w:rPr>
          <w:del w:id="1311" w:author="Mihai Budiu" w:date="2016-04-08T13:06:00Z"/>
          <w:rFonts w:asciiTheme="minorHAnsi" w:eastAsiaTheme="minorEastAsia" w:hAnsiTheme="minorHAnsi" w:cstheme="minorBidi"/>
          <w:noProof/>
          <w:sz w:val="24"/>
        </w:rPr>
      </w:pPr>
      <w:del w:id="1312" w:author="Mihai Budiu" w:date="2016-04-08T13:06:00Z">
        <w:r w:rsidRPr="002407D0" w:rsidDel="002407D0">
          <w:rPr>
            <w:rStyle w:val="Hyperlink"/>
            <w:noProof/>
          </w:rPr>
          <w:delText>10.11.4</w:delText>
        </w:r>
        <w:r w:rsidDel="002407D0">
          <w:rPr>
            <w:rFonts w:asciiTheme="minorHAnsi" w:eastAsiaTheme="minorEastAsia" w:hAnsiTheme="minorHAnsi" w:cstheme="minorBidi"/>
            <w:noProof/>
            <w:sz w:val="24"/>
          </w:rPr>
          <w:tab/>
        </w:r>
        <w:r w:rsidRPr="002407D0" w:rsidDel="002407D0">
          <w:rPr>
            <w:rStyle w:val="Hyperlink"/>
            <w:noProof/>
          </w:rPr>
          <w:delText>Ranges</w:delText>
        </w:r>
        <w:r w:rsidDel="002407D0">
          <w:rPr>
            <w:noProof/>
            <w:webHidden/>
          </w:rPr>
          <w:tab/>
          <w:delText>51</w:delText>
        </w:r>
      </w:del>
    </w:p>
    <w:p w14:paraId="4B294281" w14:textId="77777777" w:rsidR="00AC1C0D" w:rsidDel="002407D0" w:rsidRDefault="00AC1C0D">
      <w:pPr>
        <w:pStyle w:val="TOC3"/>
        <w:tabs>
          <w:tab w:val="left" w:pos="1440"/>
          <w:tab w:val="right" w:leader="dot" w:pos="8630"/>
        </w:tabs>
        <w:rPr>
          <w:del w:id="1313" w:author="Mihai Budiu" w:date="2016-04-08T13:06:00Z"/>
          <w:rFonts w:asciiTheme="minorHAnsi" w:eastAsiaTheme="minorEastAsia" w:hAnsiTheme="minorHAnsi" w:cstheme="minorBidi"/>
          <w:noProof/>
          <w:sz w:val="24"/>
        </w:rPr>
      </w:pPr>
      <w:del w:id="1314" w:author="Mihai Budiu" w:date="2016-04-08T13:06:00Z">
        <w:r w:rsidRPr="002407D0" w:rsidDel="002407D0">
          <w:rPr>
            <w:rStyle w:val="Hyperlink"/>
            <w:noProof/>
          </w:rPr>
          <w:delText>10.11.5</w:delText>
        </w:r>
        <w:r w:rsidDel="002407D0">
          <w:rPr>
            <w:rFonts w:asciiTheme="minorHAnsi" w:eastAsiaTheme="minorEastAsia" w:hAnsiTheme="minorHAnsi" w:cstheme="minorBidi"/>
            <w:noProof/>
            <w:sz w:val="24"/>
          </w:rPr>
          <w:tab/>
        </w:r>
        <w:r w:rsidRPr="002407D0" w:rsidDel="002407D0">
          <w:rPr>
            <w:rStyle w:val="Hyperlink"/>
            <w:noProof/>
          </w:rPr>
          <w:delText>Tuples</w:delText>
        </w:r>
        <w:r w:rsidDel="002407D0">
          <w:rPr>
            <w:noProof/>
            <w:webHidden/>
          </w:rPr>
          <w:tab/>
          <w:delText>52</w:delText>
        </w:r>
      </w:del>
    </w:p>
    <w:p w14:paraId="08E93020" w14:textId="77777777" w:rsidR="00AC1C0D" w:rsidDel="002407D0" w:rsidRDefault="00AC1C0D">
      <w:pPr>
        <w:pStyle w:val="TOC2"/>
        <w:tabs>
          <w:tab w:val="left" w:pos="1200"/>
          <w:tab w:val="right" w:leader="dot" w:pos="8630"/>
        </w:tabs>
        <w:rPr>
          <w:del w:id="1315" w:author="Mihai Budiu" w:date="2016-04-08T13:06:00Z"/>
          <w:rFonts w:asciiTheme="minorHAnsi" w:eastAsiaTheme="minorEastAsia" w:hAnsiTheme="minorHAnsi" w:cstheme="minorBidi"/>
          <w:noProof/>
          <w:sz w:val="24"/>
        </w:rPr>
      </w:pPr>
      <w:del w:id="1316" w:author="Mihai Budiu" w:date="2016-04-08T13:06:00Z">
        <w:r w:rsidRPr="002407D0" w:rsidDel="002407D0">
          <w:rPr>
            <w:rStyle w:val="Hyperlink"/>
            <w:noProof/>
          </w:rPr>
          <w:delText>10.12</w:delText>
        </w:r>
        <w:r w:rsidDel="002407D0">
          <w:rPr>
            <w:rFonts w:asciiTheme="minorHAnsi" w:eastAsiaTheme="minorEastAsia" w:hAnsiTheme="minorHAnsi" w:cstheme="minorBidi"/>
            <w:noProof/>
            <w:sz w:val="24"/>
          </w:rPr>
          <w:tab/>
        </w:r>
        <w:r w:rsidRPr="002407D0" w:rsidDel="002407D0">
          <w:rPr>
            <w:rStyle w:val="Hyperlink"/>
            <w:noProof/>
          </w:rPr>
          <w:delText xml:space="preserve">Operations on </w:delText>
        </w:r>
        <w:r w:rsidRPr="001A466F" w:rsidDel="002407D0">
          <w:rPr>
            <w:rStyle w:val="Hyperlink"/>
            <w:rFonts w:ascii="Consolas" w:hAnsi="Consolas"/>
            <w:noProof/>
          </w:rPr>
          <w:delText>struct</w:delText>
        </w:r>
        <w:r w:rsidRPr="002407D0" w:rsidDel="002407D0">
          <w:rPr>
            <w:rStyle w:val="Hyperlink"/>
            <w:noProof/>
          </w:rPr>
          <w:delText xml:space="preserve"> types</w:delText>
        </w:r>
        <w:r w:rsidDel="002407D0">
          <w:rPr>
            <w:noProof/>
            <w:webHidden/>
          </w:rPr>
          <w:tab/>
          <w:delText>52</w:delText>
        </w:r>
      </w:del>
    </w:p>
    <w:p w14:paraId="74E7E642" w14:textId="77777777" w:rsidR="00AC1C0D" w:rsidDel="002407D0" w:rsidRDefault="00AC1C0D">
      <w:pPr>
        <w:pStyle w:val="TOC2"/>
        <w:tabs>
          <w:tab w:val="left" w:pos="1200"/>
          <w:tab w:val="right" w:leader="dot" w:pos="8630"/>
        </w:tabs>
        <w:rPr>
          <w:del w:id="1317" w:author="Mihai Budiu" w:date="2016-04-08T13:06:00Z"/>
          <w:rFonts w:asciiTheme="minorHAnsi" w:eastAsiaTheme="minorEastAsia" w:hAnsiTheme="minorHAnsi" w:cstheme="minorBidi"/>
          <w:noProof/>
          <w:sz w:val="24"/>
        </w:rPr>
      </w:pPr>
      <w:del w:id="1318" w:author="Mihai Budiu" w:date="2016-04-08T13:06:00Z">
        <w:r w:rsidRPr="002407D0" w:rsidDel="002407D0">
          <w:rPr>
            <w:rStyle w:val="Hyperlink"/>
            <w:noProof/>
          </w:rPr>
          <w:delText>10.13</w:delText>
        </w:r>
        <w:r w:rsidDel="002407D0">
          <w:rPr>
            <w:rFonts w:asciiTheme="minorHAnsi" w:eastAsiaTheme="minorEastAsia" w:hAnsiTheme="minorHAnsi" w:cstheme="minorBidi"/>
            <w:noProof/>
            <w:sz w:val="24"/>
          </w:rPr>
          <w:tab/>
        </w:r>
        <w:r w:rsidRPr="002407D0" w:rsidDel="002407D0">
          <w:rPr>
            <w:rStyle w:val="Hyperlink"/>
            <w:noProof/>
          </w:rPr>
          <w:delText>Operations on headers</w:delText>
        </w:r>
        <w:r w:rsidDel="002407D0">
          <w:rPr>
            <w:noProof/>
            <w:webHidden/>
          </w:rPr>
          <w:tab/>
          <w:delText>52</w:delText>
        </w:r>
      </w:del>
    </w:p>
    <w:p w14:paraId="7F795960" w14:textId="77777777" w:rsidR="00AC1C0D" w:rsidDel="002407D0" w:rsidRDefault="00AC1C0D">
      <w:pPr>
        <w:pStyle w:val="TOC2"/>
        <w:tabs>
          <w:tab w:val="left" w:pos="1200"/>
          <w:tab w:val="right" w:leader="dot" w:pos="8630"/>
        </w:tabs>
        <w:rPr>
          <w:del w:id="1319" w:author="Mihai Budiu" w:date="2016-04-08T13:06:00Z"/>
          <w:rFonts w:asciiTheme="minorHAnsi" w:eastAsiaTheme="minorEastAsia" w:hAnsiTheme="minorHAnsi" w:cstheme="minorBidi"/>
          <w:noProof/>
          <w:sz w:val="24"/>
        </w:rPr>
      </w:pPr>
      <w:del w:id="1320" w:author="Mihai Budiu" w:date="2016-04-08T13:06:00Z">
        <w:r w:rsidRPr="002407D0" w:rsidDel="002407D0">
          <w:rPr>
            <w:rStyle w:val="Hyperlink"/>
            <w:noProof/>
          </w:rPr>
          <w:delText>10.14</w:delText>
        </w:r>
        <w:r w:rsidDel="002407D0">
          <w:rPr>
            <w:rFonts w:asciiTheme="minorHAnsi" w:eastAsiaTheme="minorEastAsia" w:hAnsiTheme="minorHAnsi" w:cstheme="minorBidi"/>
            <w:noProof/>
            <w:sz w:val="24"/>
          </w:rPr>
          <w:tab/>
        </w:r>
        <w:r w:rsidRPr="002407D0" w:rsidDel="002407D0">
          <w:rPr>
            <w:rStyle w:val="Hyperlink"/>
            <w:noProof/>
          </w:rPr>
          <w:delText>Expressions on header stacks</w:delText>
        </w:r>
        <w:r w:rsidDel="002407D0">
          <w:rPr>
            <w:noProof/>
            <w:webHidden/>
          </w:rPr>
          <w:tab/>
          <w:delText>52</w:delText>
        </w:r>
      </w:del>
    </w:p>
    <w:p w14:paraId="6D66AB30" w14:textId="77777777" w:rsidR="00AC1C0D" w:rsidDel="002407D0" w:rsidRDefault="00AC1C0D">
      <w:pPr>
        <w:pStyle w:val="TOC2"/>
        <w:tabs>
          <w:tab w:val="left" w:pos="1200"/>
          <w:tab w:val="right" w:leader="dot" w:pos="8630"/>
        </w:tabs>
        <w:rPr>
          <w:del w:id="1321" w:author="Mihai Budiu" w:date="2016-04-08T13:06:00Z"/>
          <w:rFonts w:asciiTheme="minorHAnsi" w:eastAsiaTheme="minorEastAsia" w:hAnsiTheme="minorHAnsi" w:cstheme="minorBidi"/>
          <w:noProof/>
          <w:sz w:val="24"/>
        </w:rPr>
      </w:pPr>
      <w:del w:id="1322" w:author="Mihai Budiu" w:date="2016-04-08T13:06:00Z">
        <w:r w:rsidRPr="002407D0" w:rsidDel="002407D0">
          <w:rPr>
            <w:rStyle w:val="Hyperlink"/>
            <w:noProof/>
          </w:rPr>
          <w:delText>10.15</w:delText>
        </w:r>
        <w:r w:rsidDel="002407D0">
          <w:rPr>
            <w:rFonts w:asciiTheme="minorHAnsi" w:eastAsiaTheme="minorEastAsia" w:hAnsiTheme="minorHAnsi" w:cstheme="minorBidi"/>
            <w:noProof/>
            <w:sz w:val="24"/>
          </w:rPr>
          <w:tab/>
        </w:r>
        <w:r w:rsidRPr="002407D0" w:rsidDel="002407D0">
          <w:rPr>
            <w:rStyle w:val="Hyperlink"/>
            <w:noProof/>
          </w:rPr>
          <w:delText>Function calls, method invocations</w:delText>
        </w:r>
        <w:r w:rsidDel="002407D0">
          <w:rPr>
            <w:noProof/>
            <w:webHidden/>
          </w:rPr>
          <w:tab/>
          <w:delText>53</w:delText>
        </w:r>
      </w:del>
    </w:p>
    <w:p w14:paraId="16C23F42" w14:textId="77777777" w:rsidR="00AC1C0D" w:rsidDel="002407D0" w:rsidRDefault="00AC1C0D">
      <w:pPr>
        <w:pStyle w:val="TOC2"/>
        <w:tabs>
          <w:tab w:val="left" w:pos="1200"/>
          <w:tab w:val="right" w:leader="dot" w:pos="8630"/>
        </w:tabs>
        <w:rPr>
          <w:del w:id="1323" w:author="Mihai Budiu" w:date="2016-04-08T13:06:00Z"/>
          <w:rFonts w:asciiTheme="minorHAnsi" w:eastAsiaTheme="minorEastAsia" w:hAnsiTheme="minorHAnsi" w:cstheme="minorBidi"/>
          <w:noProof/>
          <w:sz w:val="24"/>
        </w:rPr>
      </w:pPr>
      <w:del w:id="1324" w:author="Mihai Budiu" w:date="2016-04-08T13:06:00Z">
        <w:r w:rsidRPr="002407D0" w:rsidDel="002407D0">
          <w:rPr>
            <w:rStyle w:val="Hyperlink"/>
            <w:noProof/>
          </w:rPr>
          <w:delText>10.16</w:delText>
        </w:r>
        <w:r w:rsidDel="002407D0">
          <w:rPr>
            <w:rFonts w:asciiTheme="minorHAnsi" w:eastAsiaTheme="minorEastAsia" w:hAnsiTheme="minorHAnsi" w:cstheme="minorBidi"/>
            <w:noProof/>
            <w:sz w:val="24"/>
          </w:rPr>
          <w:tab/>
        </w:r>
        <w:r w:rsidRPr="002407D0" w:rsidDel="002407D0">
          <w:rPr>
            <w:rStyle w:val="Hyperlink"/>
            <w:noProof/>
          </w:rPr>
          <w:delText>Constructor invocations</w:delText>
        </w:r>
        <w:r w:rsidDel="002407D0">
          <w:rPr>
            <w:noProof/>
            <w:webHidden/>
          </w:rPr>
          <w:tab/>
          <w:delText>54</w:delText>
        </w:r>
      </w:del>
    </w:p>
    <w:p w14:paraId="35019354" w14:textId="77777777" w:rsidR="00AC1C0D" w:rsidDel="002407D0" w:rsidRDefault="00AC1C0D">
      <w:pPr>
        <w:pStyle w:val="TOC1"/>
        <w:rPr>
          <w:del w:id="1325" w:author="Mihai Budiu" w:date="2016-04-08T13:06:00Z"/>
          <w:rFonts w:asciiTheme="minorHAnsi" w:eastAsiaTheme="minorEastAsia" w:hAnsiTheme="minorHAnsi" w:cstheme="minorBidi"/>
          <w:noProof/>
          <w:sz w:val="24"/>
        </w:rPr>
      </w:pPr>
      <w:del w:id="1326" w:author="Mihai Budiu" w:date="2016-04-08T13:06:00Z">
        <w:r w:rsidRPr="002407D0" w:rsidDel="002407D0">
          <w:rPr>
            <w:rStyle w:val="Hyperlink"/>
            <w:noProof/>
          </w:rPr>
          <w:delText>11</w:delText>
        </w:r>
        <w:r w:rsidDel="002407D0">
          <w:rPr>
            <w:rFonts w:asciiTheme="minorHAnsi" w:eastAsiaTheme="minorEastAsia" w:hAnsiTheme="minorHAnsi" w:cstheme="minorBidi"/>
            <w:noProof/>
            <w:sz w:val="24"/>
          </w:rPr>
          <w:tab/>
        </w:r>
        <w:r w:rsidRPr="002407D0" w:rsidDel="002407D0">
          <w:rPr>
            <w:rStyle w:val="Hyperlink"/>
            <w:noProof/>
          </w:rPr>
          <w:delText>Constants and variable declarations</w:delText>
        </w:r>
        <w:r w:rsidDel="002407D0">
          <w:rPr>
            <w:noProof/>
            <w:webHidden/>
          </w:rPr>
          <w:tab/>
          <w:delText>55</w:delText>
        </w:r>
      </w:del>
    </w:p>
    <w:p w14:paraId="187DDAE1" w14:textId="77777777" w:rsidR="00AC1C0D" w:rsidDel="002407D0" w:rsidRDefault="00AC1C0D">
      <w:pPr>
        <w:pStyle w:val="TOC2"/>
        <w:tabs>
          <w:tab w:val="left" w:pos="960"/>
          <w:tab w:val="right" w:leader="dot" w:pos="8630"/>
        </w:tabs>
        <w:rPr>
          <w:del w:id="1327" w:author="Mihai Budiu" w:date="2016-04-08T13:06:00Z"/>
          <w:rFonts w:asciiTheme="minorHAnsi" w:eastAsiaTheme="minorEastAsia" w:hAnsiTheme="minorHAnsi" w:cstheme="minorBidi"/>
          <w:noProof/>
          <w:sz w:val="24"/>
        </w:rPr>
      </w:pPr>
      <w:del w:id="1328" w:author="Mihai Budiu" w:date="2016-04-08T13:06:00Z">
        <w:r w:rsidRPr="002407D0" w:rsidDel="002407D0">
          <w:rPr>
            <w:rStyle w:val="Hyperlink"/>
            <w:noProof/>
          </w:rPr>
          <w:delText>11.1</w:delText>
        </w:r>
        <w:r w:rsidDel="002407D0">
          <w:rPr>
            <w:rFonts w:asciiTheme="minorHAnsi" w:eastAsiaTheme="minorEastAsia" w:hAnsiTheme="minorHAnsi" w:cstheme="minorBidi"/>
            <w:noProof/>
            <w:sz w:val="24"/>
          </w:rPr>
          <w:tab/>
        </w:r>
        <w:r w:rsidRPr="002407D0" w:rsidDel="002407D0">
          <w:rPr>
            <w:rStyle w:val="Hyperlink"/>
            <w:noProof/>
          </w:rPr>
          <w:delText>Constants</w:delText>
        </w:r>
        <w:r w:rsidDel="002407D0">
          <w:rPr>
            <w:noProof/>
            <w:webHidden/>
          </w:rPr>
          <w:tab/>
          <w:delText>55</w:delText>
        </w:r>
      </w:del>
    </w:p>
    <w:p w14:paraId="2F42A9A7" w14:textId="77777777" w:rsidR="00AC1C0D" w:rsidDel="002407D0" w:rsidRDefault="00AC1C0D">
      <w:pPr>
        <w:pStyle w:val="TOC2"/>
        <w:tabs>
          <w:tab w:val="left" w:pos="960"/>
          <w:tab w:val="right" w:leader="dot" w:pos="8630"/>
        </w:tabs>
        <w:rPr>
          <w:del w:id="1329" w:author="Mihai Budiu" w:date="2016-04-08T13:06:00Z"/>
          <w:rFonts w:asciiTheme="minorHAnsi" w:eastAsiaTheme="minorEastAsia" w:hAnsiTheme="minorHAnsi" w:cstheme="minorBidi"/>
          <w:noProof/>
          <w:sz w:val="24"/>
        </w:rPr>
      </w:pPr>
      <w:del w:id="1330" w:author="Mihai Budiu" w:date="2016-04-08T13:06:00Z">
        <w:r w:rsidRPr="002407D0" w:rsidDel="002407D0">
          <w:rPr>
            <w:rStyle w:val="Hyperlink"/>
            <w:noProof/>
          </w:rPr>
          <w:delText>11.2</w:delText>
        </w:r>
        <w:r w:rsidDel="002407D0">
          <w:rPr>
            <w:rFonts w:asciiTheme="minorHAnsi" w:eastAsiaTheme="minorEastAsia" w:hAnsiTheme="minorHAnsi" w:cstheme="minorBidi"/>
            <w:noProof/>
            <w:sz w:val="24"/>
          </w:rPr>
          <w:tab/>
        </w:r>
        <w:r w:rsidRPr="002407D0" w:rsidDel="002407D0">
          <w:rPr>
            <w:rStyle w:val="Hyperlink"/>
            <w:noProof/>
          </w:rPr>
          <w:delText>Variables</w:delText>
        </w:r>
        <w:r w:rsidDel="002407D0">
          <w:rPr>
            <w:noProof/>
            <w:webHidden/>
          </w:rPr>
          <w:tab/>
          <w:delText>55</w:delText>
        </w:r>
      </w:del>
    </w:p>
    <w:p w14:paraId="2B734330" w14:textId="77777777" w:rsidR="00AC1C0D" w:rsidDel="002407D0" w:rsidRDefault="00AC1C0D">
      <w:pPr>
        <w:pStyle w:val="TOC2"/>
        <w:tabs>
          <w:tab w:val="left" w:pos="960"/>
          <w:tab w:val="right" w:leader="dot" w:pos="8630"/>
        </w:tabs>
        <w:rPr>
          <w:del w:id="1331" w:author="Mihai Budiu" w:date="2016-04-08T13:06:00Z"/>
          <w:rFonts w:asciiTheme="minorHAnsi" w:eastAsiaTheme="minorEastAsia" w:hAnsiTheme="minorHAnsi" w:cstheme="minorBidi"/>
          <w:noProof/>
          <w:sz w:val="24"/>
        </w:rPr>
      </w:pPr>
      <w:del w:id="1332" w:author="Mihai Budiu" w:date="2016-04-08T13:06:00Z">
        <w:r w:rsidRPr="002407D0" w:rsidDel="002407D0">
          <w:rPr>
            <w:rStyle w:val="Hyperlink"/>
            <w:noProof/>
          </w:rPr>
          <w:delText>11.3</w:delText>
        </w:r>
        <w:r w:rsidDel="002407D0">
          <w:rPr>
            <w:rFonts w:asciiTheme="minorHAnsi" w:eastAsiaTheme="minorEastAsia" w:hAnsiTheme="minorHAnsi" w:cstheme="minorBidi"/>
            <w:noProof/>
            <w:sz w:val="24"/>
          </w:rPr>
          <w:tab/>
        </w:r>
        <w:r w:rsidRPr="002407D0" w:rsidDel="002407D0">
          <w:rPr>
            <w:rStyle w:val="Hyperlink"/>
            <w:noProof/>
          </w:rPr>
          <w:delText>Instantiations</w:delText>
        </w:r>
        <w:r w:rsidDel="002407D0">
          <w:rPr>
            <w:noProof/>
            <w:webHidden/>
          </w:rPr>
          <w:tab/>
          <w:delText>55</w:delText>
        </w:r>
      </w:del>
    </w:p>
    <w:p w14:paraId="7FE541E7" w14:textId="77777777" w:rsidR="00AC1C0D" w:rsidDel="002407D0" w:rsidRDefault="00AC1C0D">
      <w:pPr>
        <w:pStyle w:val="TOC1"/>
        <w:rPr>
          <w:del w:id="1333" w:author="Mihai Budiu" w:date="2016-04-08T13:06:00Z"/>
          <w:rFonts w:asciiTheme="minorHAnsi" w:eastAsiaTheme="minorEastAsia" w:hAnsiTheme="minorHAnsi" w:cstheme="minorBidi"/>
          <w:noProof/>
          <w:sz w:val="24"/>
        </w:rPr>
      </w:pPr>
      <w:del w:id="1334" w:author="Mihai Budiu" w:date="2016-04-08T13:06:00Z">
        <w:r w:rsidRPr="002407D0" w:rsidDel="002407D0">
          <w:rPr>
            <w:rStyle w:val="Hyperlink"/>
            <w:noProof/>
          </w:rPr>
          <w:delText>12</w:delText>
        </w:r>
        <w:r w:rsidDel="002407D0">
          <w:rPr>
            <w:rFonts w:asciiTheme="minorHAnsi" w:eastAsiaTheme="minorEastAsia" w:hAnsiTheme="minorHAnsi" w:cstheme="minorBidi"/>
            <w:noProof/>
            <w:sz w:val="24"/>
          </w:rPr>
          <w:tab/>
        </w:r>
        <w:r w:rsidRPr="002407D0" w:rsidDel="002407D0">
          <w:rPr>
            <w:rStyle w:val="Hyperlink"/>
            <w:noProof/>
          </w:rPr>
          <w:delText>Statements</w:delText>
        </w:r>
        <w:r w:rsidDel="002407D0">
          <w:rPr>
            <w:noProof/>
            <w:webHidden/>
          </w:rPr>
          <w:tab/>
          <w:delText>56</w:delText>
        </w:r>
      </w:del>
    </w:p>
    <w:p w14:paraId="191E4756" w14:textId="77777777" w:rsidR="00AC1C0D" w:rsidDel="002407D0" w:rsidRDefault="00AC1C0D">
      <w:pPr>
        <w:pStyle w:val="TOC2"/>
        <w:tabs>
          <w:tab w:val="left" w:pos="960"/>
          <w:tab w:val="right" w:leader="dot" w:pos="8630"/>
        </w:tabs>
        <w:rPr>
          <w:del w:id="1335" w:author="Mihai Budiu" w:date="2016-04-08T13:06:00Z"/>
          <w:rFonts w:asciiTheme="minorHAnsi" w:eastAsiaTheme="minorEastAsia" w:hAnsiTheme="minorHAnsi" w:cstheme="minorBidi"/>
          <w:noProof/>
          <w:sz w:val="24"/>
        </w:rPr>
      </w:pPr>
      <w:del w:id="1336" w:author="Mihai Budiu" w:date="2016-04-08T13:06:00Z">
        <w:r w:rsidRPr="002407D0" w:rsidDel="002407D0">
          <w:rPr>
            <w:rStyle w:val="Hyperlink"/>
            <w:noProof/>
          </w:rPr>
          <w:delText>12.1</w:delText>
        </w:r>
        <w:r w:rsidDel="002407D0">
          <w:rPr>
            <w:rFonts w:asciiTheme="minorHAnsi" w:eastAsiaTheme="minorEastAsia" w:hAnsiTheme="minorHAnsi" w:cstheme="minorBidi"/>
            <w:noProof/>
            <w:sz w:val="24"/>
          </w:rPr>
          <w:tab/>
        </w:r>
        <w:r w:rsidRPr="002407D0" w:rsidDel="002407D0">
          <w:rPr>
            <w:rStyle w:val="Hyperlink"/>
            <w:noProof/>
          </w:rPr>
          <w:delText>Assignment</w:delText>
        </w:r>
        <w:r w:rsidDel="002407D0">
          <w:rPr>
            <w:noProof/>
            <w:webHidden/>
          </w:rPr>
          <w:tab/>
          <w:delText>57</w:delText>
        </w:r>
      </w:del>
    </w:p>
    <w:p w14:paraId="39A37101" w14:textId="77777777" w:rsidR="00AC1C0D" w:rsidDel="002407D0" w:rsidRDefault="00AC1C0D">
      <w:pPr>
        <w:pStyle w:val="TOC3"/>
        <w:tabs>
          <w:tab w:val="left" w:pos="1440"/>
          <w:tab w:val="right" w:leader="dot" w:pos="8630"/>
        </w:tabs>
        <w:rPr>
          <w:del w:id="1337" w:author="Mihai Budiu" w:date="2016-04-08T13:06:00Z"/>
          <w:rFonts w:asciiTheme="minorHAnsi" w:eastAsiaTheme="minorEastAsia" w:hAnsiTheme="minorHAnsi" w:cstheme="minorBidi"/>
          <w:noProof/>
          <w:sz w:val="24"/>
        </w:rPr>
      </w:pPr>
      <w:del w:id="1338" w:author="Mihai Budiu" w:date="2016-04-08T13:06:00Z">
        <w:r w:rsidRPr="002407D0" w:rsidDel="002407D0">
          <w:rPr>
            <w:rStyle w:val="Hyperlink"/>
            <w:noProof/>
          </w:rPr>
          <w:delText>12.1.1</w:delText>
        </w:r>
        <w:r w:rsidDel="002407D0">
          <w:rPr>
            <w:rFonts w:asciiTheme="minorHAnsi" w:eastAsiaTheme="minorEastAsia" w:hAnsiTheme="minorHAnsi" w:cstheme="minorBidi"/>
            <w:noProof/>
            <w:sz w:val="24"/>
          </w:rPr>
          <w:tab/>
        </w:r>
        <w:r w:rsidRPr="002407D0" w:rsidDel="002407D0">
          <w:rPr>
            <w:rStyle w:val="Hyperlink"/>
            <w:noProof/>
          </w:rPr>
          <w:delText>L-values</w:delText>
        </w:r>
        <w:r w:rsidDel="002407D0">
          <w:rPr>
            <w:noProof/>
            <w:webHidden/>
          </w:rPr>
          <w:tab/>
          <w:delText>57</w:delText>
        </w:r>
      </w:del>
    </w:p>
    <w:p w14:paraId="4E330722" w14:textId="77777777" w:rsidR="00AC1C0D" w:rsidDel="002407D0" w:rsidRDefault="00AC1C0D">
      <w:pPr>
        <w:pStyle w:val="TOC2"/>
        <w:tabs>
          <w:tab w:val="left" w:pos="960"/>
          <w:tab w:val="right" w:leader="dot" w:pos="8630"/>
        </w:tabs>
        <w:rPr>
          <w:del w:id="1339" w:author="Mihai Budiu" w:date="2016-04-08T13:06:00Z"/>
          <w:rFonts w:asciiTheme="minorHAnsi" w:eastAsiaTheme="minorEastAsia" w:hAnsiTheme="minorHAnsi" w:cstheme="minorBidi"/>
          <w:noProof/>
          <w:sz w:val="24"/>
        </w:rPr>
      </w:pPr>
      <w:del w:id="1340" w:author="Mihai Budiu" w:date="2016-04-08T13:06:00Z">
        <w:r w:rsidRPr="002407D0" w:rsidDel="002407D0">
          <w:rPr>
            <w:rStyle w:val="Hyperlink"/>
            <w:noProof/>
          </w:rPr>
          <w:delText>12.2</w:delText>
        </w:r>
        <w:r w:rsidDel="002407D0">
          <w:rPr>
            <w:rFonts w:asciiTheme="minorHAnsi" w:eastAsiaTheme="minorEastAsia" w:hAnsiTheme="minorHAnsi" w:cstheme="minorBidi"/>
            <w:noProof/>
            <w:sz w:val="24"/>
          </w:rPr>
          <w:tab/>
        </w:r>
        <w:r w:rsidRPr="002407D0" w:rsidDel="002407D0">
          <w:rPr>
            <w:rStyle w:val="Hyperlink"/>
            <w:noProof/>
          </w:rPr>
          <w:delText>The empty statement</w:delText>
        </w:r>
        <w:r w:rsidDel="002407D0">
          <w:rPr>
            <w:noProof/>
            <w:webHidden/>
          </w:rPr>
          <w:tab/>
          <w:delText>58</w:delText>
        </w:r>
      </w:del>
    </w:p>
    <w:p w14:paraId="16A5800A" w14:textId="77777777" w:rsidR="00AC1C0D" w:rsidDel="002407D0" w:rsidRDefault="00AC1C0D">
      <w:pPr>
        <w:pStyle w:val="TOC2"/>
        <w:tabs>
          <w:tab w:val="left" w:pos="960"/>
          <w:tab w:val="right" w:leader="dot" w:pos="8630"/>
        </w:tabs>
        <w:rPr>
          <w:del w:id="1341" w:author="Mihai Budiu" w:date="2016-04-08T13:06:00Z"/>
          <w:rFonts w:asciiTheme="minorHAnsi" w:eastAsiaTheme="minorEastAsia" w:hAnsiTheme="minorHAnsi" w:cstheme="minorBidi"/>
          <w:noProof/>
          <w:sz w:val="24"/>
        </w:rPr>
      </w:pPr>
      <w:del w:id="1342" w:author="Mihai Budiu" w:date="2016-04-08T13:06:00Z">
        <w:r w:rsidRPr="002407D0" w:rsidDel="002407D0">
          <w:rPr>
            <w:rStyle w:val="Hyperlink"/>
            <w:noProof/>
          </w:rPr>
          <w:delText>12.3</w:delText>
        </w:r>
        <w:r w:rsidDel="002407D0">
          <w:rPr>
            <w:rFonts w:asciiTheme="minorHAnsi" w:eastAsiaTheme="minorEastAsia" w:hAnsiTheme="minorHAnsi" w:cstheme="minorBidi"/>
            <w:noProof/>
            <w:sz w:val="24"/>
          </w:rPr>
          <w:tab/>
        </w:r>
        <w:r w:rsidRPr="002407D0" w:rsidDel="002407D0">
          <w:rPr>
            <w:rStyle w:val="Hyperlink"/>
            <w:noProof/>
          </w:rPr>
          <w:delText>The block statement</w:delText>
        </w:r>
        <w:r w:rsidDel="002407D0">
          <w:rPr>
            <w:noProof/>
            <w:webHidden/>
          </w:rPr>
          <w:tab/>
          <w:delText>58</w:delText>
        </w:r>
      </w:del>
    </w:p>
    <w:p w14:paraId="662DCD8E" w14:textId="77777777" w:rsidR="00AC1C0D" w:rsidDel="002407D0" w:rsidRDefault="00AC1C0D">
      <w:pPr>
        <w:pStyle w:val="TOC2"/>
        <w:tabs>
          <w:tab w:val="left" w:pos="960"/>
          <w:tab w:val="right" w:leader="dot" w:pos="8630"/>
        </w:tabs>
        <w:rPr>
          <w:del w:id="1343" w:author="Mihai Budiu" w:date="2016-04-08T13:06:00Z"/>
          <w:rFonts w:asciiTheme="minorHAnsi" w:eastAsiaTheme="minorEastAsia" w:hAnsiTheme="minorHAnsi" w:cstheme="minorBidi"/>
          <w:noProof/>
          <w:sz w:val="24"/>
        </w:rPr>
      </w:pPr>
      <w:del w:id="1344" w:author="Mihai Budiu" w:date="2016-04-08T13:06:00Z">
        <w:r w:rsidRPr="002407D0" w:rsidDel="002407D0">
          <w:rPr>
            <w:rStyle w:val="Hyperlink"/>
            <w:noProof/>
          </w:rPr>
          <w:delText>12.4</w:delText>
        </w:r>
        <w:r w:rsidDel="002407D0">
          <w:rPr>
            <w:rFonts w:asciiTheme="minorHAnsi" w:eastAsiaTheme="minorEastAsia" w:hAnsiTheme="minorHAnsi" w:cstheme="minorBidi"/>
            <w:noProof/>
            <w:sz w:val="24"/>
          </w:rPr>
          <w:tab/>
        </w:r>
        <w:r w:rsidRPr="002407D0" w:rsidDel="002407D0">
          <w:rPr>
            <w:rStyle w:val="Hyperlink"/>
            <w:noProof/>
          </w:rPr>
          <w:delText>The return statement</w:delText>
        </w:r>
        <w:r w:rsidDel="002407D0">
          <w:rPr>
            <w:noProof/>
            <w:webHidden/>
          </w:rPr>
          <w:tab/>
          <w:delText>58</w:delText>
        </w:r>
      </w:del>
    </w:p>
    <w:p w14:paraId="0633BD32" w14:textId="77777777" w:rsidR="00AC1C0D" w:rsidDel="002407D0" w:rsidRDefault="00AC1C0D">
      <w:pPr>
        <w:pStyle w:val="TOC2"/>
        <w:tabs>
          <w:tab w:val="left" w:pos="960"/>
          <w:tab w:val="right" w:leader="dot" w:pos="8630"/>
        </w:tabs>
        <w:rPr>
          <w:del w:id="1345" w:author="Mihai Budiu" w:date="2016-04-08T13:06:00Z"/>
          <w:rFonts w:asciiTheme="minorHAnsi" w:eastAsiaTheme="minorEastAsia" w:hAnsiTheme="minorHAnsi" w:cstheme="minorBidi"/>
          <w:noProof/>
          <w:sz w:val="24"/>
        </w:rPr>
      </w:pPr>
      <w:del w:id="1346" w:author="Mihai Budiu" w:date="2016-04-08T13:06:00Z">
        <w:r w:rsidRPr="002407D0" w:rsidDel="002407D0">
          <w:rPr>
            <w:rStyle w:val="Hyperlink"/>
            <w:noProof/>
          </w:rPr>
          <w:delText>12.5</w:delText>
        </w:r>
        <w:r w:rsidDel="002407D0">
          <w:rPr>
            <w:rFonts w:asciiTheme="minorHAnsi" w:eastAsiaTheme="minorEastAsia" w:hAnsiTheme="minorHAnsi" w:cstheme="minorBidi"/>
            <w:noProof/>
            <w:sz w:val="24"/>
          </w:rPr>
          <w:tab/>
        </w:r>
        <w:r w:rsidRPr="002407D0" w:rsidDel="002407D0">
          <w:rPr>
            <w:rStyle w:val="Hyperlink"/>
            <w:noProof/>
          </w:rPr>
          <w:delText>The exit statement</w:delText>
        </w:r>
        <w:r w:rsidDel="002407D0">
          <w:rPr>
            <w:noProof/>
            <w:webHidden/>
          </w:rPr>
          <w:tab/>
          <w:delText>58</w:delText>
        </w:r>
      </w:del>
    </w:p>
    <w:p w14:paraId="09EDDD44" w14:textId="77777777" w:rsidR="00AC1C0D" w:rsidDel="002407D0" w:rsidRDefault="00AC1C0D">
      <w:pPr>
        <w:pStyle w:val="TOC2"/>
        <w:tabs>
          <w:tab w:val="left" w:pos="960"/>
          <w:tab w:val="right" w:leader="dot" w:pos="8630"/>
        </w:tabs>
        <w:rPr>
          <w:del w:id="1347" w:author="Mihai Budiu" w:date="2016-04-08T13:06:00Z"/>
          <w:rFonts w:asciiTheme="minorHAnsi" w:eastAsiaTheme="minorEastAsia" w:hAnsiTheme="minorHAnsi" w:cstheme="minorBidi"/>
          <w:noProof/>
          <w:sz w:val="24"/>
        </w:rPr>
      </w:pPr>
      <w:del w:id="1348" w:author="Mihai Budiu" w:date="2016-04-08T13:06:00Z">
        <w:r w:rsidRPr="002407D0" w:rsidDel="002407D0">
          <w:rPr>
            <w:rStyle w:val="Hyperlink"/>
            <w:noProof/>
          </w:rPr>
          <w:delText>12.6</w:delText>
        </w:r>
        <w:r w:rsidDel="002407D0">
          <w:rPr>
            <w:rFonts w:asciiTheme="minorHAnsi" w:eastAsiaTheme="minorEastAsia" w:hAnsiTheme="minorHAnsi" w:cstheme="minorBidi"/>
            <w:noProof/>
            <w:sz w:val="24"/>
          </w:rPr>
          <w:tab/>
        </w:r>
        <w:r w:rsidRPr="002407D0" w:rsidDel="002407D0">
          <w:rPr>
            <w:rStyle w:val="Hyperlink"/>
            <w:noProof/>
          </w:rPr>
          <w:delText>The conditional statement</w:delText>
        </w:r>
        <w:r w:rsidDel="002407D0">
          <w:rPr>
            <w:noProof/>
            <w:webHidden/>
          </w:rPr>
          <w:tab/>
          <w:delText>59</w:delText>
        </w:r>
      </w:del>
    </w:p>
    <w:p w14:paraId="054E32BA" w14:textId="77777777" w:rsidR="00AC1C0D" w:rsidDel="002407D0" w:rsidRDefault="00AC1C0D">
      <w:pPr>
        <w:pStyle w:val="TOC2"/>
        <w:tabs>
          <w:tab w:val="left" w:pos="960"/>
          <w:tab w:val="right" w:leader="dot" w:pos="8630"/>
        </w:tabs>
        <w:rPr>
          <w:del w:id="1349" w:author="Mihai Budiu" w:date="2016-04-08T13:06:00Z"/>
          <w:rFonts w:asciiTheme="minorHAnsi" w:eastAsiaTheme="minorEastAsia" w:hAnsiTheme="minorHAnsi" w:cstheme="minorBidi"/>
          <w:noProof/>
          <w:sz w:val="24"/>
        </w:rPr>
      </w:pPr>
      <w:del w:id="1350" w:author="Mihai Budiu" w:date="2016-04-08T13:06:00Z">
        <w:r w:rsidRPr="002407D0" w:rsidDel="002407D0">
          <w:rPr>
            <w:rStyle w:val="Hyperlink"/>
            <w:noProof/>
          </w:rPr>
          <w:delText>12.7</w:delText>
        </w:r>
        <w:r w:rsidDel="002407D0">
          <w:rPr>
            <w:rFonts w:asciiTheme="minorHAnsi" w:eastAsiaTheme="minorEastAsia" w:hAnsiTheme="minorHAnsi" w:cstheme="minorBidi"/>
            <w:noProof/>
            <w:sz w:val="24"/>
          </w:rPr>
          <w:tab/>
        </w:r>
        <w:r w:rsidRPr="002407D0" w:rsidDel="002407D0">
          <w:rPr>
            <w:rStyle w:val="Hyperlink"/>
            <w:noProof/>
          </w:rPr>
          <w:delText>The switch statement</w:delText>
        </w:r>
        <w:r w:rsidDel="002407D0">
          <w:rPr>
            <w:noProof/>
            <w:webHidden/>
          </w:rPr>
          <w:tab/>
          <w:delText>59</w:delText>
        </w:r>
      </w:del>
    </w:p>
    <w:p w14:paraId="23FCC5D1" w14:textId="77777777" w:rsidR="00AC1C0D" w:rsidDel="002407D0" w:rsidRDefault="00AC1C0D">
      <w:pPr>
        <w:pStyle w:val="TOC1"/>
        <w:rPr>
          <w:del w:id="1351" w:author="Mihai Budiu" w:date="2016-04-08T13:06:00Z"/>
          <w:rFonts w:asciiTheme="minorHAnsi" w:eastAsiaTheme="minorEastAsia" w:hAnsiTheme="minorHAnsi" w:cstheme="minorBidi"/>
          <w:noProof/>
          <w:sz w:val="24"/>
        </w:rPr>
      </w:pPr>
      <w:del w:id="1352" w:author="Mihai Budiu" w:date="2016-04-08T13:06:00Z">
        <w:r w:rsidRPr="002407D0" w:rsidDel="002407D0">
          <w:rPr>
            <w:rStyle w:val="Hyperlink"/>
            <w:noProof/>
          </w:rPr>
          <w:delText>13</w:delText>
        </w:r>
        <w:r w:rsidDel="002407D0">
          <w:rPr>
            <w:rFonts w:asciiTheme="minorHAnsi" w:eastAsiaTheme="minorEastAsia" w:hAnsiTheme="minorHAnsi" w:cstheme="minorBidi"/>
            <w:noProof/>
            <w:sz w:val="24"/>
          </w:rPr>
          <w:tab/>
        </w:r>
        <w:r w:rsidRPr="002407D0" w:rsidDel="002407D0">
          <w:rPr>
            <w:rStyle w:val="Hyperlink"/>
            <w:noProof/>
          </w:rPr>
          <w:delText>Packet parsing in P4</w:delText>
        </w:r>
        <w:r w:rsidDel="002407D0">
          <w:rPr>
            <w:noProof/>
            <w:webHidden/>
          </w:rPr>
          <w:tab/>
          <w:delText>60</w:delText>
        </w:r>
      </w:del>
    </w:p>
    <w:p w14:paraId="333D97E7" w14:textId="77777777" w:rsidR="00AC1C0D" w:rsidDel="002407D0" w:rsidRDefault="00AC1C0D">
      <w:pPr>
        <w:pStyle w:val="TOC2"/>
        <w:tabs>
          <w:tab w:val="left" w:pos="960"/>
          <w:tab w:val="right" w:leader="dot" w:pos="8630"/>
        </w:tabs>
        <w:rPr>
          <w:del w:id="1353" w:author="Mihai Budiu" w:date="2016-04-08T13:06:00Z"/>
          <w:rFonts w:asciiTheme="minorHAnsi" w:eastAsiaTheme="minorEastAsia" w:hAnsiTheme="minorHAnsi" w:cstheme="minorBidi"/>
          <w:noProof/>
          <w:sz w:val="24"/>
        </w:rPr>
      </w:pPr>
      <w:del w:id="1354" w:author="Mihai Budiu" w:date="2016-04-08T13:06:00Z">
        <w:r w:rsidRPr="002407D0" w:rsidDel="002407D0">
          <w:rPr>
            <w:rStyle w:val="Hyperlink"/>
            <w:noProof/>
          </w:rPr>
          <w:delText>13.1</w:delText>
        </w:r>
        <w:r w:rsidDel="002407D0">
          <w:rPr>
            <w:rFonts w:asciiTheme="minorHAnsi" w:eastAsiaTheme="minorEastAsia" w:hAnsiTheme="minorHAnsi" w:cstheme="minorBidi"/>
            <w:noProof/>
            <w:sz w:val="24"/>
          </w:rPr>
          <w:tab/>
        </w:r>
        <w:r w:rsidRPr="002407D0" w:rsidDel="002407D0">
          <w:rPr>
            <w:rStyle w:val="Hyperlink"/>
            <w:noProof/>
          </w:rPr>
          <w:delText>Parser states</w:delText>
        </w:r>
        <w:r w:rsidDel="002407D0">
          <w:rPr>
            <w:noProof/>
            <w:webHidden/>
          </w:rPr>
          <w:tab/>
          <w:delText>60</w:delText>
        </w:r>
      </w:del>
    </w:p>
    <w:p w14:paraId="5CF93C80" w14:textId="77777777" w:rsidR="00AC1C0D" w:rsidDel="002407D0" w:rsidRDefault="00AC1C0D">
      <w:pPr>
        <w:pStyle w:val="TOC2"/>
        <w:tabs>
          <w:tab w:val="left" w:pos="960"/>
          <w:tab w:val="right" w:leader="dot" w:pos="8630"/>
        </w:tabs>
        <w:rPr>
          <w:del w:id="1355" w:author="Mihai Budiu" w:date="2016-04-08T13:06:00Z"/>
          <w:rFonts w:asciiTheme="minorHAnsi" w:eastAsiaTheme="minorEastAsia" w:hAnsiTheme="minorHAnsi" w:cstheme="minorBidi"/>
          <w:noProof/>
          <w:sz w:val="24"/>
        </w:rPr>
      </w:pPr>
      <w:del w:id="1356" w:author="Mihai Budiu" w:date="2016-04-08T13:06:00Z">
        <w:r w:rsidRPr="002407D0" w:rsidDel="002407D0">
          <w:rPr>
            <w:rStyle w:val="Hyperlink"/>
            <w:noProof/>
          </w:rPr>
          <w:delText>13.2</w:delText>
        </w:r>
        <w:r w:rsidDel="002407D0">
          <w:rPr>
            <w:rFonts w:asciiTheme="minorHAnsi" w:eastAsiaTheme="minorEastAsia" w:hAnsiTheme="minorHAnsi" w:cstheme="minorBidi"/>
            <w:noProof/>
            <w:sz w:val="24"/>
          </w:rPr>
          <w:tab/>
        </w:r>
        <w:r w:rsidRPr="002407D0" w:rsidDel="002407D0">
          <w:rPr>
            <w:rStyle w:val="Hyperlink"/>
            <w:noProof/>
          </w:rPr>
          <w:delText>Parser declarations</w:delText>
        </w:r>
        <w:r w:rsidDel="002407D0">
          <w:rPr>
            <w:noProof/>
            <w:webHidden/>
          </w:rPr>
          <w:tab/>
          <w:delText>60</w:delText>
        </w:r>
      </w:del>
    </w:p>
    <w:p w14:paraId="6092F48E" w14:textId="77777777" w:rsidR="00AC1C0D" w:rsidDel="002407D0" w:rsidRDefault="00AC1C0D">
      <w:pPr>
        <w:pStyle w:val="TOC2"/>
        <w:tabs>
          <w:tab w:val="left" w:pos="960"/>
          <w:tab w:val="right" w:leader="dot" w:pos="8630"/>
        </w:tabs>
        <w:rPr>
          <w:del w:id="1357" w:author="Mihai Budiu" w:date="2016-04-08T13:06:00Z"/>
          <w:rFonts w:asciiTheme="minorHAnsi" w:eastAsiaTheme="minorEastAsia" w:hAnsiTheme="minorHAnsi" w:cstheme="minorBidi"/>
          <w:noProof/>
          <w:sz w:val="24"/>
        </w:rPr>
      </w:pPr>
      <w:del w:id="1358" w:author="Mihai Budiu" w:date="2016-04-08T13:06:00Z">
        <w:r w:rsidRPr="002407D0" w:rsidDel="002407D0">
          <w:rPr>
            <w:rStyle w:val="Hyperlink"/>
            <w:noProof/>
          </w:rPr>
          <w:delText>13.3</w:delText>
        </w:r>
        <w:r w:rsidDel="002407D0">
          <w:rPr>
            <w:rFonts w:asciiTheme="minorHAnsi" w:eastAsiaTheme="minorEastAsia" w:hAnsiTheme="minorHAnsi" w:cstheme="minorBidi"/>
            <w:noProof/>
            <w:sz w:val="24"/>
          </w:rPr>
          <w:tab/>
        </w:r>
        <w:r w:rsidRPr="002407D0" w:rsidDel="002407D0">
          <w:rPr>
            <w:rStyle w:val="Hyperlink"/>
            <w:noProof/>
          </w:rPr>
          <w:delText>The Parser abstract machine</w:delText>
        </w:r>
        <w:r w:rsidDel="002407D0">
          <w:rPr>
            <w:noProof/>
            <w:webHidden/>
          </w:rPr>
          <w:tab/>
          <w:delText>61</w:delText>
        </w:r>
      </w:del>
    </w:p>
    <w:p w14:paraId="00BCE7AC" w14:textId="77777777" w:rsidR="00AC1C0D" w:rsidDel="002407D0" w:rsidRDefault="00AC1C0D">
      <w:pPr>
        <w:pStyle w:val="TOC2"/>
        <w:tabs>
          <w:tab w:val="left" w:pos="960"/>
          <w:tab w:val="right" w:leader="dot" w:pos="8630"/>
        </w:tabs>
        <w:rPr>
          <w:del w:id="1359" w:author="Mihai Budiu" w:date="2016-04-08T13:06:00Z"/>
          <w:rFonts w:asciiTheme="minorHAnsi" w:eastAsiaTheme="minorEastAsia" w:hAnsiTheme="minorHAnsi" w:cstheme="minorBidi"/>
          <w:noProof/>
          <w:sz w:val="24"/>
        </w:rPr>
      </w:pPr>
      <w:del w:id="1360" w:author="Mihai Budiu" w:date="2016-04-08T13:06:00Z">
        <w:r w:rsidRPr="002407D0" w:rsidDel="002407D0">
          <w:rPr>
            <w:rStyle w:val="Hyperlink"/>
            <w:noProof/>
          </w:rPr>
          <w:delText>13.4</w:delText>
        </w:r>
        <w:r w:rsidDel="002407D0">
          <w:rPr>
            <w:rFonts w:asciiTheme="minorHAnsi" w:eastAsiaTheme="minorEastAsia" w:hAnsiTheme="minorHAnsi" w:cstheme="minorBidi"/>
            <w:noProof/>
            <w:sz w:val="24"/>
          </w:rPr>
          <w:tab/>
        </w:r>
        <w:r w:rsidRPr="002407D0" w:rsidDel="002407D0">
          <w:rPr>
            <w:rStyle w:val="Hyperlink"/>
            <w:noProof/>
          </w:rPr>
          <w:delText>Parser states</w:delText>
        </w:r>
        <w:r w:rsidDel="002407D0">
          <w:rPr>
            <w:noProof/>
            <w:webHidden/>
          </w:rPr>
          <w:tab/>
          <w:delText>61</w:delText>
        </w:r>
      </w:del>
    </w:p>
    <w:p w14:paraId="6A105D2A" w14:textId="77777777" w:rsidR="00AC1C0D" w:rsidDel="002407D0" w:rsidRDefault="00AC1C0D">
      <w:pPr>
        <w:pStyle w:val="TOC2"/>
        <w:tabs>
          <w:tab w:val="left" w:pos="960"/>
          <w:tab w:val="right" w:leader="dot" w:pos="8630"/>
        </w:tabs>
        <w:rPr>
          <w:del w:id="1361" w:author="Mihai Budiu" w:date="2016-04-08T13:06:00Z"/>
          <w:rFonts w:asciiTheme="minorHAnsi" w:eastAsiaTheme="minorEastAsia" w:hAnsiTheme="minorHAnsi" w:cstheme="minorBidi"/>
          <w:noProof/>
          <w:sz w:val="24"/>
        </w:rPr>
      </w:pPr>
      <w:del w:id="1362" w:author="Mihai Budiu" w:date="2016-04-08T13:06:00Z">
        <w:r w:rsidRPr="002407D0" w:rsidDel="002407D0">
          <w:rPr>
            <w:rStyle w:val="Hyperlink"/>
            <w:noProof/>
          </w:rPr>
          <w:delText>13.5</w:delText>
        </w:r>
        <w:r w:rsidDel="002407D0">
          <w:rPr>
            <w:rFonts w:asciiTheme="minorHAnsi" w:eastAsiaTheme="minorEastAsia" w:hAnsiTheme="minorHAnsi" w:cstheme="minorBidi"/>
            <w:noProof/>
            <w:sz w:val="24"/>
          </w:rPr>
          <w:tab/>
        </w:r>
        <w:r w:rsidRPr="002407D0" w:rsidDel="002407D0">
          <w:rPr>
            <w:rStyle w:val="Hyperlink"/>
            <w:noProof/>
          </w:rPr>
          <w:delText>Transition statements</w:delText>
        </w:r>
        <w:r w:rsidDel="002407D0">
          <w:rPr>
            <w:noProof/>
            <w:webHidden/>
          </w:rPr>
          <w:tab/>
          <w:delText>62</w:delText>
        </w:r>
      </w:del>
    </w:p>
    <w:p w14:paraId="10D3107E" w14:textId="77777777" w:rsidR="00AC1C0D" w:rsidDel="002407D0" w:rsidRDefault="00AC1C0D">
      <w:pPr>
        <w:pStyle w:val="TOC2"/>
        <w:tabs>
          <w:tab w:val="left" w:pos="960"/>
          <w:tab w:val="right" w:leader="dot" w:pos="8630"/>
        </w:tabs>
        <w:rPr>
          <w:del w:id="1363" w:author="Mihai Budiu" w:date="2016-04-08T13:06:00Z"/>
          <w:rFonts w:asciiTheme="minorHAnsi" w:eastAsiaTheme="minorEastAsia" w:hAnsiTheme="minorHAnsi" w:cstheme="minorBidi"/>
          <w:noProof/>
          <w:sz w:val="24"/>
        </w:rPr>
      </w:pPr>
      <w:del w:id="1364" w:author="Mihai Budiu" w:date="2016-04-08T13:06:00Z">
        <w:r w:rsidRPr="002407D0" w:rsidDel="002407D0">
          <w:rPr>
            <w:rStyle w:val="Hyperlink"/>
            <w:noProof/>
          </w:rPr>
          <w:delText>13.6</w:delText>
        </w:r>
        <w:r w:rsidDel="002407D0">
          <w:rPr>
            <w:rFonts w:asciiTheme="minorHAnsi" w:eastAsiaTheme="minorEastAsia" w:hAnsiTheme="minorHAnsi" w:cstheme="minorBidi"/>
            <w:noProof/>
            <w:sz w:val="24"/>
          </w:rPr>
          <w:tab/>
        </w:r>
        <w:r w:rsidRPr="002407D0" w:rsidDel="002407D0">
          <w:rPr>
            <w:rStyle w:val="Hyperlink"/>
            <w:noProof/>
          </w:rPr>
          <w:delText>Select expressions</w:delText>
        </w:r>
        <w:r w:rsidDel="002407D0">
          <w:rPr>
            <w:noProof/>
            <w:webHidden/>
          </w:rPr>
          <w:tab/>
          <w:delText>63</w:delText>
        </w:r>
      </w:del>
    </w:p>
    <w:p w14:paraId="0C2C76DC" w14:textId="77777777" w:rsidR="00AC1C0D" w:rsidDel="002407D0" w:rsidRDefault="00AC1C0D">
      <w:pPr>
        <w:pStyle w:val="TOC2"/>
        <w:tabs>
          <w:tab w:val="left" w:pos="960"/>
          <w:tab w:val="right" w:leader="dot" w:pos="8630"/>
        </w:tabs>
        <w:rPr>
          <w:del w:id="1365" w:author="Mihai Budiu" w:date="2016-04-08T13:06:00Z"/>
          <w:rFonts w:asciiTheme="minorHAnsi" w:eastAsiaTheme="minorEastAsia" w:hAnsiTheme="minorHAnsi" w:cstheme="minorBidi"/>
          <w:noProof/>
          <w:sz w:val="24"/>
        </w:rPr>
      </w:pPr>
      <w:del w:id="1366" w:author="Mihai Budiu" w:date="2016-04-08T13:06:00Z">
        <w:r w:rsidRPr="002407D0" w:rsidDel="002407D0">
          <w:rPr>
            <w:rStyle w:val="Hyperlink"/>
            <w:noProof/>
          </w:rPr>
          <w:delText>13.7</w:delText>
        </w:r>
        <w:r w:rsidDel="002407D0">
          <w:rPr>
            <w:rFonts w:asciiTheme="minorHAnsi" w:eastAsiaTheme="minorEastAsia" w:hAnsiTheme="minorHAnsi" w:cstheme="minorBidi"/>
            <w:noProof/>
            <w:sz w:val="24"/>
          </w:rPr>
          <w:tab/>
        </w:r>
        <w:r w:rsidRPr="002407D0" w:rsidDel="002407D0">
          <w:rPr>
            <w:rStyle w:val="Hyperlink"/>
            <w:noProof/>
          </w:rPr>
          <w:delText>Assert</w:delText>
        </w:r>
        <w:r w:rsidDel="002407D0">
          <w:rPr>
            <w:noProof/>
            <w:webHidden/>
          </w:rPr>
          <w:tab/>
          <w:delText>64</w:delText>
        </w:r>
      </w:del>
    </w:p>
    <w:p w14:paraId="20D89B88" w14:textId="77777777" w:rsidR="00AC1C0D" w:rsidDel="002407D0" w:rsidRDefault="00AC1C0D">
      <w:pPr>
        <w:pStyle w:val="TOC2"/>
        <w:tabs>
          <w:tab w:val="left" w:pos="960"/>
          <w:tab w:val="right" w:leader="dot" w:pos="8630"/>
        </w:tabs>
        <w:rPr>
          <w:del w:id="1367" w:author="Mihai Budiu" w:date="2016-04-08T13:06:00Z"/>
          <w:rFonts w:asciiTheme="minorHAnsi" w:eastAsiaTheme="minorEastAsia" w:hAnsiTheme="minorHAnsi" w:cstheme="minorBidi"/>
          <w:noProof/>
          <w:sz w:val="24"/>
        </w:rPr>
      </w:pPr>
      <w:del w:id="1368" w:author="Mihai Budiu" w:date="2016-04-08T13:06:00Z">
        <w:r w:rsidRPr="002407D0" w:rsidDel="002407D0">
          <w:rPr>
            <w:rStyle w:val="Hyperlink"/>
            <w:noProof/>
          </w:rPr>
          <w:delText>13.8</w:delText>
        </w:r>
        <w:r w:rsidDel="002407D0">
          <w:rPr>
            <w:rFonts w:asciiTheme="minorHAnsi" w:eastAsiaTheme="minorEastAsia" w:hAnsiTheme="minorHAnsi" w:cstheme="minorBidi"/>
            <w:noProof/>
            <w:sz w:val="24"/>
          </w:rPr>
          <w:tab/>
        </w:r>
        <w:r w:rsidRPr="002407D0" w:rsidDel="002407D0">
          <w:rPr>
            <w:rStyle w:val="Hyperlink"/>
            <w:noProof/>
          </w:rPr>
          <w:delText>Data extraction from packets</w:delText>
        </w:r>
        <w:r w:rsidDel="002407D0">
          <w:rPr>
            <w:noProof/>
            <w:webHidden/>
          </w:rPr>
          <w:tab/>
          <w:delText>64</w:delText>
        </w:r>
      </w:del>
    </w:p>
    <w:p w14:paraId="30D3806E" w14:textId="77777777" w:rsidR="00AC1C0D" w:rsidDel="002407D0" w:rsidRDefault="00AC1C0D">
      <w:pPr>
        <w:pStyle w:val="TOC3"/>
        <w:tabs>
          <w:tab w:val="left" w:pos="1440"/>
          <w:tab w:val="right" w:leader="dot" w:pos="8630"/>
        </w:tabs>
        <w:rPr>
          <w:del w:id="1369" w:author="Mihai Budiu" w:date="2016-04-08T13:06:00Z"/>
          <w:rFonts w:asciiTheme="minorHAnsi" w:eastAsiaTheme="minorEastAsia" w:hAnsiTheme="minorHAnsi" w:cstheme="minorBidi"/>
          <w:noProof/>
          <w:sz w:val="24"/>
        </w:rPr>
      </w:pPr>
      <w:del w:id="1370" w:author="Mihai Budiu" w:date="2016-04-08T13:06:00Z">
        <w:r w:rsidRPr="002407D0" w:rsidDel="002407D0">
          <w:rPr>
            <w:rStyle w:val="Hyperlink"/>
            <w:noProof/>
          </w:rPr>
          <w:delText>13.8.1</w:delText>
        </w:r>
        <w:r w:rsidDel="002407D0">
          <w:rPr>
            <w:rFonts w:asciiTheme="minorHAnsi" w:eastAsiaTheme="minorEastAsia" w:hAnsiTheme="minorHAnsi" w:cstheme="minorBidi"/>
            <w:noProof/>
            <w:sz w:val="24"/>
          </w:rPr>
          <w:tab/>
        </w:r>
        <w:r w:rsidRPr="002407D0" w:rsidDel="002407D0">
          <w:rPr>
            <w:rStyle w:val="Hyperlink"/>
            <w:noProof/>
          </w:rPr>
          <w:delText>packet_in.extract – single argument</w:delText>
        </w:r>
        <w:r w:rsidDel="002407D0">
          <w:rPr>
            <w:noProof/>
            <w:webHidden/>
          </w:rPr>
          <w:tab/>
          <w:delText>65</w:delText>
        </w:r>
      </w:del>
    </w:p>
    <w:p w14:paraId="3CF2D580" w14:textId="77777777" w:rsidR="00AC1C0D" w:rsidDel="002407D0" w:rsidRDefault="00AC1C0D">
      <w:pPr>
        <w:pStyle w:val="TOC3"/>
        <w:tabs>
          <w:tab w:val="left" w:pos="1440"/>
          <w:tab w:val="right" w:leader="dot" w:pos="8630"/>
        </w:tabs>
        <w:rPr>
          <w:del w:id="1371" w:author="Mihai Budiu" w:date="2016-04-08T13:06:00Z"/>
          <w:rFonts w:asciiTheme="minorHAnsi" w:eastAsiaTheme="minorEastAsia" w:hAnsiTheme="minorHAnsi" w:cstheme="minorBidi"/>
          <w:noProof/>
          <w:sz w:val="24"/>
        </w:rPr>
      </w:pPr>
      <w:del w:id="1372" w:author="Mihai Budiu" w:date="2016-04-08T13:06:00Z">
        <w:r w:rsidRPr="002407D0" w:rsidDel="002407D0">
          <w:rPr>
            <w:rStyle w:val="Hyperlink"/>
            <w:noProof/>
          </w:rPr>
          <w:delText>13.8.2</w:delText>
        </w:r>
        <w:r w:rsidDel="002407D0">
          <w:rPr>
            <w:rFonts w:asciiTheme="minorHAnsi" w:eastAsiaTheme="minorEastAsia" w:hAnsiTheme="minorHAnsi" w:cstheme="minorBidi"/>
            <w:noProof/>
            <w:sz w:val="24"/>
          </w:rPr>
          <w:tab/>
        </w:r>
        <w:r w:rsidRPr="002407D0" w:rsidDel="002407D0">
          <w:rPr>
            <w:rStyle w:val="Hyperlink"/>
            <w:noProof/>
          </w:rPr>
          <w:delText>Packet.extract – two arguments</w:delText>
        </w:r>
        <w:r w:rsidDel="002407D0">
          <w:rPr>
            <w:noProof/>
            <w:webHidden/>
          </w:rPr>
          <w:tab/>
          <w:delText>65</w:delText>
        </w:r>
      </w:del>
    </w:p>
    <w:p w14:paraId="4AF56BA9" w14:textId="77777777" w:rsidR="00AC1C0D" w:rsidDel="002407D0" w:rsidRDefault="00AC1C0D">
      <w:pPr>
        <w:pStyle w:val="TOC3"/>
        <w:tabs>
          <w:tab w:val="left" w:pos="1440"/>
          <w:tab w:val="right" w:leader="dot" w:pos="8630"/>
        </w:tabs>
        <w:rPr>
          <w:del w:id="1373" w:author="Mihai Budiu" w:date="2016-04-08T13:06:00Z"/>
          <w:rFonts w:asciiTheme="minorHAnsi" w:eastAsiaTheme="minorEastAsia" w:hAnsiTheme="minorHAnsi" w:cstheme="minorBidi"/>
          <w:noProof/>
          <w:sz w:val="24"/>
        </w:rPr>
      </w:pPr>
      <w:del w:id="1374" w:author="Mihai Budiu" w:date="2016-04-08T13:06:00Z">
        <w:r w:rsidRPr="002407D0" w:rsidDel="002407D0">
          <w:rPr>
            <w:rStyle w:val="Hyperlink"/>
            <w:noProof/>
          </w:rPr>
          <w:delText>13.8.3</w:delText>
        </w:r>
        <w:r w:rsidDel="002407D0">
          <w:rPr>
            <w:rFonts w:asciiTheme="minorHAnsi" w:eastAsiaTheme="minorEastAsia" w:hAnsiTheme="minorHAnsi" w:cstheme="minorBidi"/>
            <w:noProof/>
            <w:sz w:val="24"/>
          </w:rPr>
          <w:tab/>
        </w:r>
        <w:r w:rsidRPr="002407D0" w:rsidDel="002407D0">
          <w:rPr>
            <w:rStyle w:val="Hyperlink"/>
            <w:noProof/>
          </w:rPr>
          <w:delText>packet_in.lookahead</w:delText>
        </w:r>
        <w:r w:rsidDel="002407D0">
          <w:rPr>
            <w:noProof/>
            <w:webHidden/>
          </w:rPr>
          <w:tab/>
          <w:delText>67</w:delText>
        </w:r>
      </w:del>
    </w:p>
    <w:p w14:paraId="44301C45" w14:textId="77777777" w:rsidR="00AC1C0D" w:rsidDel="002407D0" w:rsidRDefault="00AC1C0D">
      <w:pPr>
        <w:pStyle w:val="TOC3"/>
        <w:tabs>
          <w:tab w:val="left" w:pos="1440"/>
          <w:tab w:val="right" w:leader="dot" w:pos="8630"/>
        </w:tabs>
        <w:rPr>
          <w:del w:id="1375" w:author="Mihai Budiu" w:date="2016-04-08T13:06:00Z"/>
          <w:rFonts w:asciiTheme="minorHAnsi" w:eastAsiaTheme="minorEastAsia" w:hAnsiTheme="minorHAnsi" w:cstheme="minorBidi"/>
          <w:noProof/>
          <w:sz w:val="24"/>
        </w:rPr>
      </w:pPr>
      <w:del w:id="1376" w:author="Mihai Budiu" w:date="2016-04-08T13:06:00Z">
        <w:r w:rsidRPr="002407D0" w:rsidDel="002407D0">
          <w:rPr>
            <w:rStyle w:val="Hyperlink"/>
            <w:noProof/>
          </w:rPr>
          <w:delText>13.8.4</w:delText>
        </w:r>
        <w:r w:rsidDel="002407D0">
          <w:rPr>
            <w:rFonts w:asciiTheme="minorHAnsi" w:eastAsiaTheme="minorEastAsia" w:hAnsiTheme="minorHAnsi" w:cstheme="minorBidi"/>
            <w:noProof/>
            <w:sz w:val="24"/>
          </w:rPr>
          <w:tab/>
        </w:r>
        <w:r w:rsidRPr="002407D0" w:rsidDel="002407D0">
          <w:rPr>
            <w:rStyle w:val="Hyperlink"/>
            <w:noProof/>
          </w:rPr>
          <w:delText>Skipping bits</w:delText>
        </w:r>
        <w:r w:rsidDel="002407D0">
          <w:rPr>
            <w:noProof/>
            <w:webHidden/>
          </w:rPr>
          <w:tab/>
          <w:delText>67</w:delText>
        </w:r>
      </w:del>
    </w:p>
    <w:p w14:paraId="04B94FCC" w14:textId="77777777" w:rsidR="00AC1C0D" w:rsidDel="002407D0" w:rsidRDefault="00AC1C0D">
      <w:pPr>
        <w:pStyle w:val="TOC2"/>
        <w:tabs>
          <w:tab w:val="left" w:pos="960"/>
          <w:tab w:val="right" w:leader="dot" w:pos="8630"/>
        </w:tabs>
        <w:rPr>
          <w:del w:id="1377" w:author="Mihai Budiu" w:date="2016-04-08T13:06:00Z"/>
          <w:rFonts w:asciiTheme="minorHAnsi" w:eastAsiaTheme="minorEastAsia" w:hAnsiTheme="minorHAnsi" w:cstheme="minorBidi"/>
          <w:noProof/>
          <w:sz w:val="24"/>
        </w:rPr>
      </w:pPr>
      <w:del w:id="1378" w:author="Mihai Budiu" w:date="2016-04-08T13:06:00Z">
        <w:r w:rsidRPr="002407D0" w:rsidDel="002407D0">
          <w:rPr>
            <w:rStyle w:val="Hyperlink"/>
            <w:noProof/>
          </w:rPr>
          <w:delText>13.9</w:delText>
        </w:r>
        <w:r w:rsidDel="002407D0">
          <w:rPr>
            <w:rFonts w:asciiTheme="minorHAnsi" w:eastAsiaTheme="minorEastAsia" w:hAnsiTheme="minorHAnsi" w:cstheme="minorBidi"/>
            <w:noProof/>
            <w:sz w:val="24"/>
          </w:rPr>
          <w:tab/>
        </w:r>
        <w:r w:rsidRPr="002407D0" w:rsidDel="002407D0">
          <w:rPr>
            <w:rStyle w:val="Hyperlink"/>
            <w:noProof/>
          </w:rPr>
          <w:delText>Par</w:delText>
        </w:r>
        <w:r w:rsidRPr="001A466F" w:rsidDel="002407D0">
          <w:rPr>
            <w:rStyle w:val="Hyperlink"/>
            <w:noProof/>
          </w:rPr>
          <w:delText>sing header stacks</w:delText>
        </w:r>
        <w:r w:rsidDel="002407D0">
          <w:rPr>
            <w:noProof/>
            <w:webHidden/>
          </w:rPr>
          <w:tab/>
          <w:delText>68</w:delText>
        </w:r>
      </w:del>
    </w:p>
    <w:p w14:paraId="5436F896" w14:textId="77777777" w:rsidR="00AC1C0D" w:rsidDel="002407D0" w:rsidRDefault="00AC1C0D">
      <w:pPr>
        <w:pStyle w:val="TOC2"/>
        <w:tabs>
          <w:tab w:val="left" w:pos="1200"/>
          <w:tab w:val="right" w:leader="dot" w:pos="8630"/>
        </w:tabs>
        <w:rPr>
          <w:del w:id="1379" w:author="Mihai Budiu" w:date="2016-04-08T13:06:00Z"/>
          <w:rFonts w:asciiTheme="minorHAnsi" w:eastAsiaTheme="minorEastAsia" w:hAnsiTheme="minorHAnsi" w:cstheme="minorBidi"/>
          <w:noProof/>
          <w:sz w:val="24"/>
        </w:rPr>
      </w:pPr>
      <w:del w:id="1380" w:author="Mihai Budiu" w:date="2016-04-08T13:06:00Z">
        <w:r w:rsidRPr="002407D0" w:rsidDel="002407D0">
          <w:rPr>
            <w:rStyle w:val="Hyperlink"/>
            <w:noProof/>
          </w:rPr>
          <w:delText>13.10</w:delText>
        </w:r>
        <w:r w:rsidDel="002407D0">
          <w:rPr>
            <w:rFonts w:asciiTheme="minorHAnsi" w:eastAsiaTheme="minorEastAsia" w:hAnsiTheme="minorHAnsi" w:cstheme="minorBidi"/>
            <w:noProof/>
            <w:sz w:val="24"/>
          </w:rPr>
          <w:tab/>
        </w:r>
        <w:r w:rsidRPr="002407D0" w:rsidDel="002407D0">
          <w:rPr>
            <w:rStyle w:val="Hyperlink"/>
            <w:noProof/>
          </w:rPr>
          <w:delText>Invoking sub-parsers</w:delText>
        </w:r>
        <w:r w:rsidDel="002407D0">
          <w:rPr>
            <w:noProof/>
            <w:webHidden/>
          </w:rPr>
          <w:tab/>
          <w:delText>69</w:delText>
        </w:r>
      </w:del>
    </w:p>
    <w:p w14:paraId="5BEB642A" w14:textId="77777777" w:rsidR="00AC1C0D" w:rsidDel="002407D0" w:rsidRDefault="00AC1C0D">
      <w:pPr>
        <w:pStyle w:val="TOC2"/>
        <w:tabs>
          <w:tab w:val="left" w:pos="1200"/>
          <w:tab w:val="right" w:leader="dot" w:pos="8630"/>
        </w:tabs>
        <w:rPr>
          <w:del w:id="1381" w:author="Mihai Budiu" w:date="2016-04-08T13:06:00Z"/>
          <w:rFonts w:asciiTheme="minorHAnsi" w:eastAsiaTheme="minorEastAsia" w:hAnsiTheme="minorHAnsi" w:cstheme="minorBidi"/>
          <w:noProof/>
          <w:sz w:val="24"/>
        </w:rPr>
      </w:pPr>
      <w:del w:id="1382" w:author="Mihai Budiu" w:date="2016-04-08T13:06:00Z">
        <w:r w:rsidRPr="002407D0" w:rsidDel="002407D0">
          <w:rPr>
            <w:rStyle w:val="Hyperlink"/>
            <w:noProof/>
          </w:rPr>
          <w:delText>13.11</w:delText>
        </w:r>
        <w:r w:rsidDel="002407D0">
          <w:rPr>
            <w:rFonts w:asciiTheme="minorHAnsi" w:eastAsiaTheme="minorEastAsia" w:hAnsiTheme="minorHAnsi" w:cstheme="minorBidi"/>
            <w:noProof/>
            <w:sz w:val="24"/>
          </w:rPr>
          <w:tab/>
        </w:r>
        <w:r w:rsidRPr="002407D0" w:rsidDel="002407D0">
          <w:rPr>
            <w:rStyle w:val="Hyperlink"/>
            <w:noProof/>
          </w:rPr>
          <w:delText>Unrolling parser loops</w:delText>
        </w:r>
        <w:r w:rsidDel="002407D0">
          <w:rPr>
            <w:noProof/>
            <w:webHidden/>
          </w:rPr>
          <w:tab/>
          <w:delText>70</w:delText>
        </w:r>
      </w:del>
    </w:p>
    <w:p w14:paraId="706E78A5" w14:textId="77777777" w:rsidR="00AC1C0D" w:rsidDel="002407D0" w:rsidRDefault="00AC1C0D">
      <w:pPr>
        <w:pStyle w:val="TOC1"/>
        <w:rPr>
          <w:del w:id="1383" w:author="Mihai Budiu" w:date="2016-04-08T13:06:00Z"/>
          <w:rFonts w:asciiTheme="minorHAnsi" w:eastAsiaTheme="minorEastAsia" w:hAnsiTheme="minorHAnsi" w:cstheme="minorBidi"/>
          <w:noProof/>
          <w:sz w:val="24"/>
        </w:rPr>
      </w:pPr>
      <w:del w:id="1384" w:author="Mihai Budiu" w:date="2016-04-08T13:06:00Z">
        <w:r w:rsidRPr="002407D0" w:rsidDel="002407D0">
          <w:rPr>
            <w:rStyle w:val="Hyperlink"/>
            <w:noProof/>
          </w:rPr>
          <w:delText>14</w:delText>
        </w:r>
        <w:r w:rsidDel="002407D0">
          <w:rPr>
            <w:rFonts w:asciiTheme="minorHAnsi" w:eastAsiaTheme="minorEastAsia" w:hAnsiTheme="minorHAnsi" w:cstheme="minorBidi"/>
            <w:noProof/>
            <w:sz w:val="24"/>
          </w:rPr>
          <w:tab/>
        </w:r>
        <w:r w:rsidRPr="002407D0" w:rsidDel="002407D0">
          <w:rPr>
            <w:rStyle w:val="Hyperlink"/>
            <w:noProof/>
          </w:rPr>
          <w:delText>Control blocks</w:delText>
        </w:r>
        <w:r w:rsidDel="002407D0">
          <w:rPr>
            <w:noProof/>
            <w:webHidden/>
          </w:rPr>
          <w:tab/>
          <w:delText>70</w:delText>
        </w:r>
      </w:del>
    </w:p>
    <w:p w14:paraId="59174687" w14:textId="77777777" w:rsidR="00AC1C0D" w:rsidDel="002407D0" w:rsidRDefault="00AC1C0D">
      <w:pPr>
        <w:pStyle w:val="TOC2"/>
        <w:tabs>
          <w:tab w:val="left" w:pos="960"/>
          <w:tab w:val="right" w:leader="dot" w:pos="8630"/>
        </w:tabs>
        <w:rPr>
          <w:del w:id="1385" w:author="Mihai Budiu" w:date="2016-04-08T13:06:00Z"/>
          <w:rFonts w:asciiTheme="minorHAnsi" w:eastAsiaTheme="minorEastAsia" w:hAnsiTheme="minorHAnsi" w:cstheme="minorBidi"/>
          <w:noProof/>
          <w:sz w:val="24"/>
        </w:rPr>
      </w:pPr>
      <w:del w:id="1386" w:author="Mihai Budiu" w:date="2016-04-08T13:06:00Z">
        <w:r w:rsidRPr="002407D0" w:rsidDel="002407D0">
          <w:rPr>
            <w:rStyle w:val="Hyperlink"/>
            <w:noProof/>
          </w:rPr>
          <w:delText>14.1</w:delText>
        </w:r>
        <w:r w:rsidDel="002407D0">
          <w:rPr>
            <w:rFonts w:asciiTheme="minorHAnsi" w:eastAsiaTheme="minorEastAsia" w:hAnsiTheme="minorHAnsi" w:cstheme="minorBidi"/>
            <w:noProof/>
            <w:sz w:val="24"/>
          </w:rPr>
          <w:tab/>
        </w:r>
        <w:r w:rsidRPr="002407D0" w:rsidDel="002407D0">
          <w:rPr>
            <w:rStyle w:val="Hyperlink"/>
            <w:noProof/>
          </w:rPr>
          <w:delText>Actions</w:delText>
        </w:r>
        <w:r w:rsidDel="002407D0">
          <w:rPr>
            <w:noProof/>
            <w:webHidden/>
          </w:rPr>
          <w:tab/>
          <w:delText>71</w:delText>
        </w:r>
      </w:del>
    </w:p>
    <w:p w14:paraId="6CF99B28" w14:textId="77777777" w:rsidR="00AC1C0D" w:rsidDel="002407D0" w:rsidRDefault="00AC1C0D">
      <w:pPr>
        <w:pStyle w:val="TOC3"/>
        <w:tabs>
          <w:tab w:val="left" w:pos="1440"/>
          <w:tab w:val="right" w:leader="dot" w:pos="8630"/>
        </w:tabs>
        <w:rPr>
          <w:del w:id="1387" w:author="Mihai Budiu" w:date="2016-04-08T13:06:00Z"/>
          <w:rFonts w:asciiTheme="minorHAnsi" w:eastAsiaTheme="minorEastAsia" w:hAnsiTheme="minorHAnsi" w:cstheme="minorBidi"/>
          <w:noProof/>
          <w:sz w:val="24"/>
        </w:rPr>
      </w:pPr>
      <w:del w:id="1388" w:author="Mihai Budiu" w:date="2016-04-08T13:06:00Z">
        <w:r w:rsidRPr="002407D0" w:rsidDel="002407D0">
          <w:rPr>
            <w:rStyle w:val="Hyperlink"/>
            <w:noProof/>
          </w:rPr>
          <w:delText>14.1.1</w:delText>
        </w:r>
        <w:r w:rsidDel="002407D0">
          <w:rPr>
            <w:rFonts w:asciiTheme="minorHAnsi" w:eastAsiaTheme="minorEastAsia" w:hAnsiTheme="minorHAnsi" w:cstheme="minorBidi"/>
            <w:noProof/>
            <w:sz w:val="24"/>
          </w:rPr>
          <w:tab/>
        </w:r>
        <w:r w:rsidRPr="002407D0" w:rsidDel="002407D0">
          <w:rPr>
            <w:rStyle w:val="Hyperlink"/>
            <w:noProof/>
          </w:rPr>
          <w:delText>Invoking actions</w:delText>
        </w:r>
        <w:r w:rsidDel="002407D0">
          <w:rPr>
            <w:noProof/>
            <w:webHidden/>
          </w:rPr>
          <w:tab/>
          <w:delText>72</w:delText>
        </w:r>
      </w:del>
    </w:p>
    <w:p w14:paraId="3EC23FDF" w14:textId="77777777" w:rsidR="00AC1C0D" w:rsidDel="002407D0" w:rsidRDefault="00AC1C0D">
      <w:pPr>
        <w:pStyle w:val="TOC2"/>
        <w:tabs>
          <w:tab w:val="left" w:pos="960"/>
          <w:tab w:val="right" w:leader="dot" w:pos="8630"/>
        </w:tabs>
        <w:rPr>
          <w:del w:id="1389" w:author="Mihai Budiu" w:date="2016-04-08T13:06:00Z"/>
          <w:rFonts w:asciiTheme="minorHAnsi" w:eastAsiaTheme="minorEastAsia" w:hAnsiTheme="minorHAnsi" w:cstheme="minorBidi"/>
          <w:noProof/>
          <w:sz w:val="24"/>
        </w:rPr>
      </w:pPr>
      <w:del w:id="1390" w:author="Mihai Budiu" w:date="2016-04-08T13:06:00Z">
        <w:r w:rsidRPr="002407D0" w:rsidDel="002407D0">
          <w:rPr>
            <w:rStyle w:val="Hyperlink"/>
            <w:noProof/>
          </w:rPr>
          <w:delText>14.2</w:delText>
        </w:r>
        <w:r w:rsidDel="002407D0">
          <w:rPr>
            <w:rFonts w:asciiTheme="minorHAnsi" w:eastAsiaTheme="minorEastAsia" w:hAnsiTheme="minorHAnsi" w:cstheme="minorBidi"/>
            <w:noProof/>
            <w:sz w:val="24"/>
          </w:rPr>
          <w:tab/>
        </w:r>
        <w:r w:rsidRPr="002407D0" w:rsidDel="002407D0">
          <w:rPr>
            <w:rStyle w:val="Hyperlink"/>
            <w:noProof/>
          </w:rPr>
          <w:delText>Tables</w:delText>
        </w:r>
        <w:r w:rsidDel="002407D0">
          <w:rPr>
            <w:noProof/>
            <w:webHidden/>
          </w:rPr>
          <w:tab/>
          <w:delText>72</w:delText>
        </w:r>
      </w:del>
    </w:p>
    <w:p w14:paraId="3D192F0B" w14:textId="77777777" w:rsidR="00AC1C0D" w:rsidDel="002407D0" w:rsidRDefault="00AC1C0D">
      <w:pPr>
        <w:pStyle w:val="TOC3"/>
        <w:tabs>
          <w:tab w:val="left" w:pos="1440"/>
          <w:tab w:val="right" w:leader="dot" w:pos="8630"/>
        </w:tabs>
        <w:rPr>
          <w:del w:id="1391" w:author="Mihai Budiu" w:date="2016-04-08T13:06:00Z"/>
          <w:rFonts w:asciiTheme="minorHAnsi" w:eastAsiaTheme="minorEastAsia" w:hAnsiTheme="minorHAnsi" w:cstheme="minorBidi"/>
          <w:noProof/>
          <w:sz w:val="24"/>
        </w:rPr>
      </w:pPr>
      <w:del w:id="1392" w:author="Mihai Budiu" w:date="2016-04-08T13:06:00Z">
        <w:r w:rsidRPr="002407D0" w:rsidDel="002407D0">
          <w:rPr>
            <w:rStyle w:val="Hyperlink"/>
            <w:noProof/>
          </w:rPr>
          <w:delText>14.2.1</w:delText>
        </w:r>
        <w:r w:rsidDel="002407D0">
          <w:rPr>
            <w:rFonts w:asciiTheme="minorHAnsi" w:eastAsiaTheme="minorEastAsia" w:hAnsiTheme="minorHAnsi" w:cstheme="minorBidi"/>
            <w:noProof/>
            <w:sz w:val="24"/>
          </w:rPr>
          <w:tab/>
        </w:r>
        <w:r w:rsidRPr="002407D0" w:rsidDel="002407D0">
          <w:rPr>
            <w:rStyle w:val="Hyperlink"/>
            <w:noProof/>
          </w:rPr>
          <w:delText>Table properties</w:delText>
        </w:r>
        <w:r w:rsidDel="002407D0">
          <w:rPr>
            <w:noProof/>
            <w:webHidden/>
          </w:rPr>
          <w:tab/>
          <w:delText>74</w:delText>
        </w:r>
      </w:del>
    </w:p>
    <w:p w14:paraId="0A2E9B75" w14:textId="77777777" w:rsidR="00AC1C0D" w:rsidDel="002407D0" w:rsidRDefault="00AC1C0D">
      <w:pPr>
        <w:pStyle w:val="TOC3"/>
        <w:tabs>
          <w:tab w:val="left" w:pos="1440"/>
          <w:tab w:val="right" w:leader="dot" w:pos="8630"/>
        </w:tabs>
        <w:rPr>
          <w:del w:id="1393" w:author="Mihai Budiu" w:date="2016-04-08T13:06:00Z"/>
          <w:rFonts w:asciiTheme="minorHAnsi" w:eastAsiaTheme="minorEastAsia" w:hAnsiTheme="minorHAnsi" w:cstheme="minorBidi"/>
          <w:noProof/>
          <w:sz w:val="24"/>
        </w:rPr>
      </w:pPr>
      <w:del w:id="1394" w:author="Mihai Budiu" w:date="2016-04-08T13:06:00Z">
        <w:r w:rsidRPr="002407D0" w:rsidDel="002407D0">
          <w:rPr>
            <w:rStyle w:val="Hyperlink"/>
            <w:noProof/>
          </w:rPr>
          <w:delText>14.2.2</w:delText>
        </w:r>
        <w:r w:rsidDel="002407D0">
          <w:rPr>
            <w:rFonts w:asciiTheme="minorHAnsi" w:eastAsiaTheme="minorEastAsia" w:hAnsiTheme="minorHAnsi" w:cstheme="minorBidi"/>
            <w:noProof/>
            <w:sz w:val="24"/>
          </w:rPr>
          <w:tab/>
        </w:r>
        <w:r w:rsidRPr="002407D0" w:rsidDel="002407D0">
          <w:rPr>
            <w:rStyle w:val="Hyperlink"/>
            <w:noProof/>
          </w:rPr>
          <w:delText>Invoking a table (match-action unit)</w:delText>
        </w:r>
        <w:r w:rsidDel="002407D0">
          <w:rPr>
            <w:noProof/>
            <w:webHidden/>
          </w:rPr>
          <w:tab/>
          <w:delText>77</w:delText>
        </w:r>
      </w:del>
    </w:p>
    <w:p w14:paraId="390E7E8B" w14:textId="77777777" w:rsidR="00AC1C0D" w:rsidDel="002407D0" w:rsidRDefault="00AC1C0D">
      <w:pPr>
        <w:pStyle w:val="TOC3"/>
        <w:tabs>
          <w:tab w:val="left" w:pos="1440"/>
          <w:tab w:val="right" w:leader="dot" w:pos="8630"/>
        </w:tabs>
        <w:rPr>
          <w:del w:id="1395" w:author="Mihai Budiu" w:date="2016-04-08T13:06:00Z"/>
          <w:rFonts w:asciiTheme="minorHAnsi" w:eastAsiaTheme="minorEastAsia" w:hAnsiTheme="minorHAnsi" w:cstheme="minorBidi"/>
          <w:noProof/>
          <w:sz w:val="24"/>
        </w:rPr>
      </w:pPr>
      <w:del w:id="1396" w:author="Mihai Budiu" w:date="2016-04-08T13:06:00Z">
        <w:r w:rsidRPr="002407D0" w:rsidDel="002407D0">
          <w:rPr>
            <w:rStyle w:val="Hyperlink"/>
            <w:noProof/>
          </w:rPr>
          <w:delText>14.2.3</w:delText>
        </w:r>
        <w:r w:rsidDel="002407D0">
          <w:rPr>
            <w:rFonts w:asciiTheme="minorHAnsi" w:eastAsiaTheme="minorEastAsia" w:hAnsiTheme="minorHAnsi" w:cstheme="minorBidi"/>
            <w:noProof/>
            <w:sz w:val="24"/>
          </w:rPr>
          <w:tab/>
        </w:r>
        <w:r w:rsidRPr="002407D0" w:rsidDel="002407D0">
          <w:rPr>
            <w:rStyle w:val="Hyperlink"/>
            <w:noProof/>
          </w:rPr>
          <w:delText>Match-action unit execution semantics</w:delText>
        </w:r>
        <w:r w:rsidDel="002407D0">
          <w:rPr>
            <w:noProof/>
            <w:webHidden/>
          </w:rPr>
          <w:tab/>
          <w:delText>77</w:delText>
        </w:r>
      </w:del>
    </w:p>
    <w:p w14:paraId="7C196652" w14:textId="77777777" w:rsidR="00AC1C0D" w:rsidDel="002407D0" w:rsidRDefault="00AC1C0D">
      <w:pPr>
        <w:pStyle w:val="TOC2"/>
        <w:tabs>
          <w:tab w:val="left" w:pos="960"/>
          <w:tab w:val="right" w:leader="dot" w:pos="8630"/>
        </w:tabs>
        <w:rPr>
          <w:del w:id="1397" w:author="Mihai Budiu" w:date="2016-04-08T13:06:00Z"/>
          <w:rFonts w:asciiTheme="minorHAnsi" w:eastAsiaTheme="minorEastAsia" w:hAnsiTheme="minorHAnsi" w:cstheme="minorBidi"/>
          <w:noProof/>
          <w:sz w:val="24"/>
        </w:rPr>
      </w:pPr>
      <w:del w:id="1398" w:author="Mihai Budiu" w:date="2016-04-08T13:06:00Z">
        <w:r w:rsidRPr="002407D0" w:rsidDel="002407D0">
          <w:rPr>
            <w:rStyle w:val="Hyperlink"/>
            <w:noProof/>
          </w:rPr>
          <w:delText>14.3</w:delText>
        </w:r>
        <w:r w:rsidDel="002407D0">
          <w:rPr>
            <w:rFonts w:asciiTheme="minorHAnsi" w:eastAsiaTheme="minorEastAsia" w:hAnsiTheme="minorHAnsi" w:cstheme="minorBidi"/>
            <w:noProof/>
            <w:sz w:val="24"/>
          </w:rPr>
          <w:tab/>
        </w:r>
        <w:r w:rsidRPr="002407D0" w:rsidDel="002407D0">
          <w:rPr>
            <w:rStyle w:val="Hyperlink"/>
            <w:noProof/>
          </w:rPr>
          <w:delText>The Match-Action Pipeline Abstract Machine</w:delText>
        </w:r>
        <w:r w:rsidDel="002407D0">
          <w:rPr>
            <w:noProof/>
            <w:webHidden/>
          </w:rPr>
          <w:tab/>
          <w:delText>78</w:delText>
        </w:r>
      </w:del>
    </w:p>
    <w:p w14:paraId="75775118" w14:textId="77777777" w:rsidR="00AC1C0D" w:rsidDel="002407D0" w:rsidRDefault="00AC1C0D">
      <w:pPr>
        <w:pStyle w:val="TOC1"/>
        <w:rPr>
          <w:del w:id="1399" w:author="Mihai Budiu" w:date="2016-04-08T13:06:00Z"/>
          <w:rFonts w:asciiTheme="minorHAnsi" w:eastAsiaTheme="minorEastAsia" w:hAnsiTheme="minorHAnsi" w:cstheme="minorBidi"/>
          <w:noProof/>
          <w:sz w:val="24"/>
        </w:rPr>
      </w:pPr>
      <w:del w:id="1400" w:author="Mihai Budiu" w:date="2016-04-08T13:06:00Z">
        <w:r w:rsidRPr="002407D0" w:rsidDel="002407D0">
          <w:rPr>
            <w:rStyle w:val="Hyperlink"/>
            <w:noProof/>
          </w:rPr>
          <w:delText>15</w:delText>
        </w:r>
        <w:r w:rsidDel="002407D0">
          <w:rPr>
            <w:rFonts w:asciiTheme="minorHAnsi" w:eastAsiaTheme="minorEastAsia" w:hAnsiTheme="minorHAnsi" w:cstheme="minorBidi"/>
            <w:noProof/>
            <w:sz w:val="24"/>
          </w:rPr>
          <w:tab/>
        </w:r>
        <w:r w:rsidRPr="002407D0" w:rsidDel="002407D0">
          <w:rPr>
            <w:rStyle w:val="Hyperlink"/>
            <w:noProof/>
          </w:rPr>
          <w:delText>Parameterization</w:delText>
        </w:r>
        <w:r w:rsidDel="002407D0">
          <w:rPr>
            <w:noProof/>
            <w:webHidden/>
          </w:rPr>
          <w:tab/>
          <w:delText>78</w:delText>
        </w:r>
      </w:del>
    </w:p>
    <w:p w14:paraId="7D6F08EA" w14:textId="77777777" w:rsidR="00AC1C0D" w:rsidDel="002407D0" w:rsidRDefault="00AC1C0D">
      <w:pPr>
        <w:pStyle w:val="TOC1"/>
        <w:rPr>
          <w:del w:id="1401" w:author="Mihai Budiu" w:date="2016-04-08T13:06:00Z"/>
          <w:rFonts w:asciiTheme="minorHAnsi" w:eastAsiaTheme="minorEastAsia" w:hAnsiTheme="minorHAnsi" w:cstheme="minorBidi"/>
          <w:noProof/>
          <w:sz w:val="24"/>
        </w:rPr>
      </w:pPr>
      <w:del w:id="1402" w:author="Mihai Budiu" w:date="2016-04-08T13:06:00Z">
        <w:r w:rsidRPr="002407D0" w:rsidDel="002407D0">
          <w:rPr>
            <w:rStyle w:val="Hyperlink"/>
            <w:noProof/>
          </w:rPr>
          <w:delText>16</w:delText>
        </w:r>
        <w:r w:rsidDel="002407D0">
          <w:rPr>
            <w:rFonts w:asciiTheme="minorHAnsi" w:eastAsiaTheme="minorEastAsia" w:hAnsiTheme="minorHAnsi" w:cstheme="minorBidi"/>
            <w:noProof/>
            <w:sz w:val="24"/>
          </w:rPr>
          <w:tab/>
        </w:r>
        <w:r w:rsidRPr="002407D0" w:rsidDel="002407D0">
          <w:rPr>
            <w:rStyle w:val="Hyperlink"/>
            <w:noProof/>
          </w:rPr>
          <w:delText>Packet construction (deparsing)</w:delText>
        </w:r>
        <w:r w:rsidDel="002407D0">
          <w:rPr>
            <w:noProof/>
            <w:webHidden/>
          </w:rPr>
          <w:tab/>
          <w:delText>79</w:delText>
        </w:r>
      </w:del>
    </w:p>
    <w:p w14:paraId="27B5FB4F" w14:textId="77777777" w:rsidR="00AC1C0D" w:rsidDel="002407D0" w:rsidRDefault="00AC1C0D">
      <w:pPr>
        <w:pStyle w:val="TOC2"/>
        <w:tabs>
          <w:tab w:val="left" w:pos="960"/>
          <w:tab w:val="right" w:leader="dot" w:pos="8630"/>
        </w:tabs>
        <w:rPr>
          <w:del w:id="1403" w:author="Mihai Budiu" w:date="2016-04-08T13:06:00Z"/>
          <w:rFonts w:asciiTheme="minorHAnsi" w:eastAsiaTheme="minorEastAsia" w:hAnsiTheme="minorHAnsi" w:cstheme="minorBidi"/>
          <w:noProof/>
          <w:sz w:val="24"/>
        </w:rPr>
      </w:pPr>
      <w:del w:id="1404" w:author="Mihai Budiu" w:date="2016-04-08T13:06:00Z">
        <w:r w:rsidRPr="002407D0" w:rsidDel="002407D0">
          <w:rPr>
            <w:rStyle w:val="Hyperlink"/>
            <w:noProof/>
          </w:rPr>
          <w:delText>16.1</w:delText>
        </w:r>
        <w:r w:rsidDel="002407D0">
          <w:rPr>
            <w:rFonts w:asciiTheme="minorHAnsi" w:eastAsiaTheme="minorEastAsia" w:hAnsiTheme="minorHAnsi" w:cstheme="minorBidi"/>
            <w:noProof/>
            <w:sz w:val="24"/>
          </w:rPr>
          <w:tab/>
        </w:r>
        <w:r w:rsidRPr="002407D0" w:rsidDel="002407D0">
          <w:rPr>
            <w:rStyle w:val="Hyperlink"/>
            <w:noProof/>
          </w:rPr>
          <w:delText>Data insertion into packets</w:delText>
        </w:r>
        <w:r w:rsidDel="002407D0">
          <w:rPr>
            <w:noProof/>
            <w:webHidden/>
          </w:rPr>
          <w:tab/>
          <w:delText>80</w:delText>
        </w:r>
      </w:del>
    </w:p>
    <w:p w14:paraId="0B76DABF" w14:textId="77777777" w:rsidR="00AC1C0D" w:rsidDel="002407D0" w:rsidRDefault="00AC1C0D">
      <w:pPr>
        <w:pStyle w:val="TOC1"/>
        <w:rPr>
          <w:del w:id="1405" w:author="Mihai Budiu" w:date="2016-04-08T13:06:00Z"/>
          <w:rFonts w:asciiTheme="minorHAnsi" w:eastAsiaTheme="minorEastAsia" w:hAnsiTheme="minorHAnsi" w:cstheme="minorBidi"/>
          <w:noProof/>
          <w:sz w:val="24"/>
        </w:rPr>
      </w:pPr>
      <w:del w:id="1406" w:author="Mihai Budiu" w:date="2016-04-08T13:06:00Z">
        <w:r w:rsidRPr="002407D0" w:rsidDel="002407D0">
          <w:rPr>
            <w:rStyle w:val="Hyperlink"/>
            <w:noProof/>
          </w:rPr>
          <w:delText>17</w:delText>
        </w:r>
        <w:r w:rsidDel="002407D0">
          <w:rPr>
            <w:rFonts w:asciiTheme="minorHAnsi" w:eastAsiaTheme="minorEastAsia" w:hAnsiTheme="minorHAnsi" w:cstheme="minorBidi"/>
            <w:noProof/>
            <w:sz w:val="24"/>
          </w:rPr>
          <w:tab/>
        </w:r>
        <w:r w:rsidRPr="002407D0" w:rsidDel="002407D0">
          <w:rPr>
            <w:rStyle w:val="Hyperlink"/>
            <w:noProof/>
          </w:rPr>
          <w:delText>Architecture description</w:delText>
        </w:r>
        <w:r w:rsidDel="002407D0">
          <w:rPr>
            <w:noProof/>
            <w:webHidden/>
          </w:rPr>
          <w:tab/>
          <w:delText>81</w:delText>
        </w:r>
      </w:del>
    </w:p>
    <w:p w14:paraId="69B28B14" w14:textId="77777777" w:rsidR="00AC1C0D" w:rsidDel="002407D0" w:rsidRDefault="00AC1C0D">
      <w:pPr>
        <w:pStyle w:val="TOC2"/>
        <w:tabs>
          <w:tab w:val="left" w:pos="960"/>
          <w:tab w:val="right" w:leader="dot" w:pos="8630"/>
        </w:tabs>
        <w:rPr>
          <w:del w:id="1407" w:author="Mihai Budiu" w:date="2016-04-08T13:06:00Z"/>
          <w:rFonts w:asciiTheme="minorHAnsi" w:eastAsiaTheme="minorEastAsia" w:hAnsiTheme="minorHAnsi" w:cstheme="minorBidi"/>
          <w:noProof/>
          <w:sz w:val="24"/>
        </w:rPr>
      </w:pPr>
      <w:del w:id="1408" w:author="Mihai Budiu" w:date="2016-04-08T13:06:00Z">
        <w:r w:rsidRPr="002407D0" w:rsidDel="002407D0">
          <w:rPr>
            <w:rStyle w:val="Hyperlink"/>
            <w:noProof/>
          </w:rPr>
          <w:delText>17.1</w:delText>
        </w:r>
        <w:r w:rsidDel="002407D0">
          <w:rPr>
            <w:rFonts w:asciiTheme="minorHAnsi" w:eastAsiaTheme="minorEastAsia" w:hAnsiTheme="minorHAnsi" w:cstheme="minorBidi"/>
            <w:noProof/>
            <w:sz w:val="24"/>
          </w:rPr>
          <w:tab/>
        </w:r>
        <w:r w:rsidRPr="002407D0" w:rsidDel="002407D0">
          <w:rPr>
            <w:rStyle w:val="Hyperlink"/>
            <w:noProof/>
          </w:rPr>
          <w:delText>Example architecture description</w:delText>
        </w:r>
        <w:r w:rsidDel="002407D0">
          <w:rPr>
            <w:noProof/>
            <w:webHidden/>
          </w:rPr>
          <w:tab/>
          <w:delText>81</w:delText>
        </w:r>
      </w:del>
    </w:p>
    <w:p w14:paraId="018E793A" w14:textId="77777777" w:rsidR="00AC1C0D" w:rsidDel="002407D0" w:rsidRDefault="00AC1C0D">
      <w:pPr>
        <w:pStyle w:val="TOC2"/>
        <w:tabs>
          <w:tab w:val="left" w:pos="960"/>
          <w:tab w:val="right" w:leader="dot" w:pos="8630"/>
        </w:tabs>
        <w:rPr>
          <w:del w:id="1409" w:author="Mihai Budiu" w:date="2016-04-08T13:06:00Z"/>
          <w:rFonts w:asciiTheme="minorHAnsi" w:eastAsiaTheme="minorEastAsia" w:hAnsiTheme="minorHAnsi" w:cstheme="minorBidi"/>
          <w:noProof/>
          <w:sz w:val="24"/>
        </w:rPr>
      </w:pPr>
      <w:del w:id="1410" w:author="Mihai Budiu" w:date="2016-04-08T13:06:00Z">
        <w:r w:rsidRPr="002407D0" w:rsidDel="002407D0">
          <w:rPr>
            <w:rStyle w:val="Hyperlink"/>
            <w:noProof/>
          </w:rPr>
          <w:delText>17.2</w:delText>
        </w:r>
        <w:r w:rsidDel="002407D0">
          <w:rPr>
            <w:rFonts w:asciiTheme="minorHAnsi" w:eastAsiaTheme="minorEastAsia" w:hAnsiTheme="minorHAnsi" w:cstheme="minorBidi"/>
            <w:noProof/>
            <w:sz w:val="24"/>
          </w:rPr>
          <w:tab/>
        </w:r>
        <w:r w:rsidRPr="002407D0" w:rsidDel="002407D0">
          <w:rPr>
            <w:rStyle w:val="Hyperlink"/>
            <w:noProof/>
          </w:rPr>
          <w:delText>Target program instantiation</w:delText>
        </w:r>
        <w:r w:rsidDel="002407D0">
          <w:rPr>
            <w:noProof/>
            <w:webHidden/>
          </w:rPr>
          <w:tab/>
          <w:delText>82</w:delText>
        </w:r>
      </w:del>
    </w:p>
    <w:p w14:paraId="51CD5C51" w14:textId="77777777" w:rsidR="00AC1C0D" w:rsidDel="002407D0" w:rsidRDefault="00AC1C0D">
      <w:pPr>
        <w:pStyle w:val="TOC2"/>
        <w:tabs>
          <w:tab w:val="left" w:pos="960"/>
          <w:tab w:val="right" w:leader="dot" w:pos="8630"/>
        </w:tabs>
        <w:rPr>
          <w:del w:id="1411" w:author="Mihai Budiu" w:date="2016-04-08T13:06:00Z"/>
          <w:rFonts w:asciiTheme="minorHAnsi" w:eastAsiaTheme="minorEastAsia" w:hAnsiTheme="minorHAnsi" w:cstheme="minorBidi"/>
          <w:noProof/>
          <w:sz w:val="24"/>
        </w:rPr>
      </w:pPr>
      <w:del w:id="1412" w:author="Mihai Budiu" w:date="2016-04-08T13:06:00Z">
        <w:r w:rsidRPr="002407D0" w:rsidDel="002407D0">
          <w:rPr>
            <w:rStyle w:val="Hyperlink"/>
            <w:noProof/>
          </w:rPr>
          <w:delText>17.3</w:delText>
        </w:r>
        <w:r w:rsidDel="002407D0">
          <w:rPr>
            <w:rFonts w:asciiTheme="minorHAnsi" w:eastAsiaTheme="minorEastAsia" w:hAnsiTheme="minorHAnsi" w:cstheme="minorBidi"/>
            <w:noProof/>
            <w:sz w:val="24"/>
          </w:rPr>
          <w:tab/>
        </w:r>
        <w:r w:rsidRPr="002407D0" w:rsidDel="002407D0">
          <w:rPr>
            <w:rStyle w:val="Hyperlink"/>
            <w:noProof/>
          </w:rPr>
          <w:delText>A Packet Filter Model</w:delText>
        </w:r>
        <w:r w:rsidDel="002407D0">
          <w:rPr>
            <w:noProof/>
            <w:webHidden/>
          </w:rPr>
          <w:tab/>
          <w:delText>83</w:delText>
        </w:r>
      </w:del>
    </w:p>
    <w:p w14:paraId="4E5B7CBF" w14:textId="77777777" w:rsidR="00AC1C0D" w:rsidDel="002407D0" w:rsidRDefault="00AC1C0D">
      <w:pPr>
        <w:pStyle w:val="TOC1"/>
        <w:rPr>
          <w:del w:id="1413" w:author="Mihai Budiu" w:date="2016-04-08T13:06:00Z"/>
          <w:rFonts w:asciiTheme="minorHAnsi" w:eastAsiaTheme="minorEastAsia" w:hAnsiTheme="minorHAnsi" w:cstheme="minorBidi"/>
          <w:noProof/>
          <w:sz w:val="24"/>
        </w:rPr>
      </w:pPr>
      <w:del w:id="1414" w:author="Mihai Budiu" w:date="2016-04-08T13:06:00Z">
        <w:r w:rsidRPr="002407D0" w:rsidDel="002407D0">
          <w:rPr>
            <w:rStyle w:val="Hyperlink"/>
            <w:noProof/>
          </w:rPr>
          <w:delText>18</w:delText>
        </w:r>
        <w:r w:rsidDel="002407D0">
          <w:rPr>
            <w:rFonts w:asciiTheme="minorHAnsi" w:eastAsiaTheme="minorEastAsia" w:hAnsiTheme="minorHAnsi" w:cstheme="minorBidi"/>
            <w:noProof/>
            <w:sz w:val="24"/>
          </w:rPr>
          <w:tab/>
        </w:r>
        <w:r w:rsidRPr="002407D0" w:rsidDel="002407D0">
          <w:rPr>
            <w:rStyle w:val="Hyperlink"/>
            <w:noProof/>
          </w:rPr>
          <w:delText>The P4 abstract machine: evaluating a P4 program</w:delText>
        </w:r>
        <w:r w:rsidDel="002407D0">
          <w:rPr>
            <w:noProof/>
            <w:webHidden/>
          </w:rPr>
          <w:tab/>
          <w:delText>84</w:delText>
        </w:r>
      </w:del>
    </w:p>
    <w:p w14:paraId="26CD9137" w14:textId="77777777" w:rsidR="00AC1C0D" w:rsidDel="002407D0" w:rsidRDefault="00AC1C0D">
      <w:pPr>
        <w:pStyle w:val="TOC2"/>
        <w:tabs>
          <w:tab w:val="left" w:pos="960"/>
          <w:tab w:val="right" w:leader="dot" w:pos="8630"/>
        </w:tabs>
        <w:rPr>
          <w:del w:id="1415" w:author="Mihai Budiu" w:date="2016-04-08T13:06:00Z"/>
          <w:rFonts w:asciiTheme="minorHAnsi" w:eastAsiaTheme="minorEastAsia" w:hAnsiTheme="minorHAnsi" w:cstheme="minorBidi"/>
          <w:noProof/>
          <w:sz w:val="24"/>
        </w:rPr>
      </w:pPr>
      <w:del w:id="1416" w:author="Mihai Budiu" w:date="2016-04-08T13:06:00Z">
        <w:r w:rsidRPr="002407D0" w:rsidDel="002407D0">
          <w:rPr>
            <w:rStyle w:val="Hyperlink"/>
            <w:noProof/>
          </w:rPr>
          <w:delText>18.1</w:delText>
        </w:r>
        <w:r w:rsidDel="002407D0">
          <w:rPr>
            <w:rFonts w:asciiTheme="minorHAnsi" w:eastAsiaTheme="minorEastAsia" w:hAnsiTheme="minorHAnsi" w:cstheme="minorBidi"/>
            <w:noProof/>
            <w:sz w:val="24"/>
          </w:rPr>
          <w:tab/>
        </w:r>
        <w:r w:rsidRPr="002407D0" w:rsidDel="002407D0">
          <w:rPr>
            <w:rStyle w:val="Hyperlink"/>
            <w:noProof/>
          </w:rPr>
          <w:delText>Compile-time evaluation</w:delText>
        </w:r>
        <w:r w:rsidDel="002407D0">
          <w:rPr>
            <w:noProof/>
            <w:webHidden/>
          </w:rPr>
          <w:tab/>
          <w:delText>84</w:delText>
        </w:r>
      </w:del>
    </w:p>
    <w:p w14:paraId="3748BF0D" w14:textId="77777777" w:rsidR="00AC1C0D" w:rsidDel="002407D0" w:rsidRDefault="00AC1C0D">
      <w:pPr>
        <w:pStyle w:val="TOC2"/>
        <w:tabs>
          <w:tab w:val="left" w:pos="960"/>
          <w:tab w:val="right" w:leader="dot" w:pos="8630"/>
        </w:tabs>
        <w:rPr>
          <w:del w:id="1417" w:author="Mihai Budiu" w:date="2016-04-08T13:06:00Z"/>
          <w:rFonts w:asciiTheme="minorHAnsi" w:eastAsiaTheme="minorEastAsia" w:hAnsiTheme="minorHAnsi" w:cstheme="minorBidi"/>
          <w:noProof/>
          <w:sz w:val="24"/>
        </w:rPr>
      </w:pPr>
      <w:del w:id="1418" w:author="Mihai Budiu" w:date="2016-04-08T13:06:00Z">
        <w:r w:rsidRPr="002407D0" w:rsidDel="002407D0">
          <w:rPr>
            <w:rStyle w:val="Hyperlink"/>
            <w:noProof/>
          </w:rPr>
          <w:delText>18.2</w:delText>
        </w:r>
        <w:r w:rsidDel="002407D0">
          <w:rPr>
            <w:rFonts w:asciiTheme="minorHAnsi" w:eastAsiaTheme="minorEastAsia" w:hAnsiTheme="minorHAnsi" w:cstheme="minorBidi"/>
            <w:noProof/>
            <w:sz w:val="24"/>
          </w:rPr>
          <w:tab/>
        </w:r>
        <w:r w:rsidRPr="002407D0" w:rsidDel="002407D0">
          <w:rPr>
            <w:rStyle w:val="Hyperlink"/>
            <w:noProof/>
          </w:rPr>
          <w:delText>Dynamic evaluation</w:delText>
        </w:r>
        <w:r w:rsidDel="002407D0">
          <w:rPr>
            <w:noProof/>
            <w:webHidden/>
          </w:rPr>
          <w:tab/>
          <w:delText>85</w:delText>
        </w:r>
      </w:del>
    </w:p>
    <w:p w14:paraId="7CD627EA" w14:textId="77777777" w:rsidR="00AC1C0D" w:rsidDel="002407D0" w:rsidRDefault="00AC1C0D">
      <w:pPr>
        <w:pStyle w:val="TOC3"/>
        <w:tabs>
          <w:tab w:val="left" w:pos="1440"/>
          <w:tab w:val="right" w:leader="dot" w:pos="8630"/>
        </w:tabs>
        <w:rPr>
          <w:del w:id="1419" w:author="Mihai Budiu" w:date="2016-04-08T13:06:00Z"/>
          <w:rFonts w:asciiTheme="minorHAnsi" w:eastAsiaTheme="minorEastAsia" w:hAnsiTheme="minorHAnsi" w:cstheme="minorBidi"/>
          <w:noProof/>
          <w:sz w:val="24"/>
        </w:rPr>
      </w:pPr>
      <w:del w:id="1420" w:author="Mihai Budiu" w:date="2016-04-08T13:06:00Z">
        <w:r w:rsidRPr="002407D0" w:rsidDel="002407D0">
          <w:rPr>
            <w:rStyle w:val="Hyperlink"/>
            <w:noProof/>
          </w:rPr>
          <w:delText>18.2.1</w:delText>
        </w:r>
        <w:r w:rsidDel="002407D0">
          <w:rPr>
            <w:rFonts w:asciiTheme="minorHAnsi" w:eastAsiaTheme="minorEastAsia" w:hAnsiTheme="minorHAnsi" w:cstheme="minorBidi"/>
            <w:noProof/>
            <w:sz w:val="24"/>
          </w:rPr>
          <w:tab/>
        </w:r>
        <w:r w:rsidRPr="002407D0" w:rsidDel="002407D0">
          <w:rPr>
            <w:rStyle w:val="Hyperlink"/>
            <w:noProof/>
          </w:rPr>
          <w:delText>Concurrency model</w:delText>
        </w:r>
        <w:r w:rsidDel="002407D0">
          <w:rPr>
            <w:noProof/>
            <w:webHidden/>
          </w:rPr>
          <w:tab/>
          <w:delText>85</w:delText>
        </w:r>
      </w:del>
    </w:p>
    <w:p w14:paraId="3EC6462D" w14:textId="77777777" w:rsidR="00AC1C0D" w:rsidDel="002407D0" w:rsidRDefault="00AC1C0D">
      <w:pPr>
        <w:pStyle w:val="TOC1"/>
        <w:rPr>
          <w:del w:id="1421" w:author="Mihai Budiu" w:date="2016-04-08T13:06:00Z"/>
          <w:rFonts w:asciiTheme="minorHAnsi" w:eastAsiaTheme="minorEastAsia" w:hAnsiTheme="minorHAnsi" w:cstheme="minorBidi"/>
          <w:noProof/>
          <w:sz w:val="24"/>
        </w:rPr>
      </w:pPr>
      <w:del w:id="1422" w:author="Mihai Budiu" w:date="2016-04-08T13:06:00Z">
        <w:r w:rsidRPr="002407D0" w:rsidDel="002407D0">
          <w:rPr>
            <w:rStyle w:val="Hyperlink"/>
            <w:noProof/>
          </w:rPr>
          <w:delText>19</w:delText>
        </w:r>
        <w:r w:rsidDel="002407D0">
          <w:rPr>
            <w:rFonts w:asciiTheme="minorHAnsi" w:eastAsiaTheme="minorEastAsia" w:hAnsiTheme="minorHAnsi" w:cstheme="minorBidi"/>
            <w:noProof/>
            <w:sz w:val="24"/>
          </w:rPr>
          <w:tab/>
        </w:r>
        <w:r w:rsidRPr="002407D0" w:rsidDel="002407D0">
          <w:rPr>
            <w:rStyle w:val="Hyperlink"/>
            <w:noProof/>
          </w:rPr>
          <w:delText>Annotations</w:delText>
        </w:r>
        <w:r w:rsidDel="002407D0">
          <w:rPr>
            <w:noProof/>
            <w:webHidden/>
          </w:rPr>
          <w:tab/>
          <w:delText>86</w:delText>
        </w:r>
      </w:del>
    </w:p>
    <w:p w14:paraId="577F0416" w14:textId="77777777" w:rsidR="00AC1C0D" w:rsidDel="002407D0" w:rsidRDefault="00AC1C0D">
      <w:pPr>
        <w:pStyle w:val="TOC3"/>
        <w:tabs>
          <w:tab w:val="left" w:pos="1440"/>
          <w:tab w:val="right" w:leader="dot" w:pos="8630"/>
        </w:tabs>
        <w:rPr>
          <w:del w:id="1423" w:author="Mihai Budiu" w:date="2016-04-08T13:06:00Z"/>
          <w:rFonts w:asciiTheme="minorHAnsi" w:eastAsiaTheme="minorEastAsia" w:hAnsiTheme="minorHAnsi" w:cstheme="minorBidi"/>
          <w:noProof/>
          <w:sz w:val="24"/>
        </w:rPr>
      </w:pPr>
      <w:del w:id="1424" w:author="Mihai Budiu" w:date="2016-04-08T13:06:00Z">
        <w:r w:rsidRPr="002407D0" w:rsidDel="002407D0">
          <w:rPr>
            <w:rStyle w:val="Hyperlink"/>
            <w:noProof/>
          </w:rPr>
          <w:delText>19.1.1</w:delText>
        </w:r>
        <w:r w:rsidDel="002407D0">
          <w:rPr>
            <w:rFonts w:asciiTheme="minorHAnsi" w:eastAsiaTheme="minorEastAsia" w:hAnsiTheme="minorHAnsi" w:cstheme="minorBidi"/>
            <w:noProof/>
            <w:sz w:val="24"/>
          </w:rPr>
          <w:tab/>
        </w:r>
        <w:r w:rsidRPr="002407D0" w:rsidDel="002407D0">
          <w:rPr>
            <w:rStyle w:val="Hyperlink"/>
            <w:noProof/>
          </w:rPr>
          <w:delText>Predefined annotations</w:delText>
        </w:r>
        <w:r w:rsidDel="002407D0">
          <w:rPr>
            <w:noProof/>
            <w:webHidden/>
          </w:rPr>
          <w:tab/>
          <w:delText>87</w:delText>
        </w:r>
      </w:del>
    </w:p>
    <w:p w14:paraId="3ECCB4BB" w14:textId="77777777" w:rsidR="00AC1C0D" w:rsidDel="002407D0" w:rsidRDefault="00AC1C0D">
      <w:pPr>
        <w:pStyle w:val="TOC3"/>
        <w:tabs>
          <w:tab w:val="left" w:pos="1440"/>
          <w:tab w:val="right" w:leader="dot" w:pos="8630"/>
        </w:tabs>
        <w:rPr>
          <w:del w:id="1425" w:author="Mihai Budiu" w:date="2016-04-08T13:06:00Z"/>
          <w:rFonts w:asciiTheme="minorHAnsi" w:eastAsiaTheme="minorEastAsia" w:hAnsiTheme="minorHAnsi" w:cstheme="minorBidi"/>
          <w:noProof/>
          <w:sz w:val="24"/>
        </w:rPr>
      </w:pPr>
      <w:del w:id="1426" w:author="Mihai Budiu" w:date="2016-04-08T13:06:00Z">
        <w:r w:rsidRPr="002407D0" w:rsidDel="002407D0">
          <w:rPr>
            <w:rStyle w:val="Hyperlink"/>
            <w:noProof/>
          </w:rPr>
          <w:delText>19.1.2</w:delText>
        </w:r>
        <w:r w:rsidDel="002407D0">
          <w:rPr>
            <w:rFonts w:asciiTheme="minorHAnsi" w:eastAsiaTheme="minorEastAsia" w:hAnsiTheme="minorHAnsi" w:cstheme="minorBidi"/>
            <w:noProof/>
            <w:sz w:val="24"/>
          </w:rPr>
          <w:tab/>
        </w:r>
        <w:r w:rsidRPr="002407D0" w:rsidDel="002407D0">
          <w:rPr>
            <w:rStyle w:val="Hyperlink"/>
            <w:noProof/>
          </w:rPr>
          <w:delText>Target-specific annotations</w:delText>
        </w:r>
        <w:r w:rsidDel="002407D0">
          <w:rPr>
            <w:noProof/>
            <w:webHidden/>
          </w:rPr>
          <w:tab/>
          <w:delText>87</w:delText>
        </w:r>
      </w:del>
    </w:p>
    <w:p w14:paraId="4E3E439F" w14:textId="77777777" w:rsidR="00AC1C0D" w:rsidDel="002407D0" w:rsidRDefault="00AC1C0D">
      <w:pPr>
        <w:pStyle w:val="TOC1"/>
        <w:rPr>
          <w:del w:id="1427" w:author="Mihai Budiu" w:date="2016-04-08T13:06:00Z"/>
          <w:rFonts w:asciiTheme="minorHAnsi" w:eastAsiaTheme="minorEastAsia" w:hAnsiTheme="minorHAnsi" w:cstheme="minorBidi"/>
          <w:noProof/>
          <w:sz w:val="24"/>
        </w:rPr>
      </w:pPr>
      <w:del w:id="1428" w:author="Mihai Budiu" w:date="2016-04-08T13:06:00Z">
        <w:r w:rsidRPr="002407D0" w:rsidDel="002407D0">
          <w:rPr>
            <w:rStyle w:val="Hyperlink"/>
            <w:noProof/>
          </w:rPr>
          <w:delText>20</w:delText>
        </w:r>
        <w:r w:rsidDel="002407D0">
          <w:rPr>
            <w:rFonts w:asciiTheme="minorHAnsi" w:eastAsiaTheme="minorEastAsia" w:hAnsiTheme="minorHAnsi" w:cstheme="minorBidi"/>
            <w:noProof/>
            <w:sz w:val="24"/>
          </w:rPr>
          <w:tab/>
        </w:r>
        <w:r w:rsidRPr="002407D0" w:rsidDel="002407D0">
          <w:rPr>
            <w:rStyle w:val="Hyperlink"/>
            <w:noProof/>
          </w:rPr>
          <w:delText>Appendix: P4 reserved keywords</w:delText>
        </w:r>
        <w:r w:rsidDel="002407D0">
          <w:rPr>
            <w:noProof/>
            <w:webHidden/>
          </w:rPr>
          <w:tab/>
          <w:delText>88</w:delText>
        </w:r>
      </w:del>
    </w:p>
    <w:p w14:paraId="45B514DC" w14:textId="77777777" w:rsidR="00AC1C0D" w:rsidDel="002407D0" w:rsidRDefault="00AC1C0D">
      <w:pPr>
        <w:pStyle w:val="TOC1"/>
        <w:rPr>
          <w:del w:id="1429" w:author="Mihai Budiu" w:date="2016-04-08T13:06:00Z"/>
          <w:rFonts w:asciiTheme="minorHAnsi" w:eastAsiaTheme="minorEastAsia" w:hAnsiTheme="minorHAnsi" w:cstheme="minorBidi"/>
          <w:noProof/>
          <w:sz w:val="24"/>
        </w:rPr>
      </w:pPr>
      <w:del w:id="1430" w:author="Mihai Budiu" w:date="2016-04-08T13:06:00Z">
        <w:r w:rsidRPr="002407D0" w:rsidDel="002407D0">
          <w:rPr>
            <w:rStyle w:val="Hyperlink"/>
            <w:noProof/>
          </w:rPr>
          <w:delText>21</w:delText>
        </w:r>
        <w:r w:rsidDel="002407D0">
          <w:rPr>
            <w:rFonts w:asciiTheme="minorHAnsi" w:eastAsiaTheme="minorEastAsia" w:hAnsiTheme="minorHAnsi" w:cstheme="minorBidi"/>
            <w:noProof/>
            <w:sz w:val="24"/>
          </w:rPr>
          <w:tab/>
        </w:r>
        <w:r w:rsidRPr="002407D0" w:rsidDel="002407D0">
          <w:rPr>
            <w:rStyle w:val="Hyperlink"/>
            <w:noProof/>
          </w:rPr>
          <w:delText>Appendix: P4 core library</w:delText>
        </w:r>
        <w:r w:rsidDel="002407D0">
          <w:rPr>
            <w:noProof/>
            <w:webHidden/>
          </w:rPr>
          <w:tab/>
          <w:delText>88</w:delText>
        </w:r>
      </w:del>
    </w:p>
    <w:p w14:paraId="4EEE1D8E" w14:textId="77777777" w:rsidR="00AC1C0D" w:rsidDel="002407D0" w:rsidRDefault="00AC1C0D">
      <w:pPr>
        <w:pStyle w:val="TOC1"/>
        <w:rPr>
          <w:del w:id="1431" w:author="Mihai Budiu" w:date="2016-04-08T13:06:00Z"/>
          <w:rFonts w:asciiTheme="minorHAnsi" w:eastAsiaTheme="minorEastAsia" w:hAnsiTheme="minorHAnsi" w:cstheme="minorBidi"/>
          <w:noProof/>
          <w:sz w:val="24"/>
        </w:rPr>
      </w:pPr>
      <w:del w:id="1432" w:author="Mihai Budiu" w:date="2016-04-08T13:06:00Z">
        <w:r w:rsidRPr="002407D0" w:rsidDel="002407D0">
          <w:rPr>
            <w:rStyle w:val="Hyperlink"/>
            <w:noProof/>
          </w:rPr>
          <w:delText>22</w:delText>
        </w:r>
        <w:r w:rsidDel="002407D0">
          <w:rPr>
            <w:rFonts w:asciiTheme="minorHAnsi" w:eastAsiaTheme="minorEastAsia" w:hAnsiTheme="minorHAnsi" w:cstheme="minorBidi"/>
            <w:noProof/>
            <w:sz w:val="24"/>
          </w:rPr>
          <w:tab/>
        </w:r>
        <w:r w:rsidRPr="002407D0" w:rsidDel="002407D0">
          <w:rPr>
            <w:rStyle w:val="Hyperlink"/>
            <w:noProof/>
          </w:rPr>
          <w:delText>Appendix: checksums</w:delText>
        </w:r>
        <w:r w:rsidDel="002407D0">
          <w:rPr>
            <w:noProof/>
            <w:webHidden/>
          </w:rPr>
          <w:tab/>
          <w:delText>89</w:delText>
        </w:r>
      </w:del>
    </w:p>
    <w:p w14:paraId="1FF09E10" w14:textId="77777777" w:rsidR="00AC1C0D" w:rsidDel="002407D0" w:rsidRDefault="00AC1C0D">
      <w:pPr>
        <w:pStyle w:val="TOC1"/>
        <w:rPr>
          <w:del w:id="1433" w:author="Mihai Budiu" w:date="2016-04-08T13:06:00Z"/>
          <w:rFonts w:asciiTheme="minorHAnsi" w:eastAsiaTheme="minorEastAsia" w:hAnsiTheme="minorHAnsi" w:cstheme="minorBidi"/>
          <w:noProof/>
          <w:sz w:val="24"/>
        </w:rPr>
      </w:pPr>
      <w:del w:id="1434" w:author="Mihai Budiu" w:date="2016-04-08T13:06:00Z">
        <w:r w:rsidRPr="002407D0" w:rsidDel="002407D0">
          <w:rPr>
            <w:rStyle w:val="Hyperlink"/>
            <w:noProof/>
          </w:rPr>
          <w:delText>23</w:delText>
        </w:r>
        <w:r w:rsidDel="002407D0">
          <w:rPr>
            <w:rFonts w:asciiTheme="minorHAnsi" w:eastAsiaTheme="minorEastAsia" w:hAnsiTheme="minorHAnsi" w:cstheme="minorBidi"/>
            <w:noProof/>
            <w:sz w:val="24"/>
          </w:rPr>
          <w:tab/>
        </w:r>
        <w:r w:rsidRPr="002407D0" w:rsidDel="002407D0">
          <w:rPr>
            <w:rStyle w:val="Hyperlink"/>
            <w:noProof/>
          </w:rPr>
          <w:delText>Appendix: P4 v1.2 grammar</w:delText>
        </w:r>
        <w:r w:rsidDel="002407D0">
          <w:rPr>
            <w:noProof/>
            <w:webHidden/>
          </w:rPr>
          <w:tab/>
          <w:delText>89</w:delText>
        </w:r>
      </w:del>
    </w:p>
    <w:p w14:paraId="032FB524" w14:textId="77777777" w:rsidR="00886E98" w:rsidDel="00AC1C0D" w:rsidRDefault="00886E98">
      <w:pPr>
        <w:pStyle w:val="TOC1"/>
        <w:rPr>
          <w:del w:id="1435" w:author="Mihai Budiu" w:date="2016-04-08T12:52:00Z"/>
          <w:rFonts w:asciiTheme="minorHAnsi" w:eastAsiaTheme="minorEastAsia" w:hAnsiTheme="minorHAnsi" w:cstheme="minorBidi"/>
          <w:noProof/>
          <w:sz w:val="24"/>
        </w:rPr>
      </w:pPr>
      <w:del w:id="1436" w:author="Mihai Budiu" w:date="2016-04-08T12:52:00Z">
        <w:r w:rsidRPr="00AC1C0D" w:rsidDel="00AC1C0D">
          <w:rPr>
            <w:rPrChange w:id="1437" w:author="Mihai Budiu" w:date="2016-04-08T12:52:00Z">
              <w:rPr>
                <w:rStyle w:val="Hyperlink"/>
                <w:noProof/>
              </w:rPr>
            </w:rPrChange>
          </w:rPr>
          <w:delText>1</w:delText>
        </w:r>
        <w:r w:rsidDel="00AC1C0D">
          <w:rPr>
            <w:rFonts w:asciiTheme="minorHAnsi" w:eastAsiaTheme="minorEastAsia" w:hAnsiTheme="minorHAnsi" w:cstheme="minorBidi"/>
            <w:noProof/>
            <w:sz w:val="24"/>
          </w:rPr>
          <w:tab/>
        </w:r>
        <w:r w:rsidRPr="00AC1C0D" w:rsidDel="00AC1C0D">
          <w:rPr>
            <w:rPrChange w:id="1438" w:author="Mihai Budiu" w:date="2016-04-08T12:52:00Z">
              <w:rPr>
                <w:rStyle w:val="Hyperlink"/>
                <w:noProof/>
              </w:rPr>
            </w:rPrChange>
          </w:rPr>
          <w:delText>Abstract</w:delText>
        </w:r>
        <w:r w:rsidDel="00AC1C0D">
          <w:rPr>
            <w:noProof/>
            <w:webHidden/>
          </w:rPr>
          <w:tab/>
        </w:r>
        <w:r w:rsidR="00104560" w:rsidDel="00AC1C0D">
          <w:rPr>
            <w:noProof/>
            <w:webHidden/>
          </w:rPr>
          <w:delText>1</w:delText>
        </w:r>
      </w:del>
    </w:p>
    <w:p w14:paraId="5844D2E2" w14:textId="77777777" w:rsidR="00886E98" w:rsidDel="00AC1C0D" w:rsidRDefault="00886E98">
      <w:pPr>
        <w:pStyle w:val="TOC1"/>
        <w:rPr>
          <w:del w:id="1439" w:author="Mihai Budiu" w:date="2016-04-08T12:52:00Z"/>
          <w:rFonts w:asciiTheme="minorHAnsi" w:eastAsiaTheme="minorEastAsia" w:hAnsiTheme="minorHAnsi" w:cstheme="minorBidi"/>
          <w:noProof/>
          <w:sz w:val="24"/>
        </w:rPr>
      </w:pPr>
      <w:del w:id="1440" w:author="Mihai Budiu" w:date="2016-04-08T12:52:00Z">
        <w:r w:rsidRPr="00AC1C0D" w:rsidDel="00AC1C0D">
          <w:rPr>
            <w:rPrChange w:id="1441" w:author="Mihai Budiu" w:date="2016-04-08T12:52:00Z">
              <w:rPr>
                <w:rStyle w:val="Hyperlink"/>
                <w:noProof/>
              </w:rPr>
            </w:rPrChange>
          </w:rPr>
          <w:delText>Table of Contents</w:delText>
        </w:r>
        <w:r w:rsidDel="00AC1C0D">
          <w:rPr>
            <w:noProof/>
            <w:webHidden/>
          </w:rPr>
          <w:tab/>
        </w:r>
        <w:r w:rsidR="00104560" w:rsidDel="00AC1C0D">
          <w:rPr>
            <w:noProof/>
            <w:webHidden/>
          </w:rPr>
          <w:delText>1</w:delText>
        </w:r>
      </w:del>
    </w:p>
    <w:p w14:paraId="635B19C5" w14:textId="77777777" w:rsidR="00886E98" w:rsidDel="00AC1C0D" w:rsidRDefault="00886E98">
      <w:pPr>
        <w:pStyle w:val="TOC1"/>
        <w:rPr>
          <w:del w:id="1442" w:author="Mihai Budiu" w:date="2016-04-08T12:52:00Z"/>
          <w:rFonts w:asciiTheme="minorHAnsi" w:eastAsiaTheme="minorEastAsia" w:hAnsiTheme="minorHAnsi" w:cstheme="minorBidi"/>
          <w:noProof/>
          <w:sz w:val="24"/>
        </w:rPr>
      </w:pPr>
      <w:del w:id="1443" w:author="Mihai Budiu" w:date="2016-04-08T12:52:00Z">
        <w:r w:rsidRPr="00AC1C0D" w:rsidDel="00AC1C0D">
          <w:rPr>
            <w:rPrChange w:id="1444" w:author="Mihai Budiu" w:date="2016-04-08T12:52:00Z">
              <w:rPr>
                <w:rStyle w:val="Hyperlink"/>
                <w:noProof/>
              </w:rPr>
            </w:rPrChange>
          </w:rPr>
          <w:delText>2</w:delText>
        </w:r>
        <w:r w:rsidDel="00AC1C0D">
          <w:rPr>
            <w:rFonts w:asciiTheme="minorHAnsi" w:eastAsiaTheme="minorEastAsia" w:hAnsiTheme="minorHAnsi" w:cstheme="minorBidi"/>
            <w:noProof/>
            <w:sz w:val="24"/>
          </w:rPr>
          <w:tab/>
        </w:r>
        <w:r w:rsidRPr="00AC1C0D" w:rsidDel="00AC1C0D">
          <w:rPr>
            <w:rPrChange w:id="1445" w:author="Mihai Budiu" w:date="2016-04-08T12:52:00Z">
              <w:rPr>
                <w:rStyle w:val="Hyperlink"/>
                <w:noProof/>
              </w:rPr>
            </w:rPrChange>
          </w:rPr>
          <w:delText>Overview</w:delText>
        </w:r>
        <w:r w:rsidDel="00AC1C0D">
          <w:rPr>
            <w:noProof/>
            <w:webHidden/>
          </w:rPr>
          <w:tab/>
        </w:r>
        <w:r w:rsidR="00104560" w:rsidDel="00AC1C0D">
          <w:rPr>
            <w:noProof/>
            <w:webHidden/>
          </w:rPr>
          <w:delText>4</w:delText>
        </w:r>
      </w:del>
    </w:p>
    <w:p w14:paraId="38F87A1A" w14:textId="77777777" w:rsidR="00886E98" w:rsidDel="00AC1C0D" w:rsidRDefault="00886E98">
      <w:pPr>
        <w:pStyle w:val="TOC2"/>
        <w:tabs>
          <w:tab w:val="left" w:pos="960"/>
          <w:tab w:val="right" w:leader="dot" w:pos="8630"/>
        </w:tabs>
        <w:rPr>
          <w:del w:id="1446" w:author="Mihai Budiu" w:date="2016-04-08T12:52:00Z"/>
          <w:rFonts w:asciiTheme="minorHAnsi" w:eastAsiaTheme="minorEastAsia" w:hAnsiTheme="minorHAnsi" w:cstheme="minorBidi"/>
          <w:noProof/>
          <w:sz w:val="24"/>
        </w:rPr>
      </w:pPr>
      <w:del w:id="1447" w:author="Mihai Budiu" w:date="2016-04-08T12:52:00Z">
        <w:r w:rsidRPr="00AC1C0D" w:rsidDel="00AC1C0D">
          <w:rPr>
            <w:rPrChange w:id="1448" w:author="Mihai Budiu" w:date="2016-04-08T12:52:00Z">
              <w:rPr>
                <w:rStyle w:val="Hyperlink"/>
                <w:noProof/>
              </w:rPr>
            </w:rPrChange>
          </w:rPr>
          <w:delText>2.1</w:delText>
        </w:r>
        <w:r w:rsidDel="00AC1C0D">
          <w:rPr>
            <w:rFonts w:asciiTheme="minorHAnsi" w:eastAsiaTheme="minorEastAsia" w:hAnsiTheme="minorHAnsi" w:cstheme="minorBidi"/>
            <w:noProof/>
            <w:sz w:val="24"/>
          </w:rPr>
          <w:tab/>
        </w:r>
        <w:r w:rsidRPr="00AC1C0D" w:rsidDel="00AC1C0D">
          <w:rPr>
            <w:rPrChange w:id="1449" w:author="Mihai Budiu" w:date="2016-04-08T12:52:00Z">
              <w:rPr>
                <w:rStyle w:val="Hyperlink"/>
                <w:noProof/>
              </w:rPr>
            </w:rPrChange>
          </w:rPr>
          <w:delText>P4 language evolution: versions v1.0/v1.1 and v1.2</w:delText>
        </w:r>
        <w:r w:rsidDel="00AC1C0D">
          <w:rPr>
            <w:noProof/>
            <w:webHidden/>
          </w:rPr>
          <w:tab/>
        </w:r>
        <w:r w:rsidR="00104560" w:rsidDel="00AC1C0D">
          <w:rPr>
            <w:noProof/>
            <w:webHidden/>
          </w:rPr>
          <w:delText>4</w:delText>
        </w:r>
      </w:del>
    </w:p>
    <w:p w14:paraId="2F7101A0" w14:textId="77777777" w:rsidR="00886E98" w:rsidDel="00AC1C0D" w:rsidRDefault="00886E98">
      <w:pPr>
        <w:pStyle w:val="TOC1"/>
        <w:rPr>
          <w:del w:id="1450" w:author="Mihai Budiu" w:date="2016-04-08T12:52:00Z"/>
          <w:rFonts w:asciiTheme="minorHAnsi" w:eastAsiaTheme="minorEastAsia" w:hAnsiTheme="minorHAnsi" w:cstheme="minorBidi"/>
          <w:noProof/>
          <w:sz w:val="24"/>
        </w:rPr>
      </w:pPr>
      <w:del w:id="1451" w:author="Mihai Budiu" w:date="2016-04-08T12:52:00Z">
        <w:r w:rsidRPr="00AC1C0D" w:rsidDel="00AC1C0D">
          <w:rPr>
            <w:rPrChange w:id="1452" w:author="Mihai Budiu" w:date="2016-04-08T12:52:00Z">
              <w:rPr>
                <w:rStyle w:val="Hyperlink"/>
                <w:noProof/>
              </w:rPr>
            </w:rPrChange>
          </w:rPr>
          <w:delText>3</w:delText>
        </w:r>
        <w:r w:rsidDel="00AC1C0D">
          <w:rPr>
            <w:rFonts w:asciiTheme="minorHAnsi" w:eastAsiaTheme="minorEastAsia" w:hAnsiTheme="minorHAnsi" w:cstheme="minorBidi"/>
            <w:noProof/>
            <w:sz w:val="24"/>
          </w:rPr>
          <w:tab/>
        </w:r>
        <w:r w:rsidRPr="00AC1C0D" w:rsidDel="00AC1C0D">
          <w:rPr>
            <w:rPrChange w:id="1453" w:author="Mihai Budiu" w:date="2016-04-08T12:52:00Z">
              <w:rPr>
                <w:rStyle w:val="Hyperlink"/>
                <w:noProof/>
              </w:rPr>
            </w:rPrChange>
          </w:rPr>
          <w:delText>Hardware-software interfaces and the Target Architecture Model</w:delText>
        </w:r>
        <w:r w:rsidDel="00AC1C0D">
          <w:rPr>
            <w:noProof/>
            <w:webHidden/>
          </w:rPr>
          <w:tab/>
        </w:r>
        <w:r w:rsidR="00104560" w:rsidDel="00AC1C0D">
          <w:rPr>
            <w:noProof/>
            <w:webHidden/>
          </w:rPr>
          <w:delText>4</w:delText>
        </w:r>
      </w:del>
    </w:p>
    <w:p w14:paraId="1D582A39" w14:textId="77777777" w:rsidR="00886E98" w:rsidDel="00AC1C0D" w:rsidRDefault="00886E98">
      <w:pPr>
        <w:pStyle w:val="TOC2"/>
        <w:tabs>
          <w:tab w:val="left" w:pos="960"/>
          <w:tab w:val="right" w:leader="dot" w:pos="8630"/>
        </w:tabs>
        <w:rPr>
          <w:del w:id="1454" w:author="Mihai Budiu" w:date="2016-04-08T12:52:00Z"/>
          <w:rFonts w:asciiTheme="minorHAnsi" w:eastAsiaTheme="minorEastAsia" w:hAnsiTheme="minorHAnsi" w:cstheme="minorBidi"/>
          <w:noProof/>
          <w:sz w:val="24"/>
        </w:rPr>
      </w:pPr>
      <w:del w:id="1455" w:author="Mihai Budiu" w:date="2016-04-08T12:52:00Z">
        <w:r w:rsidRPr="00AC1C0D" w:rsidDel="00AC1C0D">
          <w:rPr>
            <w:rPrChange w:id="1456" w:author="Mihai Budiu" w:date="2016-04-08T12:52:00Z">
              <w:rPr>
                <w:rStyle w:val="Hyperlink"/>
                <w:noProof/>
              </w:rPr>
            </w:rPrChange>
          </w:rPr>
          <w:delText>3.1</w:delText>
        </w:r>
        <w:r w:rsidDel="00AC1C0D">
          <w:rPr>
            <w:rFonts w:asciiTheme="minorHAnsi" w:eastAsiaTheme="minorEastAsia" w:hAnsiTheme="minorHAnsi" w:cstheme="minorBidi"/>
            <w:noProof/>
            <w:sz w:val="24"/>
          </w:rPr>
          <w:tab/>
        </w:r>
        <w:r w:rsidRPr="00AC1C0D" w:rsidDel="00AC1C0D">
          <w:rPr>
            <w:rPrChange w:id="1457" w:author="Mihai Budiu" w:date="2016-04-08T12:52:00Z">
              <w:rPr>
                <w:rStyle w:val="Hyperlink"/>
                <w:noProof/>
              </w:rPr>
            </w:rPrChange>
          </w:rPr>
          <w:delText>The target architecture model</w:delText>
        </w:r>
        <w:r w:rsidDel="00AC1C0D">
          <w:rPr>
            <w:noProof/>
            <w:webHidden/>
          </w:rPr>
          <w:tab/>
        </w:r>
        <w:r w:rsidR="00104560" w:rsidDel="00AC1C0D">
          <w:rPr>
            <w:noProof/>
            <w:webHidden/>
          </w:rPr>
          <w:delText>4</w:delText>
        </w:r>
      </w:del>
    </w:p>
    <w:p w14:paraId="5A58910A" w14:textId="77777777" w:rsidR="00886E98" w:rsidDel="00AC1C0D" w:rsidRDefault="00886E98">
      <w:pPr>
        <w:pStyle w:val="TOC2"/>
        <w:tabs>
          <w:tab w:val="left" w:pos="960"/>
          <w:tab w:val="right" w:leader="dot" w:pos="8630"/>
        </w:tabs>
        <w:rPr>
          <w:del w:id="1458" w:author="Mihai Budiu" w:date="2016-04-08T12:52:00Z"/>
          <w:rFonts w:asciiTheme="minorHAnsi" w:eastAsiaTheme="minorEastAsia" w:hAnsiTheme="minorHAnsi" w:cstheme="minorBidi"/>
          <w:noProof/>
          <w:sz w:val="24"/>
        </w:rPr>
      </w:pPr>
      <w:del w:id="1459" w:author="Mihai Budiu" w:date="2016-04-08T12:52:00Z">
        <w:r w:rsidRPr="00AC1C0D" w:rsidDel="00AC1C0D">
          <w:rPr>
            <w:rPrChange w:id="1460" w:author="Mihai Budiu" w:date="2016-04-08T12:52:00Z">
              <w:rPr>
                <w:rStyle w:val="Hyperlink"/>
                <w:noProof/>
              </w:rPr>
            </w:rPrChange>
          </w:rPr>
          <w:delText>3.2</w:delText>
        </w:r>
        <w:r w:rsidDel="00AC1C0D">
          <w:rPr>
            <w:rFonts w:asciiTheme="minorHAnsi" w:eastAsiaTheme="minorEastAsia" w:hAnsiTheme="minorHAnsi" w:cstheme="minorBidi"/>
            <w:noProof/>
            <w:sz w:val="24"/>
          </w:rPr>
          <w:tab/>
        </w:r>
        <w:r w:rsidRPr="00AC1C0D" w:rsidDel="00AC1C0D">
          <w:rPr>
            <w:rPrChange w:id="1461" w:author="Mihai Budiu" w:date="2016-04-08T12:52:00Z">
              <w:rPr>
                <w:rStyle w:val="Hyperlink"/>
                <w:noProof/>
              </w:rPr>
            </w:rPrChange>
          </w:rPr>
          <w:delText>P4 program hardware-software interfaces</w:delText>
        </w:r>
        <w:r w:rsidDel="00AC1C0D">
          <w:rPr>
            <w:noProof/>
            <w:webHidden/>
          </w:rPr>
          <w:tab/>
        </w:r>
        <w:r w:rsidR="00104560" w:rsidDel="00AC1C0D">
          <w:rPr>
            <w:noProof/>
            <w:webHidden/>
          </w:rPr>
          <w:delText>4</w:delText>
        </w:r>
      </w:del>
    </w:p>
    <w:p w14:paraId="12C11FA7" w14:textId="77777777" w:rsidR="00886E98" w:rsidDel="00AC1C0D" w:rsidRDefault="00886E98">
      <w:pPr>
        <w:pStyle w:val="TOC2"/>
        <w:tabs>
          <w:tab w:val="left" w:pos="960"/>
          <w:tab w:val="right" w:leader="dot" w:pos="8630"/>
        </w:tabs>
        <w:rPr>
          <w:del w:id="1462" w:author="Mihai Budiu" w:date="2016-04-08T12:52:00Z"/>
          <w:rFonts w:asciiTheme="minorHAnsi" w:eastAsiaTheme="minorEastAsia" w:hAnsiTheme="minorHAnsi" w:cstheme="minorBidi"/>
          <w:noProof/>
          <w:sz w:val="24"/>
        </w:rPr>
      </w:pPr>
      <w:del w:id="1463" w:author="Mihai Budiu" w:date="2016-04-08T12:52:00Z">
        <w:r w:rsidRPr="00AC1C0D" w:rsidDel="00AC1C0D">
          <w:rPr>
            <w:rPrChange w:id="1464" w:author="Mihai Budiu" w:date="2016-04-08T12:52:00Z">
              <w:rPr>
                <w:rStyle w:val="Hyperlink"/>
                <w:noProof/>
              </w:rPr>
            </w:rPrChange>
          </w:rPr>
          <w:delText>3.3</w:delText>
        </w:r>
        <w:r w:rsidDel="00AC1C0D">
          <w:rPr>
            <w:rFonts w:asciiTheme="minorHAnsi" w:eastAsiaTheme="minorEastAsia" w:hAnsiTheme="minorHAnsi" w:cstheme="minorBidi"/>
            <w:noProof/>
            <w:sz w:val="24"/>
          </w:rPr>
          <w:tab/>
        </w:r>
        <w:r w:rsidRPr="00AC1C0D" w:rsidDel="00AC1C0D">
          <w:rPr>
            <w:rPrChange w:id="1465" w:author="Mihai Budiu" w:date="2016-04-08T12:52:00Z">
              <w:rPr>
                <w:rStyle w:val="Hyperlink"/>
                <w:noProof/>
              </w:rPr>
            </w:rPrChange>
          </w:rPr>
          <w:delText>External fixed-functionality units</w:delText>
        </w:r>
        <w:r w:rsidDel="00AC1C0D">
          <w:rPr>
            <w:noProof/>
            <w:webHidden/>
          </w:rPr>
          <w:tab/>
        </w:r>
        <w:r w:rsidR="00104560" w:rsidDel="00AC1C0D">
          <w:rPr>
            <w:noProof/>
            <w:webHidden/>
          </w:rPr>
          <w:delText>4</w:delText>
        </w:r>
      </w:del>
    </w:p>
    <w:p w14:paraId="15E7F62E" w14:textId="77777777" w:rsidR="00886E98" w:rsidDel="00AC1C0D" w:rsidRDefault="00886E98">
      <w:pPr>
        <w:pStyle w:val="TOC1"/>
        <w:rPr>
          <w:del w:id="1466" w:author="Mihai Budiu" w:date="2016-04-08T12:52:00Z"/>
          <w:rFonts w:asciiTheme="minorHAnsi" w:eastAsiaTheme="minorEastAsia" w:hAnsiTheme="minorHAnsi" w:cstheme="minorBidi"/>
          <w:noProof/>
          <w:sz w:val="24"/>
        </w:rPr>
      </w:pPr>
      <w:del w:id="1467" w:author="Mihai Budiu" w:date="2016-04-08T12:52:00Z">
        <w:r w:rsidRPr="00AC1C0D" w:rsidDel="00AC1C0D">
          <w:rPr>
            <w:rPrChange w:id="1468" w:author="Mihai Budiu" w:date="2016-04-08T12:52:00Z">
              <w:rPr>
                <w:rStyle w:val="Hyperlink"/>
                <w:noProof/>
              </w:rPr>
            </w:rPrChange>
          </w:rPr>
          <w:delText>4</w:delText>
        </w:r>
        <w:r w:rsidDel="00AC1C0D">
          <w:rPr>
            <w:rFonts w:asciiTheme="minorHAnsi" w:eastAsiaTheme="minorEastAsia" w:hAnsiTheme="minorHAnsi" w:cstheme="minorBidi"/>
            <w:noProof/>
            <w:sz w:val="24"/>
          </w:rPr>
          <w:tab/>
        </w:r>
        <w:r w:rsidRPr="00AC1C0D" w:rsidDel="00AC1C0D">
          <w:rPr>
            <w:rPrChange w:id="1469" w:author="Mihai Budiu" w:date="2016-04-08T12:52:00Z">
              <w:rPr>
                <w:rStyle w:val="Hyperlink"/>
                <w:noProof/>
              </w:rPr>
            </w:rPrChange>
          </w:rPr>
          <w:delText>An example: programming a simple switch</w:delText>
        </w:r>
        <w:r w:rsidDel="00AC1C0D">
          <w:rPr>
            <w:noProof/>
            <w:webHidden/>
          </w:rPr>
          <w:tab/>
        </w:r>
        <w:r w:rsidR="00104560" w:rsidDel="00AC1C0D">
          <w:rPr>
            <w:noProof/>
            <w:webHidden/>
          </w:rPr>
          <w:delText>4</w:delText>
        </w:r>
      </w:del>
    </w:p>
    <w:p w14:paraId="7EDBF223" w14:textId="77777777" w:rsidR="00886E98" w:rsidDel="00AC1C0D" w:rsidRDefault="00886E98">
      <w:pPr>
        <w:pStyle w:val="TOC2"/>
        <w:tabs>
          <w:tab w:val="left" w:pos="960"/>
          <w:tab w:val="right" w:leader="dot" w:pos="8630"/>
        </w:tabs>
        <w:rPr>
          <w:del w:id="1470" w:author="Mihai Budiu" w:date="2016-04-08T12:52:00Z"/>
          <w:rFonts w:asciiTheme="minorHAnsi" w:eastAsiaTheme="minorEastAsia" w:hAnsiTheme="minorHAnsi" w:cstheme="minorBidi"/>
          <w:noProof/>
          <w:sz w:val="24"/>
        </w:rPr>
      </w:pPr>
      <w:del w:id="1471" w:author="Mihai Budiu" w:date="2016-04-08T12:52:00Z">
        <w:r w:rsidRPr="00AC1C0D" w:rsidDel="00AC1C0D">
          <w:rPr>
            <w:rPrChange w:id="1472" w:author="Mihai Budiu" w:date="2016-04-08T12:52:00Z">
              <w:rPr>
                <w:rStyle w:val="Hyperlink"/>
                <w:noProof/>
              </w:rPr>
            </w:rPrChange>
          </w:rPr>
          <w:delText>4.1</w:delText>
        </w:r>
        <w:r w:rsidDel="00AC1C0D">
          <w:rPr>
            <w:rFonts w:asciiTheme="minorHAnsi" w:eastAsiaTheme="minorEastAsia" w:hAnsiTheme="minorHAnsi" w:cstheme="minorBidi"/>
            <w:noProof/>
            <w:sz w:val="24"/>
          </w:rPr>
          <w:tab/>
        </w:r>
        <w:r w:rsidRPr="00AC1C0D" w:rsidDel="00AC1C0D">
          <w:rPr>
            <w:rPrChange w:id="1473" w:author="Mihai Budiu" w:date="2016-04-08T12:52:00Z">
              <w:rPr>
                <w:rStyle w:val="Hyperlink"/>
                <w:noProof/>
              </w:rPr>
            </w:rPrChange>
          </w:rPr>
          <w:delText>Simple Switch architecture declaration</w:delText>
        </w:r>
        <w:r w:rsidDel="00AC1C0D">
          <w:rPr>
            <w:noProof/>
            <w:webHidden/>
          </w:rPr>
          <w:tab/>
        </w:r>
        <w:r w:rsidR="00104560" w:rsidDel="00AC1C0D">
          <w:rPr>
            <w:noProof/>
            <w:webHidden/>
          </w:rPr>
          <w:delText>4</w:delText>
        </w:r>
      </w:del>
    </w:p>
    <w:p w14:paraId="56E52818" w14:textId="77777777" w:rsidR="00886E98" w:rsidDel="00AC1C0D" w:rsidRDefault="00886E98">
      <w:pPr>
        <w:pStyle w:val="TOC2"/>
        <w:tabs>
          <w:tab w:val="left" w:pos="960"/>
          <w:tab w:val="right" w:leader="dot" w:pos="8630"/>
        </w:tabs>
        <w:rPr>
          <w:del w:id="1474" w:author="Mihai Budiu" w:date="2016-04-08T12:52:00Z"/>
          <w:rFonts w:asciiTheme="minorHAnsi" w:eastAsiaTheme="minorEastAsia" w:hAnsiTheme="minorHAnsi" w:cstheme="minorBidi"/>
          <w:noProof/>
          <w:sz w:val="24"/>
        </w:rPr>
      </w:pPr>
      <w:del w:id="1475" w:author="Mihai Budiu" w:date="2016-04-08T12:52:00Z">
        <w:r w:rsidRPr="00AC1C0D" w:rsidDel="00AC1C0D">
          <w:rPr>
            <w:rPrChange w:id="1476" w:author="Mihai Budiu" w:date="2016-04-08T12:52:00Z">
              <w:rPr>
                <w:rStyle w:val="Hyperlink"/>
                <w:noProof/>
              </w:rPr>
            </w:rPrChange>
          </w:rPr>
          <w:delText>4.2</w:delText>
        </w:r>
        <w:r w:rsidDel="00AC1C0D">
          <w:rPr>
            <w:rFonts w:asciiTheme="minorHAnsi" w:eastAsiaTheme="minorEastAsia" w:hAnsiTheme="minorHAnsi" w:cstheme="minorBidi"/>
            <w:noProof/>
            <w:sz w:val="24"/>
          </w:rPr>
          <w:tab/>
        </w:r>
        <w:r w:rsidRPr="00AC1C0D" w:rsidDel="00AC1C0D">
          <w:rPr>
            <w:rPrChange w:id="1477" w:author="Mihai Budiu" w:date="2016-04-08T12:52:00Z">
              <w:rPr>
                <w:rStyle w:val="Hyperlink"/>
                <w:noProof/>
              </w:rPr>
            </w:rPrChange>
          </w:rPr>
          <w:delText>Simple switch data plane architecture description</w:delText>
        </w:r>
        <w:r w:rsidDel="00AC1C0D">
          <w:rPr>
            <w:noProof/>
            <w:webHidden/>
          </w:rPr>
          <w:tab/>
        </w:r>
        <w:r w:rsidR="00104560" w:rsidDel="00AC1C0D">
          <w:rPr>
            <w:noProof/>
            <w:webHidden/>
          </w:rPr>
          <w:delText>4</w:delText>
        </w:r>
      </w:del>
    </w:p>
    <w:p w14:paraId="303FF278" w14:textId="77777777" w:rsidR="00886E98" w:rsidDel="00AC1C0D" w:rsidRDefault="00886E98">
      <w:pPr>
        <w:pStyle w:val="TOC3"/>
        <w:tabs>
          <w:tab w:val="left" w:pos="1200"/>
          <w:tab w:val="right" w:leader="dot" w:pos="8630"/>
        </w:tabs>
        <w:rPr>
          <w:del w:id="1478" w:author="Mihai Budiu" w:date="2016-04-08T12:52:00Z"/>
          <w:rFonts w:asciiTheme="minorHAnsi" w:eastAsiaTheme="minorEastAsia" w:hAnsiTheme="minorHAnsi" w:cstheme="minorBidi"/>
          <w:noProof/>
          <w:sz w:val="24"/>
        </w:rPr>
      </w:pPr>
      <w:del w:id="1479" w:author="Mihai Budiu" w:date="2016-04-08T12:52:00Z">
        <w:r w:rsidRPr="00AC1C0D" w:rsidDel="00AC1C0D">
          <w:rPr>
            <w:rPrChange w:id="1480" w:author="Mihai Budiu" w:date="2016-04-08T12:52:00Z">
              <w:rPr>
                <w:rStyle w:val="Hyperlink"/>
                <w:noProof/>
              </w:rPr>
            </w:rPrChange>
          </w:rPr>
          <w:delText>4.2.1</w:delText>
        </w:r>
        <w:r w:rsidDel="00AC1C0D">
          <w:rPr>
            <w:rFonts w:asciiTheme="minorHAnsi" w:eastAsiaTheme="minorEastAsia" w:hAnsiTheme="minorHAnsi" w:cstheme="minorBidi"/>
            <w:noProof/>
            <w:sz w:val="24"/>
          </w:rPr>
          <w:tab/>
        </w:r>
        <w:r w:rsidRPr="00AC1C0D" w:rsidDel="00AC1C0D">
          <w:rPr>
            <w:rPrChange w:id="1481" w:author="Mihai Budiu" w:date="2016-04-08T12:52:00Z">
              <w:rPr>
                <w:rStyle w:val="Hyperlink"/>
                <w:noProof/>
              </w:rPr>
            </w:rPrChange>
          </w:rPr>
          <w:delText>The arbiter block</w:delText>
        </w:r>
        <w:r w:rsidDel="00AC1C0D">
          <w:rPr>
            <w:noProof/>
            <w:webHidden/>
          </w:rPr>
          <w:tab/>
        </w:r>
        <w:r w:rsidR="00104560" w:rsidDel="00AC1C0D">
          <w:rPr>
            <w:noProof/>
            <w:webHidden/>
          </w:rPr>
          <w:delText>4</w:delText>
        </w:r>
      </w:del>
    </w:p>
    <w:p w14:paraId="20459F97" w14:textId="77777777" w:rsidR="00886E98" w:rsidDel="00AC1C0D" w:rsidRDefault="00886E98">
      <w:pPr>
        <w:pStyle w:val="TOC3"/>
        <w:tabs>
          <w:tab w:val="left" w:pos="1200"/>
          <w:tab w:val="right" w:leader="dot" w:pos="8630"/>
        </w:tabs>
        <w:rPr>
          <w:del w:id="1482" w:author="Mihai Budiu" w:date="2016-04-08T12:52:00Z"/>
          <w:rFonts w:asciiTheme="minorHAnsi" w:eastAsiaTheme="minorEastAsia" w:hAnsiTheme="minorHAnsi" w:cstheme="minorBidi"/>
          <w:noProof/>
          <w:sz w:val="24"/>
        </w:rPr>
      </w:pPr>
      <w:del w:id="1483" w:author="Mihai Budiu" w:date="2016-04-08T12:52:00Z">
        <w:r w:rsidRPr="00AC1C0D" w:rsidDel="00AC1C0D">
          <w:rPr>
            <w:rPrChange w:id="1484" w:author="Mihai Budiu" w:date="2016-04-08T12:52:00Z">
              <w:rPr>
                <w:rStyle w:val="Hyperlink"/>
                <w:noProof/>
              </w:rPr>
            </w:rPrChange>
          </w:rPr>
          <w:delText>4.2.2</w:delText>
        </w:r>
        <w:r w:rsidDel="00AC1C0D">
          <w:rPr>
            <w:rFonts w:asciiTheme="minorHAnsi" w:eastAsiaTheme="minorEastAsia" w:hAnsiTheme="minorHAnsi" w:cstheme="minorBidi"/>
            <w:noProof/>
            <w:sz w:val="24"/>
          </w:rPr>
          <w:tab/>
        </w:r>
        <w:r w:rsidRPr="00AC1C0D" w:rsidDel="00AC1C0D">
          <w:rPr>
            <w:rPrChange w:id="1485" w:author="Mihai Budiu" w:date="2016-04-08T12:52:00Z">
              <w:rPr>
                <w:rStyle w:val="Hyperlink"/>
                <w:noProof/>
              </w:rPr>
            </w:rPrChange>
          </w:rPr>
          <w:delText>The demux block</w:delText>
        </w:r>
        <w:r w:rsidDel="00AC1C0D">
          <w:rPr>
            <w:noProof/>
            <w:webHidden/>
          </w:rPr>
          <w:tab/>
        </w:r>
        <w:r w:rsidR="00104560" w:rsidDel="00AC1C0D">
          <w:rPr>
            <w:noProof/>
            <w:webHidden/>
          </w:rPr>
          <w:delText>4</w:delText>
        </w:r>
      </w:del>
    </w:p>
    <w:p w14:paraId="2A082DF6" w14:textId="77777777" w:rsidR="00886E98" w:rsidDel="00AC1C0D" w:rsidRDefault="00886E98">
      <w:pPr>
        <w:pStyle w:val="TOC2"/>
        <w:tabs>
          <w:tab w:val="left" w:pos="960"/>
          <w:tab w:val="right" w:leader="dot" w:pos="8630"/>
        </w:tabs>
        <w:rPr>
          <w:del w:id="1486" w:author="Mihai Budiu" w:date="2016-04-08T12:52:00Z"/>
          <w:rFonts w:asciiTheme="minorHAnsi" w:eastAsiaTheme="minorEastAsia" w:hAnsiTheme="minorHAnsi" w:cstheme="minorBidi"/>
          <w:noProof/>
          <w:sz w:val="24"/>
        </w:rPr>
      </w:pPr>
      <w:del w:id="1487" w:author="Mihai Budiu" w:date="2016-04-08T12:52:00Z">
        <w:r w:rsidRPr="00AC1C0D" w:rsidDel="00AC1C0D">
          <w:rPr>
            <w:rPrChange w:id="1488" w:author="Mihai Budiu" w:date="2016-04-08T12:52:00Z">
              <w:rPr>
                <w:rStyle w:val="Hyperlink"/>
                <w:noProof/>
              </w:rPr>
            </w:rPrChange>
          </w:rPr>
          <w:delText>4.3</w:delText>
        </w:r>
        <w:r w:rsidDel="00AC1C0D">
          <w:rPr>
            <w:rFonts w:asciiTheme="minorHAnsi" w:eastAsiaTheme="minorEastAsia" w:hAnsiTheme="minorHAnsi" w:cstheme="minorBidi"/>
            <w:noProof/>
            <w:sz w:val="24"/>
          </w:rPr>
          <w:tab/>
        </w:r>
        <w:r w:rsidRPr="00AC1C0D" w:rsidDel="00AC1C0D">
          <w:rPr>
            <w:rPrChange w:id="1489" w:author="Mihai Budiu" w:date="2016-04-08T12:52:00Z">
              <w:rPr>
                <w:rStyle w:val="Hyperlink"/>
                <w:noProof/>
              </w:rPr>
            </w:rPrChange>
          </w:rPr>
          <w:delText>A complete program for the Simple Switch</w:delText>
        </w:r>
        <w:r w:rsidDel="00AC1C0D">
          <w:rPr>
            <w:noProof/>
            <w:webHidden/>
          </w:rPr>
          <w:tab/>
        </w:r>
        <w:r w:rsidR="00104560" w:rsidDel="00AC1C0D">
          <w:rPr>
            <w:noProof/>
            <w:webHidden/>
          </w:rPr>
          <w:delText>4</w:delText>
        </w:r>
      </w:del>
    </w:p>
    <w:p w14:paraId="16D8027F" w14:textId="77777777" w:rsidR="00886E98" w:rsidDel="00AC1C0D" w:rsidRDefault="00886E98">
      <w:pPr>
        <w:pStyle w:val="TOC1"/>
        <w:rPr>
          <w:del w:id="1490" w:author="Mihai Budiu" w:date="2016-04-08T12:52:00Z"/>
          <w:rFonts w:asciiTheme="minorHAnsi" w:eastAsiaTheme="minorEastAsia" w:hAnsiTheme="minorHAnsi" w:cstheme="minorBidi"/>
          <w:noProof/>
          <w:sz w:val="24"/>
        </w:rPr>
      </w:pPr>
      <w:del w:id="1491" w:author="Mihai Budiu" w:date="2016-04-08T12:52:00Z">
        <w:r w:rsidRPr="00AC1C0D" w:rsidDel="00AC1C0D">
          <w:rPr>
            <w:rPrChange w:id="1492" w:author="Mihai Budiu" w:date="2016-04-08T12:52:00Z">
              <w:rPr>
                <w:rStyle w:val="Hyperlink"/>
                <w:noProof/>
              </w:rPr>
            </w:rPrChange>
          </w:rPr>
          <w:delText>5</w:delText>
        </w:r>
        <w:r w:rsidDel="00AC1C0D">
          <w:rPr>
            <w:rFonts w:asciiTheme="minorHAnsi" w:eastAsiaTheme="minorEastAsia" w:hAnsiTheme="minorHAnsi" w:cstheme="minorBidi"/>
            <w:noProof/>
            <w:sz w:val="24"/>
          </w:rPr>
          <w:tab/>
        </w:r>
        <w:r w:rsidRPr="00AC1C0D" w:rsidDel="00AC1C0D">
          <w:rPr>
            <w:rPrChange w:id="1493" w:author="Mihai Budiu" w:date="2016-04-08T12:52:00Z">
              <w:rPr>
                <w:rStyle w:val="Hyperlink"/>
                <w:noProof/>
              </w:rPr>
            </w:rPrChange>
          </w:rPr>
          <w:delText>P4 Language definition</w:delText>
        </w:r>
        <w:r w:rsidDel="00AC1C0D">
          <w:rPr>
            <w:noProof/>
            <w:webHidden/>
          </w:rPr>
          <w:tab/>
        </w:r>
        <w:r w:rsidR="00104560" w:rsidDel="00AC1C0D">
          <w:rPr>
            <w:noProof/>
            <w:webHidden/>
          </w:rPr>
          <w:delText>4</w:delText>
        </w:r>
      </w:del>
    </w:p>
    <w:p w14:paraId="77E48A97" w14:textId="77777777" w:rsidR="00886E98" w:rsidDel="00AC1C0D" w:rsidRDefault="00886E98">
      <w:pPr>
        <w:pStyle w:val="TOC2"/>
        <w:tabs>
          <w:tab w:val="left" w:pos="960"/>
          <w:tab w:val="right" w:leader="dot" w:pos="8630"/>
        </w:tabs>
        <w:rPr>
          <w:del w:id="1494" w:author="Mihai Budiu" w:date="2016-04-08T12:52:00Z"/>
          <w:rFonts w:asciiTheme="minorHAnsi" w:eastAsiaTheme="minorEastAsia" w:hAnsiTheme="minorHAnsi" w:cstheme="minorBidi"/>
          <w:noProof/>
          <w:sz w:val="24"/>
        </w:rPr>
      </w:pPr>
      <w:del w:id="1495" w:author="Mihai Budiu" w:date="2016-04-08T12:52:00Z">
        <w:r w:rsidRPr="00AC1C0D" w:rsidDel="00AC1C0D">
          <w:rPr>
            <w:rPrChange w:id="1496" w:author="Mihai Budiu" w:date="2016-04-08T12:52:00Z">
              <w:rPr>
                <w:rStyle w:val="Hyperlink"/>
                <w:noProof/>
              </w:rPr>
            </w:rPrChange>
          </w:rPr>
          <w:delText>5.1</w:delText>
        </w:r>
        <w:r w:rsidDel="00AC1C0D">
          <w:rPr>
            <w:rFonts w:asciiTheme="minorHAnsi" w:eastAsiaTheme="minorEastAsia" w:hAnsiTheme="minorHAnsi" w:cstheme="minorBidi"/>
            <w:noProof/>
            <w:sz w:val="24"/>
          </w:rPr>
          <w:tab/>
        </w:r>
        <w:r w:rsidRPr="00AC1C0D" w:rsidDel="00AC1C0D">
          <w:rPr>
            <w:rPrChange w:id="1497" w:author="Mihai Budiu" w:date="2016-04-08T12:52:00Z">
              <w:rPr>
                <w:rStyle w:val="Hyperlink"/>
                <w:noProof/>
              </w:rPr>
            </w:rPrChange>
          </w:rPr>
          <w:delText>Syntax and semantics</w:delText>
        </w:r>
        <w:r w:rsidDel="00AC1C0D">
          <w:rPr>
            <w:noProof/>
            <w:webHidden/>
          </w:rPr>
          <w:tab/>
        </w:r>
        <w:r w:rsidR="00104560" w:rsidDel="00AC1C0D">
          <w:rPr>
            <w:noProof/>
            <w:webHidden/>
          </w:rPr>
          <w:delText>4</w:delText>
        </w:r>
      </w:del>
    </w:p>
    <w:p w14:paraId="15A5B580" w14:textId="77777777" w:rsidR="00886E98" w:rsidDel="00AC1C0D" w:rsidRDefault="00886E98">
      <w:pPr>
        <w:pStyle w:val="TOC3"/>
        <w:tabs>
          <w:tab w:val="left" w:pos="1200"/>
          <w:tab w:val="right" w:leader="dot" w:pos="8630"/>
        </w:tabs>
        <w:rPr>
          <w:del w:id="1498" w:author="Mihai Budiu" w:date="2016-04-08T12:52:00Z"/>
          <w:rFonts w:asciiTheme="minorHAnsi" w:eastAsiaTheme="minorEastAsia" w:hAnsiTheme="minorHAnsi" w:cstheme="minorBidi"/>
          <w:noProof/>
          <w:sz w:val="24"/>
        </w:rPr>
      </w:pPr>
      <w:del w:id="1499" w:author="Mihai Budiu" w:date="2016-04-08T12:52:00Z">
        <w:r w:rsidRPr="00AC1C0D" w:rsidDel="00AC1C0D">
          <w:rPr>
            <w:rPrChange w:id="1500" w:author="Mihai Budiu" w:date="2016-04-08T12:52:00Z">
              <w:rPr>
                <w:rStyle w:val="Hyperlink"/>
                <w:noProof/>
              </w:rPr>
            </w:rPrChange>
          </w:rPr>
          <w:delText>5.1.1</w:delText>
        </w:r>
        <w:r w:rsidDel="00AC1C0D">
          <w:rPr>
            <w:rFonts w:asciiTheme="minorHAnsi" w:eastAsiaTheme="minorEastAsia" w:hAnsiTheme="minorHAnsi" w:cstheme="minorBidi"/>
            <w:noProof/>
            <w:sz w:val="24"/>
          </w:rPr>
          <w:tab/>
        </w:r>
        <w:r w:rsidRPr="00AC1C0D" w:rsidDel="00AC1C0D">
          <w:rPr>
            <w:rPrChange w:id="1501" w:author="Mihai Budiu" w:date="2016-04-08T12:52:00Z">
              <w:rPr>
                <w:rStyle w:val="Hyperlink"/>
                <w:noProof/>
              </w:rPr>
            </w:rPrChange>
          </w:rPr>
          <w:delText>Grammar</w:delText>
        </w:r>
        <w:r w:rsidDel="00AC1C0D">
          <w:rPr>
            <w:noProof/>
            <w:webHidden/>
          </w:rPr>
          <w:tab/>
        </w:r>
        <w:r w:rsidR="00104560" w:rsidDel="00AC1C0D">
          <w:rPr>
            <w:noProof/>
            <w:webHidden/>
          </w:rPr>
          <w:delText>4</w:delText>
        </w:r>
      </w:del>
    </w:p>
    <w:p w14:paraId="11309FAF" w14:textId="77777777" w:rsidR="00886E98" w:rsidDel="00AC1C0D" w:rsidRDefault="00886E98">
      <w:pPr>
        <w:pStyle w:val="TOC3"/>
        <w:tabs>
          <w:tab w:val="left" w:pos="1200"/>
          <w:tab w:val="right" w:leader="dot" w:pos="8630"/>
        </w:tabs>
        <w:rPr>
          <w:del w:id="1502" w:author="Mihai Budiu" w:date="2016-04-08T12:52:00Z"/>
          <w:rFonts w:asciiTheme="minorHAnsi" w:eastAsiaTheme="minorEastAsia" w:hAnsiTheme="minorHAnsi" w:cstheme="minorBidi"/>
          <w:noProof/>
          <w:sz w:val="24"/>
        </w:rPr>
      </w:pPr>
      <w:del w:id="1503" w:author="Mihai Budiu" w:date="2016-04-08T12:52:00Z">
        <w:r w:rsidRPr="00AC1C0D" w:rsidDel="00AC1C0D">
          <w:rPr>
            <w:rPrChange w:id="1504" w:author="Mihai Budiu" w:date="2016-04-08T12:52:00Z">
              <w:rPr>
                <w:rStyle w:val="Hyperlink"/>
                <w:noProof/>
              </w:rPr>
            </w:rPrChange>
          </w:rPr>
          <w:delText>5.1.2</w:delText>
        </w:r>
        <w:r w:rsidDel="00AC1C0D">
          <w:rPr>
            <w:rFonts w:asciiTheme="minorHAnsi" w:eastAsiaTheme="minorEastAsia" w:hAnsiTheme="minorHAnsi" w:cstheme="minorBidi"/>
            <w:noProof/>
            <w:sz w:val="24"/>
          </w:rPr>
          <w:tab/>
        </w:r>
        <w:r w:rsidRPr="00AC1C0D" w:rsidDel="00AC1C0D">
          <w:rPr>
            <w:rPrChange w:id="1505" w:author="Mihai Budiu" w:date="2016-04-08T12:52:00Z">
              <w:rPr>
                <w:rStyle w:val="Hyperlink"/>
                <w:noProof/>
              </w:rPr>
            </w:rPrChange>
          </w:rPr>
          <w:delText>Semantics and the P4 abstract machines</w:delText>
        </w:r>
        <w:r w:rsidDel="00AC1C0D">
          <w:rPr>
            <w:noProof/>
            <w:webHidden/>
          </w:rPr>
          <w:tab/>
        </w:r>
        <w:r w:rsidR="00104560" w:rsidDel="00AC1C0D">
          <w:rPr>
            <w:noProof/>
            <w:webHidden/>
          </w:rPr>
          <w:delText>4</w:delText>
        </w:r>
      </w:del>
    </w:p>
    <w:p w14:paraId="116AA830" w14:textId="77777777" w:rsidR="00886E98" w:rsidDel="00AC1C0D" w:rsidRDefault="00886E98">
      <w:pPr>
        <w:pStyle w:val="TOC2"/>
        <w:tabs>
          <w:tab w:val="left" w:pos="960"/>
          <w:tab w:val="right" w:leader="dot" w:pos="8630"/>
        </w:tabs>
        <w:rPr>
          <w:del w:id="1506" w:author="Mihai Budiu" w:date="2016-04-08T12:52:00Z"/>
          <w:rFonts w:asciiTheme="minorHAnsi" w:eastAsiaTheme="minorEastAsia" w:hAnsiTheme="minorHAnsi" w:cstheme="minorBidi"/>
          <w:noProof/>
          <w:sz w:val="24"/>
        </w:rPr>
      </w:pPr>
      <w:del w:id="1507" w:author="Mihai Budiu" w:date="2016-04-08T12:52:00Z">
        <w:r w:rsidRPr="00AC1C0D" w:rsidDel="00AC1C0D">
          <w:rPr>
            <w:rPrChange w:id="1508" w:author="Mihai Budiu" w:date="2016-04-08T12:52:00Z">
              <w:rPr>
                <w:rStyle w:val="Hyperlink"/>
                <w:noProof/>
              </w:rPr>
            </w:rPrChange>
          </w:rPr>
          <w:delText>5.2</w:delText>
        </w:r>
        <w:r w:rsidDel="00AC1C0D">
          <w:rPr>
            <w:rFonts w:asciiTheme="minorHAnsi" w:eastAsiaTheme="minorEastAsia" w:hAnsiTheme="minorHAnsi" w:cstheme="minorBidi"/>
            <w:noProof/>
            <w:sz w:val="24"/>
          </w:rPr>
          <w:tab/>
        </w:r>
        <w:r w:rsidRPr="00AC1C0D" w:rsidDel="00AC1C0D">
          <w:rPr>
            <w:rPrChange w:id="1509" w:author="Mihai Budiu" w:date="2016-04-08T12:52:00Z">
              <w:rPr>
                <w:rStyle w:val="Hyperlink"/>
                <w:noProof/>
              </w:rPr>
            </w:rPrChange>
          </w:rPr>
          <w:delText>Preprocessing</w:delText>
        </w:r>
        <w:r w:rsidDel="00AC1C0D">
          <w:rPr>
            <w:noProof/>
            <w:webHidden/>
          </w:rPr>
          <w:tab/>
        </w:r>
        <w:r w:rsidR="00104560" w:rsidDel="00AC1C0D">
          <w:rPr>
            <w:noProof/>
            <w:webHidden/>
          </w:rPr>
          <w:delText>4</w:delText>
        </w:r>
      </w:del>
    </w:p>
    <w:p w14:paraId="43C2E1F9" w14:textId="77777777" w:rsidR="00886E98" w:rsidDel="00AC1C0D" w:rsidRDefault="00886E98">
      <w:pPr>
        <w:pStyle w:val="TOC3"/>
        <w:tabs>
          <w:tab w:val="left" w:pos="1200"/>
          <w:tab w:val="right" w:leader="dot" w:pos="8630"/>
        </w:tabs>
        <w:rPr>
          <w:del w:id="1510" w:author="Mihai Budiu" w:date="2016-04-08T12:52:00Z"/>
          <w:rFonts w:asciiTheme="minorHAnsi" w:eastAsiaTheme="minorEastAsia" w:hAnsiTheme="minorHAnsi" w:cstheme="minorBidi"/>
          <w:noProof/>
          <w:sz w:val="24"/>
        </w:rPr>
      </w:pPr>
      <w:del w:id="1511" w:author="Mihai Budiu" w:date="2016-04-08T12:52:00Z">
        <w:r w:rsidRPr="00AC1C0D" w:rsidDel="00AC1C0D">
          <w:rPr>
            <w:rPrChange w:id="1512" w:author="Mihai Budiu" w:date="2016-04-08T12:52:00Z">
              <w:rPr>
                <w:rStyle w:val="Hyperlink"/>
                <w:noProof/>
              </w:rPr>
            </w:rPrChange>
          </w:rPr>
          <w:delText>5.2.1</w:delText>
        </w:r>
        <w:r w:rsidDel="00AC1C0D">
          <w:rPr>
            <w:rFonts w:asciiTheme="minorHAnsi" w:eastAsiaTheme="minorEastAsia" w:hAnsiTheme="minorHAnsi" w:cstheme="minorBidi"/>
            <w:noProof/>
            <w:sz w:val="24"/>
          </w:rPr>
          <w:tab/>
        </w:r>
        <w:r w:rsidRPr="00AC1C0D" w:rsidDel="00AC1C0D">
          <w:rPr>
            <w:rPrChange w:id="1513" w:author="Mihai Budiu" w:date="2016-04-08T12:52:00Z">
              <w:rPr>
                <w:rStyle w:val="Hyperlink"/>
                <w:noProof/>
              </w:rPr>
            </w:rPrChange>
          </w:rPr>
          <w:delText>P4 core library</w:delText>
        </w:r>
        <w:r w:rsidDel="00AC1C0D">
          <w:rPr>
            <w:noProof/>
            <w:webHidden/>
          </w:rPr>
          <w:tab/>
        </w:r>
        <w:r w:rsidR="00104560" w:rsidDel="00AC1C0D">
          <w:rPr>
            <w:noProof/>
            <w:webHidden/>
          </w:rPr>
          <w:delText>4</w:delText>
        </w:r>
      </w:del>
    </w:p>
    <w:p w14:paraId="2663F190" w14:textId="77777777" w:rsidR="00886E98" w:rsidDel="00AC1C0D" w:rsidRDefault="00886E98">
      <w:pPr>
        <w:pStyle w:val="TOC2"/>
        <w:tabs>
          <w:tab w:val="left" w:pos="960"/>
          <w:tab w:val="right" w:leader="dot" w:pos="8630"/>
        </w:tabs>
        <w:rPr>
          <w:del w:id="1514" w:author="Mihai Budiu" w:date="2016-04-08T12:52:00Z"/>
          <w:rFonts w:asciiTheme="minorHAnsi" w:eastAsiaTheme="minorEastAsia" w:hAnsiTheme="minorHAnsi" w:cstheme="minorBidi"/>
          <w:noProof/>
          <w:sz w:val="24"/>
        </w:rPr>
      </w:pPr>
      <w:del w:id="1515" w:author="Mihai Budiu" w:date="2016-04-08T12:52:00Z">
        <w:r w:rsidRPr="00AC1C0D" w:rsidDel="00AC1C0D">
          <w:rPr>
            <w:rPrChange w:id="1516" w:author="Mihai Budiu" w:date="2016-04-08T12:52:00Z">
              <w:rPr>
                <w:rStyle w:val="Hyperlink"/>
                <w:noProof/>
              </w:rPr>
            </w:rPrChange>
          </w:rPr>
          <w:delText>5.3</w:delText>
        </w:r>
        <w:r w:rsidDel="00AC1C0D">
          <w:rPr>
            <w:rFonts w:asciiTheme="minorHAnsi" w:eastAsiaTheme="minorEastAsia" w:hAnsiTheme="minorHAnsi" w:cstheme="minorBidi"/>
            <w:noProof/>
            <w:sz w:val="24"/>
          </w:rPr>
          <w:tab/>
        </w:r>
        <w:r w:rsidRPr="00AC1C0D" w:rsidDel="00AC1C0D">
          <w:rPr>
            <w:rPrChange w:id="1517" w:author="Mihai Budiu" w:date="2016-04-08T12:52:00Z">
              <w:rPr>
                <w:rStyle w:val="Hyperlink"/>
                <w:noProof/>
              </w:rPr>
            </w:rPrChange>
          </w:rPr>
          <w:delText>Lexical constructs</w:delText>
        </w:r>
        <w:r w:rsidDel="00AC1C0D">
          <w:rPr>
            <w:noProof/>
            <w:webHidden/>
          </w:rPr>
          <w:tab/>
        </w:r>
        <w:r w:rsidR="00104560" w:rsidDel="00AC1C0D">
          <w:rPr>
            <w:noProof/>
            <w:webHidden/>
          </w:rPr>
          <w:delText>4</w:delText>
        </w:r>
      </w:del>
    </w:p>
    <w:p w14:paraId="6336EE90" w14:textId="77777777" w:rsidR="00886E98" w:rsidDel="00AC1C0D" w:rsidRDefault="00886E98">
      <w:pPr>
        <w:pStyle w:val="TOC3"/>
        <w:tabs>
          <w:tab w:val="left" w:pos="1200"/>
          <w:tab w:val="right" w:leader="dot" w:pos="8630"/>
        </w:tabs>
        <w:rPr>
          <w:del w:id="1518" w:author="Mihai Budiu" w:date="2016-04-08T12:52:00Z"/>
          <w:rFonts w:asciiTheme="minorHAnsi" w:eastAsiaTheme="minorEastAsia" w:hAnsiTheme="minorHAnsi" w:cstheme="minorBidi"/>
          <w:noProof/>
          <w:sz w:val="24"/>
        </w:rPr>
      </w:pPr>
      <w:del w:id="1519" w:author="Mihai Budiu" w:date="2016-04-08T12:52:00Z">
        <w:r w:rsidRPr="00AC1C0D" w:rsidDel="00AC1C0D">
          <w:rPr>
            <w:rPrChange w:id="1520" w:author="Mihai Budiu" w:date="2016-04-08T12:52:00Z">
              <w:rPr>
                <w:rStyle w:val="Hyperlink"/>
                <w:noProof/>
              </w:rPr>
            </w:rPrChange>
          </w:rPr>
          <w:delText>5.3.1</w:delText>
        </w:r>
        <w:r w:rsidDel="00AC1C0D">
          <w:rPr>
            <w:rFonts w:asciiTheme="minorHAnsi" w:eastAsiaTheme="minorEastAsia" w:hAnsiTheme="minorHAnsi" w:cstheme="minorBidi"/>
            <w:noProof/>
            <w:sz w:val="24"/>
          </w:rPr>
          <w:tab/>
        </w:r>
        <w:r w:rsidRPr="00AC1C0D" w:rsidDel="00AC1C0D">
          <w:rPr>
            <w:rPrChange w:id="1521" w:author="Mihai Budiu" w:date="2016-04-08T12:52:00Z">
              <w:rPr>
                <w:rStyle w:val="Hyperlink"/>
                <w:noProof/>
              </w:rPr>
            </w:rPrChange>
          </w:rPr>
          <w:delText>Comments</w:delText>
        </w:r>
        <w:r w:rsidDel="00AC1C0D">
          <w:rPr>
            <w:noProof/>
            <w:webHidden/>
          </w:rPr>
          <w:tab/>
        </w:r>
        <w:r w:rsidR="00104560" w:rsidDel="00AC1C0D">
          <w:rPr>
            <w:noProof/>
            <w:webHidden/>
          </w:rPr>
          <w:delText>4</w:delText>
        </w:r>
      </w:del>
    </w:p>
    <w:p w14:paraId="4D6AEE91" w14:textId="77777777" w:rsidR="00886E98" w:rsidDel="00AC1C0D" w:rsidRDefault="00886E98">
      <w:pPr>
        <w:pStyle w:val="TOC3"/>
        <w:tabs>
          <w:tab w:val="left" w:pos="1200"/>
          <w:tab w:val="right" w:leader="dot" w:pos="8630"/>
        </w:tabs>
        <w:rPr>
          <w:del w:id="1522" w:author="Mihai Budiu" w:date="2016-04-08T12:52:00Z"/>
          <w:rFonts w:asciiTheme="minorHAnsi" w:eastAsiaTheme="minorEastAsia" w:hAnsiTheme="minorHAnsi" w:cstheme="minorBidi"/>
          <w:noProof/>
          <w:sz w:val="24"/>
        </w:rPr>
      </w:pPr>
      <w:del w:id="1523" w:author="Mihai Budiu" w:date="2016-04-08T12:52:00Z">
        <w:r w:rsidRPr="00AC1C0D" w:rsidDel="00AC1C0D">
          <w:rPr>
            <w:rPrChange w:id="1524" w:author="Mihai Budiu" w:date="2016-04-08T12:52:00Z">
              <w:rPr>
                <w:rStyle w:val="Hyperlink"/>
                <w:noProof/>
              </w:rPr>
            </w:rPrChange>
          </w:rPr>
          <w:delText>5.3.2</w:delText>
        </w:r>
        <w:r w:rsidDel="00AC1C0D">
          <w:rPr>
            <w:rFonts w:asciiTheme="minorHAnsi" w:eastAsiaTheme="minorEastAsia" w:hAnsiTheme="minorHAnsi" w:cstheme="minorBidi"/>
            <w:noProof/>
            <w:sz w:val="24"/>
          </w:rPr>
          <w:tab/>
        </w:r>
        <w:r w:rsidRPr="00AC1C0D" w:rsidDel="00AC1C0D">
          <w:rPr>
            <w:rPrChange w:id="1525" w:author="Mihai Budiu" w:date="2016-04-08T12:52:00Z">
              <w:rPr>
                <w:rStyle w:val="Hyperlink"/>
                <w:noProof/>
              </w:rPr>
            </w:rPrChange>
          </w:rPr>
          <w:delText>Literal constants</w:delText>
        </w:r>
        <w:r w:rsidDel="00AC1C0D">
          <w:rPr>
            <w:noProof/>
            <w:webHidden/>
          </w:rPr>
          <w:tab/>
        </w:r>
        <w:r w:rsidR="00104560" w:rsidDel="00AC1C0D">
          <w:rPr>
            <w:noProof/>
            <w:webHidden/>
          </w:rPr>
          <w:delText>4</w:delText>
        </w:r>
      </w:del>
    </w:p>
    <w:p w14:paraId="1A4F0BDE" w14:textId="77777777" w:rsidR="00886E98" w:rsidDel="00AC1C0D" w:rsidRDefault="00886E98">
      <w:pPr>
        <w:pStyle w:val="TOC2"/>
        <w:tabs>
          <w:tab w:val="left" w:pos="960"/>
          <w:tab w:val="right" w:leader="dot" w:pos="8630"/>
        </w:tabs>
        <w:rPr>
          <w:del w:id="1526" w:author="Mihai Budiu" w:date="2016-04-08T12:52:00Z"/>
          <w:rFonts w:asciiTheme="minorHAnsi" w:eastAsiaTheme="minorEastAsia" w:hAnsiTheme="minorHAnsi" w:cstheme="minorBidi"/>
          <w:noProof/>
          <w:sz w:val="24"/>
        </w:rPr>
      </w:pPr>
      <w:del w:id="1527" w:author="Mihai Budiu" w:date="2016-04-08T12:52:00Z">
        <w:r w:rsidRPr="00AC1C0D" w:rsidDel="00AC1C0D">
          <w:rPr>
            <w:rPrChange w:id="1528" w:author="Mihai Budiu" w:date="2016-04-08T12:52:00Z">
              <w:rPr>
                <w:rStyle w:val="Hyperlink"/>
                <w:noProof/>
              </w:rPr>
            </w:rPrChange>
          </w:rPr>
          <w:delText>5.4</w:delText>
        </w:r>
        <w:r w:rsidDel="00AC1C0D">
          <w:rPr>
            <w:rFonts w:asciiTheme="minorHAnsi" w:eastAsiaTheme="minorEastAsia" w:hAnsiTheme="minorHAnsi" w:cstheme="minorBidi"/>
            <w:noProof/>
            <w:sz w:val="24"/>
          </w:rPr>
          <w:tab/>
        </w:r>
        <w:r w:rsidRPr="00AC1C0D" w:rsidDel="00AC1C0D">
          <w:rPr>
            <w:rPrChange w:id="1529" w:author="Mihai Budiu" w:date="2016-04-08T12:52:00Z">
              <w:rPr>
                <w:rStyle w:val="Hyperlink"/>
                <w:noProof/>
              </w:rPr>
            </w:rPrChange>
          </w:rPr>
          <w:delText>Naming conventions</w:delText>
        </w:r>
        <w:r w:rsidDel="00AC1C0D">
          <w:rPr>
            <w:noProof/>
            <w:webHidden/>
          </w:rPr>
          <w:tab/>
        </w:r>
        <w:r w:rsidR="00104560" w:rsidDel="00AC1C0D">
          <w:rPr>
            <w:noProof/>
            <w:webHidden/>
          </w:rPr>
          <w:delText>4</w:delText>
        </w:r>
      </w:del>
    </w:p>
    <w:p w14:paraId="6586F94C" w14:textId="77777777" w:rsidR="00886E98" w:rsidDel="00AC1C0D" w:rsidRDefault="00886E98">
      <w:pPr>
        <w:pStyle w:val="TOC2"/>
        <w:tabs>
          <w:tab w:val="left" w:pos="960"/>
          <w:tab w:val="right" w:leader="dot" w:pos="8630"/>
        </w:tabs>
        <w:rPr>
          <w:del w:id="1530" w:author="Mihai Budiu" w:date="2016-04-08T12:52:00Z"/>
          <w:rFonts w:asciiTheme="minorHAnsi" w:eastAsiaTheme="minorEastAsia" w:hAnsiTheme="minorHAnsi" w:cstheme="minorBidi"/>
          <w:noProof/>
          <w:sz w:val="24"/>
        </w:rPr>
      </w:pPr>
      <w:del w:id="1531" w:author="Mihai Budiu" w:date="2016-04-08T12:52:00Z">
        <w:r w:rsidRPr="00AC1C0D" w:rsidDel="00AC1C0D">
          <w:rPr>
            <w:rPrChange w:id="1532" w:author="Mihai Budiu" w:date="2016-04-08T12:52:00Z">
              <w:rPr>
                <w:rStyle w:val="Hyperlink"/>
                <w:noProof/>
              </w:rPr>
            </w:rPrChange>
          </w:rPr>
          <w:delText>5.5</w:delText>
        </w:r>
        <w:r w:rsidDel="00AC1C0D">
          <w:rPr>
            <w:rFonts w:asciiTheme="minorHAnsi" w:eastAsiaTheme="minorEastAsia" w:hAnsiTheme="minorHAnsi" w:cstheme="minorBidi"/>
            <w:noProof/>
            <w:sz w:val="24"/>
          </w:rPr>
          <w:tab/>
        </w:r>
        <w:r w:rsidRPr="00AC1C0D" w:rsidDel="00AC1C0D">
          <w:rPr>
            <w:rPrChange w:id="1533" w:author="Mihai Budiu" w:date="2016-04-08T12:52:00Z">
              <w:rPr>
                <w:rStyle w:val="Hyperlink"/>
                <w:noProof/>
              </w:rPr>
            </w:rPrChange>
          </w:rPr>
          <w:delText>P4 Program structure</w:delText>
        </w:r>
        <w:r w:rsidDel="00AC1C0D">
          <w:rPr>
            <w:noProof/>
            <w:webHidden/>
          </w:rPr>
          <w:tab/>
        </w:r>
        <w:r w:rsidR="00104560" w:rsidDel="00AC1C0D">
          <w:rPr>
            <w:noProof/>
            <w:webHidden/>
          </w:rPr>
          <w:delText>4</w:delText>
        </w:r>
      </w:del>
    </w:p>
    <w:p w14:paraId="0616B48D" w14:textId="77777777" w:rsidR="00886E98" w:rsidDel="00AC1C0D" w:rsidRDefault="00886E98">
      <w:pPr>
        <w:pStyle w:val="TOC3"/>
        <w:tabs>
          <w:tab w:val="left" w:pos="1200"/>
          <w:tab w:val="right" w:leader="dot" w:pos="8630"/>
        </w:tabs>
        <w:rPr>
          <w:del w:id="1534" w:author="Mihai Budiu" w:date="2016-04-08T12:52:00Z"/>
          <w:rFonts w:asciiTheme="minorHAnsi" w:eastAsiaTheme="minorEastAsia" w:hAnsiTheme="minorHAnsi" w:cstheme="minorBidi"/>
          <w:noProof/>
          <w:sz w:val="24"/>
        </w:rPr>
      </w:pPr>
      <w:del w:id="1535" w:author="Mihai Budiu" w:date="2016-04-08T12:52:00Z">
        <w:r w:rsidRPr="00AC1C0D" w:rsidDel="00AC1C0D">
          <w:rPr>
            <w:rPrChange w:id="1536" w:author="Mihai Budiu" w:date="2016-04-08T12:52:00Z">
              <w:rPr>
                <w:rStyle w:val="Hyperlink"/>
                <w:noProof/>
              </w:rPr>
            </w:rPrChange>
          </w:rPr>
          <w:delText>5.5.1</w:delText>
        </w:r>
        <w:r w:rsidDel="00AC1C0D">
          <w:rPr>
            <w:rFonts w:asciiTheme="minorHAnsi" w:eastAsiaTheme="minorEastAsia" w:hAnsiTheme="minorHAnsi" w:cstheme="minorBidi"/>
            <w:noProof/>
            <w:sz w:val="24"/>
          </w:rPr>
          <w:tab/>
        </w:r>
        <w:r w:rsidRPr="00AC1C0D" w:rsidDel="00AC1C0D">
          <w:rPr>
            <w:rPrChange w:id="1537" w:author="Mihai Budiu" w:date="2016-04-08T12:52:00Z">
              <w:rPr>
                <w:rStyle w:val="Hyperlink"/>
                <w:noProof/>
              </w:rPr>
            </w:rPrChange>
          </w:rPr>
          <w:delText>Scopes</w:delText>
        </w:r>
        <w:r w:rsidDel="00AC1C0D">
          <w:rPr>
            <w:noProof/>
            <w:webHidden/>
          </w:rPr>
          <w:tab/>
        </w:r>
        <w:r w:rsidR="00104560" w:rsidDel="00AC1C0D">
          <w:rPr>
            <w:noProof/>
            <w:webHidden/>
          </w:rPr>
          <w:delText>4</w:delText>
        </w:r>
      </w:del>
    </w:p>
    <w:p w14:paraId="301933D4" w14:textId="77777777" w:rsidR="00886E98" w:rsidDel="00AC1C0D" w:rsidRDefault="00886E98" w:rsidP="002F540D">
      <w:pPr>
        <w:pStyle w:val="TOC3"/>
        <w:tabs>
          <w:tab w:val="left" w:pos="1200"/>
          <w:tab w:val="right" w:leader="dot" w:pos="8630"/>
        </w:tabs>
        <w:ind w:left="720"/>
        <w:rPr>
          <w:del w:id="1538" w:author="Mihai Budiu" w:date="2016-04-08T12:52:00Z"/>
          <w:rFonts w:asciiTheme="minorHAnsi" w:eastAsiaTheme="minorEastAsia" w:hAnsiTheme="minorHAnsi" w:cstheme="minorBidi"/>
          <w:noProof/>
          <w:sz w:val="24"/>
        </w:rPr>
      </w:pPr>
      <w:del w:id="1539" w:author="Mihai Budiu" w:date="2016-04-08T12:52:00Z">
        <w:r w:rsidRPr="00AC1C0D" w:rsidDel="00AC1C0D">
          <w:rPr>
            <w:rPrChange w:id="1540" w:author="Mihai Budiu" w:date="2016-04-08T12:52:00Z">
              <w:rPr>
                <w:rStyle w:val="Hyperlink"/>
                <w:noProof/>
              </w:rPr>
            </w:rPrChange>
          </w:rPr>
          <w:delText>5.5.2</w:delText>
        </w:r>
        <w:r w:rsidDel="00AC1C0D">
          <w:rPr>
            <w:rFonts w:asciiTheme="minorHAnsi" w:eastAsiaTheme="minorEastAsia" w:hAnsiTheme="minorHAnsi" w:cstheme="minorBidi"/>
            <w:noProof/>
            <w:sz w:val="24"/>
          </w:rPr>
          <w:tab/>
        </w:r>
        <w:r w:rsidRPr="00AC1C0D" w:rsidDel="00AC1C0D">
          <w:rPr>
            <w:rPrChange w:id="1541" w:author="Mihai Budiu" w:date="2016-04-08T12:52:00Z">
              <w:rPr>
                <w:rStyle w:val="Hyperlink"/>
                <w:noProof/>
              </w:rPr>
            </w:rPrChange>
          </w:rPr>
          <w:delText>Stateful elements</w:delText>
        </w:r>
        <w:r w:rsidDel="00AC1C0D">
          <w:rPr>
            <w:noProof/>
            <w:webHidden/>
          </w:rPr>
          <w:tab/>
        </w:r>
        <w:r w:rsidR="00104560" w:rsidDel="00AC1C0D">
          <w:rPr>
            <w:noProof/>
            <w:webHidden/>
          </w:rPr>
          <w:delText>4</w:delText>
        </w:r>
      </w:del>
    </w:p>
    <w:p w14:paraId="51E6251B" w14:textId="77777777" w:rsidR="00886E98" w:rsidDel="00AC1C0D" w:rsidRDefault="00886E98">
      <w:pPr>
        <w:pStyle w:val="TOC2"/>
        <w:tabs>
          <w:tab w:val="left" w:pos="960"/>
          <w:tab w:val="right" w:leader="dot" w:pos="8630"/>
        </w:tabs>
        <w:rPr>
          <w:del w:id="1542" w:author="Mihai Budiu" w:date="2016-04-08T12:52:00Z"/>
          <w:rFonts w:asciiTheme="minorHAnsi" w:eastAsiaTheme="minorEastAsia" w:hAnsiTheme="minorHAnsi" w:cstheme="minorBidi"/>
          <w:noProof/>
          <w:sz w:val="24"/>
        </w:rPr>
      </w:pPr>
      <w:del w:id="1543" w:author="Mihai Budiu" w:date="2016-04-08T12:52:00Z">
        <w:r w:rsidRPr="00AC1C0D" w:rsidDel="00AC1C0D">
          <w:rPr>
            <w:rPrChange w:id="1544" w:author="Mihai Budiu" w:date="2016-04-08T12:52:00Z">
              <w:rPr>
                <w:rStyle w:val="Hyperlink"/>
                <w:noProof/>
              </w:rPr>
            </w:rPrChange>
          </w:rPr>
          <w:delText>5.6</w:delText>
        </w:r>
        <w:r w:rsidDel="00AC1C0D">
          <w:rPr>
            <w:rFonts w:asciiTheme="minorHAnsi" w:eastAsiaTheme="minorEastAsia" w:hAnsiTheme="minorHAnsi" w:cstheme="minorBidi"/>
            <w:noProof/>
            <w:sz w:val="24"/>
          </w:rPr>
          <w:tab/>
        </w:r>
        <w:r w:rsidRPr="00AC1C0D" w:rsidDel="00AC1C0D">
          <w:rPr>
            <w:rPrChange w:id="1545" w:author="Mihai Budiu" w:date="2016-04-08T12:52:00Z">
              <w:rPr>
                <w:rStyle w:val="Hyperlink"/>
                <w:noProof/>
              </w:rPr>
            </w:rPrChange>
          </w:rPr>
          <w:delText>Calling convention: call by copy in/copy out</w:delText>
        </w:r>
        <w:r w:rsidDel="00AC1C0D">
          <w:rPr>
            <w:noProof/>
            <w:webHidden/>
          </w:rPr>
          <w:tab/>
        </w:r>
        <w:r w:rsidR="00104560" w:rsidDel="00AC1C0D">
          <w:rPr>
            <w:noProof/>
            <w:webHidden/>
          </w:rPr>
          <w:delText>4</w:delText>
        </w:r>
      </w:del>
    </w:p>
    <w:p w14:paraId="052A5587" w14:textId="77777777" w:rsidR="00886E98" w:rsidDel="00AC1C0D" w:rsidRDefault="00886E98">
      <w:pPr>
        <w:pStyle w:val="TOC2"/>
        <w:tabs>
          <w:tab w:val="left" w:pos="960"/>
          <w:tab w:val="right" w:leader="dot" w:pos="8630"/>
        </w:tabs>
        <w:rPr>
          <w:del w:id="1546" w:author="Mihai Budiu" w:date="2016-04-08T12:52:00Z"/>
          <w:rFonts w:asciiTheme="minorHAnsi" w:eastAsiaTheme="minorEastAsia" w:hAnsiTheme="minorHAnsi" w:cstheme="minorBidi"/>
          <w:noProof/>
          <w:sz w:val="24"/>
        </w:rPr>
      </w:pPr>
      <w:del w:id="1547" w:author="Mihai Budiu" w:date="2016-04-08T12:52:00Z">
        <w:r w:rsidRPr="00AC1C0D" w:rsidDel="00AC1C0D">
          <w:rPr>
            <w:rPrChange w:id="1548" w:author="Mihai Budiu" w:date="2016-04-08T12:52:00Z">
              <w:rPr>
                <w:rStyle w:val="Hyperlink"/>
                <w:noProof/>
              </w:rPr>
            </w:rPrChange>
          </w:rPr>
          <w:delText>5.7</w:delText>
        </w:r>
        <w:r w:rsidDel="00AC1C0D">
          <w:rPr>
            <w:rFonts w:asciiTheme="minorHAnsi" w:eastAsiaTheme="minorEastAsia" w:hAnsiTheme="minorHAnsi" w:cstheme="minorBidi"/>
            <w:noProof/>
            <w:sz w:val="24"/>
          </w:rPr>
          <w:tab/>
        </w:r>
        <w:r w:rsidRPr="00AC1C0D" w:rsidDel="00AC1C0D">
          <w:rPr>
            <w:rPrChange w:id="1549" w:author="Mihai Budiu" w:date="2016-04-08T12:52:00Z">
              <w:rPr>
                <w:rStyle w:val="Hyperlink"/>
                <w:noProof/>
              </w:rPr>
            </w:rPrChange>
          </w:rPr>
          <w:delText>Paths</w:delText>
        </w:r>
        <w:r w:rsidDel="00AC1C0D">
          <w:rPr>
            <w:noProof/>
            <w:webHidden/>
          </w:rPr>
          <w:tab/>
        </w:r>
        <w:r w:rsidR="00104560" w:rsidDel="00AC1C0D">
          <w:rPr>
            <w:noProof/>
            <w:webHidden/>
          </w:rPr>
          <w:delText>4</w:delText>
        </w:r>
      </w:del>
    </w:p>
    <w:p w14:paraId="441FD1EB" w14:textId="77777777" w:rsidR="00886E98" w:rsidDel="00AC1C0D" w:rsidRDefault="00886E98">
      <w:pPr>
        <w:pStyle w:val="TOC3"/>
        <w:tabs>
          <w:tab w:val="left" w:pos="1200"/>
          <w:tab w:val="right" w:leader="dot" w:pos="8630"/>
        </w:tabs>
        <w:rPr>
          <w:del w:id="1550" w:author="Mihai Budiu" w:date="2016-04-08T12:52:00Z"/>
          <w:rFonts w:asciiTheme="minorHAnsi" w:eastAsiaTheme="minorEastAsia" w:hAnsiTheme="minorHAnsi" w:cstheme="minorBidi"/>
          <w:noProof/>
          <w:sz w:val="24"/>
        </w:rPr>
      </w:pPr>
      <w:del w:id="1551" w:author="Mihai Budiu" w:date="2016-04-08T12:52:00Z">
        <w:r w:rsidRPr="00AC1C0D" w:rsidDel="00AC1C0D">
          <w:rPr>
            <w:rPrChange w:id="1552" w:author="Mihai Budiu" w:date="2016-04-08T12:52:00Z">
              <w:rPr>
                <w:rStyle w:val="Hyperlink"/>
                <w:noProof/>
              </w:rPr>
            </w:rPrChange>
          </w:rPr>
          <w:delText>5.7.1</w:delText>
        </w:r>
        <w:r w:rsidDel="00AC1C0D">
          <w:rPr>
            <w:rFonts w:asciiTheme="minorHAnsi" w:eastAsiaTheme="minorEastAsia" w:hAnsiTheme="minorHAnsi" w:cstheme="minorBidi"/>
            <w:noProof/>
            <w:sz w:val="24"/>
          </w:rPr>
          <w:tab/>
        </w:r>
        <w:r w:rsidRPr="00AC1C0D" w:rsidDel="00AC1C0D">
          <w:rPr>
            <w:rPrChange w:id="1553" w:author="Mihai Budiu" w:date="2016-04-08T12:52:00Z">
              <w:rPr>
                <w:rStyle w:val="Hyperlink"/>
                <w:noProof/>
              </w:rPr>
            </w:rPrChange>
          </w:rPr>
          <w:delText>Name resolution rules</w:delText>
        </w:r>
        <w:r w:rsidDel="00AC1C0D">
          <w:rPr>
            <w:noProof/>
            <w:webHidden/>
          </w:rPr>
          <w:tab/>
        </w:r>
        <w:r w:rsidR="00104560" w:rsidDel="00AC1C0D">
          <w:rPr>
            <w:noProof/>
            <w:webHidden/>
          </w:rPr>
          <w:delText>4</w:delText>
        </w:r>
      </w:del>
    </w:p>
    <w:p w14:paraId="13C4EEDA" w14:textId="77777777" w:rsidR="00886E98" w:rsidDel="00AC1C0D" w:rsidRDefault="00886E98">
      <w:pPr>
        <w:pStyle w:val="TOC3"/>
        <w:tabs>
          <w:tab w:val="left" w:pos="1200"/>
          <w:tab w:val="right" w:leader="dot" w:pos="8630"/>
        </w:tabs>
        <w:rPr>
          <w:del w:id="1554" w:author="Mihai Budiu" w:date="2016-04-08T12:52:00Z"/>
          <w:rFonts w:asciiTheme="minorHAnsi" w:eastAsiaTheme="minorEastAsia" w:hAnsiTheme="minorHAnsi" w:cstheme="minorBidi"/>
          <w:noProof/>
          <w:sz w:val="24"/>
        </w:rPr>
      </w:pPr>
      <w:del w:id="1555" w:author="Mihai Budiu" w:date="2016-04-08T12:52:00Z">
        <w:r w:rsidRPr="00AC1C0D" w:rsidDel="00AC1C0D">
          <w:rPr>
            <w:rPrChange w:id="1556" w:author="Mihai Budiu" w:date="2016-04-08T12:52:00Z">
              <w:rPr>
                <w:rStyle w:val="Hyperlink"/>
                <w:noProof/>
              </w:rPr>
            </w:rPrChange>
          </w:rPr>
          <w:delText>5.7.2</w:delText>
        </w:r>
        <w:r w:rsidDel="00AC1C0D">
          <w:rPr>
            <w:rFonts w:asciiTheme="minorHAnsi" w:eastAsiaTheme="minorEastAsia" w:hAnsiTheme="minorHAnsi" w:cstheme="minorBidi"/>
            <w:noProof/>
            <w:sz w:val="24"/>
          </w:rPr>
          <w:tab/>
        </w:r>
        <w:r w:rsidRPr="00AC1C0D" w:rsidDel="00AC1C0D">
          <w:rPr>
            <w:rPrChange w:id="1557" w:author="Mihai Budiu" w:date="2016-04-08T12:52:00Z">
              <w:rPr>
                <w:rStyle w:val="Hyperlink"/>
                <w:noProof/>
              </w:rPr>
            </w:rPrChange>
          </w:rPr>
          <w:delText>Visibility</w:delText>
        </w:r>
        <w:r w:rsidDel="00AC1C0D">
          <w:rPr>
            <w:noProof/>
            <w:webHidden/>
          </w:rPr>
          <w:tab/>
        </w:r>
        <w:r w:rsidR="00104560" w:rsidDel="00AC1C0D">
          <w:rPr>
            <w:noProof/>
            <w:webHidden/>
          </w:rPr>
          <w:delText>4</w:delText>
        </w:r>
      </w:del>
    </w:p>
    <w:p w14:paraId="050BE9CE" w14:textId="77777777" w:rsidR="00886E98" w:rsidDel="00AC1C0D" w:rsidRDefault="00886E98">
      <w:pPr>
        <w:pStyle w:val="TOC1"/>
        <w:rPr>
          <w:del w:id="1558" w:author="Mihai Budiu" w:date="2016-04-08T12:52:00Z"/>
          <w:rFonts w:asciiTheme="minorHAnsi" w:eastAsiaTheme="minorEastAsia" w:hAnsiTheme="minorHAnsi" w:cstheme="minorBidi"/>
          <w:noProof/>
          <w:sz w:val="24"/>
        </w:rPr>
      </w:pPr>
      <w:del w:id="1559" w:author="Mihai Budiu" w:date="2016-04-08T12:52:00Z">
        <w:r w:rsidRPr="00AC1C0D" w:rsidDel="00AC1C0D">
          <w:rPr>
            <w:rPrChange w:id="1560" w:author="Mihai Budiu" w:date="2016-04-08T12:52:00Z">
              <w:rPr>
                <w:rStyle w:val="Hyperlink"/>
                <w:noProof/>
              </w:rPr>
            </w:rPrChange>
          </w:rPr>
          <w:delText>6</w:delText>
        </w:r>
        <w:r w:rsidDel="00AC1C0D">
          <w:rPr>
            <w:rFonts w:asciiTheme="minorHAnsi" w:eastAsiaTheme="minorEastAsia" w:hAnsiTheme="minorHAnsi" w:cstheme="minorBidi"/>
            <w:noProof/>
            <w:sz w:val="24"/>
          </w:rPr>
          <w:tab/>
        </w:r>
        <w:r w:rsidRPr="00AC1C0D" w:rsidDel="00AC1C0D">
          <w:rPr>
            <w:rPrChange w:id="1561" w:author="Mihai Budiu" w:date="2016-04-08T12:52:00Z">
              <w:rPr>
                <w:rStyle w:val="Hyperlink"/>
                <w:noProof/>
              </w:rPr>
            </w:rPrChange>
          </w:rPr>
          <w:delText>P4 data types</w:delText>
        </w:r>
        <w:r w:rsidDel="00AC1C0D">
          <w:rPr>
            <w:noProof/>
            <w:webHidden/>
          </w:rPr>
          <w:tab/>
        </w:r>
        <w:r w:rsidR="00104560" w:rsidDel="00AC1C0D">
          <w:rPr>
            <w:noProof/>
            <w:webHidden/>
          </w:rPr>
          <w:delText>4</w:delText>
        </w:r>
      </w:del>
    </w:p>
    <w:p w14:paraId="351537B0" w14:textId="77777777" w:rsidR="00886E98" w:rsidDel="00AC1C0D" w:rsidRDefault="00886E98">
      <w:pPr>
        <w:pStyle w:val="TOC2"/>
        <w:tabs>
          <w:tab w:val="left" w:pos="960"/>
          <w:tab w:val="right" w:leader="dot" w:pos="8630"/>
        </w:tabs>
        <w:rPr>
          <w:del w:id="1562" w:author="Mihai Budiu" w:date="2016-04-08T12:52:00Z"/>
          <w:rFonts w:asciiTheme="minorHAnsi" w:eastAsiaTheme="minorEastAsia" w:hAnsiTheme="minorHAnsi" w:cstheme="minorBidi"/>
          <w:noProof/>
          <w:sz w:val="24"/>
        </w:rPr>
      </w:pPr>
      <w:del w:id="1563" w:author="Mihai Budiu" w:date="2016-04-08T12:52:00Z">
        <w:r w:rsidRPr="00AC1C0D" w:rsidDel="00AC1C0D">
          <w:rPr>
            <w:rPrChange w:id="1564" w:author="Mihai Budiu" w:date="2016-04-08T12:52:00Z">
              <w:rPr>
                <w:rStyle w:val="Hyperlink"/>
                <w:noProof/>
              </w:rPr>
            </w:rPrChange>
          </w:rPr>
          <w:delText>6.1</w:delText>
        </w:r>
        <w:r w:rsidDel="00AC1C0D">
          <w:rPr>
            <w:rFonts w:asciiTheme="minorHAnsi" w:eastAsiaTheme="minorEastAsia" w:hAnsiTheme="minorHAnsi" w:cstheme="minorBidi"/>
            <w:noProof/>
            <w:sz w:val="24"/>
          </w:rPr>
          <w:tab/>
        </w:r>
        <w:r w:rsidRPr="00AC1C0D" w:rsidDel="00AC1C0D">
          <w:rPr>
            <w:rPrChange w:id="1565" w:author="Mihai Budiu" w:date="2016-04-08T12:52:00Z">
              <w:rPr>
                <w:rStyle w:val="Hyperlink"/>
                <w:noProof/>
              </w:rPr>
            </w:rPrChange>
          </w:rPr>
          <w:delText>Base types</w:delText>
        </w:r>
        <w:r w:rsidDel="00AC1C0D">
          <w:rPr>
            <w:noProof/>
            <w:webHidden/>
          </w:rPr>
          <w:tab/>
        </w:r>
        <w:r w:rsidR="00104560" w:rsidDel="00AC1C0D">
          <w:rPr>
            <w:noProof/>
            <w:webHidden/>
          </w:rPr>
          <w:delText>4</w:delText>
        </w:r>
      </w:del>
    </w:p>
    <w:p w14:paraId="0A062917" w14:textId="77777777" w:rsidR="00886E98" w:rsidDel="00AC1C0D" w:rsidRDefault="00886E98">
      <w:pPr>
        <w:pStyle w:val="TOC3"/>
        <w:tabs>
          <w:tab w:val="left" w:pos="1200"/>
          <w:tab w:val="right" w:leader="dot" w:pos="8630"/>
        </w:tabs>
        <w:rPr>
          <w:del w:id="1566" w:author="Mihai Budiu" w:date="2016-04-08T12:52:00Z"/>
          <w:rFonts w:asciiTheme="minorHAnsi" w:eastAsiaTheme="minorEastAsia" w:hAnsiTheme="minorHAnsi" w:cstheme="minorBidi"/>
          <w:noProof/>
          <w:sz w:val="24"/>
        </w:rPr>
      </w:pPr>
      <w:del w:id="1567" w:author="Mihai Budiu" w:date="2016-04-08T12:52:00Z">
        <w:r w:rsidRPr="00AC1C0D" w:rsidDel="00AC1C0D">
          <w:rPr>
            <w:rPrChange w:id="1568" w:author="Mihai Budiu" w:date="2016-04-08T12:52:00Z">
              <w:rPr>
                <w:rStyle w:val="Hyperlink"/>
                <w:noProof/>
              </w:rPr>
            </w:rPrChange>
          </w:rPr>
          <w:delText>6.1.1</w:delText>
        </w:r>
        <w:r w:rsidDel="00AC1C0D">
          <w:rPr>
            <w:rFonts w:asciiTheme="minorHAnsi" w:eastAsiaTheme="minorEastAsia" w:hAnsiTheme="minorHAnsi" w:cstheme="minorBidi"/>
            <w:noProof/>
            <w:sz w:val="24"/>
          </w:rPr>
          <w:tab/>
        </w:r>
        <w:r w:rsidRPr="00AC1C0D" w:rsidDel="00AC1C0D">
          <w:rPr>
            <w:rPrChange w:id="1569" w:author="Mihai Budiu" w:date="2016-04-08T12:52:00Z">
              <w:rPr>
                <w:rStyle w:val="Hyperlink"/>
                <w:noProof/>
              </w:rPr>
            </w:rPrChange>
          </w:rPr>
          <w:delText>The void type</w:delText>
        </w:r>
        <w:r w:rsidDel="00AC1C0D">
          <w:rPr>
            <w:noProof/>
            <w:webHidden/>
          </w:rPr>
          <w:tab/>
        </w:r>
        <w:r w:rsidR="00104560" w:rsidDel="00AC1C0D">
          <w:rPr>
            <w:noProof/>
            <w:webHidden/>
          </w:rPr>
          <w:delText>4</w:delText>
        </w:r>
      </w:del>
    </w:p>
    <w:p w14:paraId="29631C24" w14:textId="77777777" w:rsidR="00886E98" w:rsidDel="00AC1C0D" w:rsidRDefault="00886E98">
      <w:pPr>
        <w:pStyle w:val="TOC3"/>
        <w:tabs>
          <w:tab w:val="left" w:pos="1200"/>
          <w:tab w:val="right" w:leader="dot" w:pos="8630"/>
        </w:tabs>
        <w:rPr>
          <w:del w:id="1570" w:author="Mihai Budiu" w:date="2016-04-08T12:52:00Z"/>
          <w:rFonts w:asciiTheme="minorHAnsi" w:eastAsiaTheme="minorEastAsia" w:hAnsiTheme="minorHAnsi" w:cstheme="minorBidi"/>
          <w:noProof/>
          <w:sz w:val="24"/>
        </w:rPr>
      </w:pPr>
      <w:del w:id="1571" w:author="Mihai Budiu" w:date="2016-04-08T12:52:00Z">
        <w:r w:rsidRPr="00AC1C0D" w:rsidDel="00AC1C0D">
          <w:rPr>
            <w:rPrChange w:id="1572" w:author="Mihai Budiu" w:date="2016-04-08T12:52:00Z">
              <w:rPr>
                <w:rStyle w:val="Hyperlink"/>
                <w:noProof/>
              </w:rPr>
            </w:rPrChange>
          </w:rPr>
          <w:delText>6.1.2</w:delText>
        </w:r>
        <w:r w:rsidDel="00AC1C0D">
          <w:rPr>
            <w:rFonts w:asciiTheme="minorHAnsi" w:eastAsiaTheme="minorEastAsia" w:hAnsiTheme="minorHAnsi" w:cstheme="minorBidi"/>
            <w:noProof/>
            <w:sz w:val="24"/>
          </w:rPr>
          <w:tab/>
        </w:r>
        <w:r w:rsidRPr="00AC1C0D" w:rsidDel="00AC1C0D">
          <w:rPr>
            <w:rPrChange w:id="1573" w:author="Mihai Budiu" w:date="2016-04-08T12:52:00Z">
              <w:rPr>
                <w:rStyle w:val="Hyperlink"/>
                <w:noProof/>
              </w:rPr>
            </w:rPrChange>
          </w:rPr>
          <w:delText>The error type</w:delText>
        </w:r>
        <w:r w:rsidDel="00AC1C0D">
          <w:rPr>
            <w:noProof/>
            <w:webHidden/>
          </w:rPr>
          <w:tab/>
        </w:r>
        <w:r w:rsidR="00104560" w:rsidDel="00AC1C0D">
          <w:rPr>
            <w:noProof/>
            <w:webHidden/>
          </w:rPr>
          <w:delText>4</w:delText>
        </w:r>
      </w:del>
    </w:p>
    <w:p w14:paraId="5A3B612D" w14:textId="77777777" w:rsidR="00886E98" w:rsidDel="00AC1C0D" w:rsidRDefault="00886E98">
      <w:pPr>
        <w:pStyle w:val="TOC3"/>
        <w:tabs>
          <w:tab w:val="left" w:pos="1200"/>
          <w:tab w:val="right" w:leader="dot" w:pos="8630"/>
        </w:tabs>
        <w:rPr>
          <w:del w:id="1574" w:author="Mihai Budiu" w:date="2016-04-08T12:52:00Z"/>
          <w:rFonts w:asciiTheme="minorHAnsi" w:eastAsiaTheme="minorEastAsia" w:hAnsiTheme="minorHAnsi" w:cstheme="minorBidi"/>
          <w:noProof/>
          <w:sz w:val="24"/>
        </w:rPr>
      </w:pPr>
      <w:del w:id="1575" w:author="Mihai Budiu" w:date="2016-04-08T12:52:00Z">
        <w:r w:rsidRPr="00AC1C0D" w:rsidDel="00AC1C0D">
          <w:rPr>
            <w:rPrChange w:id="1576" w:author="Mihai Budiu" w:date="2016-04-08T12:52:00Z">
              <w:rPr>
                <w:rStyle w:val="Hyperlink"/>
                <w:noProof/>
              </w:rPr>
            </w:rPrChange>
          </w:rPr>
          <w:delText>6.1.3</w:delText>
        </w:r>
        <w:r w:rsidDel="00AC1C0D">
          <w:rPr>
            <w:rFonts w:asciiTheme="minorHAnsi" w:eastAsiaTheme="minorEastAsia" w:hAnsiTheme="minorHAnsi" w:cstheme="minorBidi"/>
            <w:noProof/>
            <w:sz w:val="24"/>
          </w:rPr>
          <w:tab/>
        </w:r>
        <w:r w:rsidRPr="00AC1C0D" w:rsidDel="00AC1C0D">
          <w:rPr>
            <w:rPrChange w:id="1577" w:author="Mihai Budiu" w:date="2016-04-08T12:52:00Z">
              <w:rPr>
                <w:rStyle w:val="Hyperlink"/>
                <w:noProof/>
              </w:rPr>
            </w:rPrChange>
          </w:rPr>
          <w:delText>The match_kind type</w:delText>
        </w:r>
        <w:r w:rsidDel="00AC1C0D">
          <w:rPr>
            <w:noProof/>
            <w:webHidden/>
          </w:rPr>
          <w:tab/>
        </w:r>
        <w:r w:rsidR="00104560" w:rsidDel="00AC1C0D">
          <w:rPr>
            <w:noProof/>
            <w:webHidden/>
          </w:rPr>
          <w:delText>4</w:delText>
        </w:r>
      </w:del>
    </w:p>
    <w:p w14:paraId="330BDBDB" w14:textId="77777777" w:rsidR="00886E98" w:rsidDel="00AC1C0D" w:rsidRDefault="00886E98">
      <w:pPr>
        <w:pStyle w:val="TOC3"/>
        <w:tabs>
          <w:tab w:val="left" w:pos="1200"/>
          <w:tab w:val="right" w:leader="dot" w:pos="8630"/>
        </w:tabs>
        <w:rPr>
          <w:del w:id="1578" w:author="Mihai Budiu" w:date="2016-04-08T12:52:00Z"/>
          <w:rFonts w:asciiTheme="minorHAnsi" w:eastAsiaTheme="minorEastAsia" w:hAnsiTheme="minorHAnsi" w:cstheme="minorBidi"/>
          <w:noProof/>
          <w:sz w:val="24"/>
        </w:rPr>
      </w:pPr>
      <w:del w:id="1579" w:author="Mihai Budiu" w:date="2016-04-08T12:52:00Z">
        <w:r w:rsidRPr="00AC1C0D" w:rsidDel="00AC1C0D">
          <w:rPr>
            <w:rPrChange w:id="1580" w:author="Mihai Budiu" w:date="2016-04-08T12:52:00Z">
              <w:rPr>
                <w:rStyle w:val="Hyperlink"/>
                <w:noProof/>
              </w:rPr>
            </w:rPrChange>
          </w:rPr>
          <w:delText>6.1.4</w:delText>
        </w:r>
        <w:r w:rsidDel="00AC1C0D">
          <w:rPr>
            <w:rFonts w:asciiTheme="minorHAnsi" w:eastAsiaTheme="minorEastAsia" w:hAnsiTheme="minorHAnsi" w:cstheme="minorBidi"/>
            <w:noProof/>
            <w:sz w:val="24"/>
          </w:rPr>
          <w:tab/>
        </w:r>
        <w:r w:rsidRPr="00AC1C0D" w:rsidDel="00AC1C0D">
          <w:rPr>
            <w:rPrChange w:id="1581" w:author="Mihai Budiu" w:date="2016-04-08T12:52:00Z">
              <w:rPr>
                <w:rStyle w:val="Hyperlink"/>
                <w:noProof/>
              </w:rPr>
            </w:rPrChange>
          </w:rPr>
          <w:delText>Boolean</w:delText>
        </w:r>
        <w:r w:rsidDel="00AC1C0D">
          <w:rPr>
            <w:noProof/>
            <w:webHidden/>
          </w:rPr>
          <w:tab/>
        </w:r>
        <w:r w:rsidR="00104560" w:rsidDel="00AC1C0D">
          <w:rPr>
            <w:noProof/>
            <w:webHidden/>
          </w:rPr>
          <w:delText>4</w:delText>
        </w:r>
      </w:del>
    </w:p>
    <w:p w14:paraId="68FE3899" w14:textId="77777777" w:rsidR="00886E98" w:rsidDel="00AC1C0D" w:rsidRDefault="00886E98">
      <w:pPr>
        <w:pStyle w:val="TOC3"/>
        <w:tabs>
          <w:tab w:val="left" w:pos="1200"/>
          <w:tab w:val="right" w:leader="dot" w:pos="8630"/>
        </w:tabs>
        <w:rPr>
          <w:del w:id="1582" w:author="Mihai Budiu" w:date="2016-04-08T12:52:00Z"/>
          <w:rFonts w:asciiTheme="minorHAnsi" w:eastAsiaTheme="minorEastAsia" w:hAnsiTheme="minorHAnsi" w:cstheme="minorBidi"/>
          <w:noProof/>
          <w:sz w:val="24"/>
        </w:rPr>
      </w:pPr>
      <w:del w:id="1583" w:author="Mihai Budiu" w:date="2016-04-08T12:52:00Z">
        <w:r w:rsidRPr="00AC1C0D" w:rsidDel="00AC1C0D">
          <w:rPr>
            <w:rPrChange w:id="1584" w:author="Mihai Budiu" w:date="2016-04-08T12:52:00Z">
              <w:rPr>
                <w:rStyle w:val="Hyperlink"/>
                <w:noProof/>
              </w:rPr>
            </w:rPrChange>
          </w:rPr>
          <w:delText>6.1.5</w:delText>
        </w:r>
        <w:r w:rsidDel="00AC1C0D">
          <w:rPr>
            <w:rFonts w:asciiTheme="minorHAnsi" w:eastAsiaTheme="minorEastAsia" w:hAnsiTheme="minorHAnsi" w:cstheme="minorBidi"/>
            <w:noProof/>
            <w:sz w:val="24"/>
          </w:rPr>
          <w:tab/>
        </w:r>
        <w:r w:rsidRPr="00AC1C0D" w:rsidDel="00AC1C0D">
          <w:rPr>
            <w:rPrChange w:id="1585" w:author="Mihai Budiu" w:date="2016-04-08T12:52:00Z">
              <w:rPr>
                <w:rStyle w:val="Hyperlink"/>
                <w:noProof/>
              </w:rPr>
            </w:rPrChange>
          </w:rPr>
          <w:delText>Integers (signed and unsigned)</w:delText>
        </w:r>
        <w:r w:rsidDel="00AC1C0D">
          <w:rPr>
            <w:noProof/>
            <w:webHidden/>
          </w:rPr>
          <w:tab/>
        </w:r>
        <w:r w:rsidR="00104560" w:rsidDel="00AC1C0D">
          <w:rPr>
            <w:noProof/>
            <w:webHidden/>
          </w:rPr>
          <w:delText>4</w:delText>
        </w:r>
      </w:del>
    </w:p>
    <w:p w14:paraId="7BCE2FD4" w14:textId="77777777" w:rsidR="00886E98" w:rsidDel="00AC1C0D" w:rsidRDefault="00886E98">
      <w:pPr>
        <w:pStyle w:val="TOC2"/>
        <w:tabs>
          <w:tab w:val="left" w:pos="960"/>
          <w:tab w:val="right" w:leader="dot" w:pos="8630"/>
        </w:tabs>
        <w:rPr>
          <w:del w:id="1586" w:author="Mihai Budiu" w:date="2016-04-08T12:52:00Z"/>
          <w:rFonts w:asciiTheme="minorHAnsi" w:eastAsiaTheme="minorEastAsia" w:hAnsiTheme="minorHAnsi" w:cstheme="minorBidi"/>
          <w:noProof/>
          <w:sz w:val="24"/>
        </w:rPr>
      </w:pPr>
      <w:del w:id="1587" w:author="Mihai Budiu" w:date="2016-04-08T12:52:00Z">
        <w:r w:rsidRPr="00AC1C0D" w:rsidDel="00AC1C0D">
          <w:rPr>
            <w:rPrChange w:id="1588" w:author="Mihai Budiu" w:date="2016-04-08T12:52:00Z">
              <w:rPr>
                <w:rStyle w:val="Hyperlink"/>
                <w:noProof/>
              </w:rPr>
            </w:rPrChange>
          </w:rPr>
          <w:delText>6.2</w:delText>
        </w:r>
        <w:r w:rsidDel="00AC1C0D">
          <w:rPr>
            <w:rFonts w:asciiTheme="minorHAnsi" w:eastAsiaTheme="minorEastAsia" w:hAnsiTheme="minorHAnsi" w:cstheme="minorBidi"/>
            <w:noProof/>
            <w:sz w:val="24"/>
          </w:rPr>
          <w:tab/>
        </w:r>
        <w:r w:rsidRPr="00AC1C0D" w:rsidDel="00AC1C0D">
          <w:rPr>
            <w:rPrChange w:id="1589" w:author="Mihai Budiu" w:date="2016-04-08T12:52:00Z">
              <w:rPr>
                <w:rStyle w:val="Hyperlink"/>
                <w:noProof/>
              </w:rPr>
            </w:rPrChange>
          </w:rPr>
          <w:delText>Derived types</w:delText>
        </w:r>
        <w:r w:rsidDel="00AC1C0D">
          <w:rPr>
            <w:noProof/>
            <w:webHidden/>
          </w:rPr>
          <w:tab/>
        </w:r>
        <w:r w:rsidR="00104560" w:rsidDel="00AC1C0D">
          <w:rPr>
            <w:noProof/>
            <w:webHidden/>
          </w:rPr>
          <w:delText>4</w:delText>
        </w:r>
      </w:del>
    </w:p>
    <w:p w14:paraId="300DC796" w14:textId="77777777" w:rsidR="00886E98" w:rsidDel="00AC1C0D" w:rsidRDefault="00886E98">
      <w:pPr>
        <w:pStyle w:val="TOC3"/>
        <w:tabs>
          <w:tab w:val="left" w:pos="1200"/>
          <w:tab w:val="right" w:leader="dot" w:pos="8630"/>
        </w:tabs>
        <w:rPr>
          <w:del w:id="1590" w:author="Mihai Budiu" w:date="2016-04-08T12:52:00Z"/>
          <w:rFonts w:asciiTheme="minorHAnsi" w:eastAsiaTheme="minorEastAsia" w:hAnsiTheme="minorHAnsi" w:cstheme="minorBidi"/>
          <w:noProof/>
          <w:sz w:val="24"/>
        </w:rPr>
      </w:pPr>
      <w:del w:id="1591" w:author="Mihai Budiu" w:date="2016-04-08T12:52:00Z">
        <w:r w:rsidRPr="00AC1C0D" w:rsidDel="00AC1C0D">
          <w:rPr>
            <w:rPrChange w:id="1592" w:author="Mihai Budiu" w:date="2016-04-08T12:52:00Z">
              <w:rPr>
                <w:rStyle w:val="Hyperlink"/>
                <w:noProof/>
              </w:rPr>
            </w:rPrChange>
          </w:rPr>
          <w:delText>6.2.1</w:delText>
        </w:r>
        <w:r w:rsidDel="00AC1C0D">
          <w:rPr>
            <w:rFonts w:asciiTheme="minorHAnsi" w:eastAsiaTheme="minorEastAsia" w:hAnsiTheme="minorHAnsi" w:cstheme="minorBidi"/>
            <w:noProof/>
            <w:sz w:val="24"/>
          </w:rPr>
          <w:tab/>
        </w:r>
        <w:r w:rsidRPr="00AC1C0D" w:rsidDel="00AC1C0D">
          <w:rPr>
            <w:rPrChange w:id="1593" w:author="Mihai Budiu" w:date="2016-04-08T12:52:00Z">
              <w:rPr>
                <w:rStyle w:val="Hyperlink"/>
                <w:noProof/>
              </w:rPr>
            </w:rPrChange>
          </w:rPr>
          <w:delText>Enumeration types</w:delText>
        </w:r>
        <w:r w:rsidDel="00AC1C0D">
          <w:rPr>
            <w:noProof/>
            <w:webHidden/>
          </w:rPr>
          <w:tab/>
        </w:r>
        <w:r w:rsidR="00104560" w:rsidDel="00AC1C0D">
          <w:rPr>
            <w:noProof/>
            <w:webHidden/>
          </w:rPr>
          <w:delText>4</w:delText>
        </w:r>
      </w:del>
    </w:p>
    <w:p w14:paraId="1BAE8ACE" w14:textId="77777777" w:rsidR="00886E98" w:rsidDel="00AC1C0D" w:rsidRDefault="00886E98">
      <w:pPr>
        <w:pStyle w:val="TOC3"/>
        <w:tabs>
          <w:tab w:val="left" w:pos="1200"/>
          <w:tab w:val="right" w:leader="dot" w:pos="8630"/>
        </w:tabs>
        <w:rPr>
          <w:del w:id="1594" w:author="Mihai Budiu" w:date="2016-04-08T12:52:00Z"/>
          <w:rFonts w:asciiTheme="minorHAnsi" w:eastAsiaTheme="minorEastAsia" w:hAnsiTheme="minorHAnsi" w:cstheme="minorBidi"/>
          <w:noProof/>
          <w:sz w:val="24"/>
        </w:rPr>
      </w:pPr>
      <w:del w:id="1595" w:author="Mihai Budiu" w:date="2016-04-08T12:52:00Z">
        <w:r w:rsidRPr="00AC1C0D" w:rsidDel="00AC1C0D">
          <w:rPr>
            <w:rPrChange w:id="1596" w:author="Mihai Budiu" w:date="2016-04-08T12:52:00Z">
              <w:rPr>
                <w:rStyle w:val="Hyperlink"/>
                <w:noProof/>
              </w:rPr>
            </w:rPrChange>
          </w:rPr>
          <w:delText>6.2.2</w:delText>
        </w:r>
        <w:r w:rsidDel="00AC1C0D">
          <w:rPr>
            <w:rFonts w:asciiTheme="minorHAnsi" w:eastAsiaTheme="minorEastAsia" w:hAnsiTheme="minorHAnsi" w:cstheme="minorBidi"/>
            <w:noProof/>
            <w:sz w:val="24"/>
          </w:rPr>
          <w:tab/>
        </w:r>
        <w:r w:rsidRPr="00AC1C0D" w:rsidDel="00AC1C0D">
          <w:rPr>
            <w:rPrChange w:id="1597" w:author="Mihai Budiu" w:date="2016-04-08T12:52:00Z">
              <w:rPr>
                <w:rStyle w:val="Hyperlink"/>
                <w:noProof/>
              </w:rPr>
            </w:rPrChange>
          </w:rPr>
          <w:delText>Header types</w:delText>
        </w:r>
        <w:r w:rsidDel="00AC1C0D">
          <w:rPr>
            <w:noProof/>
            <w:webHidden/>
          </w:rPr>
          <w:tab/>
        </w:r>
        <w:r w:rsidR="00104560" w:rsidDel="00AC1C0D">
          <w:rPr>
            <w:noProof/>
            <w:webHidden/>
          </w:rPr>
          <w:delText>4</w:delText>
        </w:r>
      </w:del>
    </w:p>
    <w:p w14:paraId="120FB4FD" w14:textId="77777777" w:rsidR="00886E98" w:rsidDel="00AC1C0D" w:rsidRDefault="00886E98">
      <w:pPr>
        <w:pStyle w:val="TOC3"/>
        <w:tabs>
          <w:tab w:val="left" w:pos="1200"/>
          <w:tab w:val="right" w:leader="dot" w:pos="8630"/>
        </w:tabs>
        <w:rPr>
          <w:del w:id="1598" w:author="Mihai Budiu" w:date="2016-04-08T12:52:00Z"/>
          <w:rFonts w:asciiTheme="minorHAnsi" w:eastAsiaTheme="minorEastAsia" w:hAnsiTheme="minorHAnsi" w:cstheme="minorBidi"/>
          <w:noProof/>
          <w:sz w:val="24"/>
        </w:rPr>
      </w:pPr>
      <w:del w:id="1599" w:author="Mihai Budiu" w:date="2016-04-08T12:52:00Z">
        <w:r w:rsidRPr="00AC1C0D" w:rsidDel="00AC1C0D">
          <w:rPr>
            <w:rPrChange w:id="1600" w:author="Mihai Budiu" w:date="2016-04-08T12:52:00Z">
              <w:rPr>
                <w:rStyle w:val="Hyperlink"/>
                <w:noProof/>
              </w:rPr>
            </w:rPrChange>
          </w:rPr>
          <w:delText>6.2.3</w:delText>
        </w:r>
        <w:r w:rsidDel="00AC1C0D">
          <w:rPr>
            <w:rFonts w:asciiTheme="minorHAnsi" w:eastAsiaTheme="minorEastAsia" w:hAnsiTheme="minorHAnsi" w:cstheme="minorBidi"/>
            <w:noProof/>
            <w:sz w:val="24"/>
          </w:rPr>
          <w:tab/>
        </w:r>
        <w:r w:rsidRPr="00AC1C0D" w:rsidDel="00AC1C0D">
          <w:rPr>
            <w:rPrChange w:id="1601" w:author="Mihai Budiu" w:date="2016-04-08T12:52:00Z">
              <w:rPr>
                <w:rStyle w:val="Hyperlink"/>
                <w:noProof/>
              </w:rPr>
            </w:rPrChange>
          </w:rPr>
          <w:delText>Header stacks</w:delText>
        </w:r>
        <w:r w:rsidDel="00AC1C0D">
          <w:rPr>
            <w:noProof/>
            <w:webHidden/>
          </w:rPr>
          <w:tab/>
        </w:r>
        <w:r w:rsidR="00104560" w:rsidDel="00AC1C0D">
          <w:rPr>
            <w:noProof/>
            <w:webHidden/>
          </w:rPr>
          <w:delText>4</w:delText>
        </w:r>
      </w:del>
    </w:p>
    <w:p w14:paraId="7F9F1191" w14:textId="77777777" w:rsidR="00886E98" w:rsidDel="00AC1C0D" w:rsidRDefault="00886E98">
      <w:pPr>
        <w:pStyle w:val="TOC3"/>
        <w:tabs>
          <w:tab w:val="left" w:pos="1200"/>
          <w:tab w:val="right" w:leader="dot" w:pos="8630"/>
        </w:tabs>
        <w:rPr>
          <w:del w:id="1602" w:author="Mihai Budiu" w:date="2016-04-08T12:52:00Z"/>
          <w:rFonts w:asciiTheme="minorHAnsi" w:eastAsiaTheme="minorEastAsia" w:hAnsiTheme="minorHAnsi" w:cstheme="minorBidi"/>
          <w:noProof/>
          <w:sz w:val="24"/>
        </w:rPr>
      </w:pPr>
      <w:del w:id="1603" w:author="Mihai Budiu" w:date="2016-04-08T12:52:00Z">
        <w:r w:rsidRPr="00AC1C0D" w:rsidDel="00AC1C0D">
          <w:rPr>
            <w:rPrChange w:id="1604" w:author="Mihai Budiu" w:date="2016-04-08T12:52:00Z">
              <w:rPr>
                <w:rStyle w:val="Hyperlink"/>
                <w:noProof/>
              </w:rPr>
            </w:rPrChange>
          </w:rPr>
          <w:delText>6.2.4</w:delText>
        </w:r>
        <w:r w:rsidDel="00AC1C0D">
          <w:rPr>
            <w:rFonts w:asciiTheme="minorHAnsi" w:eastAsiaTheme="minorEastAsia" w:hAnsiTheme="minorHAnsi" w:cstheme="minorBidi"/>
            <w:noProof/>
            <w:sz w:val="24"/>
          </w:rPr>
          <w:tab/>
        </w:r>
        <w:r w:rsidRPr="00AC1C0D" w:rsidDel="00AC1C0D">
          <w:rPr>
            <w:rPrChange w:id="1605" w:author="Mihai Budiu" w:date="2016-04-08T12:52:00Z">
              <w:rPr>
                <w:rStyle w:val="Hyperlink"/>
                <w:noProof/>
              </w:rPr>
            </w:rPrChange>
          </w:rPr>
          <w:delText>Struct types</w:delText>
        </w:r>
        <w:r w:rsidDel="00AC1C0D">
          <w:rPr>
            <w:noProof/>
            <w:webHidden/>
          </w:rPr>
          <w:tab/>
        </w:r>
        <w:r w:rsidR="00104560" w:rsidDel="00AC1C0D">
          <w:rPr>
            <w:noProof/>
            <w:webHidden/>
          </w:rPr>
          <w:delText>4</w:delText>
        </w:r>
      </w:del>
    </w:p>
    <w:p w14:paraId="1471E8B5" w14:textId="77777777" w:rsidR="00886E98" w:rsidDel="00AC1C0D" w:rsidRDefault="00886E98">
      <w:pPr>
        <w:pStyle w:val="TOC3"/>
        <w:tabs>
          <w:tab w:val="left" w:pos="1200"/>
          <w:tab w:val="right" w:leader="dot" w:pos="8630"/>
        </w:tabs>
        <w:rPr>
          <w:del w:id="1606" w:author="Mihai Budiu" w:date="2016-04-08T12:52:00Z"/>
          <w:rFonts w:asciiTheme="minorHAnsi" w:eastAsiaTheme="minorEastAsia" w:hAnsiTheme="minorHAnsi" w:cstheme="minorBidi"/>
          <w:noProof/>
          <w:sz w:val="24"/>
        </w:rPr>
      </w:pPr>
      <w:del w:id="1607" w:author="Mihai Budiu" w:date="2016-04-08T12:52:00Z">
        <w:r w:rsidRPr="00AC1C0D" w:rsidDel="00AC1C0D">
          <w:rPr>
            <w:rPrChange w:id="1608" w:author="Mihai Budiu" w:date="2016-04-08T12:52:00Z">
              <w:rPr>
                <w:rStyle w:val="Hyperlink"/>
                <w:noProof/>
              </w:rPr>
            </w:rPrChange>
          </w:rPr>
          <w:delText>6.2.5</w:delText>
        </w:r>
        <w:r w:rsidDel="00AC1C0D">
          <w:rPr>
            <w:rFonts w:asciiTheme="minorHAnsi" w:eastAsiaTheme="minorEastAsia" w:hAnsiTheme="minorHAnsi" w:cstheme="minorBidi"/>
            <w:noProof/>
            <w:sz w:val="24"/>
          </w:rPr>
          <w:tab/>
        </w:r>
        <w:r w:rsidRPr="00AC1C0D" w:rsidDel="00AC1C0D">
          <w:rPr>
            <w:rPrChange w:id="1609" w:author="Mihai Budiu" w:date="2016-04-08T12:52:00Z">
              <w:rPr>
                <w:rStyle w:val="Hyperlink"/>
                <w:noProof/>
              </w:rPr>
            </w:rPrChange>
          </w:rPr>
          <w:delText>Tuple types</w:delText>
        </w:r>
        <w:r w:rsidDel="00AC1C0D">
          <w:rPr>
            <w:noProof/>
            <w:webHidden/>
          </w:rPr>
          <w:tab/>
        </w:r>
        <w:r w:rsidR="00104560" w:rsidDel="00AC1C0D">
          <w:rPr>
            <w:noProof/>
            <w:webHidden/>
          </w:rPr>
          <w:delText>4</w:delText>
        </w:r>
      </w:del>
    </w:p>
    <w:p w14:paraId="70F91322" w14:textId="77777777" w:rsidR="00886E98" w:rsidDel="00AC1C0D" w:rsidRDefault="00886E98">
      <w:pPr>
        <w:pStyle w:val="TOC3"/>
        <w:tabs>
          <w:tab w:val="left" w:pos="1200"/>
          <w:tab w:val="right" w:leader="dot" w:pos="8630"/>
        </w:tabs>
        <w:rPr>
          <w:del w:id="1610" w:author="Mihai Budiu" w:date="2016-04-08T12:52:00Z"/>
          <w:rFonts w:asciiTheme="minorHAnsi" w:eastAsiaTheme="minorEastAsia" w:hAnsiTheme="minorHAnsi" w:cstheme="minorBidi"/>
          <w:noProof/>
          <w:sz w:val="24"/>
        </w:rPr>
      </w:pPr>
      <w:del w:id="1611" w:author="Mihai Budiu" w:date="2016-04-08T12:52:00Z">
        <w:r w:rsidRPr="00AC1C0D" w:rsidDel="00AC1C0D">
          <w:rPr>
            <w:rPrChange w:id="1612" w:author="Mihai Budiu" w:date="2016-04-08T12:52:00Z">
              <w:rPr>
                <w:rStyle w:val="Hyperlink"/>
                <w:noProof/>
              </w:rPr>
            </w:rPrChange>
          </w:rPr>
          <w:delText>6.2.6</w:delText>
        </w:r>
        <w:r w:rsidDel="00AC1C0D">
          <w:rPr>
            <w:rFonts w:asciiTheme="minorHAnsi" w:eastAsiaTheme="minorEastAsia" w:hAnsiTheme="minorHAnsi" w:cstheme="minorBidi"/>
            <w:noProof/>
            <w:sz w:val="24"/>
          </w:rPr>
          <w:tab/>
        </w:r>
        <w:r w:rsidRPr="00AC1C0D" w:rsidDel="00AC1C0D">
          <w:rPr>
            <w:rPrChange w:id="1613" w:author="Mihai Budiu" w:date="2016-04-08T12:52:00Z">
              <w:rPr>
                <w:rStyle w:val="Hyperlink"/>
                <w:noProof/>
              </w:rPr>
            </w:rPrChange>
          </w:rPr>
          <w:delText>Set types</w:delText>
        </w:r>
        <w:r w:rsidDel="00AC1C0D">
          <w:rPr>
            <w:noProof/>
            <w:webHidden/>
          </w:rPr>
          <w:tab/>
        </w:r>
        <w:r w:rsidR="00104560" w:rsidDel="00AC1C0D">
          <w:rPr>
            <w:noProof/>
            <w:webHidden/>
          </w:rPr>
          <w:delText>4</w:delText>
        </w:r>
      </w:del>
    </w:p>
    <w:p w14:paraId="1E600613" w14:textId="77777777" w:rsidR="00886E98" w:rsidDel="00AC1C0D" w:rsidRDefault="00886E98">
      <w:pPr>
        <w:pStyle w:val="TOC3"/>
        <w:tabs>
          <w:tab w:val="left" w:pos="1200"/>
          <w:tab w:val="right" w:leader="dot" w:pos="8630"/>
        </w:tabs>
        <w:rPr>
          <w:del w:id="1614" w:author="Mihai Budiu" w:date="2016-04-08T12:52:00Z"/>
          <w:rFonts w:asciiTheme="minorHAnsi" w:eastAsiaTheme="minorEastAsia" w:hAnsiTheme="minorHAnsi" w:cstheme="minorBidi"/>
          <w:noProof/>
          <w:sz w:val="24"/>
        </w:rPr>
      </w:pPr>
      <w:del w:id="1615" w:author="Mihai Budiu" w:date="2016-04-08T12:52:00Z">
        <w:r w:rsidRPr="00AC1C0D" w:rsidDel="00AC1C0D">
          <w:rPr>
            <w:rPrChange w:id="1616" w:author="Mihai Budiu" w:date="2016-04-08T12:52:00Z">
              <w:rPr>
                <w:rStyle w:val="Hyperlink"/>
                <w:noProof/>
              </w:rPr>
            </w:rPrChange>
          </w:rPr>
          <w:delText>6.2.7</w:delText>
        </w:r>
        <w:r w:rsidDel="00AC1C0D">
          <w:rPr>
            <w:rFonts w:asciiTheme="minorHAnsi" w:eastAsiaTheme="minorEastAsia" w:hAnsiTheme="minorHAnsi" w:cstheme="minorBidi"/>
            <w:noProof/>
            <w:sz w:val="24"/>
          </w:rPr>
          <w:tab/>
        </w:r>
        <w:r w:rsidRPr="00AC1C0D" w:rsidDel="00AC1C0D">
          <w:rPr>
            <w:rPrChange w:id="1617" w:author="Mihai Budiu" w:date="2016-04-08T12:52:00Z">
              <w:rPr>
                <w:rStyle w:val="Hyperlink"/>
                <w:noProof/>
              </w:rPr>
            </w:rPrChange>
          </w:rPr>
          <w:delText>Function types</w:delText>
        </w:r>
        <w:r w:rsidDel="00AC1C0D">
          <w:rPr>
            <w:noProof/>
            <w:webHidden/>
          </w:rPr>
          <w:tab/>
        </w:r>
        <w:r w:rsidR="00104560" w:rsidDel="00AC1C0D">
          <w:rPr>
            <w:noProof/>
            <w:webHidden/>
          </w:rPr>
          <w:delText>4</w:delText>
        </w:r>
      </w:del>
    </w:p>
    <w:p w14:paraId="64D5D128" w14:textId="77777777" w:rsidR="00886E98" w:rsidDel="00AC1C0D" w:rsidRDefault="00886E98">
      <w:pPr>
        <w:pStyle w:val="TOC3"/>
        <w:tabs>
          <w:tab w:val="left" w:pos="1200"/>
          <w:tab w:val="right" w:leader="dot" w:pos="8630"/>
        </w:tabs>
        <w:rPr>
          <w:del w:id="1618" w:author="Mihai Budiu" w:date="2016-04-08T12:52:00Z"/>
          <w:rFonts w:asciiTheme="minorHAnsi" w:eastAsiaTheme="minorEastAsia" w:hAnsiTheme="minorHAnsi" w:cstheme="minorBidi"/>
          <w:noProof/>
          <w:sz w:val="24"/>
        </w:rPr>
      </w:pPr>
      <w:del w:id="1619" w:author="Mihai Budiu" w:date="2016-04-08T12:52:00Z">
        <w:r w:rsidRPr="00AC1C0D" w:rsidDel="00AC1C0D">
          <w:rPr>
            <w:rPrChange w:id="1620" w:author="Mihai Budiu" w:date="2016-04-08T12:52:00Z">
              <w:rPr>
                <w:rStyle w:val="Hyperlink"/>
                <w:noProof/>
              </w:rPr>
            </w:rPrChange>
          </w:rPr>
          <w:delText>6.2.8</w:delText>
        </w:r>
        <w:r w:rsidDel="00AC1C0D">
          <w:rPr>
            <w:rFonts w:asciiTheme="minorHAnsi" w:eastAsiaTheme="minorEastAsia" w:hAnsiTheme="minorHAnsi" w:cstheme="minorBidi"/>
            <w:noProof/>
            <w:sz w:val="24"/>
          </w:rPr>
          <w:tab/>
        </w:r>
        <w:r w:rsidRPr="00AC1C0D" w:rsidDel="00AC1C0D">
          <w:rPr>
            <w:rPrChange w:id="1621" w:author="Mihai Budiu" w:date="2016-04-08T12:52:00Z">
              <w:rPr>
                <w:rStyle w:val="Hyperlink"/>
                <w:rFonts w:ascii="Consolas" w:hAnsi="Consolas" w:cs="Consolas"/>
                <w:noProof/>
              </w:rPr>
            </w:rPrChange>
          </w:rPr>
          <w:delText>extern types</w:delText>
        </w:r>
        <w:r w:rsidDel="00AC1C0D">
          <w:rPr>
            <w:noProof/>
            <w:webHidden/>
          </w:rPr>
          <w:tab/>
        </w:r>
        <w:r w:rsidR="00104560" w:rsidDel="00AC1C0D">
          <w:rPr>
            <w:noProof/>
            <w:webHidden/>
          </w:rPr>
          <w:delText>4</w:delText>
        </w:r>
      </w:del>
    </w:p>
    <w:p w14:paraId="79C5C598" w14:textId="77777777" w:rsidR="00886E98" w:rsidDel="00AC1C0D" w:rsidRDefault="00886E98">
      <w:pPr>
        <w:pStyle w:val="TOC3"/>
        <w:tabs>
          <w:tab w:val="left" w:pos="1200"/>
          <w:tab w:val="right" w:leader="dot" w:pos="8630"/>
        </w:tabs>
        <w:rPr>
          <w:del w:id="1622" w:author="Mihai Budiu" w:date="2016-04-08T12:52:00Z"/>
          <w:rFonts w:asciiTheme="minorHAnsi" w:eastAsiaTheme="minorEastAsia" w:hAnsiTheme="minorHAnsi" w:cstheme="minorBidi"/>
          <w:noProof/>
          <w:sz w:val="24"/>
        </w:rPr>
      </w:pPr>
      <w:del w:id="1623" w:author="Mihai Budiu" w:date="2016-04-08T12:52:00Z">
        <w:r w:rsidRPr="00AC1C0D" w:rsidDel="00AC1C0D">
          <w:rPr>
            <w:rPrChange w:id="1624" w:author="Mihai Budiu" w:date="2016-04-08T12:52:00Z">
              <w:rPr>
                <w:rStyle w:val="Hyperlink"/>
                <w:noProof/>
              </w:rPr>
            </w:rPrChange>
          </w:rPr>
          <w:delText>6.2.9</w:delText>
        </w:r>
        <w:r w:rsidDel="00AC1C0D">
          <w:rPr>
            <w:rFonts w:asciiTheme="minorHAnsi" w:eastAsiaTheme="minorEastAsia" w:hAnsiTheme="minorHAnsi" w:cstheme="minorBidi"/>
            <w:noProof/>
            <w:sz w:val="24"/>
          </w:rPr>
          <w:tab/>
        </w:r>
        <w:r w:rsidRPr="00AC1C0D" w:rsidDel="00AC1C0D">
          <w:rPr>
            <w:rPrChange w:id="1625" w:author="Mihai Budiu" w:date="2016-04-08T12:52:00Z">
              <w:rPr>
                <w:rStyle w:val="Hyperlink"/>
                <w:noProof/>
              </w:rPr>
            </w:rPrChange>
          </w:rPr>
          <w:delText>typedef</w:delText>
        </w:r>
        <w:r w:rsidDel="00AC1C0D">
          <w:rPr>
            <w:noProof/>
            <w:webHidden/>
          </w:rPr>
          <w:tab/>
        </w:r>
        <w:r w:rsidR="00104560" w:rsidDel="00AC1C0D">
          <w:rPr>
            <w:noProof/>
            <w:webHidden/>
          </w:rPr>
          <w:delText>4</w:delText>
        </w:r>
      </w:del>
    </w:p>
    <w:p w14:paraId="333A3ECC" w14:textId="77777777" w:rsidR="00886E98" w:rsidDel="00AC1C0D" w:rsidRDefault="00886E98">
      <w:pPr>
        <w:pStyle w:val="TOC3"/>
        <w:tabs>
          <w:tab w:val="left" w:pos="1440"/>
          <w:tab w:val="right" w:leader="dot" w:pos="8630"/>
        </w:tabs>
        <w:rPr>
          <w:del w:id="1626" w:author="Mihai Budiu" w:date="2016-04-08T12:52:00Z"/>
          <w:rFonts w:asciiTheme="minorHAnsi" w:eastAsiaTheme="minorEastAsia" w:hAnsiTheme="minorHAnsi" w:cstheme="minorBidi"/>
          <w:noProof/>
          <w:sz w:val="24"/>
        </w:rPr>
      </w:pPr>
      <w:del w:id="1627" w:author="Mihai Budiu" w:date="2016-04-08T12:52:00Z">
        <w:r w:rsidRPr="00AC1C0D" w:rsidDel="00AC1C0D">
          <w:rPr>
            <w:rPrChange w:id="1628" w:author="Mihai Budiu" w:date="2016-04-08T12:52:00Z">
              <w:rPr>
                <w:rStyle w:val="Hyperlink"/>
                <w:noProof/>
              </w:rPr>
            </w:rPrChange>
          </w:rPr>
          <w:delText>6.2.10</w:delText>
        </w:r>
        <w:r w:rsidDel="00AC1C0D">
          <w:rPr>
            <w:rFonts w:asciiTheme="minorHAnsi" w:eastAsiaTheme="minorEastAsia" w:hAnsiTheme="minorHAnsi" w:cstheme="minorBidi"/>
            <w:noProof/>
            <w:sz w:val="24"/>
          </w:rPr>
          <w:tab/>
        </w:r>
        <w:r w:rsidRPr="00AC1C0D" w:rsidDel="00AC1C0D">
          <w:rPr>
            <w:rPrChange w:id="1629" w:author="Mihai Budiu" w:date="2016-04-08T12:52:00Z">
              <w:rPr>
                <w:rStyle w:val="Hyperlink"/>
                <w:noProof/>
              </w:rPr>
            </w:rPrChange>
          </w:rPr>
          <w:delText>Type specialization</w:delText>
        </w:r>
        <w:r w:rsidDel="00AC1C0D">
          <w:rPr>
            <w:noProof/>
            <w:webHidden/>
          </w:rPr>
          <w:tab/>
        </w:r>
        <w:r w:rsidR="00104560" w:rsidDel="00AC1C0D">
          <w:rPr>
            <w:noProof/>
            <w:webHidden/>
          </w:rPr>
          <w:delText>4</w:delText>
        </w:r>
      </w:del>
    </w:p>
    <w:p w14:paraId="5C87E536" w14:textId="77777777" w:rsidR="00886E98" w:rsidDel="00AC1C0D" w:rsidRDefault="00886E98">
      <w:pPr>
        <w:pStyle w:val="TOC2"/>
        <w:tabs>
          <w:tab w:val="left" w:pos="960"/>
          <w:tab w:val="right" w:leader="dot" w:pos="8630"/>
        </w:tabs>
        <w:rPr>
          <w:del w:id="1630" w:author="Mihai Budiu" w:date="2016-04-08T12:52:00Z"/>
          <w:rFonts w:asciiTheme="minorHAnsi" w:eastAsiaTheme="minorEastAsia" w:hAnsiTheme="minorHAnsi" w:cstheme="minorBidi"/>
          <w:noProof/>
          <w:sz w:val="24"/>
        </w:rPr>
      </w:pPr>
      <w:del w:id="1631" w:author="Mihai Budiu" w:date="2016-04-08T12:52:00Z">
        <w:r w:rsidRPr="00AC1C0D" w:rsidDel="00AC1C0D">
          <w:rPr>
            <w:rPrChange w:id="1632" w:author="Mihai Budiu" w:date="2016-04-08T12:52:00Z">
              <w:rPr>
                <w:rStyle w:val="Hyperlink"/>
                <w:noProof/>
              </w:rPr>
            </w:rPrChange>
          </w:rPr>
          <w:delText>6.3</w:delText>
        </w:r>
        <w:r w:rsidDel="00AC1C0D">
          <w:rPr>
            <w:rFonts w:asciiTheme="minorHAnsi" w:eastAsiaTheme="minorEastAsia" w:hAnsiTheme="minorHAnsi" w:cstheme="minorBidi"/>
            <w:noProof/>
            <w:sz w:val="24"/>
          </w:rPr>
          <w:tab/>
        </w:r>
        <w:r w:rsidRPr="00AC1C0D" w:rsidDel="00AC1C0D">
          <w:rPr>
            <w:rPrChange w:id="1633" w:author="Mihai Budiu" w:date="2016-04-08T12:52:00Z">
              <w:rPr>
                <w:rStyle w:val="Hyperlink"/>
                <w:noProof/>
              </w:rPr>
            </w:rPrChange>
          </w:rPr>
          <w:delText>Parser and control blocks types</w:delText>
        </w:r>
        <w:r w:rsidDel="00AC1C0D">
          <w:rPr>
            <w:noProof/>
            <w:webHidden/>
          </w:rPr>
          <w:tab/>
        </w:r>
        <w:r w:rsidR="00104560" w:rsidDel="00AC1C0D">
          <w:rPr>
            <w:noProof/>
            <w:webHidden/>
          </w:rPr>
          <w:delText>4</w:delText>
        </w:r>
      </w:del>
    </w:p>
    <w:p w14:paraId="64711EEF" w14:textId="77777777" w:rsidR="00886E98" w:rsidDel="00AC1C0D" w:rsidRDefault="00886E98">
      <w:pPr>
        <w:pStyle w:val="TOC3"/>
        <w:tabs>
          <w:tab w:val="left" w:pos="1200"/>
          <w:tab w:val="right" w:leader="dot" w:pos="8630"/>
        </w:tabs>
        <w:rPr>
          <w:del w:id="1634" w:author="Mihai Budiu" w:date="2016-04-08T12:52:00Z"/>
          <w:rFonts w:asciiTheme="minorHAnsi" w:eastAsiaTheme="minorEastAsia" w:hAnsiTheme="minorHAnsi" w:cstheme="minorBidi"/>
          <w:noProof/>
          <w:sz w:val="24"/>
        </w:rPr>
      </w:pPr>
      <w:del w:id="1635" w:author="Mihai Budiu" w:date="2016-04-08T12:52:00Z">
        <w:r w:rsidRPr="00AC1C0D" w:rsidDel="00AC1C0D">
          <w:rPr>
            <w:rPrChange w:id="1636" w:author="Mihai Budiu" w:date="2016-04-08T12:52:00Z">
              <w:rPr>
                <w:rStyle w:val="Hyperlink"/>
                <w:noProof/>
              </w:rPr>
            </w:rPrChange>
          </w:rPr>
          <w:delText>6.3.1</w:delText>
        </w:r>
        <w:r w:rsidDel="00AC1C0D">
          <w:rPr>
            <w:rFonts w:asciiTheme="minorHAnsi" w:eastAsiaTheme="minorEastAsia" w:hAnsiTheme="minorHAnsi" w:cstheme="minorBidi"/>
            <w:noProof/>
            <w:sz w:val="24"/>
          </w:rPr>
          <w:tab/>
        </w:r>
        <w:r w:rsidRPr="00AC1C0D" w:rsidDel="00AC1C0D">
          <w:rPr>
            <w:rPrChange w:id="1637" w:author="Mihai Budiu" w:date="2016-04-08T12:52:00Z">
              <w:rPr>
                <w:rStyle w:val="Hyperlink"/>
                <w:noProof/>
              </w:rPr>
            </w:rPrChange>
          </w:rPr>
          <w:delText>Parser type declarations</w:delText>
        </w:r>
        <w:r w:rsidDel="00AC1C0D">
          <w:rPr>
            <w:noProof/>
            <w:webHidden/>
          </w:rPr>
          <w:tab/>
        </w:r>
        <w:r w:rsidR="00104560" w:rsidDel="00AC1C0D">
          <w:rPr>
            <w:noProof/>
            <w:webHidden/>
          </w:rPr>
          <w:delText>4</w:delText>
        </w:r>
      </w:del>
    </w:p>
    <w:p w14:paraId="62BC9A41" w14:textId="77777777" w:rsidR="00886E98" w:rsidDel="00AC1C0D" w:rsidRDefault="00886E98">
      <w:pPr>
        <w:pStyle w:val="TOC3"/>
        <w:tabs>
          <w:tab w:val="left" w:pos="1200"/>
          <w:tab w:val="right" w:leader="dot" w:pos="8630"/>
        </w:tabs>
        <w:rPr>
          <w:del w:id="1638" w:author="Mihai Budiu" w:date="2016-04-08T12:52:00Z"/>
          <w:rFonts w:asciiTheme="minorHAnsi" w:eastAsiaTheme="minorEastAsia" w:hAnsiTheme="minorHAnsi" w:cstheme="minorBidi"/>
          <w:noProof/>
          <w:sz w:val="24"/>
        </w:rPr>
      </w:pPr>
      <w:del w:id="1639" w:author="Mihai Budiu" w:date="2016-04-08T12:52:00Z">
        <w:r w:rsidRPr="00AC1C0D" w:rsidDel="00AC1C0D">
          <w:rPr>
            <w:rPrChange w:id="1640" w:author="Mihai Budiu" w:date="2016-04-08T12:52:00Z">
              <w:rPr>
                <w:rStyle w:val="Hyperlink"/>
                <w:noProof/>
              </w:rPr>
            </w:rPrChange>
          </w:rPr>
          <w:delText>6.3.2</w:delText>
        </w:r>
        <w:r w:rsidDel="00AC1C0D">
          <w:rPr>
            <w:rFonts w:asciiTheme="minorHAnsi" w:eastAsiaTheme="minorEastAsia" w:hAnsiTheme="minorHAnsi" w:cstheme="minorBidi"/>
            <w:noProof/>
            <w:sz w:val="24"/>
          </w:rPr>
          <w:tab/>
        </w:r>
        <w:r w:rsidRPr="00AC1C0D" w:rsidDel="00AC1C0D">
          <w:rPr>
            <w:rPrChange w:id="1641" w:author="Mihai Budiu" w:date="2016-04-08T12:52:00Z">
              <w:rPr>
                <w:rStyle w:val="Hyperlink"/>
                <w:noProof/>
              </w:rPr>
            </w:rPrChange>
          </w:rPr>
          <w:delText>Control type declarations</w:delText>
        </w:r>
        <w:r w:rsidDel="00AC1C0D">
          <w:rPr>
            <w:noProof/>
            <w:webHidden/>
          </w:rPr>
          <w:tab/>
        </w:r>
        <w:r w:rsidR="00104560" w:rsidDel="00AC1C0D">
          <w:rPr>
            <w:noProof/>
            <w:webHidden/>
          </w:rPr>
          <w:delText>4</w:delText>
        </w:r>
      </w:del>
    </w:p>
    <w:p w14:paraId="78768ADF" w14:textId="77777777" w:rsidR="00886E98" w:rsidDel="00AC1C0D" w:rsidRDefault="00886E98">
      <w:pPr>
        <w:pStyle w:val="TOC1"/>
        <w:rPr>
          <w:del w:id="1642" w:author="Mihai Budiu" w:date="2016-04-08T12:52:00Z"/>
          <w:rFonts w:asciiTheme="minorHAnsi" w:eastAsiaTheme="minorEastAsia" w:hAnsiTheme="minorHAnsi" w:cstheme="minorBidi"/>
          <w:noProof/>
          <w:sz w:val="24"/>
        </w:rPr>
      </w:pPr>
      <w:del w:id="1643" w:author="Mihai Budiu" w:date="2016-04-08T12:52:00Z">
        <w:r w:rsidRPr="00AC1C0D" w:rsidDel="00AC1C0D">
          <w:rPr>
            <w:rPrChange w:id="1644" w:author="Mihai Budiu" w:date="2016-04-08T12:52:00Z">
              <w:rPr>
                <w:rStyle w:val="Hyperlink"/>
                <w:noProof/>
              </w:rPr>
            </w:rPrChange>
          </w:rPr>
          <w:delText>7</w:delText>
        </w:r>
        <w:r w:rsidDel="00AC1C0D">
          <w:rPr>
            <w:rFonts w:asciiTheme="minorHAnsi" w:eastAsiaTheme="minorEastAsia" w:hAnsiTheme="minorHAnsi" w:cstheme="minorBidi"/>
            <w:noProof/>
            <w:sz w:val="24"/>
          </w:rPr>
          <w:tab/>
        </w:r>
        <w:r w:rsidRPr="00AC1C0D" w:rsidDel="00AC1C0D">
          <w:rPr>
            <w:rPrChange w:id="1645" w:author="Mihai Budiu" w:date="2016-04-08T12:52:00Z">
              <w:rPr>
                <w:rStyle w:val="Hyperlink"/>
                <w:noProof/>
              </w:rPr>
            </w:rPrChange>
          </w:rPr>
          <w:delText>Expressions</w:delText>
        </w:r>
        <w:r w:rsidDel="00AC1C0D">
          <w:rPr>
            <w:noProof/>
            <w:webHidden/>
          </w:rPr>
          <w:tab/>
        </w:r>
        <w:r w:rsidR="00104560" w:rsidDel="00AC1C0D">
          <w:rPr>
            <w:noProof/>
            <w:webHidden/>
          </w:rPr>
          <w:delText>4</w:delText>
        </w:r>
      </w:del>
    </w:p>
    <w:p w14:paraId="76BA965A" w14:textId="77777777" w:rsidR="00886E98" w:rsidDel="00AC1C0D" w:rsidRDefault="00886E98">
      <w:pPr>
        <w:pStyle w:val="TOC2"/>
        <w:tabs>
          <w:tab w:val="left" w:pos="960"/>
          <w:tab w:val="right" w:leader="dot" w:pos="8630"/>
        </w:tabs>
        <w:rPr>
          <w:del w:id="1646" w:author="Mihai Budiu" w:date="2016-04-08T12:52:00Z"/>
          <w:rFonts w:asciiTheme="minorHAnsi" w:eastAsiaTheme="minorEastAsia" w:hAnsiTheme="minorHAnsi" w:cstheme="minorBidi"/>
          <w:noProof/>
          <w:sz w:val="24"/>
        </w:rPr>
      </w:pPr>
      <w:del w:id="1647" w:author="Mihai Budiu" w:date="2016-04-08T12:52:00Z">
        <w:r w:rsidRPr="00AC1C0D" w:rsidDel="00AC1C0D">
          <w:rPr>
            <w:rPrChange w:id="1648" w:author="Mihai Budiu" w:date="2016-04-08T12:52:00Z">
              <w:rPr>
                <w:rStyle w:val="Hyperlink"/>
                <w:noProof/>
              </w:rPr>
            </w:rPrChange>
          </w:rPr>
          <w:delText>7.1</w:delText>
        </w:r>
        <w:r w:rsidDel="00AC1C0D">
          <w:rPr>
            <w:rFonts w:asciiTheme="minorHAnsi" w:eastAsiaTheme="minorEastAsia" w:hAnsiTheme="minorHAnsi" w:cstheme="minorBidi"/>
            <w:noProof/>
            <w:sz w:val="24"/>
          </w:rPr>
          <w:tab/>
        </w:r>
        <w:r w:rsidRPr="00AC1C0D" w:rsidDel="00AC1C0D">
          <w:rPr>
            <w:rPrChange w:id="1649" w:author="Mihai Budiu" w:date="2016-04-08T12:52:00Z">
              <w:rPr>
                <w:rStyle w:val="Hyperlink"/>
                <w:noProof/>
              </w:rPr>
            </w:rPrChange>
          </w:rPr>
          <w:delText>Expression on error values</w:delText>
        </w:r>
        <w:r w:rsidDel="00AC1C0D">
          <w:rPr>
            <w:noProof/>
            <w:webHidden/>
          </w:rPr>
          <w:tab/>
        </w:r>
        <w:r w:rsidR="00104560" w:rsidDel="00AC1C0D">
          <w:rPr>
            <w:noProof/>
            <w:webHidden/>
          </w:rPr>
          <w:delText>4</w:delText>
        </w:r>
      </w:del>
    </w:p>
    <w:p w14:paraId="6F26F8F2" w14:textId="77777777" w:rsidR="00886E98" w:rsidDel="00AC1C0D" w:rsidRDefault="00886E98">
      <w:pPr>
        <w:pStyle w:val="TOC2"/>
        <w:tabs>
          <w:tab w:val="left" w:pos="960"/>
          <w:tab w:val="right" w:leader="dot" w:pos="8630"/>
        </w:tabs>
        <w:rPr>
          <w:del w:id="1650" w:author="Mihai Budiu" w:date="2016-04-08T12:52:00Z"/>
          <w:rFonts w:asciiTheme="minorHAnsi" w:eastAsiaTheme="minorEastAsia" w:hAnsiTheme="minorHAnsi" w:cstheme="minorBidi"/>
          <w:noProof/>
          <w:sz w:val="24"/>
        </w:rPr>
      </w:pPr>
      <w:del w:id="1651" w:author="Mihai Budiu" w:date="2016-04-08T12:52:00Z">
        <w:r w:rsidRPr="00AC1C0D" w:rsidDel="00AC1C0D">
          <w:rPr>
            <w:rPrChange w:id="1652" w:author="Mihai Budiu" w:date="2016-04-08T12:52:00Z">
              <w:rPr>
                <w:rStyle w:val="Hyperlink"/>
                <w:noProof/>
              </w:rPr>
            </w:rPrChange>
          </w:rPr>
          <w:delText>7.2</w:delText>
        </w:r>
        <w:r w:rsidDel="00AC1C0D">
          <w:rPr>
            <w:rFonts w:asciiTheme="minorHAnsi" w:eastAsiaTheme="minorEastAsia" w:hAnsiTheme="minorHAnsi" w:cstheme="minorBidi"/>
            <w:noProof/>
            <w:sz w:val="24"/>
          </w:rPr>
          <w:tab/>
        </w:r>
        <w:r w:rsidRPr="00AC1C0D" w:rsidDel="00AC1C0D">
          <w:rPr>
            <w:rPrChange w:id="1653" w:author="Mihai Budiu" w:date="2016-04-08T12:52:00Z">
              <w:rPr>
                <w:rStyle w:val="Hyperlink"/>
                <w:noProof/>
              </w:rPr>
            </w:rPrChange>
          </w:rPr>
          <w:delText>Expressions on enum values</w:delText>
        </w:r>
        <w:r w:rsidDel="00AC1C0D">
          <w:rPr>
            <w:noProof/>
            <w:webHidden/>
          </w:rPr>
          <w:tab/>
        </w:r>
        <w:r w:rsidR="00104560" w:rsidDel="00AC1C0D">
          <w:rPr>
            <w:noProof/>
            <w:webHidden/>
          </w:rPr>
          <w:delText>4</w:delText>
        </w:r>
      </w:del>
    </w:p>
    <w:p w14:paraId="45295EAA" w14:textId="77777777" w:rsidR="00886E98" w:rsidDel="00AC1C0D" w:rsidRDefault="00886E98">
      <w:pPr>
        <w:pStyle w:val="TOC2"/>
        <w:tabs>
          <w:tab w:val="left" w:pos="960"/>
          <w:tab w:val="right" w:leader="dot" w:pos="8630"/>
        </w:tabs>
        <w:rPr>
          <w:del w:id="1654" w:author="Mihai Budiu" w:date="2016-04-08T12:52:00Z"/>
          <w:rFonts w:asciiTheme="minorHAnsi" w:eastAsiaTheme="minorEastAsia" w:hAnsiTheme="minorHAnsi" w:cstheme="minorBidi"/>
          <w:noProof/>
          <w:sz w:val="24"/>
        </w:rPr>
      </w:pPr>
      <w:del w:id="1655" w:author="Mihai Budiu" w:date="2016-04-08T12:52:00Z">
        <w:r w:rsidRPr="00AC1C0D" w:rsidDel="00AC1C0D">
          <w:rPr>
            <w:rPrChange w:id="1656" w:author="Mihai Budiu" w:date="2016-04-08T12:52:00Z">
              <w:rPr>
                <w:rStyle w:val="Hyperlink"/>
                <w:noProof/>
              </w:rPr>
            </w:rPrChange>
          </w:rPr>
          <w:delText>7.3</w:delText>
        </w:r>
        <w:r w:rsidDel="00AC1C0D">
          <w:rPr>
            <w:rFonts w:asciiTheme="minorHAnsi" w:eastAsiaTheme="minorEastAsia" w:hAnsiTheme="minorHAnsi" w:cstheme="minorBidi"/>
            <w:noProof/>
            <w:sz w:val="24"/>
          </w:rPr>
          <w:tab/>
        </w:r>
        <w:r w:rsidRPr="00AC1C0D" w:rsidDel="00AC1C0D">
          <w:rPr>
            <w:rPrChange w:id="1657" w:author="Mihai Budiu" w:date="2016-04-08T12:52:00Z">
              <w:rPr>
                <w:rStyle w:val="Hyperlink"/>
                <w:noProof/>
              </w:rPr>
            </w:rPrChange>
          </w:rPr>
          <w:delText>Expressions on Boolean values</w:delText>
        </w:r>
        <w:r w:rsidDel="00AC1C0D">
          <w:rPr>
            <w:noProof/>
            <w:webHidden/>
          </w:rPr>
          <w:tab/>
        </w:r>
        <w:r w:rsidR="00104560" w:rsidDel="00AC1C0D">
          <w:rPr>
            <w:noProof/>
            <w:webHidden/>
          </w:rPr>
          <w:delText>4</w:delText>
        </w:r>
      </w:del>
    </w:p>
    <w:p w14:paraId="5F21783F" w14:textId="77777777" w:rsidR="00886E98" w:rsidDel="00AC1C0D" w:rsidRDefault="00886E98">
      <w:pPr>
        <w:pStyle w:val="TOC3"/>
        <w:tabs>
          <w:tab w:val="left" w:pos="1200"/>
          <w:tab w:val="right" w:leader="dot" w:pos="8630"/>
        </w:tabs>
        <w:rPr>
          <w:del w:id="1658" w:author="Mihai Budiu" w:date="2016-04-08T12:52:00Z"/>
          <w:rFonts w:asciiTheme="minorHAnsi" w:eastAsiaTheme="minorEastAsia" w:hAnsiTheme="minorHAnsi" w:cstheme="minorBidi"/>
          <w:noProof/>
          <w:sz w:val="24"/>
        </w:rPr>
      </w:pPr>
      <w:del w:id="1659" w:author="Mihai Budiu" w:date="2016-04-08T12:52:00Z">
        <w:r w:rsidRPr="00AC1C0D" w:rsidDel="00AC1C0D">
          <w:rPr>
            <w:rPrChange w:id="1660" w:author="Mihai Budiu" w:date="2016-04-08T12:52:00Z">
              <w:rPr>
                <w:rStyle w:val="Hyperlink"/>
                <w:noProof/>
              </w:rPr>
            </w:rPrChange>
          </w:rPr>
          <w:delText>7.3.1</w:delText>
        </w:r>
        <w:r w:rsidDel="00AC1C0D">
          <w:rPr>
            <w:rFonts w:asciiTheme="minorHAnsi" w:eastAsiaTheme="minorEastAsia" w:hAnsiTheme="minorHAnsi" w:cstheme="minorBidi"/>
            <w:noProof/>
            <w:sz w:val="24"/>
          </w:rPr>
          <w:tab/>
        </w:r>
        <w:r w:rsidRPr="00AC1C0D" w:rsidDel="00AC1C0D">
          <w:rPr>
            <w:rPrChange w:id="1661" w:author="Mihai Budiu" w:date="2016-04-08T12:52:00Z">
              <w:rPr>
                <w:rStyle w:val="Hyperlink"/>
                <w:noProof/>
              </w:rPr>
            </w:rPrChange>
          </w:rPr>
          <w:delText>Multiplexors</w:delText>
        </w:r>
        <w:r w:rsidDel="00AC1C0D">
          <w:rPr>
            <w:noProof/>
            <w:webHidden/>
          </w:rPr>
          <w:tab/>
        </w:r>
        <w:r w:rsidR="00104560" w:rsidDel="00AC1C0D">
          <w:rPr>
            <w:noProof/>
            <w:webHidden/>
          </w:rPr>
          <w:delText>4</w:delText>
        </w:r>
      </w:del>
    </w:p>
    <w:p w14:paraId="220EF695" w14:textId="77777777" w:rsidR="00886E98" w:rsidDel="00AC1C0D" w:rsidRDefault="00886E98">
      <w:pPr>
        <w:pStyle w:val="TOC2"/>
        <w:tabs>
          <w:tab w:val="left" w:pos="960"/>
          <w:tab w:val="right" w:leader="dot" w:pos="8630"/>
        </w:tabs>
        <w:rPr>
          <w:del w:id="1662" w:author="Mihai Budiu" w:date="2016-04-08T12:52:00Z"/>
          <w:rFonts w:asciiTheme="minorHAnsi" w:eastAsiaTheme="minorEastAsia" w:hAnsiTheme="minorHAnsi" w:cstheme="minorBidi"/>
          <w:noProof/>
          <w:sz w:val="24"/>
        </w:rPr>
      </w:pPr>
      <w:del w:id="1663" w:author="Mihai Budiu" w:date="2016-04-08T12:52:00Z">
        <w:r w:rsidRPr="00AC1C0D" w:rsidDel="00AC1C0D">
          <w:rPr>
            <w:rPrChange w:id="1664" w:author="Mihai Budiu" w:date="2016-04-08T12:52:00Z">
              <w:rPr>
                <w:rStyle w:val="Hyperlink"/>
                <w:noProof/>
              </w:rPr>
            </w:rPrChange>
          </w:rPr>
          <w:delText>7.4</w:delText>
        </w:r>
        <w:r w:rsidDel="00AC1C0D">
          <w:rPr>
            <w:rFonts w:asciiTheme="minorHAnsi" w:eastAsiaTheme="minorEastAsia" w:hAnsiTheme="minorHAnsi" w:cstheme="minorBidi"/>
            <w:noProof/>
            <w:sz w:val="24"/>
          </w:rPr>
          <w:tab/>
        </w:r>
        <w:r w:rsidRPr="00AC1C0D" w:rsidDel="00AC1C0D">
          <w:rPr>
            <w:rPrChange w:id="1665" w:author="Mihai Budiu" w:date="2016-04-08T12:52:00Z">
              <w:rPr>
                <w:rStyle w:val="Hyperlink"/>
                <w:noProof/>
              </w:rPr>
            </w:rPrChange>
          </w:rPr>
          <w:delText>Bit-string (unsigned integer) operations</w:delText>
        </w:r>
        <w:r w:rsidDel="00AC1C0D">
          <w:rPr>
            <w:noProof/>
            <w:webHidden/>
          </w:rPr>
          <w:tab/>
        </w:r>
        <w:r w:rsidR="00104560" w:rsidDel="00AC1C0D">
          <w:rPr>
            <w:noProof/>
            <w:webHidden/>
          </w:rPr>
          <w:delText>4</w:delText>
        </w:r>
      </w:del>
    </w:p>
    <w:p w14:paraId="331688F9" w14:textId="77777777" w:rsidR="00886E98" w:rsidDel="00AC1C0D" w:rsidRDefault="00886E98">
      <w:pPr>
        <w:pStyle w:val="TOC2"/>
        <w:tabs>
          <w:tab w:val="left" w:pos="960"/>
          <w:tab w:val="right" w:leader="dot" w:pos="8630"/>
        </w:tabs>
        <w:rPr>
          <w:del w:id="1666" w:author="Mihai Budiu" w:date="2016-04-08T12:52:00Z"/>
          <w:rFonts w:asciiTheme="minorHAnsi" w:eastAsiaTheme="minorEastAsia" w:hAnsiTheme="minorHAnsi" w:cstheme="minorBidi"/>
          <w:noProof/>
          <w:sz w:val="24"/>
        </w:rPr>
      </w:pPr>
      <w:del w:id="1667" w:author="Mihai Budiu" w:date="2016-04-08T12:52:00Z">
        <w:r w:rsidRPr="00AC1C0D" w:rsidDel="00AC1C0D">
          <w:rPr>
            <w:rPrChange w:id="1668" w:author="Mihai Budiu" w:date="2016-04-08T12:52:00Z">
              <w:rPr>
                <w:rStyle w:val="Hyperlink"/>
                <w:noProof/>
              </w:rPr>
            </w:rPrChange>
          </w:rPr>
          <w:delText>7.5</w:delText>
        </w:r>
        <w:r w:rsidDel="00AC1C0D">
          <w:rPr>
            <w:rFonts w:asciiTheme="minorHAnsi" w:eastAsiaTheme="minorEastAsia" w:hAnsiTheme="minorHAnsi" w:cstheme="minorBidi"/>
            <w:noProof/>
            <w:sz w:val="24"/>
          </w:rPr>
          <w:tab/>
        </w:r>
        <w:r w:rsidRPr="00AC1C0D" w:rsidDel="00AC1C0D">
          <w:rPr>
            <w:rPrChange w:id="1669" w:author="Mihai Budiu" w:date="2016-04-08T12:52:00Z">
              <w:rPr>
                <w:rStyle w:val="Hyperlink"/>
                <w:noProof/>
              </w:rPr>
            </w:rPrChange>
          </w:rPr>
          <w:delText>Operations on fixed-width signed integers</w:delText>
        </w:r>
        <w:r w:rsidDel="00AC1C0D">
          <w:rPr>
            <w:noProof/>
            <w:webHidden/>
          </w:rPr>
          <w:tab/>
        </w:r>
        <w:r w:rsidR="00104560" w:rsidDel="00AC1C0D">
          <w:rPr>
            <w:noProof/>
            <w:webHidden/>
          </w:rPr>
          <w:delText>4</w:delText>
        </w:r>
      </w:del>
    </w:p>
    <w:p w14:paraId="02917FF1" w14:textId="77777777" w:rsidR="00886E98" w:rsidDel="00AC1C0D" w:rsidRDefault="00886E98">
      <w:pPr>
        <w:pStyle w:val="TOC3"/>
        <w:tabs>
          <w:tab w:val="left" w:pos="1200"/>
          <w:tab w:val="right" w:leader="dot" w:pos="8630"/>
        </w:tabs>
        <w:rPr>
          <w:del w:id="1670" w:author="Mihai Budiu" w:date="2016-04-08T12:52:00Z"/>
          <w:rFonts w:asciiTheme="minorHAnsi" w:eastAsiaTheme="minorEastAsia" w:hAnsiTheme="minorHAnsi" w:cstheme="minorBidi"/>
          <w:noProof/>
          <w:sz w:val="24"/>
        </w:rPr>
      </w:pPr>
      <w:del w:id="1671" w:author="Mihai Budiu" w:date="2016-04-08T12:52:00Z">
        <w:r w:rsidRPr="00AC1C0D" w:rsidDel="00AC1C0D">
          <w:rPr>
            <w:rPrChange w:id="1672" w:author="Mihai Budiu" w:date="2016-04-08T12:52:00Z">
              <w:rPr>
                <w:rStyle w:val="Hyperlink"/>
                <w:noProof/>
              </w:rPr>
            </w:rPrChange>
          </w:rPr>
          <w:delText>7.5.1</w:delText>
        </w:r>
        <w:r w:rsidDel="00AC1C0D">
          <w:rPr>
            <w:rFonts w:asciiTheme="minorHAnsi" w:eastAsiaTheme="minorEastAsia" w:hAnsiTheme="minorHAnsi" w:cstheme="minorBidi"/>
            <w:noProof/>
            <w:sz w:val="24"/>
          </w:rPr>
          <w:tab/>
        </w:r>
        <w:r w:rsidRPr="00AC1C0D" w:rsidDel="00AC1C0D">
          <w:rPr>
            <w:rPrChange w:id="1673" w:author="Mihai Budiu" w:date="2016-04-08T12:52:00Z">
              <w:rPr>
                <w:rStyle w:val="Hyperlink"/>
                <w:noProof/>
              </w:rPr>
            </w:rPrChange>
          </w:rPr>
          <w:delText>A note about shifts</w:delText>
        </w:r>
        <w:r w:rsidDel="00AC1C0D">
          <w:rPr>
            <w:noProof/>
            <w:webHidden/>
          </w:rPr>
          <w:tab/>
        </w:r>
        <w:r w:rsidR="00104560" w:rsidDel="00AC1C0D">
          <w:rPr>
            <w:noProof/>
            <w:webHidden/>
          </w:rPr>
          <w:delText>4</w:delText>
        </w:r>
      </w:del>
    </w:p>
    <w:p w14:paraId="22E5FEF8" w14:textId="77777777" w:rsidR="00886E98" w:rsidDel="00AC1C0D" w:rsidRDefault="00886E98">
      <w:pPr>
        <w:pStyle w:val="TOC2"/>
        <w:tabs>
          <w:tab w:val="left" w:pos="960"/>
          <w:tab w:val="right" w:leader="dot" w:pos="8630"/>
        </w:tabs>
        <w:rPr>
          <w:del w:id="1674" w:author="Mihai Budiu" w:date="2016-04-08T12:52:00Z"/>
          <w:rFonts w:asciiTheme="minorHAnsi" w:eastAsiaTheme="minorEastAsia" w:hAnsiTheme="minorHAnsi" w:cstheme="minorBidi"/>
          <w:noProof/>
          <w:sz w:val="24"/>
        </w:rPr>
      </w:pPr>
      <w:del w:id="1675" w:author="Mihai Budiu" w:date="2016-04-08T12:52:00Z">
        <w:r w:rsidRPr="00AC1C0D" w:rsidDel="00AC1C0D">
          <w:rPr>
            <w:rPrChange w:id="1676" w:author="Mihai Budiu" w:date="2016-04-08T12:52:00Z">
              <w:rPr>
                <w:rStyle w:val="Hyperlink"/>
                <w:noProof/>
              </w:rPr>
            </w:rPrChange>
          </w:rPr>
          <w:delText>7.6</w:delText>
        </w:r>
        <w:r w:rsidDel="00AC1C0D">
          <w:rPr>
            <w:rFonts w:asciiTheme="minorHAnsi" w:eastAsiaTheme="minorEastAsia" w:hAnsiTheme="minorHAnsi" w:cstheme="minorBidi"/>
            <w:noProof/>
            <w:sz w:val="24"/>
          </w:rPr>
          <w:tab/>
        </w:r>
        <w:r w:rsidRPr="00AC1C0D" w:rsidDel="00AC1C0D">
          <w:rPr>
            <w:rPrChange w:id="1677" w:author="Mihai Budiu" w:date="2016-04-08T12:52:00Z">
              <w:rPr>
                <w:rStyle w:val="Hyperlink"/>
                <w:noProof/>
              </w:rPr>
            </w:rPrChange>
          </w:rPr>
          <w:delText>Operations on arbitrary-precision integers</w:delText>
        </w:r>
        <w:r w:rsidDel="00AC1C0D">
          <w:rPr>
            <w:noProof/>
            <w:webHidden/>
          </w:rPr>
          <w:tab/>
        </w:r>
        <w:r w:rsidR="00104560" w:rsidDel="00AC1C0D">
          <w:rPr>
            <w:noProof/>
            <w:webHidden/>
          </w:rPr>
          <w:delText>4</w:delText>
        </w:r>
      </w:del>
    </w:p>
    <w:p w14:paraId="6C732F55" w14:textId="77777777" w:rsidR="00886E98" w:rsidDel="00AC1C0D" w:rsidRDefault="00886E98">
      <w:pPr>
        <w:pStyle w:val="TOC2"/>
        <w:tabs>
          <w:tab w:val="left" w:pos="960"/>
          <w:tab w:val="right" w:leader="dot" w:pos="8630"/>
        </w:tabs>
        <w:rPr>
          <w:del w:id="1678" w:author="Mihai Budiu" w:date="2016-04-08T12:52:00Z"/>
          <w:rFonts w:asciiTheme="minorHAnsi" w:eastAsiaTheme="minorEastAsia" w:hAnsiTheme="minorHAnsi" w:cstheme="minorBidi"/>
          <w:noProof/>
          <w:sz w:val="24"/>
        </w:rPr>
      </w:pPr>
      <w:del w:id="1679" w:author="Mihai Budiu" w:date="2016-04-08T12:52:00Z">
        <w:r w:rsidRPr="00AC1C0D" w:rsidDel="00AC1C0D">
          <w:rPr>
            <w:rPrChange w:id="1680" w:author="Mihai Budiu" w:date="2016-04-08T12:52:00Z">
              <w:rPr>
                <w:rStyle w:val="Hyperlink"/>
                <w:noProof/>
              </w:rPr>
            </w:rPrChange>
          </w:rPr>
          <w:delText>7.7</w:delText>
        </w:r>
        <w:r w:rsidDel="00AC1C0D">
          <w:rPr>
            <w:rFonts w:asciiTheme="minorHAnsi" w:eastAsiaTheme="minorEastAsia" w:hAnsiTheme="minorHAnsi" w:cstheme="minorBidi"/>
            <w:noProof/>
            <w:sz w:val="24"/>
          </w:rPr>
          <w:tab/>
        </w:r>
        <w:r w:rsidRPr="00AC1C0D" w:rsidDel="00AC1C0D">
          <w:rPr>
            <w:rPrChange w:id="1681" w:author="Mihai Budiu" w:date="2016-04-08T12:52:00Z">
              <w:rPr>
                <w:rStyle w:val="Hyperlink"/>
                <w:noProof/>
              </w:rPr>
            </w:rPrChange>
          </w:rPr>
          <w:delText>Variable bit-string operations</w:delText>
        </w:r>
        <w:r w:rsidDel="00AC1C0D">
          <w:rPr>
            <w:noProof/>
            <w:webHidden/>
          </w:rPr>
          <w:tab/>
        </w:r>
        <w:r w:rsidR="00104560" w:rsidDel="00AC1C0D">
          <w:rPr>
            <w:noProof/>
            <w:webHidden/>
          </w:rPr>
          <w:delText>4</w:delText>
        </w:r>
      </w:del>
    </w:p>
    <w:p w14:paraId="19EBCC6A" w14:textId="77777777" w:rsidR="00886E98" w:rsidDel="00AC1C0D" w:rsidRDefault="00886E98">
      <w:pPr>
        <w:pStyle w:val="TOC2"/>
        <w:tabs>
          <w:tab w:val="left" w:pos="960"/>
          <w:tab w:val="right" w:leader="dot" w:pos="8630"/>
        </w:tabs>
        <w:rPr>
          <w:del w:id="1682" w:author="Mihai Budiu" w:date="2016-04-08T12:52:00Z"/>
          <w:rFonts w:asciiTheme="minorHAnsi" w:eastAsiaTheme="minorEastAsia" w:hAnsiTheme="minorHAnsi" w:cstheme="minorBidi"/>
          <w:noProof/>
          <w:sz w:val="24"/>
        </w:rPr>
      </w:pPr>
      <w:del w:id="1683" w:author="Mihai Budiu" w:date="2016-04-08T12:52:00Z">
        <w:r w:rsidRPr="00AC1C0D" w:rsidDel="00AC1C0D">
          <w:rPr>
            <w:rPrChange w:id="1684" w:author="Mihai Budiu" w:date="2016-04-08T12:52:00Z">
              <w:rPr>
                <w:rStyle w:val="Hyperlink"/>
                <w:noProof/>
              </w:rPr>
            </w:rPrChange>
          </w:rPr>
          <w:delText>7.8</w:delText>
        </w:r>
        <w:r w:rsidDel="00AC1C0D">
          <w:rPr>
            <w:rFonts w:asciiTheme="minorHAnsi" w:eastAsiaTheme="minorEastAsia" w:hAnsiTheme="minorHAnsi" w:cstheme="minorBidi"/>
            <w:noProof/>
            <w:sz w:val="24"/>
          </w:rPr>
          <w:tab/>
        </w:r>
        <w:r w:rsidRPr="00AC1C0D" w:rsidDel="00AC1C0D">
          <w:rPr>
            <w:rPrChange w:id="1685" w:author="Mihai Budiu" w:date="2016-04-08T12:52:00Z">
              <w:rPr>
                <w:rStyle w:val="Hyperlink"/>
                <w:noProof/>
              </w:rPr>
            </w:rPrChange>
          </w:rPr>
          <w:delText>Casts</w:delText>
        </w:r>
        <w:r w:rsidDel="00AC1C0D">
          <w:rPr>
            <w:noProof/>
            <w:webHidden/>
          </w:rPr>
          <w:tab/>
        </w:r>
        <w:r w:rsidR="00104560" w:rsidDel="00AC1C0D">
          <w:rPr>
            <w:noProof/>
            <w:webHidden/>
          </w:rPr>
          <w:delText>4</w:delText>
        </w:r>
      </w:del>
    </w:p>
    <w:p w14:paraId="060DADCB" w14:textId="77777777" w:rsidR="00886E98" w:rsidDel="00AC1C0D" w:rsidRDefault="00886E98">
      <w:pPr>
        <w:pStyle w:val="TOC3"/>
        <w:tabs>
          <w:tab w:val="left" w:pos="1200"/>
          <w:tab w:val="right" w:leader="dot" w:pos="8630"/>
        </w:tabs>
        <w:rPr>
          <w:del w:id="1686" w:author="Mihai Budiu" w:date="2016-04-08T12:52:00Z"/>
          <w:rFonts w:asciiTheme="minorHAnsi" w:eastAsiaTheme="minorEastAsia" w:hAnsiTheme="minorHAnsi" w:cstheme="minorBidi"/>
          <w:noProof/>
          <w:sz w:val="24"/>
        </w:rPr>
      </w:pPr>
      <w:del w:id="1687" w:author="Mihai Budiu" w:date="2016-04-08T12:52:00Z">
        <w:r w:rsidRPr="00AC1C0D" w:rsidDel="00AC1C0D">
          <w:rPr>
            <w:rPrChange w:id="1688" w:author="Mihai Budiu" w:date="2016-04-08T12:52:00Z">
              <w:rPr>
                <w:rStyle w:val="Hyperlink"/>
                <w:noProof/>
              </w:rPr>
            </w:rPrChange>
          </w:rPr>
          <w:delText>7.8.1</w:delText>
        </w:r>
        <w:r w:rsidDel="00AC1C0D">
          <w:rPr>
            <w:rFonts w:asciiTheme="minorHAnsi" w:eastAsiaTheme="minorEastAsia" w:hAnsiTheme="minorHAnsi" w:cstheme="minorBidi"/>
            <w:noProof/>
            <w:sz w:val="24"/>
          </w:rPr>
          <w:tab/>
        </w:r>
        <w:r w:rsidRPr="00AC1C0D" w:rsidDel="00AC1C0D">
          <w:rPr>
            <w:rPrChange w:id="1689" w:author="Mihai Budiu" w:date="2016-04-08T12:52:00Z">
              <w:rPr>
                <w:rStyle w:val="Hyperlink"/>
                <w:noProof/>
              </w:rPr>
            </w:rPrChange>
          </w:rPr>
          <w:delText>Explicit casts</w:delText>
        </w:r>
        <w:r w:rsidDel="00AC1C0D">
          <w:rPr>
            <w:noProof/>
            <w:webHidden/>
          </w:rPr>
          <w:tab/>
        </w:r>
        <w:r w:rsidR="00104560" w:rsidDel="00AC1C0D">
          <w:rPr>
            <w:noProof/>
            <w:webHidden/>
          </w:rPr>
          <w:delText>4</w:delText>
        </w:r>
      </w:del>
    </w:p>
    <w:p w14:paraId="55D0E976" w14:textId="77777777" w:rsidR="00886E98" w:rsidDel="00AC1C0D" w:rsidRDefault="00886E98">
      <w:pPr>
        <w:pStyle w:val="TOC3"/>
        <w:tabs>
          <w:tab w:val="left" w:pos="1200"/>
          <w:tab w:val="right" w:leader="dot" w:pos="8630"/>
        </w:tabs>
        <w:rPr>
          <w:del w:id="1690" w:author="Mihai Budiu" w:date="2016-04-08T12:52:00Z"/>
          <w:rFonts w:asciiTheme="minorHAnsi" w:eastAsiaTheme="minorEastAsia" w:hAnsiTheme="minorHAnsi" w:cstheme="minorBidi"/>
          <w:noProof/>
          <w:sz w:val="24"/>
        </w:rPr>
      </w:pPr>
      <w:del w:id="1691" w:author="Mihai Budiu" w:date="2016-04-08T12:52:00Z">
        <w:r w:rsidRPr="00AC1C0D" w:rsidDel="00AC1C0D">
          <w:rPr>
            <w:rPrChange w:id="1692" w:author="Mihai Budiu" w:date="2016-04-08T12:52:00Z">
              <w:rPr>
                <w:rStyle w:val="Hyperlink"/>
                <w:noProof/>
              </w:rPr>
            </w:rPrChange>
          </w:rPr>
          <w:delText>7.8.2</w:delText>
        </w:r>
        <w:r w:rsidDel="00AC1C0D">
          <w:rPr>
            <w:rFonts w:asciiTheme="minorHAnsi" w:eastAsiaTheme="minorEastAsia" w:hAnsiTheme="minorHAnsi" w:cstheme="minorBidi"/>
            <w:noProof/>
            <w:sz w:val="24"/>
          </w:rPr>
          <w:tab/>
        </w:r>
        <w:r w:rsidRPr="00AC1C0D" w:rsidDel="00AC1C0D">
          <w:rPr>
            <w:rPrChange w:id="1693" w:author="Mihai Budiu" w:date="2016-04-08T12:52:00Z">
              <w:rPr>
                <w:rStyle w:val="Hyperlink"/>
                <w:noProof/>
              </w:rPr>
            </w:rPrChange>
          </w:rPr>
          <w:delText>Implicit casts</w:delText>
        </w:r>
        <w:r w:rsidDel="00AC1C0D">
          <w:rPr>
            <w:noProof/>
            <w:webHidden/>
          </w:rPr>
          <w:tab/>
        </w:r>
        <w:r w:rsidR="00104560" w:rsidDel="00AC1C0D">
          <w:rPr>
            <w:noProof/>
            <w:webHidden/>
          </w:rPr>
          <w:delText>4</w:delText>
        </w:r>
      </w:del>
    </w:p>
    <w:p w14:paraId="4A992DDB" w14:textId="77777777" w:rsidR="00886E98" w:rsidDel="00AC1C0D" w:rsidRDefault="00886E98">
      <w:pPr>
        <w:pStyle w:val="TOC3"/>
        <w:tabs>
          <w:tab w:val="left" w:pos="1200"/>
          <w:tab w:val="right" w:leader="dot" w:pos="8630"/>
        </w:tabs>
        <w:rPr>
          <w:del w:id="1694" w:author="Mihai Budiu" w:date="2016-04-08T12:52:00Z"/>
          <w:rFonts w:asciiTheme="minorHAnsi" w:eastAsiaTheme="minorEastAsia" w:hAnsiTheme="minorHAnsi" w:cstheme="minorBidi"/>
          <w:noProof/>
          <w:sz w:val="24"/>
        </w:rPr>
      </w:pPr>
      <w:del w:id="1695" w:author="Mihai Budiu" w:date="2016-04-08T12:52:00Z">
        <w:r w:rsidRPr="00AC1C0D" w:rsidDel="00AC1C0D">
          <w:rPr>
            <w:rPrChange w:id="1696" w:author="Mihai Budiu" w:date="2016-04-08T12:52:00Z">
              <w:rPr>
                <w:rStyle w:val="Hyperlink"/>
                <w:noProof/>
              </w:rPr>
            </w:rPrChange>
          </w:rPr>
          <w:delText>7.8.3</w:delText>
        </w:r>
        <w:r w:rsidDel="00AC1C0D">
          <w:rPr>
            <w:rFonts w:asciiTheme="minorHAnsi" w:eastAsiaTheme="minorEastAsia" w:hAnsiTheme="minorHAnsi" w:cstheme="minorBidi"/>
            <w:noProof/>
            <w:sz w:val="24"/>
          </w:rPr>
          <w:tab/>
        </w:r>
        <w:r w:rsidRPr="00AC1C0D" w:rsidDel="00AC1C0D">
          <w:rPr>
            <w:rPrChange w:id="1697" w:author="Mihai Budiu" w:date="2016-04-08T12:52:00Z">
              <w:rPr>
                <w:rStyle w:val="Hyperlink"/>
                <w:noProof/>
              </w:rPr>
            </w:rPrChange>
          </w:rPr>
          <w:delText>Illegal arithmetic expressions</w:delText>
        </w:r>
        <w:r w:rsidDel="00AC1C0D">
          <w:rPr>
            <w:noProof/>
            <w:webHidden/>
          </w:rPr>
          <w:tab/>
        </w:r>
        <w:r w:rsidR="00104560" w:rsidDel="00AC1C0D">
          <w:rPr>
            <w:noProof/>
            <w:webHidden/>
          </w:rPr>
          <w:delText>4</w:delText>
        </w:r>
      </w:del>
    </w:p>
    <w:p w14:paraId="71810A2A" w14:textId="77777777" w:rsidR="00886E98" w:rsidDel="00AC1C0D" w:rsidRDefault="00886E98">
      <w:pPr>
        <w:pStyle w:val="TOC2"/>
        <w:tabs>
          <w:tab w:val="left" w:pos="960"/>
          <w:tab w:val="right" w:leader="dot" w:pos="8630"/>
        </w:tabs>
        <w:rPr>
          <w:del w:id="1698" w:author="Mihai Budiu" w:date="2016-04-08T12:52:00Z"/>
          <w:rFonts w:asciiTheme="minorHAnsi" w:eastAsiaTheme="minorEastAsia" w:hAnsiTheme="minorHAnsi" w:cstheme="minorBidi"/>
          <w:noProof/>
          <w:sz w:val="24"/>
        </w:rPr>
      </w:pPr>
      <w:del w:id="1699" w:author="Mihai Budiu" w:date="2016-04-08T12:52:00Z">
        <w:r w:rsidRPr="00AC1C0D" w:rsidDel="00AC1C0D">
          <w:rPr>
            <w:rPrChange w:id="1700" w:author="Mihai Budiu" w:date="2016-04-08T12:52:00Z">
              <w:rPr>
                <w:rStyle w:val="Hyperlink"/>
                <w:noProof/>
              </w:rPr>
            </w:rPrChange>
          </w:rPr>
          <w:delText>7.9</w:delText>
        </w:r>
        <w:r w:rsidDel="00AC1C0D">
          <w:rPr>
            <w:rFonts w:asciiTheme="minorHAnsi" w:eastAsiaTheme="minorEastAsia" w:hAnsiTheme="minorHAnsi" w:cstheme="minorBidi"/>
            <w:noProof/>
            <w:sz w:val="24"/>
          </w:rPr>
          <w:tab/>
        </w:r>
        <w:r w:rsidRPr="00AC1C0D" w:rsidDel="00AC1C0D">
          <w:rPr>
            <w:rPrChange w:id="1701" w:author="Mihai Budiu" w:date="2016-04-08T12:52:00Z">
              <w:rPr>
                <w:rStyle w:val="Hyperlink"/>
                <w:noProof/>
              </w:rPr>
            </w:rPrChange>
          </w:rPr>
          <w:delText>Tuple expressions</w:delText>
        </w:r>
        <w:r w:rsidDel="00AC1C0D">
          <w:rPr>
            <w:noProof/>
            <w:webHidden/>
          </w:rPr>
          <w:tab/>
        </w:r>
        <w:r w:rsidR="00104560" w:rsidDel="00AC1C0D">
          <w:rPr>
            <w:noProof/>
            <w:webHidden/>
          </w:rPr>
          <w:delText>4</w:delText>
        </w:r>
      </w:del>
    </w:p>
    <w:p w14:paraId="7E6FE4C4" w14:textId="77777777" w:rsidR="00886E98" w:rsidDel="00AC1C0D" w:rsidRDefault="00886E98">
      <w:pPr>
        <w:pStyle w:val="TOC2"/>
        <w:tabs>
          <w:tab w:val="left" w:pos="960"/>
          <w:tab w:val="right" w:leader="dot" w:pos="8630"/>
        </w:tabs>
        <w:rPr>
          <w:del w:id="1702" w:author="Mihai Budiu" w:date="2016-04-08T12:52:00Z"/>
          <w:rFonts w:asciiTheme="minorHAnsi" w:eastAsiaTheme="minorEastAsia" w:hAnsiTheme="minorHAnsi" w:cstheme="minorBidi"/>
          <w:noProof/>
          <w:sz w:val="24"/>
        </w:rPr>
      </w:pPr>
      <w:del w:id="1703" w:author="Mihai Budiu" w:date="2016-04-08T12:52:00Z">
        <w:r w:rsidRPr="00AC1C0D" w:rsidDel="00AC1C0D">
          <w:rPr>
            <w:rPrChange w:id="1704" w:author="Mihai Budiu" w:date="2016-04-08T12:52:00Z">
              <w:rPr>
                <w:rStyle w:val="Hyperlink"/>
                <w:noProof/>
              </w:rPr>
            </w:rPrChange>
          </w:rPr>
          <w:delText>7.10</w:delText>
        </w:r>
        <w:r w:rsidDel="00AC1C0D">
          <w:rPr>
            <w:rFonts w:asciiTheme="minorHAnsi" w:eastAsiaTheme="minorEastAsia" w:hAnsiTheme="minorHAnsi" w:cstheme="minorBidi"/>
            <w:noProof/>
            <w:sz w:val="24"/>
          </w:rPr>
          <w:tab/>
        </w:r>
        <w:r w:rsidRPr="00AC1C0D" w:rsidDel="00AC1C0D">
          <w:rPr>
            <w:rPrChange w:id="1705" w:author="Mihai Budiu" w:date="2016-04-08T12:52:00Z">
              <w:rPr>
                <w:rStyle w:val="Hyperlink"/>
                <w:noProof/>
              </w:rPr>
            </w:rPrChange>
          </w:rPr>
          <w:delText>List expressions</w:delText>
        </w:r>
        <w:r w:rsidDel="00AC1C0D">
          <w:rPr>
            <w:noProof/>
            <w:webHidden/>
          </w:rPr>
          <w:tab/>
        </w:r>
        <w:r w:rsidR="00104560" w:rsidDel="00AC1C0D">
          <w:rPr>
            <w:noProof/>
            <w:webHidden/>
          </w:rPr>
          <w:delText>4</w:delText>
        </w:r>
      </w:del>
    </w:p>
    <w:p w14:paraId="25A8289E" w14:textId="77777777" w:rsidR="00886E98" w:rsidDel="00AC1C0D" w:rsidRDefault="00886E98">
      <w:pPr>
        <w:pStyle w:val="TOC2"/>
        <w:tabs>
          <w:tab w:val="left" w:pos="960"/>
          <w:tab w:val="right" w:leader="dot" w:pos="8630"/>
        </w:tabs>
        <w:rPr>
          <w:del w:id="1706" w:author="Mihai Budiu" w:date="2016-04-08T12:52:00Z"/>
          <w:rFonts w:asciiTheme="minorHAnsi" w:eastAsiaTheme="minorEastAsia" w:hAnsiTheme="minorHAnsi" w:cstheme="minorBidi"/>
          <w:noProof/>
          <w:sz w:val="24"/>
        </w:rPr>
      </w:pPr>
      <w:del w:id="1707" w:author="Mihai Budiu" w:date="2016-04-08T12:52:00Z">
        <w:r w:rsidRPr="00AC1C0D" w:rsidDel="00AC1C0D">
          <w:rPr>
            <w:rPrChange w:id="1708" w:author="Mihai Budiu" w:date="2016-04-08T12:52:00Z">
              <w:rPr>
                <w:rStyle w:val="Hyperlink"/>
                <w:noProof/>
              </w:rPr>
            </w:rPrChange>
          </w:rPr>
          <w:delText>7.11</w:delText>
        </w:r>
        <w:r w:rsidDel="00AC1C0D">
          <w:rPr>
            <w:rFonts w:asciiTheme="minorHAnsi" w:eastAsiaTheme="minorEastAsia" w:hAnsiTheme="minorHAnsi" w:cstheme="minorBidi"/>
            <w:noProof/>
            <w:sz w:val="24"/>
          </w:rPr>
          <w:tab/>
        </w:r>
        <w:r w:rsidRPr="00AC1C0D" w:rsidDel="00AC1C0D">
          <w:rPr>
            <w:rPrChange w:id="1709" w:author="Mihai Budiu" w:date="2016-04-08T12:52:00Z">
              <w:rPr>
                <w:rStyle w:val="Hyperlink"/>
                <w:noProof/>
              </w:rPr>
            </w:rPrChange>
          </w:rPr>
          <w:delText>Set expressions</w:delText>
        </w:r>
        <w:r w:rsidDel="00AC1C0D">
          <w:rPr>
            <w:noProof/>
            <w:webHidden/>
          </w:rPr>
          <w:tab/>
        </w:r>
        <w:r w:rsidR="00104560" w:rsidDel="00AC1C0D">
          <w:rPr>
            <w:noProof/>
            <w:webHidden/>
          </w:rPr>
          <w:delText>4</w:delText>
        </w:r>
      </w:del>
    </w:p>
    <w:p w14:paraId="3F2B0127" w14:textId="77777777" w:rsidR="00886E98" w:rsidDel="00AC1C0D" w:rsidRDefault="00886E98">
      <w:pPr>
        <w:pStyle w:val="TOC3"/>
        <w:tabs>
          <w:tab w:val="left" w:pos="1440"/>
          <w:tab w:val="right" w:leader="dot" w:pos="8630"/>
        </w:tabs>
        <w:rPr>
          <w:del w:id="1710" w:author="Mihai Budiu" w:date="2016-04-08T12:52:00Z"/>
          <w:rFonts w:asciiTheme="minorHAnsi" w:eastAsiaTheme="minorEastAsia" w:hAnsiTheme="minorHAnsi" w:cstheme="minorBidi"/>
          <w:noProof/>
          <w:sz w:val="24"/>
        </w:rPr>
      </w:pPr>
      <w:del w:id="1711" w:author="Mihai Budiu" w:date="2016-04-08T12:52:00Z">
        <w:r w:rsidRPr="00AC1C0D" w:rsidDel="00AC1C0D">
          <w:rPr>
            <w:rPrChange w:id="1712" w:author="Mihai Budiu" w:date="2016-04-08T12:52:00Z">
              <w:rPr>
                <w:rStyle w:val="Hyperlink"/>
                <w:noProof/>
              </w:rPr>
            </w:rPrChange>
          </w:rPr>
          <w:delText>7.11.1</w:delText>
        </w:r>
        <w:r w:rsidDel="00AC1C0D">
          <w:rPr>
            <w:rFonts w:asciiTheme="minorHAnsi" w:eastAsiaTheme="minorEastAsia" w:hAnsiTheme="minorHAnsi" w:cstheme="minorBidi"/>
            <w:noProof/>
            <w:sz w:val="24"/>
          </w:rPr>
          <w:tab/>
        </w:r>
        <w:r w:rsidRPr="00AC1C0D" w:rsidDel="00AC1C0D">
          <w:rPr>
            <w:rPrChange w:id="1713" w:author="Mihai Budiu" w:date="2016-04-08T12:52:00Z">
              <w:rPr>
                <w:rStyle w:val="Hyperlink"/>
                <w:noProof/>
              </w:rPr>
            </w:rPrChange>
          </w:rPr>
          <w:delText>Singleton sets</w:delText>
        </w:r>
        <w:r w:rsidDel="00AC1C0D">
          <w:rPr>
            <w:noProof/>
            <w:webHidden/>
          </w:rPr>
          <w:tab/>
        </w:r>
        <w:r w:rsidR="00104560" w:rsidDel="00AC1C0D">
          <w:rPr>
            <w:noProof/>
            <w:webHidden/>
          </w:rPr>
          <w:delText>4</w:delText>
        </w:r>
      </w:del>
    </w:p>
    <w:p w14:paraId="6FD80125" w14:textId="77777777" w:rsidR="00886E98" w:rsidDel="00AC1C0D" w:rsidRDefault="00886E98">
      <w:pPr>
        <w:pStyle w:val="TOC3"/>
        <w:tabs>
          <w:tab w:val="left" w:pos="1440"/>
          <w:tab w:val="right" w:leader="dot" w:pos="8630"/>
        </w:tabs>
        <w:rPr>
          <w:del w:id="1714" w:author="Mihai Budiu" w:date="2016-04-08T12:52:00Z"/>
          <w:rFonts w:asciiTheme="minorHAnsi" w:eastAsiaTheme="minorEastAsia" w:hAnsiTheme="minorHAnsi" w:cstheme="minorBidi"/>
          <w:noProof/>
          <w:sz w:val="24"/>
        </w:rPr>
      </w:pPr>
      <w:del w:id="1715" w:author="Mihai Budiu" w:date="2016-04-08T12:52:00Z">
        <w:r w:rsidRPr="00AC1C0D" w:rsidDel="00AC1C0D">
          <w:rPr>
            <w:rPrChange w:id="1716" w:author="Mihai Budiu" w:date="2016-04-08T12:52:00Z">
              <w:rPr>
                <w:rStyle w:val="Hyperlink"/>
                <w:noProof/>
              </w:rPr>
            </w:rPrChange>
          </w:rPr>
          <w:delText>7.11.2</w:delText>
        </w:r>
        <w:r w:rsidDel="00AC1C0D">
          <w:rPr>
            <w:rFonts w:asciiTheme="minorHAnsi" w:eastAsiaTheme="minorEastAsia" w:hAnsiTheme="minorHAnsi" w:cstheme="minorBidi"/>
            <w:noProof/>
            <w:sz w:val="24"/>
          </w:rPr>
          <w:tab/>
        </w:r>
        <w:r w:rsidRPr="00AC1C0D" w:rsidDel="00AC1C0D">
          <w:rPr>
            <w:rPrChange w:id="1717" w:author="Mihai Budiu" w:date="2016-04-08T12:52:00Z">
              <w:rPr>
                <w:rStyle w:val="Hyperlink"/>
                <w:noProof/>
              </w:rPr>
            </w:rPrChange>
          </w:rPr>
          <w:delText>The universal set</w:delText>
        </w:r>
        <w:r w:rsidDel="00AC1C0D">
          <w:rPr>
            <w:noProof/>
            <w:webHidden/>
          </w:rPr>
          <w:tab/>
        </w:r>
        <w:r w:rsidR="00104560" w:rsidDel="00AC1C0D">
          <w:rPr>
            <w:noProof/>
            <w:webHidden/>
          </w:rPr>
          <w:delText>4</w:delText>
        </w:r>
      </w:del>
    </w:p>
    <w:p w14:paraId="4CB0C953" w14:textId="77777777" w:rsidR="00886E98" w:rsidDel="00AC1C0D" w:rsidRDefault="00886E98">
      <w:pPr>
        <w:pStyle w:val="TOC3"/>
        <w:tabs>
          <w:tab w:val="left" w:pos="1440"/>
          <w:tab w:val="right" w:leader="dot" w:pos="8630"/>
        </w:tabs>
        <w:rPr>
          <w:del w:id="1718" w:author="Mihai Budiu" w:date="2016-04-08T12:52:00Z"/>
          <w:rFonts w:asciiTheme="minorHAnsi" w:eastAsiaTheme="minorEastAsia" w:hAnsiTheme="minorHAnsi" w:cstheme="minorBidi"/>
          <w:noProof/>
          <w:sz w:val="24"/>
        </w:rPr>
      </w:pPr>
      <w:del w:id="1719" w:author="Mihai Budiu" w:date="2016-04-08T12:52:00Z">
        <w:r w:rsidRPr="00AC1C0D" w:rsidDel="00AC1C0D">
          <w:rPr>
            <w:rPrChange w:id="1720" w:author="Mihai Budiu" w:date="2016-04-08T12:52:00Z">
              <w:rPr>
                <w:rStyle w:val="Hyperlink"/>
                <w:noProof/>
              </w:rPr>
            </w:rPrChange>
          </w:rPr>
          <w:delText>7.11.3</w:delText>
        </w:r>
        <w:r w:rsidDel="00AC1C0D">
          <w:rPr>
            <w:rFonts w:asciiTheme="minorHAnsi" w:eastAsiaTheme="minorEastAsia" w:hAnsiTheme="minorHAnsi" w:cstheme="minorBidi"/>
            <w:noProof/>
            <w:sz w:val="24"/>
          </w:rPr>
          <w:tab/>
        </w:r>
        <w:r w:rsidRPr="00AC1C0D" w:rsidDel="00AC1C0D">
          <w:rPr>
            <w:rPrChange w:id="1721" w:author="Mihai Budiu" w:date="2016-04-08T12:52:00Z">
              <w:rPr>
                <w:rStyle w:val="Hyperlink"/>
                <w:noProof/>
              </w:rPr>
            </w:rPrChange>
          </w:rPr>
          <w:delText>Cubes</w:delText>
        </w:r>
        <w:r w:rsidDel="00AC1C0D">
          <w:rPr>
            <w:noProof/>
            <w:webHidden/>
          </w:rPr>
          <w:tab/>
        </w:r>
        <w:r w:rsidR="00104560" w:rsidDel="00AC1C0D">
          <w:rPr>
            <w:noProof/>
            <w:webHidden/>
          </w:rPr>
          <w:delText>4</w:delText>
        </w:r>
      </w:del>
    </w:p>
    <w:p w14:paraId="352849BF" w14:textId="77777777" w:rsidR="00886E98" w:rsidDel="00AC1C0D" w:rsidRDefault="00886E98">
      <w:pPr>
        <w:pStyle w:val="TOC3"/>
        <w:tabs>
          <w:tab w:val="left" w:pos="1440"/>
          <w:tab w:val="right" w:leader="dot" w:pos="8630"/>
        </w:tabs>
        <w:rPr>
          <w:del w:id="1722" w:author="Mihai Budiu" w:date="2016-04-08T12:52:00Z"/>
          <w:rFonts w:asciiTheme="minorHAnsi" w:eastAsiaTheme="minorEastAsia" w:hAnsiTheme="minorHAnsi" w:cstheme="minorBidi"/>
          <w:noProof/>
          <w:sz w:val="24"/>
        </w:rPr>
      </w:pPr>
      <w:del w:id="1723" w:author="Mihai Budiu" w:date="2016-04-08T12:52:00Z">
        <w:r w:rsidRPr="00AC1C0D" w:rsidDel="00AC1C0D">
          <w:rPr>
            <w:rPrChange w:id="1724" w:author="Mihai Budiu" w:date="2016-04-08T12:52:00Z">
              <w:rPr>
                <w:rStyle w:val="Hyperlink"/>
                <w:noProof/>
              </w:rPr>
            </w:rPrChange>
          </w:rPr>
          <w:delText>7.11.4</w:delText>
        </w:r>
        <w:r w:rsidDel="00AC1C0D">
          <w:rPr>
            <w:rFonts w:asciiTheme="minorHAnsi" w:eastAsiaTheme="minorEastAsia" w:hAnsiTheme="minorHAnsi" w:cstheme="minorBidi"/>
            <w:noProof/>
            <w:sz w:val="24"/>
          </w:rPr>
          <w:tab/>
        </w:r>
        <w:r w:rsidRPr="00AC1C0D" w:rsidDel="00AC1C0D">
          <w:rPr>
            <w:rPrChange w:id="1725" w:author="Mihai Budiu" w:date="2016-04-08T12:52:00Z">
              <w:rPr>
                <w:rStyle w:val="Hyperlink"/>
                <w:noProof/>
              </w:rPr>
            </w:rPrChange>
          </w:rPr>
          <w:delText>Ranges</w:delText>
        </w:r>
        <w:r w:rsidDel="00AC1C0D">
          <w:rPr>
            <w:noProof/>
            <w:webHidden/>
          </w:rPr>
          <w:tab/>
        </w:r>
        <w:r w:rsidR="00104560" w:rsidDel="00AC1C0D">
          <w:rPr>
            <w:noProof/>
            <w:webHidden/>
          </w:rPr>
          <w:delText>4</w:delText>
        </w:r>
      </w:del>
    </w:p>
    <w:p w14:paraId="65A200FF" w14:textId="77777777" w:rsidR="00886E98" w:rsidDel="00AC1C0D" w:rsidRDefault="00886E98">
      <w:pPr>
        <w:pStyle w:val="TOC3"/>
        <w:tabs>
          <w:tab w:val="left" w:pos="1440"/>
          <w:tab w:val="right" w:leader="dot" w:pos="8630"/>
        </w:tabs>
        <w:rPr>
          <w:del w:id="1726" w:author="Mihai Budiu" w:date="2016-04-08T12:52:00Z"/>
          <w:rFonts w:asciiTheme="minorHAnsi" w:eastAsiaTheme="minorEastAsia" w:hAnsiTheme="minorHAnsi" w:cstheme="minorBidi"/>
          <w:noProof/>
          <w:sz w:val="24"/>
        </w:rPr>
      </w:pPr>
      <w:del w:id="1727" w:author="Mihai Budiu" w:date="2016-04-08T12:52:00Z">
        <w:r w:rsidRPr="00AC1C0D" w:rsidDel="00AC1C0D">
          <w:rPr>
            <w:rPrChange w:id="1728" w:author="Mihai Budiu" w:date="2016-04-08T12:52:00Z">
              <w:rPr>
                <w:rStyle w:val="Hyperlink"/>
                <w:noProof/>
              </w:rPr>
            </w:rPrChange>
          </w:rPr>
          <w:delText>7.11.5</w:delText>
        </w:r>
        <w:r w:rsidDel="00AC1C0D">
          <w:rPr>
            <w:rFonts w:asciiTheme="minorHAnsi" w:eastAsiaTheme="minorEastAsia" w:hAnsiTheme="minorHAnsi" w:cstheme="minorBidi"/>
            <w:noProof/>
            <w:sz w:val="24"/>
          </w:rPr>
          <w:tab/>
        </w:r>
        <w:r w:rsidRPr="00AC1C0D" w:rsidDel="00AC1C0D">
          <w:rPr>
            <w:rPrChange w:id="1729" w:author="Mihai Budiu" w:date="2016-04-08T12:52:00Z">
              <w:rPr>
                <w:rStyle w:val="Hyperlink"/>
                <w:noProof/>
              </w:rPr>
            </w:rPrChange>
          </w:rPr>
          <w:delText>Tuples</w:delText>
        </w:r>
        <w:r w:rsidDel="00AC1C0D">
          <w:rPr>
            <w:noProof/>
            <w:webHidden/>
          </w:rPr>
          <w:tab/>
        </w:r>
        <w:r w:rsidR="00104560" w:rsidDel="00AC1C0D">
          <w:rPr>
            <w:noProof/>
            <w:webHidden/>
          </w:rPr>
          <w:delText>4</w:delText>
        </w:r>
      </w:del>
    </w:p>
    <w:p w14:paraId="130D23F6" w14:textId="77777777" w:rsidR="00886E98" w:rsidDel="00AC1C0D" w:rsidRDefault="00886E98">
      <w:pPr>
        <w:pStyle w:val="TOC2"/>
        <w:tabs>
          <w:tab w:val="left" w:pos="960"/>
          <w:tab w:val="right" w:leader="dot" w:pos="8630"/>
        </w:tabs>
        <w:rPr>
          <w:del w:id="1730" w:author="Mihai Budiu" w:date="2016-04-08T12:52:00Z"/>
          <w:rFonts w:asciiTheme="minorHAnsi" w:eastAsiaTheme="minorEastAsia" w:hAnsiTheme="minorHAnsi" w:cstheme="minorBidi"/>
          <w:noProof/>
          <w:sz w:val="24"/>
        </w:rPr>
      </w:pPr>
      <w:del w:id="1731" w:author="Mihai Budiu" w:date="2016-04-08T12:52:00Z">
        <w:r w:rsidRPr="00AC1C0D" w:rsidDel="00AC1C0D">
          <w:rPr>
            <w:rPrChange w:id="1732" w:author="Mihai Budiu" w:date="2016-04-08T12:52:00Z">
              <w:rPr>
                <w:rStyle w:val="Hyperlink"/>
                <w:noProof/>
              </w:rPr>
            </w:rPrChange>
          </w:rPr>
          <w:delText>7.12</w:delText>
        </w:r>
        <w:r w:rsidDel="00AC1C0D">
          <w:rPr>
            <w:rFonts w:asciiTheme="minorHAnsi" w:eastAsiaTheme="minorEastAsia" w:hAnsiTheme="minorHAnsi" w:cstheme="minorBidi"/>
            <w:noProof/>
            <w:sz w:val="24"/>
          </w:rPr>
          <w:tab/>
        </w:r>
        <w:r w:rsidRPr="00AC1C0D" w:rsidDel="00AC1C0D">
          <w:rPr>
            <w:rPrChange w:id="1733" w:author="Mihai Budiu" w:date="2016-04-08T12:52:00Z">
              <w:rPr>
                <w:rStyle w:val="Hyperlink"/>
                <w:noProof/>
              </w:rPr>
            </w:rPrChange>
          </w:rPr>
          <w:delText>Operations on struct types</w:delText>
        </w:r>
        <w:r w:rsidDel="00AC1C0D">
          <w:rPr>
            <w:noProof/>
            <w:webHidden/>
          </w:rPr>
          <w:tab/>
        </w:r>
        <w:r w:rsidR="00104560" w:rsidDel="00AC1C0D">
          <w:rPr>
            <w:noProof/>
            <w:webHidden/>
          </w:rPr>
          <w:delText>4</w:delText>
        </w:r>
      </w:del>
    </w:p>
    <w:p w14:paraId="7A29485D" w14:textId="77777777" w:rsidR="00886E98" w:rsidDel="00AC1C0D" w:rsidRDefault="00886E98">
      <w:pPr>
        <w:pStyle w:val="TOC2"/>
        <w:tabs>
          <w:tab w:val="left" w:pos="960"/>
          <w:tab w:val="right" w:leader="dot" w:pos="8630"/>
        </w:tabs>
        <w:rPr>
          <w:del w:id="1734" w:author="Mihai Budiu" w:date="2016-04-08T12:52:00Z"/>
          <w:rFonts w:asciiTheme="minorHAnsi" w:eastAsiaTheme="minorEastAsia" w:hAnsiTheme="minorHAnsi" w:cstheme="minorBidi"/>
          <w:noProof/>
          <w:sz w:val="24"/>
        </w:rPr>
      </w:pPr>
      <w:del w:id="1735" w:author="Mihai Budiu" w:date="2016-04-08T12:52:00Z">
        <w:r w:rsidRPr="00AC1C0D" w:rsidDel="00AC1C0D">
          <w:rPr>
            <w:rPrChange w:id="1736" w:author="Mihai Budiu" w:date="2016-04-08T12:52:00Z">
              <w:rPr>
                <w:rStyle w:val="Hyperlink"/>
                <w:noProof/>
              </w:rPr>
            </w:rPrChange>
          </w:rPr>
          <w:delText>7.13</w:delText>
        </w:r>
        <w:r w:rsidDel="00AC1C0D">
          <w:rPr>
            <w:rFonts w:asciiTheme="minorHAnsi" w:eastAsiaTheme="minorEastAsia" w:hAnsiTheme="minorHAnsi" w:cstheme="minorBidi"/>
            <w:noProof/>
            <w:sz w:val="24"/>
          </w:rPr>
          <w:tab/>
        </w:r>
        <w:r w:rsidRPr="00AC1C0D" w:rsidDel="00AC1C0D">
          <w:rPr>
            <w:rPrChange w:id="1737" w:author="Mihai Budiu" w:date="2016-04-08T12:52:00Z">
              <w:rPr>
                <w:rStyle w:val="Hyperlink"/>
                <w:noProof/>
              </w:rPr>
            </w:rPrChange>
          </w:rPr>
          <w:delText>Operations on headers</w:delText>
        </w:r>
        <w:r w:rsidDel="00AC1C0D">
          <w:rPr>
            <w:noProof/>
            <w:webHidden/>
          </w:rPr>
          <w:tab/>
        </w:r>
        <w:r w:rsidR="00104560" w:rsidDel="00AC1C0D">
          <w:rPr>
            <w:noProof/>
            <w:webHidden/>
          </w:rPr>
          <w:delText>4</w:delText>
        </w:r>
      </w:del>
    </w:p>
    <w:p w14:paraId="1CCA1A3D" w14:textId="77777777" w:rsidR="00886E98" w:rsidDel="00AC1C0D" w:rsidRDefault="00886E98">
      <w:pPr>
        <w:pStyle w:val="TOC2"/>
        <w:tabs>
          <w:tab w:val="left" w:pos="960"/>
          <w:tab w:val="right" w:leader="dot" w:pos="8630"/>
        </w:tabs>
        <w:rPr>
          <w:del w:id="1738" w:author="Mihai Budiu" w:date="2016-04-08T12:52:00Z"/>
          <w:rFonts w:asciiTheme="minorHAnsi" w:eastAsiaTheme="minorEastAsia" w:hAnsiTheme="minorHAnsi" w:cstheme="minorBidi"/>
          <w:noProof/>
          <w:sz w:val="24"/>
        </w:rPr>
      </w:pPr>
      <w:del w:id="1739" w:author="Mihai Budiu" w:date="2016-04-08T12:52:00Z">
        <w:r w:rsidRPr="00AC1C0D" w:rsidDel="00AC1C0D">
          <w:rPr>
            <w:rPrChange w:id="1740" w:author="Mihai Budiu" w:date="2016-04-08T12:52:00Z">
              <w:rPr>
                <w:rStyle w:val="Hyperlink"/>
                <w:noProof/>
              </w:rPr>
            </w:rPrChange>
          </w:rPr>
          <w:delText>7.14</w:delText>
        </w:r>
        <w:r w:rsidDel="00AC1C0D">
          <w:rPr>
            <w:rFonts w:asciiTheme="minorHAnsi" w:eastAsiaTheme="minorEastAsia" w:hAnsiTheme="minorHAnsi" w:cstheme="minorBidi"/>
            <w:noProof/>
            <w:sz w:val="24"/>
          </w:rPr>
          <w:tab/>
        </w:r>
        <w:r w:rsidRPr="00AC1C0D" w:rsidDel="00AC1C0D">
          <w:rPr>
            <w:rPrChange w:id="1741" w:author="Mihai Budiu" w:date="2016-04-08T12:52:00Z">
              <w:rPr>
                <w:rStyle w:val="Hyperlink"/>
                <w:noProof/>
              </w:rPr>
            </w:rPrChange>
          </w:rPr>
          <w:delText>Expressions on header stacks</w:delText>
        </w:r>
        <w:r w:rsidDel="00AC1C0D">
          <w:rPr>
            <w:noProof/>
            <w:webHidden/>
          </w:rPr>
          <w:tab/>
        </w:r>
        <w:r w:rsidR="00104560" w:rsidDel="00AC1C0D">
          <w:rPr>
            <w:noProof/>
            <w:webHidden/>
          </w:rPr>
          <w:delText>4</w:delText>
        </w:r>
      </w:del>
    </w:p>
    <w:p w14:paraId="105D52C8" w14:textId="77777777" w:rsidR="00886E98" w:rsidDel="00AC1C0D" w:rsidRDefault="00886E98">
      <w:pPr>
        <w:pStyle w:val="TOC2"/>
        <w:tabs>
          <w:tab w:val="left" w:pos="960"/>
          <w:tab w:val="right" w:leader="dot" w:pos="8630"/>
        </w:tabs>
        <w:rPr>
          <w:del w:id="1742" w:author="Mihai Budiu" w:date="2016-04-08T12:52:00Z"/>
          <w:rFonts w:asciiTheme="minorHAnsi" w:eastAsiaTheme="minorEastAsia" w:hAnsiTheme="minorHAnsi" w:cstheme="minorBidi"/>
          <w:noProof/>
          <w:sz w:val="24"/>
        </w:rPr>
      </w:pPr>
      <w:del w:id="1743" w:author="Mihai Budiu" w:date="2016-04-08T12:52:00Z">
        <w:r w:rsidRPr="00AC1C0D" w:rsidDel="00AC1C0D">
          <w:rPr>
            <w:rPrChange w:id="1744" w:author="Mihai Budiu" w:date="2016-04-08T12:52:00Z">
              <w:rPr>
                <w:rStyle w:val="Hyperlink"/>
                <w:noProof/>
              </w:rPr>
            </w:rPrChange>
          </w:rPr>
          <w:delText>7.15</w:delText>
        </w:r>
        <w:r w:rsidDel="00AC1C0D">
          <w:rPr>
            <w:rFonts w:asciiTheme="minorHAnsi" w:eastAsiaTheme="minorEastAsia" w:hAnsiTheme="minorHAnsi" w:cstheme="minorBidi"/>
            <w:noProof/>
            <w:sz w:val="24"/>
          </w:rPr>
          <w:tab/>
        </w:r>
        <w:r w:rsidRPr="00AC1C0D" w:rsidDel="00AC1C0D">
          <w:rPr>
            <w:rPrChange w:id="1745" w:author="Mihai Budiu" w:date="2016-04-08T12:52:00Z">
              <w:rPr>
                <w:rStyle w:val="Hyperlink"/>
                <w:noProof/>
              </w:rPr>
            </w:rPrChange>
          </w:rPr>
          <w:delText>Function calls, method invocations</w:delText>
        </w:r>
        <w:r w:rsidDel="00AC1C0D">
          <w:rPr>
            <w:noProof/>
            <w:webHidden/>
          </w:rPr>
          <w:tab/>
        </w:r>
        <w:r w:rsidR="00104560" w:rsidDel="00AC1C0D">
          <w:rPr>
            <w:noProof/>
            <w:webHidden/>
          </w:rPr>
          <w:delText>4</w:delText>
        </w:r>
      </w:del>
    </w:p>
    <w:p w14:paraId="673D741B" w14:textId="77777777" w:rsidR="00886E98" w:rsidDel="00AC1C0D" w:rsidRDefault="00886E98">
      <w:pPr>
        <w:pStyle w:val="TOC2"/>
        <w:tabs>
          <w:tab w:val="left" w:pos="960"/>
          <w:tab w:val="right" w:leader="dot" w:pos="8630"/>
        </w:tabs>
        <w:rPr>
          <w:del w:id="1746" w:author="Mihai Budiu" w:date="2016-04-08T12:52:00Z"/>
          <w:rFonts w:asciiTheme="minorHAnsi" w:eastAsiaTheme="minorEastAsia" w:hAnsiTheme="minorHAnsi" w:cstheme="minorBidi"/>
          <w:noProof/>
          <w:sz w:val="24"/>
        </w:rPr>
      </w:pPr>
      <w:del w:id="1747" w:author="Mihai Budiu" w:date="2016-04-08T12:52:00Z">
        <w:r w:rsidRPr="00AC1C0D" w:rsidDel="00AC1C0D">
          <w:rPr>
            <w:rPrChange w:id="1748" w:author="Mihai Budiu" w:date="2016-04-08T12:52:00Z">
              <w:rPr>
                <w:rStyle w:val="Hyperlink"/>
                <w:noProof/>
              </w:rPr>
            </w:rPrChange>
          </w:rPr>
          <w:delText>7.16</w:delText>
        </w:r>
        <w:r w:rsidDel="00AC1C0D">
          <w:rPr>
            <w:rFonts w:asciiTheme="minorHAnsi" w:eastAsiaTheme="minorEastAsia" w:hAnsiTheme="minorHAnsi" w:cstheme="minorBidi"/>
            <w:noProof/>
            <w:sz w:val="24"/>
          </w:rPr>
          <w:tab/>
        </w:r>
        <w:r w:rsidRPr="00AC1C0D" w:rsidDel="00AC1C0D">
          <w:rPr>
            <w:rPrChange w:id="1749" w:author="Mihai Budiu" w:date="2016-04-08T12:52:00Z">
              <w:rPr>
                <w:rStyle w:val="Hyperlink"/>
                <w:noProof/>
              </w:rPr>
            </w:rPrChange>
          </w:rPr>
          <w:delText>Constructor invocations</w:delText>
        </w:r>
        <w:r w:rsidDel="00AC1C0D">
          <w:rPr>
            <w:noProof/>
            <w:webHidden/>
          </w:rPr>
          <w:tab/>
        </w:r>
        <w:r w:rsidR="00104560" w:rsidDel="00AC1C0D">
          <w:rPr>
            <w:noProof/>
            <w:webHidden/>
          </w:rPr>
          <w:delText>4</w:delText>
        </w:r>
      </w:del>
    </w:p>
    <w:p w14:paraId="3B9C2B84" w14:textId="77777777" w:rsidR="00886E98" w:rsidDel="00AC1C0D" w:rsidRDefault="00886E98">
      <w:pPr>
        <w:pStyle w:val="TOC1"/>
        <w:rPr>
          <w:del w:id="1750" w:author="Mihai Budiu" w:date="2016-04-08T12:52:00Z"/>
          <w:rFonts w:asciiTheme="minorHAnsi" w:eastAsiaTheme="minorEastAsia" w:hAnsiTheme="minorHAnsi" w:cstheme="minorBidi"/>
          <w:noProof/>
          <w:sz w:val="24"/>
        </w:rPr>
      </w:pPr>
      <w:del w:id="1751" w:author="Mihai Budiu" w:date="2016-04-08T12:52:00Z">
        <w:r w:rsidRPr="00AC1C0D" w:rsidDel="00AC1C0D">
          <w:rPr>
            <w:rPrChange w:id="1752" w:author="Mihai Budiu" w:date="2016-04-08T12:52:00Z">
              <w:rPr>
                <w:rStyle w:val="Hyperlink"/>
                <w:noProof/>
              </w:rPr>
            </w:rPrChange>
          </w:rPr>
          <w:delText>8</w:delText>
        </w:r>
        <w:r w:rsidDel="00AC1C0D">
          <w:rPr>
            <w:rFonts w:asciiTheme="minorHAnsi" w:eastAsiaTheme="minorEastAsia" w:hAnsiTheme="minorHAnsi" w:cstheme="minorBidi"/>
            <w:noProof/>
            <w:sz w:val="24"/>
          </w:rPr>
          <w:tab/>
        </w:r>
        <w:r w:rsidRPr="00AC1C0D" w:rsidDel="00AC1C0D">
          <w:rPr>
            <w:rPrChange w:id="1753" w:author="Mihai Budiu" w:date="2016-04-08T12:52:00Z">
              <w:rPr>
                <w:rStyle w:val="Hyperlink"/>
                <w:noProof/>
              </w:rPr>
            </w:rPrChange>
          </w:rPr>
          <w:delText>Constants and variable declarations</w:delText>
        </w:r>
        <w:r w:rsidDel="00AC1C0D">
          <w:rPr>
            <w:noProof/>
            <w:webHidden/>
          </w:rPr>
          <w:tab/>
        </w:r>
        <w:r w:rsidR="00104560" w:rsidDel="00AC1C0D">
          <w:rPr>
            <w:noProof/>
            <w:webHidden/>
          </w:rPr>
          <w:delText>4</w:delText>
        </w:r>
      </w:del>
    </w:p>
    <w:p w14:paraId="713E3C85" w14:textId="77777777" w:rsidR="00886E98" w:rsidDel="00AC1C0D" w:rsidRDefault="00886E98">
      <w:pPr>
        <w:pStyle w:val="TOC2"/>
        <w:tabs>
          <w:tab w:val="left" w:pos="960"/>
          <w:tab w:val="right" w:leader="dot" w:pos="8630"/>
        </w:tabs>
        <w:rPr>
          <w:del w:id="1754" w:author="Mihai Budiu" w:date="2016-04-08T12:52:00Z"/>
          <w:rFonts w:asciiTheme="minorHAnsi" w:eastAsiaTheme="minorEastAsia" w:hAnsiTheme="minorHAnsi" w:cstheme="minorBidi"/>
          <w:noProof/>
          <w:sz w:val="24"/>
        </w:rPr>
      </w:pPr>
      <w:del w:id="1755" w:author="Mihai Budiu" w:date="2016-04-08T12:52:00Z">
        <w:r w:rsidRPr="00AC1C0D" w:rsidDel="00AC1C0D">
          <w:rPr>
            <w:rPrChange w:id="1756" w:author="Mihai Budiu" w:date="2016-04-08T12:52:00Z">
              <w:rPr>
                <w:rStyle w:val="Hyperlink"/>
                <w:noProof/>
              </w:rPr>
            </w:rPrChange>
          </w:rPr>
          <w:delText>8.1</w:delText>
        </w:r>
        <w:r w:rsidDel="00AC1C0D">
          <w:rPr>
            <w:rFonts w:asciiTheme="minorHAnsi" w:eastAsiaTheme="minorEastAsia" w:hAnsiTheme="minorHAnsi" w:cstheme="minorBidi"/>
            <w:noProof/>
            <w:sz w:val="24"/>
          </w:rPr>
          <w:tab/>
        </w:r>
        <w:r w:rsidRPr="00AC1C0D" w:rsidDel="00AC1C0D">
          <w:rPr>
            <w:rPrChange w:id="1757" w:author="Mihai Budiu" w:date="2016-04-08T12:52:00Z">
              <w:rPr>
                <w:rStyle w:val="Hyperlink"/>
                <w:noProof/>
              </w:rPr>
            </w:rPrChange>
          </w:rPr>
          <w:delText>Constants</w:delText>
        </w:r>
        <w:r w:rsidDel="00AC1C0D">
          <w:rPr>
            <w:noProof/>
            <w:webHidden/>
          </w:rPr>
          <w:tab/>
        </w:r>
        <w:r w:rsidR="00104560" w:rsidDel="00AC1C0D">
          <w:rPr>
            <w:noProof/>
            <w:webHidden/>
          </w:rPr>
          <w:delText>4</w:delText>
        </w:r>
      </w:del>
    </w:p>
    <w:p w14:paraId="7BA4A4C9" w14:textId="77777777" w:rsidR="00886E98" w:rsidDel="00AC1C0D" w:rsidRDefault="00886E98">
      <w:pPr>
        <w:pStyle w:val="TOC2"/>
        <w:tabs>
          <w:tab w:val="left" w:pos="960"/>
          <w:tab w:val="right" w:leader="dot" w:pos="8630"/>
        </w:tabs>
        <w:rPr>
          <w:del w:id="1758" w:author="Mihai Budiu" w:date="2016-04-08T12:52:00Z"/>
          <w:rFonts w:asciiTheme="minorHAnsi" w:eastAsiaTheme="minorEastAsia" w:hAnsiTheme="minorHAnsi" w:cstheme="minorBidi"/>
          <w:noProof/>
          <w:sz w:val="24"/>
        </w:rPr>
      </w:pPr>
      <w:del w:id="1759" w:author="Mihai Budiu" w:date="2016-04-08T12:52:00Z">
        <w:r w:rsidRPr="00AC1C0D" w:rsidDel="00AC1C0D">
          <w:rPr>
            <w:rPrChange w:id="1760" w:author="Mihai Budiu" w:date="2016-04-08T12:52:00Z">
              <w:rPr>
                <w:rStyle w:val="Hyperlink"/>
                <w:noProof/>
              </w:rPr>
            </w:rPrChange>
          </w:rPr>
          <w:delText>8.2</w:delText>
        </w:r>
        <w:r w:rsidDel="00AC1C0D">
          <w:rPr>
            <w:rFonts w:asciiTheme="minorHAnsi" w:eastAsiaTheme="minorEastAsia" w:hAnsiTheme="minorHAnsi" w:cstheme="minorBidi"/>
            <w:noProof/>
            <w:sz w:val="24"/>
          </w:rPr>
          <w:tab/>
        </w:r>
        <w:r w:rsidRPr="00AC1C0D" w:rsidDel="00AC1C0D">
          <w:rPr>
            <w:rPrChange w:id="1761" w:author="Mihai Budiu" w:date="2016-04-08T12:52:00Z">
              <w:rPr>
                <w:rStyle w:val="Hyperlink"/>
                <w:noProof/>
              </w:rPr>
            </w:rPrChange>
          </w:rPr>
          <w:delText>Variables</w:delText>
        </w:r>
        <w:r w:rsidDel="00AC1C0D">
          <w:rPr>
            <w:noProof/>
            <w:webHidden/>
          </w:rPr>
          <w:tab/>
        </w:r>
        <w:r w:rsidR="00104560" w:rsidDel="00AC1C0D">
          <w:rPr>
            <w:noProof/>
            <w:webHidden/>
          </w:rPr>
          <w:delText>4</w:delText>
        </w:r>
      </w:del>
    </w:p>
    <w:p w14:paraId="7652B791" w14:textId="77777777" w:rsidR="00886E98" w:rsidDel="00AC1C0D" w:rsidRDefault="00886E98">
      <w:pPr>
        <w:pStyle w:val="TOC2"/>
        <w:tabs>
          <w:tab w:val="left" w:pos="960"/>
          <w:tab w:val="right" w:leader="dot" w:pos="8630"/>
        </w:tabs>
        <w:rPr>
          <w:del w:id="1762" w:author="Mihai Budiu" w:date="2016-04-08T12:52:00Z"/>
          <w:rFonts w:asciiTheme="minorHAnsi" w:eastAsiaTheme="minorEastAsia" w:hAnsiTheme="minorHAnsi" w:cstheme="minorBidi"/>
          <w:noProof/>
          <w:sz w:val="24"/>
        </w:rPr>
      </w:pPr>
      <w:del w:id="1763" w:author="Mihai Budiu" w:date="2016-04-08T12:52:00Z">
        <w:r w:rsidRPr="00AC1C0D" w:rsidDel="00AC1C0D">
          <w:rPr>
            <w:rPrChange w:id="1764" w:author="Mihai Budiu" w:date="2016-04-08T12:52:00Z">
              <w:rPr>
                <w:rStyle w:val="Hyperlink"/>
                <w:noProof/>
              </w:rPr>
            </w:rPrChange>
          </w:rPr>
          <w:delText>8.3</w:delText>
        </w:r>
        <w:r w:rsidDel="00AC1C0D">
          <w:rPr>
            <w:rFonts w:asciiTheme="minorHAnsi" w:eastAsiaTheme="minorEastAsia" w:hAnsiTheme="minorHAnsi" w:cstheme="minorBidi"/>
            <w:noProof/>
            <w:sz w:val="24"/>
          </w:rPr>
          <w:tab/>
        </w:r>
        <w:r w:rsidRPr="00AC1C0D" w:rsidDel="00AC1C0D">
          <w:rPr>
            <w:rPrChange w:id="1765" w:author="Mihai Budiu" w:date="2016-04-08T12:52:00Z">
              <w:rPr>
                <w:rStyle w:val="Hyperlink"/>
                <w:noProof/>
              </w:rPr>
            </w:rPrChange>
          </w:rPr>
          <w:delText>Instantiations</w:delText>
        </w:r>
        <w:r w:rsidDel="00AC1C0D">
          <w:rPr>
            <w:noProof/>
            <w:webHidden/>
          </w:rPr>
          <w:tab/>
        </w:r>
        <w:r w:rsidR="00104560" w:rsidDel="00AC1C0D">
          <w:rPr>
            <w:noProof/>
            <w:webHidden/>
          </w:rPr>
          <w:delText>4</w:delText>
        </w:r>
      </w:del>
    </w:p>
    <w:p w14:paraId="5E591BF4" w14:textId="77777777" w:rsidR="00886E98" w:rsidDel="00AC1C0D" w:rsidRDefault="00886E98">
      <w:pPr>
        <w:pStyle w:val="TOC1"/>
        <w:rPr>
          <w:del w:id="1766" w:author="Mihai Budiu" w:date="2016-04-08T12:52:00Z"/>
          <w:rFonts w:asciiTheme="minorHAnsi" w:eastAsiaTheme="minorEastAsia" w:hAnsiTheme="minorHAnsi" w:cstheme="minorBidi"/>
          <w:noProof/>
          <w:sz w:val="24"/>
        </w:rPr>
      </w:pPr>
      <w:del w:id="1767" w:author="Mihai Budiu" w:date="2016-04-08T12:52:00Z">
        <w:r w:rsidRPr="00AC1C0D" w:rsidDel="00AC1C0D">
          <w:rPr>
            <w:rPrChange w:id="1768" w:author="Mihai Budiu" w:date="2016-04-08T12:52:00Z">
              <w:rPr>
                <w:rStyle w:val="Hyperlink"/>
                <w:noProof/>
              </w:rPr>
            </w:rPrChange>
          </w:rPr>
          <w:delText>9</w:delText>
        </w:r>
        <w:r w:rsidDel="00AC1C0D">
          <w:rPr>
            <w:rFonts w:asciiTheme="minorHAnsi" w:eastAsiaTheme="minorEastAsia" w:hAnsiTheme="minorHAnsi" w:cstheme="minorBidi"/>
            <w:noProof/>
            <w:sz w:val="24"/>
          </w:rPr>
          <w:tab/>
        </w:r>
        <w:r w:rsidRPr="00AC1C0D" w:rsidDel="00AC1C0D">
          <w:rPr>
            <w:rPrChange w:id="1769" w:author="Mihai Budiu" w:date="2016-04-08T12:52:00Z">
              <w:rPr>
                <w:rStyle w:val="Hyperlink"/>
                <w:noProof/>
              </w:rPr>
            </w:rPrChange>
          </w:rPr>
          <w:delText>Statements</w:delText>
        </w:r>
        <w:r w:rsidDel="00AC1C0D">
          <w:rPr>
            <w:noProof/>
            <w:webHidden/>
          </w:rPr>
          <w:tab/>
        </w:r>
        <w:r w:rsidR="00104560" w:rsidDel="00AC1C0D">
          <w:rPr>
            <w:noProof/>
            <w:webHidden/>
          </w:rPr>
          <w:delText>4</w:delText>
        </w:r>
      </w:del>
    </w:p>
    <w:p w14:paraId="1B92373C" w14:textId="77777777" w:rsidR="00886E98" w:rsidDel="00AC1C0D" w:rsidRDefault="00886E98">
      <w:pPr>
        <w:pStyle w:val="TOC2"/>
        <w:tabs>
          <w:tab w:val="left" w:pos="960"/>
          <w:tab w:val="right" w:leader="dot" w:pos="8630"/>
        </w:tabs>
        <w:rPr>
          <w:del w:id="1770" w:author="Mihai Budiu" w:date="2016-04-08T12:52:00Z"/>
          <w:rFonts w:asciiTheme="minorHAnsi" w:eastAsiaTheme="minorEastAsia" w:hAnsiTheme="minorHAnsi" w:cstheme="minorBidi"/>
          <w:noProof/>
          <w:sz w:val="24"/>
        </w:rPr>
      </w:pPr>
      <w:del w:id="1771" w:author="Mihai Budiu" w:date="2016-04-08T12:52:00Z">
        <w:r w:rsidRPr="00AC1C0D" w:rsidDel="00AC1C0D">
          <w:rPr>
            <w:rPrChange w:id="1772" w:author="Mihai Budiu" w:date="2016-04-08T12:52:00Z">
              <w:rPr>
                <w:rStyle w:val="Hyperlink"/>
                <w:noProof/>
              </w:rPr>
            </w:rPrChange>
          </w:rPr>
          <w:delText>9.1</w:delText>
        </w:r>
        <w:r w:rsidDel="00AC1C0D">
          <w:rPr>
            <w:rFonts w:asciiTheme="minorHAnsi" w:eastAsiaTheme="minorEastAsia" w:hAnsiTheme="minorHAnsi" w:cstheme="minorBidi"/>
            <w:noProof/>
            <w:sz w:val="24"/>
          </w:rPr>
          <w:tab/>
        </w:r>
        <w:r w:rsidRPr="00AC1C0D" w:rsidDel="00AC1C0D">
          <w:rPr>
            <w:rPrChange w:id="1773" w:author="Mihai Budiu" w:date="2016-04-08T12:52:00Z">
              <w:rPr>
                <w:rStyle w:val="Hyperlink"/>
                <w:noProof/>
              </w:rPr>
            </w:rPrChange>
          </w:rPr>
          <w:delText>Assignment</w:delText>
        </w:r>
        <w:r w:rsidDel="00AC1C0D">
          <w:rPr>
            <w:noProof/>
            <w:webHidden/>
          </w:rPr>
          <w:tab/>
        </w:r>
        <w:r w:rsidR="00104560" w:rsidDel="00AC1C0D">
          <w:rPr>
            <w:noProof/>
            <w:webHidden/>
          </w:rPr>
          <w:delText>4</w:delText>
        </w:r>
      </w:del>
    </w:p>
    <w:p w14:paraId="535DB93C" w14:textId="77777777" w:rsidR="00886E98" w:rsidDel="00AC1C0D" w:rsidRDefault="00886E98">
      <w:pPr>
        <w:pStyle w:val="TOC3"/>
        <w:tabs>
          <w:tab w:val="left" w:pos="1200"/>
          <w:tab w:val="right" w:leader="dot" w:pos="8630"/>
        </w:tabs>
        <w:rPr>
          <w:del w:id="1774" w:author="Mihai Budiu" w:date="2016-04-08T12:52:00Z"/>
          <w:rFonts w:asciiTheme="minorHAnsi" w:eastAsiaTheme="minorEastAsia" w:hAnsiTheme="minorHAnsi" w:cstheme="minorBidi"/>
          <w:noProof/>
          <w:sz w:val="24"/>
        </w:rPr>
      </w:pPr>
      <w:del w:id="1775" w:author="Mihai Budiu" w:date="2016-04-08T12:52:00Z">
        <w:r w:rsidRPr="00AC1C0D" w:rsidDel="00AC1C0D">
          <w:rPr>
            <w:rPrChange w:id="1776" w:author="Mihai Budiu" w:date="2016-04-08T12:52:00Z">
              <w:rPr>
                <w:rStyle w:val="Hyperlink"/>
                <w:noProof/>
              </w:rPr>
            </w:rPrChange>
          </w:rPr>
          <w:delText>9.1.1</w:delText>
        </w:r>
        <w:r w:rsidDel="00AC1C0D">
          <w:rPr>
            <w:rFonts w:asciiTheme="minorHAnsi" w:eastAsiaTheme="minorEastAsia" w:hAnsiTheme="minorHAnsi" w:cstheme="minorBidi"/>
            <w:noProof/>
            <w:sz w:val="24"/>
          </w:rPr>
          <w:tab/>
        </w:r>
        <w:r w:rsidRPr="00AC1C0D" w:rsidDel="00AC1C0D">
          <w:rPr>
            <w:rPrChange w:id="1777" w:author="Mihai Budiu" w:date="2016-04-08T12:52:00Z">
              <w:rPr>
                <w:rStyle w:val="Hyperlink"/>
                <w:noProof/>
              </w:rPr>
            </w:rPrChange>
          </w:rPr>
          <w:delText>L-values</w:delText>
        </w:r>
        <w:r w:rsidDel="00AC1C0D">
          <w:rPr>
            <w:noProof/>
            <w:webHidden/>
          </w:rPr>
          <w:tab/>
        </w:r>
        <w:r w:rsidR="00104560" w:rsidDel="00AC1C0D">
          <w:rPr>
            <w:noProof/>
            <w:webHidden/>
          </w:rPr>
          <w:delText>4</w:delText>
        </w:r>
      </w:del>
    </w:p>
    <w:p w14:paraId="4D9814BA" w14:textId="77777777" w:rsidR="00886E98" w:rsidDel="00AC1C0D" w:rsidRDefault="00886E98">
      <w:pPr>
        <w:pStyle w:val="TOC2"/>
        <w:tabs>
          <w:tab w:val="left" w:pos="960"/>
          <w:tab w:val="right" w:leader="dot" w:pos="8630"/>
        </w:tabs>
        <w:rPr>
          <w:del w:id="1778" w:author="Mihai Budiu" w:date="2016-04-08T12:52:00Z"/>
          <w:rFonts w:asciiTheme="minorHAnsi" w:eastAsiaTheme="minorEastAsia" w:hAnsiTheme="minorHAnsi" w:cstheme="minorBidi"/>
          <w:noProof/>
          <w:sz w:val="24"/>
        </w:rPr>
      </w:pPr>
      <w:del w:id="1779" w:author="Mihai Budiu" w:date="2016-04-08T12:52:00Z">
        <w:r w:rsidRPr="00AC1C0D" w:rsidDel="00AC1C0D">
          <w:rPr>
            <w:rPrChange w:id="1780" w:author="Mihai Budiu" w:date="2016-04-08T12:52:00Z">
              <w:rPr>
                <w:rStyle w:val="Hyperlink"/>
                <w:noProof/>
              </w:rPr>
            </w:rPrChange>
          </w:rPr>
          <w:delText>9.2</w:delText>
        </w:r>
        <w:r w:rsidDel="00AC1C0D">
          <w:rPr>
            <w:rFonts w:asciiTheme="minorHAnsi" w:eastAsiaTheme="minorEastAsia" w:hAnsiTheme="minorHAnsi" w:cstheme="minorBidi"/>
            <w:noProof/>
            <w:sz w:val="24"/>
          </w:rPr>
          <w:tab/>
        </w:r>
        <w:r w:rsidRPr="00AC1C0D" w:rsidDel="00AC1C0D">
          <w:rPr>
            <w:rPrChange w:id="1781" w:author="Mihai Budiu" w:date="2016-04-08T12:52:00Z">
              <w:rPr>
                <w:rStyle w:val="Hyperlink"/>
                <w:noProof/>
              </w:rPr>
            </w:rPrChange>
          </w:rPr>
          <w:delText>The empty statement</w:delText>
        </w:r>
        <w:r w:rsidDel="00AC1C0D">
          <w:rPr>
            <w:noProof/>
            <w:webHidden/>
          </w:rPr>
          <w:tab/>
        </w:r>
        <w:r w:rsidR="00104560" w:rsidDel="00AC1C0D">
          <w:rPr>
            <w:noProof/>
            <w:webHidden/>
          </w:rPr>
          <w:delText>4</w:delText>
        </w:r>
      </w:del>
    </w:p>
    <w:p w14:paraId="5E600CEB" w14:textId="77777777" w:rsidR="00886E98" w:rsidDel="00AC1C0D" w:rsidRDefault="00886E98">
      <w:pPr>
        <w:pStyle w:val="TOC2"/>
        <w:tabs>
          <w:tab w:val="left" w:pos="960"/>
          <w:tab w:val="right" w:leader="dot" w:pos="8630"/>
        </w:tabs>
        <w:rPr>
          <w:del w:id="1782" w:author="Mihai Budiu" w:date="2016-04-08T12:52:00Z"/>
          <w:rFonts w:asciiTheme="minorHAnsi" w:eastAsiaTheme="minorEastAsia" w:hAnsiTheme="minorHAnsi" w:cstheme="minorBidi"/>
          <w:noProof/>
          <w:sz w:val="24"/>
        </w:rPr>
      </w:pPr>
      <w:del w:id="1783" w:author="Mihai Budiu" w:date="2016-04-08T12:52:00Z">
        <w:r w:rsidRPr="00AC1C0D" w:rsidDel="00AC1C0D">
          <w:rPr>
            <w:rPrChange w:id="1784" w:author="Mihai Budiu" w:date="2016-04-08T12:52:00Z">
              <w:rPr>
                <w:rStyle w:val="Hyperlink"/>
                <w:noProof/>
              </w:rPr>
            </w:rPrChange>
          </w:rPr>
          <w:delText>9.3</w:delText>
        </w:r>
        <w:r w:rsidDel="00AC1C0D">
          <w:rPr>
            <w:rFonts w:asciiTheme="minorHAnsi" w:eastAsiaTheme="minorEastAsia" w:hAnsiTheme="minorHAnsi" w:cstheme="minorBidi"/>
            <w:noProof/>
            <w:sz w:val="24"/>
          </w:rPr>
          <w:tab/>
        </w:r>
        <w:r w:rsidRPr="00AC1C0D" w:rsidDel="00AC1C0D">
          <w:rPr>
            <w:rPrChange w:id="1785" w:author="Mihai Budiu" w:date="2016-04-08T12:52:00Z">
              <w:rPr>
                <w:rStyle w:val="Hyperlink"/>
                <w:noProof/>
              </w:rPr>
            </w:rPrChange>
          </w:rPr>
          <w:delText>The block statement</w:delText>
        </w:r>
        <w:r w:rsidDel="00AC1C0D">
          <w:rPr>
            <w:noProof/>
            <w:webHidden/>
          </w:rPr>
          <w:tab/>
        </w:r>
        <w:r w:rsidR="00104560" w:rsidDel="00AC1C0D">
          <w:rPr>
            <w:noProof/>
            <w:webHidden/>
          </w:rPr>
          <w:delText>4</w:delText>
        </w:r>
      </w:del>
    </w:p>
    <w:p w14:paraId="25DC7C0C" w14:textId="77777777" w:rsidR="00886E98" w:rsidDel="00AC1C0D" w:rsidRDefault="00886E98">
      <w:pPr>
        <w:pStyle w:val="TOC2"/>
        <w:tabs>
          <w:tab w:val="left" w:pos="960"/>
          <w:tab w:val="right" w:leader="dot" w:pos="8630"/>
        </w:tabs>
        <w:rPr>
          <w:del w:id="1786" w:author="Mihai Budiu" w:date="2016-04-08T12:52:00Z"/>
          <w:rFonts w:asciiTheme="minorHAnsi" w:eastAsiaTheme="minorEastAsia" w:hAnsiTheme="minorHAnsi" w:cstheme="minorBidi"/>
          <w:noProof/>
          <w:sz w:val="24"/>
        </w:rPr>
      </w:pPr>
      <w:del w:id="1787" w:author="Mihai Budiu" w:date="2016-04-08T12:52:00Z">
        <w:r w:rsidRPr="00AC1C0D" w:rsidDel="00AC1C0D">
          <w:rPr>
            <w:rPrChange w:id="1788" w:author="Mihai Budiu" w:date="2016-04-08T12:52:00Z">
              <w:rPr>
                <w:rStyle w:val="Hyperlink"/>
                <w:noProof/>
              </w:rPr>
            </w:rPrChange>
          </w:rPr>
          <w:delText>9.4</w:delText>
        </w:r>
        <w:r w:rsidDel="00AC1C0D">
          <w:rPr>
            <w:rFonts w:asciiTheme="minorHAnsi" w:eastAsiaTheme="minorEastAsia" w:hAnsiTheme="minorHAnsi" w:cstheme="minorBidi"/>
            <w:noProof/>
            <w:sz w:val="24"/>
          </w:rPr>
          <w:tab/>
        </w:r>
        <w:r w:rsidRPr="00AC1C0D" w:rsidDel="00AC1C0D">
          <w:rPr>
            <w:rPrChange w:id="1789" w:author="Mihai Budiu" w:date="2016-04-08T12:52:00Z">
              <w:rPr>
                <w:rStyle w:val="Hyperlink"/>
                <w:noProof/>
              </w:rPr>
            </w:rPrChange>
          </w:rPr>
          <w:delText>The return statement</w:delText>
        </w:r>
        <w:r w:rsidDel="00AC1C0D">
          <w:rPr>
            <w:noProof/>
            <w:webHidden/>
          </w:rPr>
          <w:tab/>
        </w:r>
        <w:r w:rsidR="00104560" w:rsidDel="00AC1C0D">
          <w:rPr>
            <w:noProof/>
            <w:webHidden/>
          </w:rPr>
          <w:delText>4</w:delText>
        </w:r>
      </w:del>
    </w:p>
    <w:p w14:paraId="168FA8AF" w14:textId="77777777" w:rsidR="00886E98" w:rsidDel="00AC1C0D" w:rsidRDefault="00886E98">
      <w:pPr>
        <w:pStyle w:val="TOC2"/>
        <w:tabs>
          <w:tab w:val="left" w:pos="960"/>
          <w:tab w:val="right" w:leader="dot" w:pos="8630"/>
        </w:tabs>
        <w:rPr>
          <w:del w:id="1790" w:author="Mihai Budiu" w:date="2016-04-08T12:52:00Z"/>
          <w:rFonts w:asciiTheme="minorHAnsi" w:eastAsiaTheme="minorEastAsia" w:hAnsiTheme="minorHAnsi" w:cstheme="minorBidi"/>
          <w:noProof/>
          <w:sz w:val="24"/>
        </w:rPr>
      </w:pPr>
      <w:del w:id="1791" w:author="Mihai Budiu" w:date="2016-04-08T12:52:00Z">
        <w:r w:rsidRPr="00AC1C0D" w:rsidDel="00AC1C0D">
          <w:rPr>
            <w:rPrChange w:id="1792" w:author="Mihai Budiu" w:date="2016-04-08T12:52:00Z">
              <w:rPr>
                <w:rStyle w:val="Hyperlink"/>
                <w:noProof/>
              </w:rPr>
            </w:rPrChange>
          </w:rPr>
          <w:delText>9.5</w:delText>
        </w:r>
        <w:r w:rsidDel="00AC1C0D">
          <w:rPr>
            <w:rFonts w:asciiTheme="minorHAnsi" w:eastAsiaTheme="minorEastAsia" w:hAnsiTheme="minorHAnsi" w:cstheme="minorBidi"/>
            <w:noProof/>
            <w:sz w:val="24"/>
          </w:rPr>
          <w:tab/>
        </w:r>
        <w:r w:rsidRPr="00AC1C0D" w:rsidDel="00AC1C0D">
          <w:rPr>
            <w:rPrChange w:id="1793" w:author="Mihai Budiu" w:date="2016-04-08T12:52:00Z">
              <w:rPr>
                <w:rStyle w:val="Hyperlink"/>
                <w:noProof/>
              </w:rPr>
            </w:rPrChange>
          </w:rPr>
          <w:delText>The conditional statement</w:delText>
        </w:r>
        <w:r w:rsidDel="00AC1C0D">
          <w:rPr>
            <w:noProof/>
            <w:webHidden/>
          </w:rPr>
          <w:tab/>
        </w:r>
        <w:r w:rsidR="00104560" w:rsidDel="00AC1C0D">
          <w:rPr>
            <w:noProof/>
            <w:webHidden/>
          </w:rPr>
          <w:delText>4</w:delText>
        </w:r>
      </w:del>
    </w:p>
    <w:p w14:paraId="204710A0" w14:textId="77777777" w:rsidR="00886E98" w:rsidDel="00AC1C0D" w:rsidRDefault="00886E98">
      <w:pPr>
        <w:pStyle w:val="TOC2"/>
        <w:tabs>
          <w:tab w:val="left" w:pos="960"/>
          <w:tab w:val="right" w:leader="dot" w:pos="8630"/>
        </w:tabs>
        <w:rPr>
          <w:del w:id="1794" w:author="Mihai Budiu" w:date="2016-04-08T12:52:00Z"/>
          <w:rFonts w:asciiTheme="minorHAnsi" w:eastAsiaTheme="minorEastAsia" w:hAnsiTheme="minorHAnsi" w:cstheme="minorBidi"/>
          <w:noProof/>
          <w:sz w:val="24"/>
        </w:rPr>
      </w:pPr>
      <w:del w:id="1795" w:author="Mihai Budiu" w:date="2016-04-08T12:52:00Z">
        <w:r w:rsidRPr="00AC1C0D" w:rsidDel="00AC1C0D">
          <w:rPr>
            <w:rPrChange w:id="1796" w:author="Mihai Budiu" w:date="2016-04-08T12:52:00Z">
              <w:rPr>
                <w:rStyle w:val="Hyperlink"/>
                <w:noProof/>
              </w:rPr>
            </w:rPrChange>
          </w:rPr>
          <w:delText>9.6</w:delText>
        </w:r>
        <w:r w:rsidDel="00AC1C0D">
          <w:rPr>
            <w:rFonts w:asciiTheme="minorHAnsi" w:eastAsiaTheme="minorEastAsia" w:hAnsiTheme="minorHAnsi" w:cstheme="minorBidi"/>
            <w:noProof/>
            <w:sz w:val="24"/>
          </w:rPr>
          <w:tab/>
        </w:r>
        <w:r w:rsidRPr="00AC1C0D" w:rsidDel="00AC1C0D">
          <w:rPr>
            <w:rPrChange w:id="1797" w:author="Mihai Budiu" w:date="2016-04-08T12:52:00Z">
              <w:rPr>
                <w:rStyle w:val="Hyperlink"/>
                <w:noProof/>
              </w:rPr>
            </w:rPrChange>
          </w:rPr>
          <w:delText>The switch statement</w:delText>
        </w:r>
        <w:r w:rsidDel="00AC1C0D">
          <w:rPr>
            <w:noProof/>
            <w:webHidden/>
          </w:rPr>
          <w:tab/>
        </w:r>
        <w:r w:rsidR="00104560" w:rsidDel="00AC1C0D">
          <w:rPr>
            <w:noProof/>
            <w:webHidden/>
          </w:rPr>
          <w:delText>4</w:delText>
        </w:r>
      </w:del>
    </w:p>
    <w:p w14:paraId="615595CD" w14:textId="77777777" w:rsidR="00886E98" w:rsidDel="00AC1C0D" w:rsidRDefault="00886E98">
      <w:pPr>
        <w:pStyle w:val="TOC1"/>
        <w:rPr>
          <w:del w:id="1798" w:author="Mihai Budiu" w:date="2016-04-08T12:52:00Z"/>
          <w:rFonts w:asciiTheme="minorHAnsi" w:eastAsiaTheme="minorEastAsia" w:hAnsiTheme="minorHAnsi" w:cstheme="minorBidi"/>
          <w:noProof/>
          <w:sz w:val="24"/>
        </w:rPr>
      </w:pPr>
      <w:del w:id="1799" w:author="Mihai Budiu" w:date="2016-04-08T12:52:00Z">
        <w:r w:rsidRPr="00AC1C0D" w:rsidDel="00AC1C0D">
          <w:rPr>
            <w:rPrChange w:id="1800" w:author="Mihai Budiu" w:date="2016-04-08T12:52:00Z">
              <w:rPr>
                <w:rStyle w:val="Hyperlink"/>
                <w:noProof/>
              </w:rPr>
            </w:rPrChange>
          </w:rPr>
          <w:delText>10</w:delText>
        </w:r>
        <w:r w:rsidDel="00AC1C0D">
          <w:rPr>
            <w:rFonts w:asciiTheme="minorHAnsi" w:eastAsiaTheme="minorEastAsia" w:hAnsiTheme="minorHAnsi" w:cstheme="minorBidi"/>
            <w:noProof/>
            <w:sz w:val="24"/>
          </w:rPr>
          <w:tab/>
        </w:r>
        <w:r w:rsidRPr="00AC1C0D" w:rsidDel="00AC1C0D">
          <w:rPr>
            <w:rPrChange w:id="1801" w:author="Mihai Budiu" w:date="2016-04-08T12:52:00Z">
              <w:rPr>
                <w:rStyle w:val="Hyperlink"/>
                <w:noProof/>
              </w:rPr>
            </w:rPrChange>
          </w:rPr>
          <w:delText>Packet parsing in P4</w:delText>
        </w:r>
        <w:r w:rsidDel="00AC1C0D">
          <w:rPr>
            <w:noProof/>
            <w:webHidden/>
          </w:rPr>
          <w:tab/>
        </w:r>
        <w:r w:rsidR="00104560" w:rsidDel="00AC1C0D">
          <w:rPr>
            <w:noProof/>
            <w:webHidden/>
          </w:rPr>
          <w:delText>4</w:delText>
        </w:r>
      </w:del>
    </w:p>
    <w:p w14:paraId="2B60C4D9" w14:textId="77777777" w:rsidR="00886E98" w:rsidDel="00AC1C0D" w:rsidRDefault="00886E98">
      <w:pPr>
        <w:pStyle w:val="TOC2"/>
        <w:tabs>
          <w:tab w:val="left" w:pos="960"/>
          <w:tab w:val="right" w:leader="dot" w:pos="8630"/>
        </w:tabs>
        <w:rPr>
          <w:del w:id="1802" w:author="Mihai Budiu" w:date="2016-04-08T12:52:00Z"/>
          <w:rFonts w:asciiTheme="minorHAnsi" w:eastAsiaTheme="minorEastAsia" w:hAnsiTheme="minorHAnsi" w:cstheme="minorBidi"/>
          <w:noProof/>
          <w:sz w:val="24"/>
        </w:rPr>
      </w:pPr>
      <w:del w:id="1803" w:author="Mihai Budiu" w:date="2016-04-08T12:52:00Z">
        <w:r w:rsidRPr="00AC1C0D" w:rsidDel="00AC1C0D">
          <w:rPr>
            <w:rPrChange w:id="1804" w:author="Mihai Budiu" w:date="2016-04-08T12:52:00Z">
              <w:rPr>
                <w:rStyle w:val="Hyperlink"/>
                <w:noProof/>
              </w:rPr>
            </w:rPrChange>
          </w:rPr>
          <w:delText>10.1</w:delText>
        </w:r>
        <w:r w:rsidDel="00AC1C0D">
          <w:rPr>
            <w:rFonts w:asciiTheme="minorHAnsi" w:eastAsiaTheme="minorEastAsia" w:hAnsiTheme="minorHAnsi" w:cstheme="minorBidi"/>
            <w:noProof/>
            <w:sz w:val="24"/>
          </w:rPr>
          <w:tab/>
        </w:r>
        <w:r w:rsidRPr="00AC1C0D" w:rsidDel="00AC1C0D">
          <w:rPr>
            <w:rPrChange w:id="1805" w:author="Mihai Budiu" w:date="2016-04-08T12:52:00Z">
              <w:rPr>
                <w:rStyle w:val="Hyperlink"/>
                <w:noProof/>
              </w:rPr>
            </w:rPrChange>
          </w:rPr>
          <w:delText>Parser states</w:delText>
        </w:r>
        <w:r w:rsidDel="00AC1C0D">
          <w:rPr>
            <w:noProof/>
            <w:webHidden/>
          </w:rPr>
          <w:tab/>
        </w:r>
        <w:r w:rsidR="00104560" w:rsidDel="00AC1C0D">
          <w:rPr>
            <w:noProof/>
            <w:webHidden/>
          </w:rPr>
          <w:delText>4</w:delText>
        </w:r>
      </w:del>
    </w:p>
    <w:p w14:paraId="3A6C7779" w14:textId="77777777" w:rsidR="00886E98" w:rsidDel="00AC1C0D" w:rsidRDefault="00886E98">
      <w:pPr>
        <w:pStyle w:val="TOC2"/>
        <w:tabs>
          <w:tab w:val="left" w:pos="960"/>
          <w:tab w:val="right" w:leader="dot" w:pos="8630"/>
        </w:tabs>
        <w:rPr>
          <w:del w:id="1806" w:author="Mihai Budiu" w:date="2016-04-08T12:52:00Z"/>
          <w:rFonts w:asciiTheme="minorHAnsi" w:eastAsiaTheme="minorEastAsia" w:hAnsiTheme="minorHAnsi" w:cstheme="minorBidi"/>
          <w:noProof/>
          <w:sz w:val="24"/>
        </w:rPr>
      </w:pPr>
      <w:del w:id="1807" w:author="Mihai Budiu" w:date="2016-04-08T12:52:00Z">
        <w:r w:rsidRPr="00AC1C0D" w:rsidDel="00AC1C0D">
          <w:rPr>
            <w:rPrChange w:id="1808" w:author="Mihai Budiu" w:date="2016-04-08T12:52:00Z">
              <w:rPr>
                <w:rStyle w:val="Hyperlink"/>
                <w:noProof/>
              </w:rPr>
            </w:rPrChange>
          </w:rPr>
          <w:delText>10.2</w:delText>
        </w:r>
        <w:r w:rsidDel="00AC1C0D">
          <w:rPr>
            <w:rFonts w:asciiTheme="minorHAnsi" w:eastAsiaTheme="minorEastAsia" w:hAnsiTheme="minorHAnsi" w:cstheme="minorBidi"/>
            <w:noProof/>
            <w:sz w:val="24"/>
          </w:rPr>
          <w:tab/>
        </w:r>
        <w:r w:rsidRPr="00AC1C0D" w:rsidDel="00AC1C0D">
          <w:rPr>
            <w:rPrChange w:id="1809" w:author="Mihai Budiu" w:date="2016-04-08T12:52:00Z">
              <w:rPr>
                <w:rStyle w:val="Hyperlink"/>
                <w:noProof/>
              </w:rPr>
            </w:rPrChange>
          </w:rPr>
          <w:delText>Parser declarations</w:delText>
        </w:r>
        <w:r w:rsidDel="00AC1C0D">
          <w:rPr>
            <w:noProof/>
            <w:webHidden/>
          </w:rPr>
          <w:tab/>
        </w:r>
        <w:r w:rsidR="00104560" w:rsidDel="00AC1C0D">
          <w:rPr>
            <w:noProof/>
            <w:webHidden/>
          </w:rPr>
          <w:delText>4</w:delText>
        </w:r>
      </w:del>
    </w:p>
    <w:p w14:paraId="6E303119" w14:textId="77777777" w:rsidR="00886E98" w:rsidDel="00AC1C0D" w:rsidRDefault="00886E98">
      <w:pPr>
        <w:pStyle w:val="TOC2"/>
        <w:tabs>
          <w:tab w:val="left" w:pos="960"/>
          <w:tab w:val="right" w:leader="dot" w:pos="8630"/>
        </w:tabs>
        <w:rPr>
          <w:del w:id="1810" w:author="Mihai Budiu" w:date="2016-04-08T12:52:00Z"/>
          <w:rFonts w:asciiTheme="minorHAnsi" w:eastAsiaTheme="minorEastAsia" w:hAnsiTheme="minorHAnsi" w:cstheme="minorBidi"/>
          <w:noProof/>
          <w:sz w:val="24"/>
        </w:rPr>
      </w:pPr>
      <w:del w:id="1811" w:author="Mihai Budiu" w:date="2016-04-08T12:52:00Z">
        <w:r w:rsidRPr="00AC1C0D" w:rsidDel="00AC1C0D">
          <w:rPr>
            <w:rPrChange w:id="1812" w:author="Mihai Budiu" w:date="2016-04-08T12:52:00Z">
              <w:rPr>
                <w:rStyle w:val="Hyperlink"/>
                <w:noProof/>
              </w:rPr>
            </w:rPrChange>
          </w:rPr>
          <w:delText>10.3</w:delText>
        </w:r>
        <w:r w:rsidDel="00AC1C0D">
          <w:rPr>
            <w:rFonts w:asciiTheme="minorHAnsi" w:eastAsiaTheme="minorEastAsia" w:hAnsiTheme="minorHAnsi" w:cstheme="minorBidi"/>
            <w:noProof/>
            <w:sz w:val="24"/>
          </w:rPr>
          <w:tab/>
        </w:r>
        <w:r w:rsidRPr="00AC1C0D" w:rsidDel="00AC1C0D">
          <w:rPr>
            <w:rPrChange w:id="1813" w:author="Mihai Budiu" w:date="2016-04-08T12:52:00Z">
              <w:rPr>
                <w:rStyle w:val="Hyperlink"/>
                <w:noProof/>
              </w:rPr>
            </w:rPrChange>
          </w:rPr>
          <w:delText>The Parser abstract machine</w:delText>
        </w:r>
        <w:r w:rsidDel="00AC1C0D">
          <w:rPr>
            <w:noProof/>
            <w:webHidden/>
          </w:rPr>
          <w:tab/>
        </w:r>
        <w:r w:rsidR="00104560" w:rsidDel="00AC1C0D">
          <w:rPr>
            <w:noProof/>
            <w:webHidden/>
          </w:rPr>
          <w:delText>4</w:delText>
        </w:r>
      </w:del>
    </w:p>
    <w:p w14:paraId="49D88B9C" w14:textId="77777777" w:rsidR="00886E98" w:rsidDel="00AC1C0D" w:rsidRDefault="00886E98">
      <w:pPr>
        <w:pStyle w:val="TOC2"/>
        <w:tabs>
          <w:tab w:val="left" w:pos="960"/>
          <w:tab w:val="right" w:leader="dot" w:pos="8630"/>
        </w:tabs>
        <w:rPr>
          <w:del w:id="1814" w:author="Mihai Budiu" w:date="2016-04-08T12:52:00Z"/>
          <w:rFonts w:asciiTheme="minorHAnsi" w:eastAsiaTheme="minorEastAsia" w:hAnsiTheme="minorHAnsi" w:cstheme="minorBidi"/>
          <w:noProof/>
          <w:sz w:val="24"/>
        </w:rPr>
      </w:pPr>
      <w:del w:id="1815" w:author="Mihai Budiu" w:date="2016-04-08T12:52:00Z">
        <w:r w:rsidRPr="00AC1C0D" w:rsidDel="00AC1C0D">
          <w:rPr>
            <w:rPrChange w:id="1816" w:author="Mihai Budiu" w:date="2016-04-08T12:52:00Z">
              <w:rPr>
                <w:rStyle w:val="Hyperlink"/>
                <w:noProof/>
              </w:rPr>
            </w:rPrChange>
          </w:rPr>
          <w:delText>10.4</w:delText>
        </w:r>
        <w:r w:rsidDel="00AC1C0D">
          <w:rPr>
            <w:rFonts w:asciiTheme="minorHAnsi" w:eastAsiaTheme="minorEastAsia" w:hAnsiTheme="minorHAnsi" w:cstheme="minorBidi"/>
            <w:noProof/>
            <w:sz w:val="24"/>
          </w:rPr>
          <w:tab/>
        </w:r>
        <w:r w:rsidRPr="00AC1C0D" w:rsidDel="00AC1C0D">
          <w:rPr>
            <w:rPrChange w:id="1817" w:author="Mihai Budiu" w:date="2016-04-08T12:52:00Z">
              <w:rPr>
                <w:rStyle w:val="Hyperlink"/>
                <w:noProof/>
              </w:rPr>
            </w:rPrChange>
          </w:rPr>
          <w:delText>Parser states</w:delText>
        </w:r>
        <w:r w:rsidDel="00AC1C0D">
          <w:rPr>
            <w:noProof/>
            <w:webHidden/>
          </w:rPr>
          <w:tab/>
        </w:r>
        <w:r w:rsidR="00104560" w:rsidDel="00AC1C0D">
          <w:rPr>
            <w:noProof/>
            <w:webHidden/>
          </w:rPr>
          <w:delText>4</w:delText>
        </w:r>
      </w:del>
    </w:p>
    <w:p w14:paraId="1370BF82" w14:textId="77777777" w:rsidR="00886E98" w:rsidDel="00AC1C0D" w:rsidRDefault="00886E98">
      <w:pPr>
        <w:pStyle w:val="TOC2"/>
        <w:tabs>
          <w:tab w:val="left" w:pos="960"/>
          <w:tab w:val="right" w:leader="dot" w:pos="8630"/>
        </w:tabs>
        <w:rPr>
          <w:del w:id="1818" w:author="Mihai Budiu" w:date="2016-04-08T12:52:00Z"/>
          <w:rFonts w:asciiTheme="minorHAnsi" w:eastAsiaTheme="minorEastAsia" w:hAnsiTheme="minorHAnsi" w:cstheme="minorBidi"/>
          <w:noProof/>
          <w:sz w:val="24"/>
        </w:rPr>
      </w:pPr>
      <w:del w:id="1819" w:author="Mihai Budiu" w:date="2016-04-08T12:52:00Z">
        <w:r w:rsidRPr="00AC1C0D" w:rsidDel="00AC1C0D">
          <w:rPr>
            <w:rPrChange w:id="1820" w:author="Mihai Budiu" w:date="2016-04-08T12:52:00Z">
              <w:rPr>
                <w:rStyle w:val="Hyperlink"/>
                <w:noProof/>
              </w:rPr>
            </w:rPrChange>
          </w:rPr>
          <w:delText>10.5</w:delText>
        </w:r>
        <w:r w:rsidDel="00AC1C0D">
          <w:rPr>
            <w:rFonts w:asciiTheme="minorHAnsi" w:eastAsiaTheme="minorEastAsia" w:hAnsiTheme="minorHAnsi" w:cstheme="minorBidi"/>
            <w:noProof/>
            <w:sz w:val="24"/>
          </w:rPr>
          <w:tab/>
        </w:r>
        <w:r w:rsidRPr="00AC1C0D" w:rsidDel="00AC1C0D">
          <w:rPr>
            <w:rPrChange w:id="1821" w:author="Mihai Budiu" w:date="2016-04-08T12:52:00Z">
              <w:rPr>
                <w:rStyle w:val="Hyperlink"/>
                <w:noProof/>
              </w:rPr>
            </w:rPrChange>
          </w:rPr>
          <w:delText>Transition statements</w:delText>
        </w:r>
        <w:r w:rsidDel="00AC1C0D">
          <w:rPr>
            <w:noProof/>
            <w:webHidden/>
          </w:rPr>
          <w:tab/>
        </w:r>
        <w:r w:rsidR="00104560" w:rsidDel="00AC1C0D">
          <w:rPr>
            <w:noProof/>
            <w:webHidden/>
          </w:rPr>
          <w:delText>4</w:delText>
        </w:r>
      </w:del>
    </w:p>
    <w:p w14:paraId="676F9DEA" w14:textId="77777777" w:rsidR="00886E98" w:rsidDel="00AC1C0D" w:rsidRDefault="00886E98">
      <w:pPr>
        <w:pStyle w:val="TOC2"/>
        <w:tabs>
          <w:tab w:val="left" w:pos="960"/>
          <w:tab w:val="right" w:leader="dot" w:pos="8630"/>
        </w:tabs>
        <w:rPr>
          <w:del w:id="1822" w:author="Mihai Budiu" w:date="2016-04-08T12:52:00Z"/>
          <w:rFonts w:asciiTheme="minorHAnsi" w:eastAsiaTheme="minorEastAsia" w:hAnsiTheme="minorHAnsi" w:cstheme="minorBidi"/>
          <w:noProof/>
          <w:sz w:val="24"/>
        </w:rPr>
      </w:pPr>
      <w:del w:id="1823" w:author="Mihai Budiu" w:date="2016-04-08T12:52:00Z">
        <w:r w:rsidRPr="00AC1C0D" w:rsidDel="00AC1C0D">
          <w:rPr>
            <w:rPrChange w:id="1824" w:author="Mihai Budiu" w:date="2016-04-08T12:52:00Z">
              <w:rPr>
                <w:rStyle w:val="Hyperlink"/>
                <w:noProof/>
              </w:rPr>
            </w:rPrChange>
          </w:rPr>
          <w:delText>10.6</w:delText>
        </w:r>
        <w:r w:rsidDel="00AC1C0D">
          <w:rPr>
            <w:rFonts w:asciiTheme="minorHAnsi" w:eastAsiaTheme="minorEastAsia" w:hAnsiTheme="minorHAnsi" w:cstheme="minorBidi"/>
            <w:noProof/>
            <w:sz w:val="24"/>
          </w:rPr>
          <w:tab/>
        </w:r>
        <w:r w:rsidRPr="00AC1C0D" w:rsidDel="00AC1C0D">
          <w:rPr>
            <w:rPrChange w:id="1825" w:author="Mihai Budiu" w:date="2016-04-08T12:52:00Z">
              <w:rPr>
                <w:rStyle w:val="Hyperlink"/>
                <w:noProof/>
              </w:rPr>
            </w:rPrChange>
          </w:rPr>
          <w:delText>Select expressions</w:delText>
        </w:r>
        <w:r w:rsidDel="00AC1C0D">
          <w:rPr>
            <w:noProof/>
            <w:webHidden/>
          </w:rPr>
          <w:tab/>
        </w:r>
        <w:r w:rsidR="00104560" w:rsidDel="00AC1C0D">
          <w:rPr>
            <w:noProof/>
            <w:webHidden/>
          </w:rPr>
          <w:delText>4</w:delText>
        </w:r>
      </w:del>
    </w:p>
    <w:p w14:paraId="400A02FC" w14:textId="77777777" w:rsidR="00886E98" w:rsidDel="00AC1C0D" w:rsidRDefault="00886E98">
      <w:pPr>
        <w:pStyle w:val="TOC2"/>
        <w:tabs>
          <w:tab w:val="left" w:pos="960"/>
          <w:tab w:val="right" w:leader="dot" w:pos="8630"/>
        </w:tabs>
        <w:rPr>
          <w:del w:id="1826" w:author="Mihai Budiu" w:date="2016-04-08T12:52:00Z"/>
          <w:rFonts w:asciiTheme="minorHAnsi" w:eastAsiaTheme="minorEastAsia" w:hAnsiTheme="minorHAnsi" w:cstheme="minorBidi"/>
          <w:noProof/>
          <w:sz w:val="24"/>
        </w:rPr>
      </w:pPr>
      <w:del w:id="1827" w:author="Mihai Budiu" w:date="2016-04-08T12:52:00Z">
        <w:r w:rsidRPr="00AC1C0D" w:rsidDel="00AC1C0D">
          <w:rPr>
            <w:rPrChange w:id="1828" w:author="Mihai Budiu" w:date="2016-04-08T12:52:00Z">
              <w:rPr>
                <w:rStyle w:val="Hyperlink"/>
                <w:noProof/>
              </w:rPr>
            </w:rPrChange>
          </w:rPr>
          <w:delText>10.7</w:delText>
        </w:r>
        <w:r w:rsidDel="00AC1C0D">
          <w:rPr>
            <w:rFonts w:asciiTheme="minorHAnsi" w:eastAsiaTheme="minorEastAsia" w:hAnsiTheme="minorHAnsi" w:cstheme="minorBidi"/>
            <w:noProof/>
            <w:sz w:val="24"/>
          </w:rPr>
          <w:tab/>
        </w:r>
        <w:r w:rsidRPr="00AC1C0D" w:rsidDel="00AC1C0D">
          <w:rPr>
            <w:rPrChange w:id="1829" w:author="Mihai Budiu" w:date="2016-04-08T12:52:00Z">
              <w:rPr>
                <w:rStyle w:val="Hyperlink"/>
                <w:noProof/>
              </w:rPr>
            </w:rPrChange>
          </w:rPr>
          <w:delText>Assert</w:delText>
        </w:r>
        <w:r w:rsidDel="00AC1C0D">
          <w:rPr>
            <w:noProof/>
            <w:webHidden/>
          </w:rPr>
          <w:tab/>
        </w:r>
        <w:r w:rsidR="00104560" w:rsidDel="00AC1C0D">
          <w:rPr>
            <w:noProof/>
            <w:webHidden/>
          </w:rPr>
          <w:delText>4</w:delText>
        </w:r>
      </w:del>
    </w:p>
    <w:p w14:paraId="5B214361" w14:textId="77777777" w:rsidR="00886E98" w:rsidDel="00AC1C0D" w:rsidRDefault="00886E98">
      <w:pPr>
        <w:pStyle w:val="TOC2"/>
        <w:tabs>
          <w:tab w:val="left" w:pos="960"/>
          <w:tab w:val="right" w:leader="dot" w:pos="8630"/>
        </w:tabs>
        <w:rPr>
          <w:del w:id="1830" w:author="Mihai Budiu" w:date="2016-04-08T12:52:00Z"/>
          <w:rFonts w:asciiTheme="minorHAnsi" w:eastAsiaTheme="minorEastAsia" w:hAnsiTheme="minorHAnsi" w:cstheme="minorBidi"/>
          <w:noProof/>
          <w:sz w:val="24"/>
        </w:rPr>
      </w:pPr>
      <w:del w:id="1831" w:author="Mihai Budiu" w:date="2016-04-08T12:52:00Z">
        <w:r w:rsidRPr="00AC1C0D" w:rsidDel="00AC1C0D">
          <w:rPr>
            <w:rPrChange w:id="1832" w:author="Mihai Budiu" w:date="2016-04-08T12:52:00Z">
              <w:rPr>
                <w:rStyle w:val="Hyperlink"/>
                <w:noProof/>
              </w:rPr>
            </w:rPrChange>
          </w:rPr>
          <w:delText>10.8</w:delText>
        </w:r>
        <w:r w:rsidDel="00AC1C0D">
          <w:rPr>
            <w:rFonts w:asciiTheme="minorHAnsi" w:eastAsiaTheme="minorEastAsia" w:hAnsiTheme="minorHAnsi" w:cstheme="minorBidi"/>
            <w:noProof/>
            <w:sz w:val="24"/>
          </w:rPr>
          <w:tab/>
        </w:r>
        <w:r w:rsidRPr="00AC1C0D" w:rsidDel="00AC1C0D">
          <w:rPr>
            <w:rPrChange w:id="1833" w:author="Mihai Budiu" w:date="2016-04-08T12:52:00Z">
              <w:rPr>
                <w:rStyle w:val="Hyperlink"/>
                <w:noProof/>
              </w:rPr>
            </w:rPrChange>
          </w:rPr>
          <w:delText>Data extraction from packets</w:delText>
        </w:r>
        <w:r w:rsidDel="00AC1C0D">
          <w:rPr>
            <w:noProof/>
            <w:webHidden/>
          </w:rPr>
          <w:tab/>
        </w:r>
        <w:r w:rsidR="00104560" w:rsidDel="00AC1C0D">
          <w:rPr>
            <w:noProof/>
            <w:webHidden/>
          </w:rPr>
          <w:delText>4</w:delText>
        </w:r>
      </w:del>
    </w:p>
    <w:p w14:paraId="2622C52B" w14:textId="77777777" w:rsidR="00886E98" w:rsidDel="00AC1C0D" w:rsidRDefault="00886E98">
      <w:pPr>
        <w:pStyle w:val="TOC3"/>
        <w:tabs>
          <w:tab w:val="left" w:pos="1440"/>
          <w:tab w:val="right" w:leader="dot" w:pos="8630"/>
        </w:tabs>
        <w:rPr>
          <w:del w:id="1834" w:author="Mihai Budiu" w:date="2016-04-08T12:52:00Z"/>
          <w:rFonts w:asciiTheme="minorHAnsi" w:eastAsiaTheme="minorEastAsia" w:hAnsiTheme="minorHAnsi" w:cstheme="minorBidi"/>
          <w:noProof/>
          <w:sz w:val="24"/>
        </w:rPr>
      </w:pPr>
      <w:del w:id="1835" w:author="Mihai Budiu" w:date="2016-04-08T12:52:00Z">
        <w:r w:rsidRPr="00AC1C0D" w:rsidDel="00AC1C0D">
          <w:rPr>
            <w:rPrChange w:id="1836" w:author="Mihai Budiu" w:date="2016-04-08T12:52:00Z">
              <w:rPr>
                <w:rStyle w:val="Hyperlink"/>
                <w:noProof/>
              </w:rPr>
            </w:rPrChange>
          </w:rPr>
          <w:delText>10.8.1</w:delText>
        </w:r>
        <w:r w:rsidDel="00AC1C0D">
          <w:rPr>
            <w:rFonts w:asciiTheme="minorHAnsi" w:eastAsiaTheme="minorEastAsia" w:hAnsiTheme="minorHAnsi" w:cstheme="minorBidi"/>
            <w:noProof/>
            <w:sz w:val="24"/>
          </w:rPr>
          <w:tab/>
        </w:r>
        <w:r w:rsidRPr="00AC1C0D" w:rsidDel="00AC1C0D">
          <w:rPr>
            <w:rPrChange w:id="1837" w:author="Mihai Budiu" w:date="2016-04-08T12:52:00Z">
              <w:rPr>
                <w:rStyle w:val="Hyperlink"/>
                <w:noProof/>
              </w:rPr>
            </w:rPrChange>
          </w:rPr>
          <w:delText>packet_in.extract – single argument</w:delText>
        </w:r>
        <w:r w:rsidDel="00AC1C0D">
          <w:rPr>
            <w:noProof/>
            <w:webHidden/>
          </w:rPr>
          <w:tab/>
        </w:r>
        <w:r w:rsidR="00104560" w:rsidDel="00AC1C0D">
          <w:rPr>
            <w:noProof/>
            <w:webHidden/>
          </w:rPr>
          <w:delText>4</w:delText>
        </w:r>
      </w:del>
    </w:p>
    <w:p w14:paraId="1EF2CFCD" w14:textId="77777777" w:rsidR="00886E98" w:rsidDel="00AC1C0D" w:rsidRDefault="00886E98">
      <w:pPr>
        <w:pStyle w:val="TOC3"/>
        <w:tabs>
          <w:tab w:val="left" w:pos="1440"/>
          <w:tab w:val="right" w:leader="dot" w:pos="8630"/>
        </w:tabs>
        <w:rPr>
          <w:del w:id="1838" w:author="Mihai Budiu" w:date="2016-04-08T12:52:00Z"/>
          <w:rFonts w:asciiTheme="minorHAnsi" w:eastAsiaTheme="minorEastAsia" w:hAnsiTheme="minorHAnsi" w:cstheme="minorBidi"/>
          <w:noProof/>
          <w:sz w:val="24"/>
        </w:rPr>
      </w:pPr>
      <w:del w:id="1839" w:author="Mihai Budiu" w:date="2016-04-08T12:52:00Z">
        <w:r w:rsidRPr="00AC1C0D" w:rsidDel="00AC1C0D">
          <w:rPr>
            <w:rPrChange w:id="1840" w:author="Mihai Budiu" w:date="2016-04-08T12:52:00Z">
              <w:rPr>
                <w:rStyle w:val="Hyperlink"/>
                <w:noProof/>
              </w:rPr>
            </w:rPrChange>
          </w:rPr>
          <w:delText>10.8.2</w:delText>
        </w:r>
        <w:r w:rsidDel="00AC1C0D">
          <w:rPr>
            <w:rFonts w:asciiTheme="minorHAnsi" w:eastAsiaTheme="minorEastAsia" w:hAnsiTheme="minorHAnsi" w:cstheme="minorBidi"/>
            <w:noProof/>
            <w:sz w:val="24"/>
          </w:rPr>
          <w:tab/>
        </w:r>
        <w:r w:rsidRPr="00AC1C0D" w:rsidDel="00AC1C0D">
          <w:rPr>
            <w:rPrChange w:id="1841" w:author="Mihai Budiu" w:date="2016-04-08T12:52:00Z">
              <w:rPr>
                <w:rStyle w:val="Hyperlink"/>
                <w:noProof/>
              </w:rPr>
            </w:rPrChange>
          </w:rPr>
          <w:delText>Packet.extract – two arguments</w:delText>
        </w:r>
        <w:r w:rsidDel="00AC1C0D">
          <w:rPr>
            <w:noProof/>
            <w:webHidden/>
          </w:rPr>
          <w:tab/>
        </w:r>
        <w:r w:rsidR="00104560" w:rsidDel="00AC1C0D">
          <w:rPr>
            <w:noProof/>
            <w:webHidden/>
          </w:rPr>
          <w:delText>4</w:delText>
        </w:r>
      </w:del>
    </w:p>
    <w:p w14:paraId="641AA265" w14:textId="77777777" w:rsidR="00886E98" w:rsidDel="00AC1C0D" w:rsidRDefault="00886E98">
      <w:pPr>
        <w:pStyle w:val="TOC3"/>
        <w:tabs>
          <w:tab w:val="left" w:pos="1440"/>
          <w:tab w:val="right" w:leader="dot" w:pos="8630"/>
        </w:tabs>
        <w:rPr>
          <w:del w:id="1842" w:author="Mihai Budiu" w:date="2016-04-08T12:52:00Z"/>
          <w:rFonts w:asciiTheme="minorHAnsi" w:eastAsiaTheme="minorEastAsia" w:hAnsiTheme="minorHAnsi" w:cstheme="minorBidi"/>
          <w:noProof/>
          <w:sz w:val="24"/>
        </w:rPr>
      </w:pPr>
      <w:del w:id="1843" w:author="Mihai Budiu" w:date="2016-04-08T12:52:00Z">
        <w:r w:rsidRPr="00AC1C0D" w:rsidDel="00AC1C0D">
          <w:rPr>
            <w:rPrChange w:id="1844" w:author="Mihai Budiu" w:date="2016-04-08T12:52:00Z">
              <w:rPr>
                <w:rStyle w:val="Hyperlink"/>
                <w:noProof/>
              </w:rPr>
            </w:rPrChange>
          </w:rPr>
          <w:delText>10.8.3</w:delText>
        </w:r>
        <w:r w:rsidDel="00AC1C0D">
          <w:rPr>
            <w:rFonts w:asciiTheme="minorHAnsi" w:eastAsiaTheme="minorEastAsia" w:hAnsiTheme="minorHAnsi" w:cstheme="minorBidi"/>
            <w:noProof/>
            <w:sz w:val="24"/>
          </w:rPr>
          <w:tab/>
        </w:r>
        <w:r w:rsidRPr="00AC1C0D" w:rsidDel="00AC1C0D">
          <w:rPr>
            <w:rPrChange w:id="1845" w:author="Mihai Budiu" w:date="2016-04-08T12:52:00Z">
              <w:rPr>
                <w:rStyle w:val="Hyperlink"/>
                <w:noProof/>
              </w:rPr>
            </w:rPrChange>
          </w:rPr>
          <w:delText>packet_in.lookahead</w:delText>
        </w:r>
        <w:r w:rsidDel="00AC1C0D">
          <w:rPr>
            <w:noProof/>
            <w:webHidden/>
          </w:rPr>
          <w:tab/>
        </w:r>
        <w:r w:rsidR="00104560" w:rsidDel="00AC1C0D">
          <w:rPr>
            <w:noProof/>
            <w:webHidden/>
          </w:rPr>
          <w:delText>4</w:delText>
        </w:r>
      </w:del>
    </w:p>
    <w:p w14:paraId="6CD4DBFF" w14:textId="77777777" w:rsidR="00886E98" w:rsidDel="00AC1C0D" w:rsidRDefault="00886E98">
      <w:pPr>
        <w:pStyle w:val="TOC3"/>
        <w:tabs>
          <w:tab w:val="left" w:pos="1440"/>
          <w:tab w:val="right" w:leader="dot" w:pos="8630"/>
        </w:tabs>
        <w:rPr>
          <w:del w:id="1846" w:author="Mihai Budiu" w:date="2016-04-08T12:52:00Z"/>
          <w:rFonts w:asciiTheme="minorHAnsi" w:eastAsiaTheme="minorEastAsia" w:hAnsiTheme="minorHAnsi" w:cstheme="minorBidi"/>
          <w:noProof/>
          <w:sz w:val="24"/>
        </w:rPr>
      </w:pPr>
      <w:del w:id="1847" w:author="Mihai Budiu" w:date="2016-04-08T12:52:00Z">
        <w:r w:rsidRPr="00AC1C0D" w:rsidDel="00AC1C0D">
          <w:rPr>
            <w:rPrChange w:id="1848" w:author="Mihai Budiu" w:date="2016-04-08T12:52:00Z">
              <w:rPr>
                <w:rStyle w:val="Hyperlink"/>
                <w:noProof/>
              </w:rPr>
            </w:rPrChange>
          </w:rPr>
          <w:delText>10.8.4</w:delText>
        </w:r>
        <w:r w:rsidDel="00AC1C0D">
          <w:rPr>
            <w:rFonts w:asciiTheme="minorHAnsi" w:eastAsiaTheme="minorEastAsia" w:hAnsiTheme="minorHAnsi" w:cstheme="minorBidi"/>
            <w:noProof/>
            <w:sz w:val="24"/>
          </w:rPr>
          <w:tab/>
        </w:r>
        <w:r w:rsidRPr="00AC1C0D" w:rsidDel="00AC1C0D">
          <w:rPr>
            <w:rPrChange w:id="1849" w:author="Mihai Budiu" w:date="2016-04-08T12:52:00Z">
              <w:rPr>
                <w:rStyle w:val="Hyperlink"/>
                <w:noProof/>
              </w:rPr>
            </w:rPrChange>
          </w:rPr>
          <w:delText>Skipping bits</w:delText>
        </w:r>
        <w:r w:rsidDel="00AC1C0D">
          <w:rPr>
            <w:noProof/>
            <w:webHidden/>
          </w:rPr>
          <w:tab/>
        </w:r>
        <w:r w:rsidR="00104560" w:rsidDel="00AC1C0D">
          <w:rPr>
            <w:noProof/>
            <w:webHidden/>
          </w:rPr>
          <w:delText>4</w:delText>
        </w:r>
      </w:del>
    </w:p>
    <w:p w14:paraId="3D08C7A3" w14:textId="77777777" w:rsidR="00886E98" w:rsidDel="00AC1C0D" w:rsidRDefault="00886E98">
      <w:pPr>
        <w:pStyle w:val="TOC2"/>
        <w:tabs>
          <w:tab w:val="left" w:pos="960"/>
          <w:tab w:val="right" w:leader="dot" w:pos="8630"/>
        </w:tabs>
        <w:rPr>
          <w:del w:id="1850" w:author="Mihai Budiu" w:date="2016-04-08T12:52:00Z"/>
          <w:rFonts w:asciiTheme="minorHAnsi" w:eastAsiaTheme="minorEastAsia" w:hAnsiTheme="minorHAnsi" w:cstheme="minorBidi"/>
          <w:noProof/>
          <w:sz w:val="24"/>
        </w:rPr>
      </w:pPr>
      <w:del w:id="1851" w:author="Mihai Budiu" w:date="2016-04-08T12:52:00Z">
        <w:r w:rsidRPr="00AC1C0D" w:rsidDel="00AC1C0D">
          <w:rPr>
            <w:rPrChange w:id="1852" w:author="Mihai Budiu" w:date="2016-04-08T12:52:00Z">
              <w:rPr>
                <w:rStyle w:val="Hyperlink"/>
                <w:noProof/>
              </w:rPr>
            </w:rPrChange>
          </w:rPr>
          <w:delText>10.9</w:delText>
        </w:r>
        <w:r w:rsidDel="00AC1C0D">
          <w:rPr>
            <w:rFonts w:asciiTheme="minorHAnsi" w:eastAsiaTheme="minorEastAsia" w:hAnsiTheme="minorHAnsi" w:cstheme="minorBidi"/>
            <w:noProof/>
            <w:sz w:val="24"/>
          </w:rPr>
          <w:tab/>
        </w:r>
        <w:r w:rsidRPr="00AC1C0D" w:rsidDel="00AC1C0D">
          <w:rPr>
            <w:rPrChange w:id="1853" w:author="Mihai Budiu" w:date="2016-04-08T12:52:00Z">
              <w:rPr>
                <w:rStyle w:val="Hyperlink"/>
                <w:noProof/>
              </w:rPr>
            </w:rPrChange>
          </w:rPr>
          <w:delText>Parsing header stacks</w:delText>
        </w:r>
        <w:r w:rsidDel="00AC1C0D">
          <w:rPr>
            <w:noProof/>
            <w:webHidden/>
          </w:rPr>
          <w:tab/>
        </w:r>
        <w:r w:rsidR="00104560" w:rsidDel="00AC1C0D">
          <w:rPr>
            <w:noProof/>
            <w:webHidden/>
          </w:rPr>
          <w:delText>4</w:delText>
        </w:r>
      </w:del>
    </w:p>
    <w:p w14:paraId="14DF97C0" w14:textId="77777777" w:rsidR="00886E98" w:rsidDel="00AC1C0D" w:rsidRDefault="00886E98">
      <w:pPr>
        <w:pStyle w:val="TOC2"/>
        <w:tabs>
          <w:tab w:val="left" w:pos="1200"/>
          <w:tab w:val="right" w:leader="dot" w:pos="8630"/>
        </w:tabs>
        <w:rPr>
          <w:del w:id="1854" w:author="Mihai Budiu" w:date="2016-04-08T12:52:00Z"/>
          <w:rFonts w:asciiTheme="minorHAnsi" w:eastAsiaTheme="minorEastAsia" w:hAnsiTheme="minorHAnsi" w:cstheme="minorBidi"/>
          <w:noProof/>
          <w:sz w:val="24"/>
        </w:rPr>
      </w:pPr>
      <w:del w:id="1855" w:author="Mihai Budiu" w:date="2016-04-08T12:52:00Z">
        <w:r w:rsidRPr="00AC1C0D" w:rsidDel="00AC1C0D">
          <w:rPr>
            <w:rPrChange w:id="1856" w:author="Mihai Budiu" w:date="2016-04-08T12:52:00Z">
              <w:rPr>
                <w:rStyle w:val="Hyperlink"/>
                <w:noProof/>
              </w:rPr>
            </w:rPrChange>
          </w:rPr>
          <w:delText>10.10</w:delText>
        </w:r>
        <w:r w:rsidDel="00AC1C0D">
          <w:rPr>
            <w:rFonts w:asciiTheme="minorHAnsi" w:eastAsiaTheme="minorEastAsia" w:hAnsiTheme="minorHAnsi" w:cstheme="minorBidi"/>
            <w:noProof/>
            <w:sz w:val="24"/>
          </w:rPr>
          <w:tab/>
        </w:r>
        <w:r w:rsidRPr="00AC1C0D" w:rsidDel="00AC1C0D">
          <w:rPr>
            <w:rPrChange w:id="1857" w:author="Mihai Budiu" w:date="2016-04-08T12:52:00Z">
              <w:rPr>
                <w:rStyle w:val="Hyperlink"/>
                <w:noProof/>
              </w:rPr>
            </w:rPrChange>
          </w:rPr>
          <w:delText>Invoking sub-parsers</w:delText>
        </w:r>
        <w:r w:rsidDel="00AC1C0D">
          <w:rPr>
            <w:noProof/>
            <w:webHidden/>
          </w:rPr>
          <w:tab/>
        </w:r>
        <w:r w:rsidR="00104560" w:rsidDel="00AC1C0D">
          <w:rPr>
            <w:noProof/>
            <w:webHidden/>
          </w:rPr>
          <w:delText>4</w:delText>
        </w:r>
      </w:del>
    </w:p>
    <w:p w14:paraId="60CD6AED" w14:textId="77777777" w:rsidR="00886E98" w:rsidDel="00AC1C0D" w:rsidRDefault="00886E98">
      <w:pPr>
        <w:pStyle w:val="TOC2"/>
        <w:tabs>
          <w:tab w:val="left" w:pos="1200"/>
          <w:tab w:val="right" w:leader="dot" w:pos="8630"/>
        </w:tabs>
        <w:rPr>
          <w:del w:id="1858" w:author="Mihai Budiu" w:date="2016-04-08T12:52:00Z"/>
          <w:rFonts w:asciiTheme="minorHAnsi" w:eastAsiaTheme="minorEastAsia" w:hAnsiTheme="minorHAnsi" w:cstheme="minorBidi"/>
          <w:noProof/>
          <w:sz w:val="24"/>
        </w:rPr>
      </w:pPr>
      <w:del w:id="1859" w:author="Mihai Budiu" w:date="2016-04-08T12:52:00Z">
        <w:r w:rsidRPr="00AC1C0D" w:rsidDel="00AC1C0D">
          <w:rPr>
            <w:rPrChange w:id="1860" w:author="Mihai Budiu" w:date="2016-04-08T12:52:00Z">
              <w:rPr>
                <w:rStyle w:val="Hyperlink"/>
                <w:noProof/>
              </w:rPr>
            </w:rPrChange>
          </w:rPr>
          <w:delText>10.11</w:delText>
        </w:r>
        <w:r w:rsidDel="00AC1C0D">
          <w:rPr>
            <w:rFonts w:asciiTheme="minorHAnsi" w:eastAsiaTheme="minorEastAsia" w:hAnsiTheme="minorHAnsi" w:cstheme="minorBidi"/>
            <w:noProof/>
            <w:sz w:val="24"/>
          </w:rPr>
          <w:tab/>
        </w:r>
        <w:r w:rsidRPr="00AC1C0D" w:rsidDel="00AC1C0D">
          <w:rPr>
            <w:rPrChange w:id="1861" w:author="Mihai Budiu" w:date="2016-04-08T12:52:00Z">
              <w:rPr>
                <w:rStyle w:val="Hyperlink"/>
                <w:noProof/>
              </w:rPr>
            </w:rPrChange>
          </w:rPr>
          <w:delText>Unrolling parser loops</w:delText>
        </w:r>
        <w:r w:rsidDel="00AC1C0D">
          <w:rPr>
            <w:noProof/>
            <w:webHidden/>
          </w:rPr>
          <w:tab/>
        </w:r>
        <w:r w:rsidR="00104560" w:rsidDel="00AC1C0D">
          <w:rPr>
            <w:noProof/>
            <w:webHidden/>
          </w:rPr>
          <w:delText>4</w:delText>
        </w:r>
      </w:del>
    </w:p>
    <w:p w14:paraId="438BFF8E" w14:textId="77777777" w:rsidR="00886E98" w:rsidDel="00AC1C0D" w:rsidRDefault="00886E98">
      <w:pPr>
        <w:pStyle w:val="TOC1"/>
        <w:rPr>
          <w:del w:id="1862" w:author="Mihai Budiu" w:date="2016-04-08T12:52:00Z"/>
          <w:rFonts w:asciiTheme="minorHAnsi" w:eastAsiaTheme="minorEastAsia" w:hAnsiTheme="minorHAnsi" w:cstheme="minorBidi"/>
          <w:noProof/>
          <w:sz w:val="24"/>
        </w:rPr>
      </w:pPr>
      <w:del w:id="1863" w:author="Mihai Budiu" w:date="2016-04-08T12:52:00Z">
        <w:r w:rsidRPr="00AC1C0D" w:rsidDel="00AC1C0D">
          <w:rPr>
            <w:rPrChange w:id="1864" w:author="Mihai Budiu" w:date="2016-04-08T12:52:00Z">
              <w:rPr>
                <w:rStyle w:val="Hyperlink"/>
                <w:noProof/>
              </w:rPr>
            </w:rPrChange>
          </w:rPr>
          <w:delText>11</w:delText>
        </w:r>
        <w:r w:rsidDel="00AC1C0D">
          <w:rPr>
            <w:rFonts w:asciiTheme="minorHAnsi" w:eastAsiaTheme="minorEastAsia" w:hAnsiTheme="minorHAnsi" w:cstheme="minorBidi"/>
            <w:noProof/>
            <w:sz w:val="24"/>
          </w:rPr>
          <w:tab/>
        </w:r>
        <w:r w:rsidRPr="00AC1C0D" w:rsidDel="00AC1C0D">
          <w:rPr>
            <w:rPrChange w:id="1865" w:author="Mihai Budiu" w:date="2016-04-08T12:52:00Z">
              <w:rPr>
                <w:rStyle w:val="Hyperlink"/>
                <w:noProof/>
              </w:rPr>
            </w:rPrChange>
          </w:rPr>
          <w:delText>Control blocks</w:delText>
        </w:r>
        <w:r w:rsidDel="00AC1C0D">
          <w:rPr>
            <w:noProof/>
            <w:webHidden/>
          </w:rPr>
          <w:tab/>
        </w:r>
        <w:r w:rsidR="00104560" w:rsidDel="00AC1C0D">
          <w:rPr>
            <w:noProof/>
            <w:webHidden/>
          </w:rPr>
          <w:delText>4</w:delText>
        </w:r>
      </w:del>
    </w:p>
    <w:p w14:paraId="6CD7D548" w14:textId="77777777" w:rsidR="00886E98" w:rsidDel="00AC1C0D" w:rsidRDefault="00886E98">
      <w:pPr>
        <w:pStyle w:val="TOC2"/>
        <w:tabs>
          <w:tab w:val="left" w:pos="960"/>
          <w:tab w:val="right" w:leader="dot" w:pos="8630"/>
        </w:tabs>
        <w:rPr>
          <w:del w:id="1866" w:author="Mihai Budiu" w:date="2016-04-08T12:52:00Z"/>
          <w:rFonts w:asciiTheme="minorHAnsi" w:eastAsiaTheme="minorEastAsia" w:hAnsiTheme="minorHAnsi" w:cstheme="minorBidi"/>
          <w:noProof/>
          <w:sz w:val="24"/>
        </w:rPr>
      </w:pPr>
      <w:del w:id="1867" w:author="Mihai Budiu" w:date="2016-04-08T12:52:00Z">
        <w:r w:rsidRPr="00AC1C0D" w:rsidDel="00AC1C0D">
          <w:rPr>
            <w:rPrChange w:id="1868" w:author="Mihai Budiu" w:date="2016-04-08T12:52:00Z">
              <w:rPr>
                <w:rStyle w:val="Hyperlink"/>
                <w:noProof/>
              </w:rPr>
            </w:rPrChange>
          </w:rPr>
          <w:delText>11.1</w:delText>
        </w:r>
        <w:r w:rsidDel="00AC1C0D">
          <w:rPr>
            <w:rFonts w:asciiTheme="minorHAnsi" w:eastAsiaTheme="minorEastAsia" w:hAnsiTheme="minorHAnsi" w:cstheme="minorBidi"/>
            <w:noProof/>
            <w:sz w:val="24"/>
          </w:rPr>
          <w:tab/>
        </w:r>
        <w:r w:rsidRPr="00AC1C0D" w:rsidDel="00AC1C0D">
          <w:rPr>
            <w:rPrChange w:id="1869" w:author="Mihai Budiu" w:date="2016-04-08T12:52:00Z">
              <w:rPr>
                <w:rStyle w:val="Hyperlink"/>
                <w:noProof/>
              </w:rPr>
            </w:rPrChange>
          </w:rPr>
          <w:delText>Actions</w:delText>
        </w:r>
        <w:r w:rsidDel="00AC1C0D">
          <w:rPr>
            <w:noProof/>
            <w:webHidden/>
          </w:rPr>
          <w:tab/>
        </w:r>
        <w:r w:rsidR="00104560" w:rsidDel="00AC1C0D">
          <w:rPr>
            <w:noProof/>
            <w:webHidden/>
          </w:rPr>
          <w:delText>4</w:delText>
        </w:r>
      </w:del>
    </w:p>
    <w:p w14:paraId="2F1E1E2C" w14:textId="77777777" w:rsidR="00886E98" w:rsidDel="00AC1C0D" w:rsidRDefault="00886E98">
      <w:pPr>
        <w:pStyle w:val="TOC3"/>
        <w:tabs>
          <w:tab w:val="left" w:pos="1440"/>
          <w:tab w:val="right" w:leader="dot" w:pos="8630"/>
        </w:tabs>
        <w:rPr>
          <w:del w:id="1870" w:author="Mihai Budiu" w:date="2016-04-08T12:52:00Z"/>
          <w:rFonts w:asciiTheme="minorHAnsi" w:eastAsiaTheme="minorEastAsia" w:hAnsiTheme="minorHAnsi" w:cstheme="minorBidi"/>
          <w:noProof/>
          <w:sz w:val="24"/>
        </w:rPr>
      </w:pPr>
      <w:del w:id="1871" w:author="Mihai Budiu" w:date="2016-04-08T12:52:00Z">
        <w:r w:rsidRPr="00AC1C0D" w:rsidDel="00AC1C0D">
          <w:rPr>
            <w:rPrChange w:id="1872" w:author="Mihai Budiu" w:date="2016-04-08T12:52:00Z">
              <w:rPr>
                <w:rStyle w:val="Hyperlink"/>
                <w:noProof/>
              </w:rPr>
            </w:rPrChange>
          </w:rPr>
          <w:delText>11.1.1</w:delText>
        </w:r>
        <w:r w:rsidDel="00AC1C0D">
          <w:rPr>
            <w:rFonts w:asciiTheme="minorHAnsi" w:eastAsiaTheme="minorEastAsia" w:hAnsiTheme="minorHAnsi" w:cstheme="minorBidi"/>
            <w:noProof/>
            <w:sz w:val="24"/>
          </w:rPr>
          <w:tab/>
        </w:r>
        <w:r w:rsidRPr="00AC1C0D" w:rsidDel="00AC1C0D">
          <w:rPr>
            <w:rPrChange w:id="1873" w:author="Mihai Budiu" w:date="2016-04-08T12:52:00Z">
              <w:rPr>
                <w:rStyle w:val="Hyperlink"/>
                <w:noProof/>
              </w:rPr>
            </w:rPrChange>
          </w:rPr>
          <w:delText>Invoking actions</w:delText>
        </w:r>
        <w:r w:rsidDel="00AC1C0D">
          <w:rPr>
            <w:noProof/>
            <w:webHidden/>
          </w:rPr>
          <w:tab/>
        </w:r>
        <w:r w:rsidR="00104560" w:rsidDel="00AC1C0D">
          <w:rPr>
            <w:noProof/>
            <w:webHidden/>
          </w:rPr>
          <w:delText>4</w:delText>
        </w:r>
      </w:del>
    </w:p>
    <w:p w14:paraId="317850EE" w14:textId="77777777" w:rsidR="00886E98" w:rsidDel="00AC1C0D" w:rsidRDefault="00886E98">
      <w:pPr>
        <w:pStyle w:val="TOC2"/>
        <w:tabs>
          <w:tab w:val="left" w:pos="960"/>
          <w:tab w:val="right" w:leader="dot" w:pos="8630"/>
        </w:tabs>
        <w:rPr>
          <w:del w:id="1874" w:author="Mihai Budiu" w:date="2016-04-08T12:52:00Z"/>
          <w:rFonts w:asciiTheme="minorHAnsi" w:eastAsiaTheme="minorEastAsia" w:hAnsiTheme="minorHAnsi" w:cstheme="minorBidi"/>
          <w:noProof/>
          <w:sz w:val="24"/>
        </w:rPr>
      </w:pPr>
      <w:del w:id="1875" w:author="Mihai Budiu" w:date="2016-04-08T12:52:00Z">
        <w:r w:rsidRPr="00AC1C0D" w:rsidDel="00AC1C0D">
          <w:rPr>
            <w:rPrChange w:id="1876" w:author="Mihai Budiu" w:date="2016-04-08T12:52:00Z">
              <w:rPr>
                <w:rStyle w:val="Hyperlink"/>
                <w:noProof/>
              </w:rPr>
            </w:rPrChange>
          </w:rPr>
          <w:delText>11.2</w:delText>
        </w:r>
        <w:r w:rsidDel="00AC1C0D">
          <w:rPr>
            <w:rFonts w:asciiTheme="minorHAnsi" w:eastAsiaTheme="minorEastAsia" w:hAnsiTheme="minorHAnsi" w:cstheme="minorBidi"/>
            <w:noProof/>
            <w:sz w:val="24"/>
          </w:rPr>
          <w:tab/>
        </w:r>
        <w:r w:rsidRPr="00AC1C0D" w:rsidDel="00AC1C0D">
          <w:rPr>
            <w:rPrChange w:id="1877" w:author="Mihai Budiu" w:date="2016-04-08T12:52:00Z">
              <w:rPr>
                <w:rStyle w:val="Hyperlink"/>
                <w:noProof/>
              </w:rPr>
            </w:rPrChange>
          </w:rPr>
          <w:delText>Tables</w:delText>
        </w:r>
        <w:r w:rsidDel="00AC1C0D">
          <w:rPr>
            <w:noProof/>
            <w:webHidden/>
          </w:rPr>
          <w:tab/>
        </w:r>
        <w:r w:rsidR="00104560" w:rsidDel="00AC1C0D">
          <w:rPr>
            <w:noProof/>
            <w:webHidden/>
          </w:rPr>
          <w:delText>4</w:delText>
        </w:r>
      </w:del>
    </w:p>
    <w:p w14:paraId="6FC59738" w14:textId="77777777" w:rsidR="00886E98" w:rsidDel="00AC1C0D" w:rsidRDefault="00886E98">
      <w:pPr>
        <w:pStyle w:val="TOC3"/>
        <w:tabs>
          <w:tab w:val="left" w:pos="1440"/>
          <w:tab w:val="right" w:leader="dot" w:pos="8630"/>
        </w:tabs>
        <w:rPr>
          <w:del w:id="1878" w:author="Mihai Budiu" w:date="2016-04-08T12:52:00Z"/>
          <w:rFonts w:asciiTheme="minorHAnsi" w:eastAsiaTheme="minorEastAsia" w:hAnsiTheme="minorHAnsi" w:cstheme="minorBidi"/>
          <w:noProof/>
          <w:sz w:val="24"/>
        </w:rPr>
      </w:pPr>
      <w:del w:id="1879" w:author="Mihai Budiu" w:date="2016-04-08T12:52:00Z">
        <w:r w:rsidRPr="00AC1C0D" w:rsidDel="00AC1C0D">
          <w:rPr>
            <w:rPrChange w:id="1880" w:author="Mihai Budiu" w:date="2016-04-08T12:52:00Z">
              <w:rPr>
                <w:rStyle w:val="Hyperlink"/>
                <w:noProof/>
              </w:rPr>
            </w:rPrChange>
          </w:rPr>
          <w:delText>11.2.1</w:delText>
        </w:r>
        <w:r w:rsidDel="00AC1C0D">
          <w:rPr>
            <w:rFonts w:asciiTheme="minorHAnsi" w:eastAsiaTheme="minorEastAsia" w:hAnsiTheme="minorHAnsi" w:cstheme="minorBidi"/>
            <w:noProof/>
            <w:sz w:val="24"/>
          </w:rPr>
          <w:tab/>
        </w:r>
        <w:r w:rsidRPr="00AC1C0D" w:rsidDel="00AC1C0D">
          <w:rPr>
            <w:rPrChange w:id="1881" w:author="Mihai Budiu" w:date="2016-04-08T12:52:00Z">
              <w:rPr>
                <w:rStyle w:val="Hyperlink"/>
                <w:noProof/>
              </w:rPr>
            </w:rPrChange>
          </w:rPr>
          <w:delText>Table properties</w:delText>
        </w:r>
        <w:r w:rsidDel="00AC1C0D">
          <w:rPr>
            <w:noProof/>
            <w:webHidden/>
          </w:rPr>
          <w:tab/>
        </w:r>
        <w:r w:rsidR="00104560" w:rsidDel="00AC1C0D">
          <w:rPr>
            <w:noProof/>
            <w:webHidden/>
          </w:rPr>
          <w:delText>4</w:delText>
        </w:r>
      </w:del>
    </w:p>
    <w:p w14:paraId="0A473A9B" w14:textId="77777777" w:rsidR="00886E98" w:rsidDel="00AC1C0D" w:rsidRDefault="00886E98">
      <w:pPr>
        <w:pStyle w:val="TOC3"/>
        <w:tabs>
          <w:tab w:val="left" w:pos="1440"/>
          <w:tab w:val="right" w:leader="dot" w:pos="8630"/>
        </w:tabs>
        <w:rPr>
          <w:del w:id="1882" w:author="Mihai Budiu" w:date="2016-04-08T12:52:00Z"/>
          <w:rFonts w:asciiTheme="minorHAnsi" w:eastAsiaTheme="minorEastAsia" w:hAnsiTheme="minorHAnsi" w:cstheme="minorBidi"/>
          <w:noProof/>
          <w:sz w:val="24"/>
        </w:rPr>
      </w:pPr>
      <w:del w:id="1883" w:author="Mihai Budiu" w:date="2016-04-08T12:52:00Z">
        <w:r w:rsidRPr="00AC1C0D" w:rsidDel="00AC1C0D">
          <w:rPr>
            <w:rPrChange w:id="1884" w:author="Mihai Budiu" w:date="2016-04-08T12:52:00Z">
              <w:rPr>
                <w:rStyle w:val="Hyperlink"/>
                <w:noProof/>
              </w:rPr>
            </w:rPrChange>
          </w:rPr>
          <w:delText>11.2.2</w:delText>
        </w:r>
        <w:r w:rsidDel="00AC1C0D">
          <w:rPr>
            <w:rFonts w:asciiTheme="minorHAnsi" w:eastAsiaTheme="minorEastAsia" w:hAnsiTheme="minorHAnsi" w:cstheme="minorBidi"/>
            <w:noProof/>
            <w:sz w:val="24"/>
          </w:rPr>
          <w:tab/>
        </w:r>
        <w:r w:rsidRPr="00AC1C0D" w:rsidDel="00AC1C0D">
          <w:rPr>
            <w:rPrChange w:id="1885" w:author="Mihai Budiu" w:date="2016-04-08T12:52:00Z">
              <w:rPr>
                <w:rStyle w:val="Hyperlink"/>
                <w:noProof/>
              </w:rPr>
            </w:rPrChange>
          </w:rPr>
          <w:delText>Invoking a table (match-action unit)</w:delText>
        </w:r>
        <w:r w:rsidDel="00AC1C0D">
          <w:rPr>
            <w:noProof/>
            <w:webHidden/>
          </w:rPr>
          <w:tab/>
        </w:r>
        <w:r w:rsidR="00104560" w:rsidDel="00AC1C0D">
          <w:rPr>
            <w:noProof/>
            <w:webHidden/>
          </w:rPr>
          <w:delText>4</w:delText>
        </w:r>
      </w:del>
    </w:p>
    <w:p w14:paraId="699FF824" w14:textId="77777777" w:rsidR="00886E98" w:rsidDel="00AC1C0D" w:rsidRDefault="00886E98">
      <w:pPr>
        <w:pStyle w:val="TOC3"/>
        <w:tabs>
          <w:tab w:val="left" w:pos="1440"/>
          <w:tab w:val="right" w:leader="dot" w:pos="8630"/>
        </w:tabs>
        <w:rPr>
          <w:del w:id="1886" w:author="Mihai Budiu" w:date="2016-04-08T12:52:00Z"/>
          <w:rFonts w:asciiTheme="minorHAnsi" w:eastAsiaTheme="minorEastAsia" w:hAnsiTheme="minorHAnsi" w:cstheme="minorBidi"/>
          <w:noProof/>
          <w:sz w:val="24"/>
        </w:rPr>
      </w:pPr>
      <w:del w:id="1887" w:author="Mihai Budiu" w:date="2016-04-08T12:52:00Z">
        <w:r w:rsidRPr="00AC1C0D" w:rsidDel="00AC1C0D">
          <w:rPr>
            <w:rPrChange w:id="1888" w:author="Mihai Budiu" w:date="2016-04-08T12:52:00Z">
              <w:rPr>
                <w:rStyle w:val="Hyperlink"/>
                <w:noProof/>
              </w:rPr>
            </w:rPrChange>
          </w:rPr>
          <w:delText>11.2.3</w:delText>
        </w:r>
        <w:r w:rsidDel="00AC1C0D">
          <w:rPr>
            <w:rFonts w:asciiTheme="minorHAnsi" w:eastAsiaTheme="minorEastAsia" w:hAnsiTheme="minorHAnsi" w:cstheme="minorBidi"/>
            <w:noProof/>
            <w:sz w:val="24"/>
          </w:rPr>
          <w:tab/>
        </w:r>
        <w:r w:rsidRPr="00AC1C0D" w:rsidDel="00AC1C0D">
          <w:rPr>
            <w:rPrChange w:id="1889" w:author="Mihai Budiu" w:date="2016-04-08T12:52:00Z">
              <w:rPr>
                <w:rStyle w:val="Hyperlink"/>
                <w:noProof/>
              </w:rPr>
            </w:rPrChange>
          </w:rPr>
          <w:delText>Match-action unit execution semantics</w:delText>
        </w:r>
        <w:r w:rsidDel="00AC1C0D">
          <w:rPr>
            <w:noProof/>
            <w:webHidden/>
          </w:rPr>
          <w:tab/>
        </w:r>
        <w:r w:rsidR="00104560" w:rsidDel="00AC1C0D">
          <w:rPr>
            <w:noProof/>
            <w:webHidden/>
          </w:rPr>
          <w:delText>4</w:delText>
        </w:r>
      </w:del>
    </w:p>
    <w:p w14:paraId="38FF60E2" w14:textId="77777777" w:rsidR="00886E98" w:rsidDel="00AC1C0D" w:rsidRDefault="00886E98">
      <w:pPr>
        <w:pStyle w:val="TOC2"/>
        <w:tabs>
          <w:tab w:val="left" w:pos="960"/>
          <w:tab w:val="right" w:leader="dot" w:pos="8630"/>
        </w:tabs>
        <w:rPr>
          <w:del w:id="1890" w:author="Mihai Budiu" w:date="2016-04-08T12:52:00Z"/>
          <w:rFonts w:asciiTheme="minorHAnsi" w:eastAsiaTheme="minorEastAsia" w:hAnsiTheme="minorHAnsi" w:cstheme="minorBidi"/>
          <w:noProof/>
          <w:sz w:val="24"/>
        </w:rPr>
      </w:pPr>
      <w:del w:id="1891" w:author="Mihai Budiu" w:date="2016-04-08T12:52:00Z">
        <w:r w:rsidRPr="00AC1C0D" w:rsidDel="00AC1C0D">
          <w:rPr>
            <w:rPrChange w:id="1892" w:author="Mihai Budiu" w:date="2016-04-08T12:52:00Z">
              <w:rPr>
                <w:rStyle w:val="Hyperlink"/>
                <w:noProof/>
              </w:rPr>
            </w:rPrChange>
          </w:rPr>
          <w:delText>11.3</w:delText>
        </w:r>
        <w:r w:rsidDel="00AC1C0D">
          <w:rPr>
            <w:rFonts w:asciiTheme="minorHAnsi" w:eastAsiaTheme="minorEastAsia" w:hAnsiTheme="minorHAnsi" w:cstheme="minorBidi"/>
            <w:noProof/>
            <w:sz w:val="24"/>
          </w:rPr>
          <w:tab/>
        </w:r>
        <w:r w:rsidRPr="00AC1C0D" w:rsidDel="00AC1C0D">
          <w:rPr>
            <w:rPrChange w:id="1893" w:author="Mihai Budiu" w:date="2016-04-08T12:52:00Z">
              <w:rPr>
                <w:rStyle w:val="Hyperlink"/>
                <w:noProof/>
              </w:rPr>
            </w:rPrChange>
          </w:rPr>
          <w:delText>The Match-Action Pipeline Abstract Machine</w:delText>
        </w:r>
        <w:r w:rsidDel="00AC1C0D">
          <w:rPr>
            <w:noProof/>
            <w:webHidden/>
          </w:rPr>
          <w:tab/>
        </w:r>
        <w:r w:rsidR="00104560" w:rsidDel="00AC1C0D">
          <w:rPr>
            <w:noProof/>
            <w:webHidden/>
          </w:rPr>
          <w:delText>4</w:delText>
        </w:r>
      </w:del>
    </w:p>
    <w:p w14:paraId="383495D8" w14:textId="77777777" w:rsidR="00886E98" w:rsidDel="00AC1C0D" w:rsidRDefault="00886E98">
      <w:pPr>
        <w:pStyle w:val="TOC1"/>
        <w:rPr>
          <w:del w:id="1894" w:author="Mihai Budiu" w:date="2016-04-08T12:52:00Z"/>
          <w:rFonts w:asciiTheme="minorHAnsi" w:eastAsiaTheme="minorEastAsia" w:hAnsiTheme="minorHAnsi" w:cstheme="minorBidi"/>
          <w:noProof/>
          <w:sz w:val="24"/>
        </w:rPr>
      </w:pPr>
      <w:del w:id="1895" w:author="Mihai Budiu" w:date="2016-04-08T12:52:00Z">
        <w:r w:rsidRPr="00AC1C0D" w:rsidDel="00AC1C0D">
          <w:rPr>
            <w:rPrChange w:id="1896" w:author="Mihai Budiu" w:date="2016-04-08T12:52:00Z">
              <w:rPr>
                <w:rStyle w:val="Hyperlink"/>
                <w:noProof/>
              </w:rPr>
            </w:rPrChange>
          </w:rPr>
          <w:delText>12</w:delText>
        </w:r>
        <w:r w:rsidDel="00AC1C0D">
          <w:rPr>
            <w:rFonts w:asciiTheme="minorHAnsi" w:eastAsiaTheme="minorEastAsia" w:hAnsiTheme="minorHAnsi" w:cstheme="minorBidi"/>
            <w:noProof/>
            <w:sz w:val="24"/>
          </w:rPr>
          <w:tab/>
        </w:r>
        <w:r w:rsidRPr="00AC1C0D" w:rsidDel="00AC1C0D">
          <w:rPr>
            <w:rPrChange w:id="1897" w:author="Mihai Budiu" w:date="2016-04-08T12:52:00Z">
              <w:rPr>
                <w:rStyle w:val="Hyperlink"/>
                <w:noProof/>
              </w:rPr>
            </w:rPrChange>
          </w:rPr>
          <w:delText>Parameterization</w:delText>
        </w:r>
        <w:r w:rsidDel="00AC1C0D">
          <w:rPr>
            <w:noProof/>
            <w:webHidden/>
          </w:rPr>
          <w:tab/>
        </w:r>
        <w:r w:rsidR="00104560" w:rsidDel="00AC1C0D">
          <w:rPr>
            <w:noProof/>
            <w:webHidden/>
          </w:rPr>
          <w:delText>4</w:delText>
        </w:r>
      </w:del>
    </w:p>
    <w:p w14:paraId="54654DD8" w14:textId="77777777" w:rsidR="00886E98" w:rsidDel="00AC1C0D" w:rsidRDefault="00886E98">
      <w:pPr>
        <w:pStyle w:val="TOC1"/>
        <w:rPr>
          <w:del w:id="1898" w:author="Mihai Budiu" w:date="2016-04-08T12:52:00Z"/>
          <w:rFonts w:asciiTheme="minorHAnsi" w:eastAsiaTheme="minorEastAsia" w:hAnsiTheme="minorHAnsi" w:cstheme="minorBidi"/>
          <w:noProof/>
          <w:sz w:val="24"/>
        </w:rPr>
      </w:pPr>
      <w:del w:id="1899" w:author="Mihai Budiu" w:date="2016-04-08T12:52:00Z">
        <w:r w:rsidRPr="00AC1C0D" w:rsidDel="00AC1C0D">
          <w:rPr>
            <w:rPrChange w:id="1900" w:author="Mihai Budiu" w:date="2016-04-08T12:52:00Z">
              <w:rPr>
                <w:rStyle w:val="Hyperlink"/>
                <w:noProof/>
              </w:rPr>
            </w:rPrChange>
          </w:rPr>
          <w:delText>13</w:delText>
        </w:r>
        <w:r w:rsidDel="00AC1C0D">
          <w:rPr>
            <w:rFonts w:asciiTheme="minorHAnsi" w:eastAsiaTheme="minorEastAsia" w:hAnsiTheme="minorHAnsi" w:cstheme="minorBidi"/>
            <w:noProof/>
            <w:sz w:val="24"/>
          </w:rPr>
          <w:tab/>
        </w:r>
        <w:r w:rsidRPr="00AC1C0D" w:rsidDel="00AC1C0D">
          <w:rPr>
            <w:rPrChange w:id="1901" w:author="Mihai Budiu" w:date="2016-04-08T12:52:00Z">
              <w:rPr>
                <w:rStyle w:val="Hyperlink"/>
                <w:noProof/>
              </w:rPr>
            </w:rPrChange>
          </w:rPr>
          <w:delText>Packet construction (deparsing)</w:delText>
        </w:r>
        <w:r w:rsidDel="00AC1C0D">
          <w:rPr>
            <w:noProof/>
            <w:webHidden/>
          </w:rPr>
          <w:tab/>
        </w:r>
        <w:r w:rsidR="00104560" w:rsidDel="00AC1C0D">
          <w:rPr>
            <w:noProof/>
            <w:webHidden/>
          </w:rPr>
          <w:delText>4</w:delText>
        </w:r>
      </w:del>
    </w:p>
    <w:p w14:paraId="4D683128" w14:textId="77777777" w:rsidR="00886E98" w:rsidDel="00AC1C0D" w:rsidRDefault="00886E98">
      <w:pPr>
        <w:pStyle w:val="TOC2"/>
        <w:tabs>
          <w:tab w:val="left" w:pos="960"/>
          <w:tab w:val="right" w:leader="dot" w:pos="8630"/>
        </w:tabs>
        <w:rPr>
          <w:del w:id="1902" w:author="Mihai Budiu" w:date="2016-04-08T12:52:00Z"/>
          <w:rFonts w:asciiTheme="minorHAnsi" w:eastAsiaTheme="minorEastAsia" w:hAnsiTheme="minorHAnsi" w:cstheme="minorBidi"/>
          <w:noProof/>
          <w:sz w:val="24"/>
        </w:rPr>
      </w:pPr>
      <w:del w:id="1903" w:author="Mihai Budiu" w:date="2016-04-08T12:52:00Z">
        <w:r w:rsidRPr="00AC1C0D" w:rsidDel="00AC1C0D">
          <w:rPr>
            <w:rPrChange w:id="1904" w:author="Mihai Budiu" w:date="2016-04-08T12:52:00Z">
              <w:rPr>
                <w:rStyle w:val="Hyperlink"/>
                <w:noProof/>
              </w:rPr>
            </w:rPrChange>
          </w:rPr>
          <w:delText>13.1</w:delText>
        </w:r>
        <w:r w:rsidDel="00AC1C0D">
          <w:rPr>
            <w:rFonts w:asciiTheme="minorHAnsi" w:eastAsiaTheme="minorEastAsia" w:hAnsiTheme="minorHAnsi" w:cstheme="minorBidi"/>
            <w:noProof/>
            <w:sz w:val="24"/>
          </w:rPr>
          <w:tab/>
        </w:r>
        <w:r w:rsidRPr="00AC1C0D" w:rsidDel="00AC1C0D">
          <w:rPr>
            <w:rPrChange w:id="1905" w:author="Mihai Budiu" w:date="2016-04-08T12:52:00Z">
              <w:rPr>
                <w:rStyle w:val="Hyperlink"/>
                <w:noProof/>
              </w:rPr>
            </w:rPrChange>
          </w:rPr>
          <w:delText>Data insertion into packets</w:delText>
        </w:r>
        <w:r w:rsidDel="00AC1C0D">
          <w:rPr>
            <w:noProof/>
            <w:webHidden/>
          </w:rPr>
          <w:tab/>
        </w:r>
        <w:r w:rsidR="00104560" w:rsidDel="00AC1C0D">
          <w:rPr>
            <w:noProof/>
            <w:webHidden/>
          </w:rPr>
          <w:delText>4</w:delText>
        </w:r>
      </w:del>
    </w:p>
    <w:p w14:paraId="3132B5A2" w14:textId="77777777" w:rsidR="00886E98" w:rsidDel="00AC1C0D" w:rsidRDefault="00886E98">
      <w:pPr>
        <w:pStyle w:val="TOC1"/>
        <w:rPr>
          <w:del w:id="1906" w:author="Mihai Budiu" w:date="2016-04-08T12:52:00Z"/>
          <w:rFonts w:asciiTheme="minorHAnsi" w:eastAsiaTheme="minorEastAsia" w:hAnsiTheme="minorHAnsi" w:cstheme="minorBidi"/>
          <w:noProof/>
          <w:sz w:val="24"/>
        </w:rPr>
      </w:pPr>
      <w:del w:id="1907" w:author="Mihai Budiu" w:date="2016-04-08T12:52:00Z">
        <w:r w:rsidRPr="00AC1C0D" w:rsidDel="00AC1C0D">
          <w:rPr>
            <w:rPrChange w:id="1908" w:author="Mihai Budiu" w:date="2016-04-08T12:52:00Z">
              <w:rPr>
                <w:rStyle w:val="Hyperlink"/>
                <w:noProof/>
              </w:rPr>
            </w:rPrChange>
          </w:rPr>
          <w:delText>14</w:delText>
        </w:r>
        <w:r w:rsidDel="00AC1C0D">
          <w:rPr>
            <w:rFonts w:asciiTheme="minorHAnsi" w:eastAsiaTheme="minorEastAsia" w:hAnsiTheme="minorHAnsi" w:cstheme="minorBidi"/>
            <w:noProof/>
            <w:sz w:val="24"/>
          </w:rPr>
          <w:tab/>
        </w:r>
        <w:r w:rsidRPr="00AC1C0D" w:rsidDel="00AC1C0D">
          <w:rPr>
            <w:rPrChange w:id="1909" w:author="Mihai Budiu" w:date="2016-04-08T12:52:00Z">
              <w:rPr>
                <w:rStyle w:val="Hyperlink"/>
                <w:noProof/>
              </w:rPr>
            </w:rPrChange>
          </w:rPr>
          <w:delText>Architecture description</w:delText>
        </w:r>
        <w:r w:rsidDel="00AC1C0D">
          <w:rPr>
            <w:noProof/>
            <w:webHidden/>
          </w:rPr>
          <w:tab/>
        </w:r>
        <w:r w:rsidR="00104560" w:rsidDel="00AC1C0D">
          <w:rPr>
            <w:noProof/>
            <w:webHidden/>
          </w:rPr>
          <w:delText>4</w:delText>
        </w:r>
      </w:del>
    </w:p>
    <w:p w14:paraId="016EC320" w14:textId="77777777" w:rsidR="00886E98" w:rsidDel="00AC1C0D" w:rsidRDefault="00886E98">
      <w:pPr>
        <w:pStyle w:val="TOC2"/>
        <w:tabs>
          <w:tab w:val="left" w:pos="960"/>
          <w:tab w:val="right" w:leader="dot" w:pos="8630"/>
        </w:tabs>
        <w:rPr>
          <w:del w:id="1910" w:author="Mihai Budiu" w:date="2016-04-08T12:52:00Z"/>
          <w:rFonts w:asciiTheme="minorHAnsi" w:eastAsiaTheme="minorEastAsia" w:hAnsiTheme="minorHAnsi" w:cstheme="minorBidi"/>
          <w:noProof/>
          <w:sz w:val="24"/>
        </w:rPr>
      </w:pPr>
      <w:del w:id="1911" w:author="Mihai Budiu" w:date="2016-04-08T12:52:00Z">
        <w:r w:rsidRPr="00AC1C0D" w:rsidDel="00AC1C0D">
          <w:rPr>
            <w:rPrChange w:id="1912" w:author="Mihai Budiu" w:date="2016-04-08T12:52:00Z">
              <w:rPr>
                <w:rStyle w:val="Hyperlink"/>
                <w:noProof/>
              </w:rPr>
            </w:rPrChange>
          </w:rPr>
          <w:delText>14.1</w:delText>
        </w:r>
        <w:r w:rsidDel="00AC1C0D">
          <w:rPr>
            <w:rFonts w:asciiTheme="minorHAnsi" w:eastAsiaTheme="minorEastAsia" w:hAnsiTheme="minorHAnsi" w:cstheme="minorBidi"/>
            <w:noProof/>
            <w:sz w:val="24"/>
          </w:rPr>
          <w:tab/>
        </w:r>
        <w:r w:rsidRPr="00AC1C0D" w:rsidDel="00AC1C0D">
          <w:rPr>
            <w:rPrChange w:id="1913" w:author="Mihai Budiu" w:date="2016-04-08T12:52:00Z">
              <w:rPr>
                <w:rStyle w:val="Hyperlink"/>
                <w:noProof/>
              </w:rPr>
            </w:rPrChange>
          </w:rPr>
          <w:delText>Example architecture description</w:delText>
        </w:r>
        <w:r w:rsidDel="00AC1C0D">
          <w:rPr>
            <w:noProof/>
            <w:webHidden/>
          </w:rPr>
          <w:tab/>
        </w:r>
        <w:r w:rsidR="00104560" w:rsidDel="00AC1C0D">
          <w:rPr>
            <w:noProof/>
            <w:webHidden/>
          </w:rPr>
          <w:delText>4</w:delText>
        </w:r>
      </w:del>
    </w:p>
    <w:p w14:paraId="114049BE" w14:textId="77777777" w:rsidR="00886E98" w:rsidDel="00AC1C0D" w:rsidRDefault="00886E98">
      <w:pPr>
        <w:pStyle w:val="TOC2"/>
        <w:tabs>
          <w:tab w:val="left" w:pos="960"/>
          <w:tab w:val="right" w:leader="dot" w:pos="8630"/>
        </w:tabs>
        <w:rPr>
          <w:del w:id="1914" w:author="Mihai Budiu" w:date="2016-04-08T12:52:00Z"/>
          <w:rFonts w:asciiTheme="minorHAnsi" w:eastAsiaTheme="minorEastAsia" w:hAnsiTheme="minorHAnsi" w:cstheme="minorBidi"/>
          <w:noProof/>
          <w:sz w:val="24"/>
        </w:rPr>
      </w:pPr>
      <w:del w:id="1915" w:author="Mihai Budiu" w:date="2016-04-08T12:52:00Z">
        <w:r w:rsidRPr="00AC1C0D" w:rsidDel="00AC1C0D">
          <w:rPr>
            <w:rPrChange w:id="1916" w:author="Mihai Budiu" w:date="2016-04-08T12:52:00Z">
              <w:rPr>
                <w:rStyle w:val="Hyperlink"/>
                <w:noProof/>
              </w:rPr>
            </w:rPrChange>
          </w:rPr>
          <w:delText>14.2</w:delText>
        </w:r>
        <w:r w:rsidDel="00AC1C0D">
          <w:rPr>
            <w:rFonts w:asciiTheme="minorHAnsi" w:eastAsiaTheme="minorEastAsia" w:hAnsiTheme="minorHAnsi" w:cstheme="minorBidi"/>
            <w:noProof/>
            <w:sz w:val="24"/>
          </w:rPr>
          <w:tab/>
        </w:r>
        <w:r w:rsidRPr="00AC1C0D" w:rsidDel="00AC1C0D">
          <w:rPr>
            <w:rPrChange w:id="1917" w:author="Mihai Budiu" w:date="2016-04-08T12:52:00Z">
              <w:rPr>
                <w:rStyle w:val="Hyperlink"/>
                <w:noProof/>
              </w:rPr>
            </w:rPrChange>
          </w:rPr>
          <w:delText>Target program instantiation</w:delText>
        </w:r>
        <w:r w:rsidDel="00AC1C0D">
          <w:rPr>
            <w:noProof/>
            <w:webHidden/>
          </w:rPr>
          <w:tab/>
        </w:r>
        <w:r w:rsidR="00104560" w:rsidDel="00AC1C0D">
          <w:rPr>
            <w:noProof/>
            <w:webHidden/>
          </w:rPr>
          <w:delText>4</w:delText>
        </w:r>
      </w:del>
    </w:p>
    <w:p w14:paraId="6A59AA74" w14:textId="77777777" w:rsidR="00886E98" w:rsidDel="00AC1C0D" w:rsidRDefault="00886E98">
      <w:pPr>
        <w:pStyle w:val="TOC2"/>
        <w:tabs>
          <w:tab w:val="left" w:pos="960"/>
          <w:tab w:val="right" w:leader="dot" w:pos="8630"/>
        </w:tabs>
        <w:rPr>
          <w:del w:id="1918" w:author="Mihai Budiu" w:date="2016-04-08T12:52:00Z"/>
          <w:rFonts w:asciiTheme="minorHAnsi" w:eastAsiaTheme="minorEastAsia" w:hAnsiTheme="minorHAnsi" w:cstheme="minorBidi"/>
          <w:noProof/>
          <w:sz w:val="24"/>
        </w:rPr>
      </w:pPr>
      <w:del w:id="1919" w:author="Mihai Budiu" w:date="2016-04-08T12:52:00Z">
        <w:r w:rsidRPr="00AC1C0D" w:rsidDel="00AC1C0D">
          <w:rPr>
            <w:rPrChange w:id="1920" w:author="Mihai Budiu" w:date="2016-04-08T12:52:00Z">
              <w:rPr>
                <w:rStyle w:val="Hyperlink"/>
                <w:noProof/>
              </w:rPr>
            </w:rPrChange>
          </w:rPr>
          <w:delText>14.3</w:delText>
        </w:r>
        <w:r w:rsidDel="00AC1C0D">
          <w:rPr>
            <w:rFonts w:asciiTheme="minorHAnsi" w:eastAsiaTheme="minorEastAsia" w:hAnsiTheme="minorHAnsi" w:cstheme="minorBidi"/>
            <w:noProof/>
            <w:sz w:val="24"/>
          </w:rPr>
          <w:tab/>
        </w:r>
        <w:r w:rsidRPr="00AC1C0D" w:rsidDel="00AC1C0D">
          <w:rPr>
            <w:rPrChange w:id="1921" w:author="Mihai Budiu" w:date="2016-04-08T12:52:00Z">
              <w:rPr>
                <w:rStyle w:val="Hyperlink"/>
                <w:noProof/>
              </w:rPr>
            </w:rPrChange>
          </w:rPr>
          <w:delText>A Packet Filter Model</w:delText>
        </w:r>
        <w:r w:rsidDel="00AC1C0D">
          <w:rPr>
            <w:noProof/>
            <w:webHidden/>
          </w:rPr>
          <w:tab/>
        </w:r>
        <w:r w:rsidR="00104560" w:rsidDel="00AC1C0D">
          <w:rPr>
            <w:noProof/>
            <w:webHidden/>
          </w:rPr>
          <w:delText>4</w:delText>
        </w:r>
      </w:del>
    </w:p>
    <w:p w14:paraId="0CED24D5" w14:textId="77777777" w:rsidR="00886E98" w:rsidDel="00AC1C0D" w:rsidRDefault="00886E98">
      <w:pPr>
        <w:pStyle w:val="TOC1"/>
        <w:rPr>
          <w:del w:id="1922" w:author="Mihai Budiu" w:date="2016-04-08T12:52:00Z"/>
          <w:rFonts w:asciiTheme="minorHAnsi" w:eastAsiaTheme="minorEastAsia" w:hAnsiTheme="minorHAnsi" w:cstheme="minorBidi"/>
          <w:noProof/>
          <w:sz w:val="24"/>
        </w:rPr>
      </w:pPr>
      <w:del w:id="1923" w:author="Mihai Budiu" w:date="2016-04-08T12:52:00Z">
        <w:r w:rsidRPr="00AC1C0D" w:rsidDel="00AC1C0D">
          <w:rPr>
            <w:rPrChange w:id="1924" w:author="Mihai Budiu" w:date="2016-04-08T12:52:00Z">
              <w:rPr>
                <w:rStyle w:val="Hyperlink"/>
                <w:noProof/>
              </w:rPr>
            </w:rPrChange>
          </w:rPr>
          <w:delText>15</w:delText>
        </w:r>
        <w:r w:rsidDel="00AC1C0D">
          <w:rPr>
            <w:rFonts w:asciiTheme="minorHAnsi" w:eastAsiaTheme="minorEastAsia" w:hAnsiTheme="minorHAnsi" w:cstheme="minorBidi"/>
            <w:noProof/>
            <w:sz w:val="24"/>
          </w:rPr>
          <w:tab/>
        </w:r>
        <w:r w:rsidRPr="00AC1C0D" w:rsidDel="00AC1C0D">
          <w:rPr>
            <w:rPrChange w:id="1925" w:author="Mihai Budiu" w:date="2016-04-08T12:52:00Z">
              <w:rPr>
                <w:rStyle w:val="Hyperlink"/>
                <w:noProof/>
              </w:rPr>
            </w:rPrChange>
          </w:rPr>
          <w:delText>The P4 abstract machine: evaluating a P4 program</w:delText>
        </w:r>
        <w:r w:rsidDel="00AC1C0D">
          <w:rPr>
            <w:noProof/>
            <w:webHidden/>
          </w:rPr>
          <w:tab/>
        </w:r>
        <w:r w:rsidR="00104560" w:rsidDel="00AC1C0D">
          <w:rPr>
            <w:noProof/>
            <w:webHidden/>
          </w:rPr>
          <w:delText>4</w:delText>
        </w:r>
      </w:del>
    </w:p>
    <w:p w14:paraId="00AAC4C4" w14:textId="77777777" w:rsidR="00886E98" w:rsidDel="00AC1C0D" w:rsidRDefault="00886E98">
      <w:pPr>
        <w:pStyle w:val="TOC2"/>
        <w:tabs>
          <w:tab w:val="left" w:pos="960"/>
          <w:tab w:val="right" w:leader="dot" w:pos="8630"/>
        </w:tabs>
        <w:rPr>
          <w:del w:id="1926" w:author="Mihai Budiu" w:date="2016-04-08T12:52:00Z"/>
          <w:rFonts w:asciiTheme="minorHAnsi" w:eastAsiaTheme="minorEastAsia" w:hAnsiTheme="minorHAnsi" w:cstheme="minorBidi"/>
          <w:noProof/>
          <w:sz w:val="24"/>
        </w:rPr>
      </w:pPr>
      <w:del w:id="1927" w:author="Mihai Budiu" w:date="2016-04-08T12:52:00Z">
        <w:r w:rsidRPr="00AC1C0D" w:rsidDel="00AC1C0D">
          <w:rPr>
            <w:rPrChange w:id="1928" w:author="Mihai Budiu" w:date="2016-04-08T12:52:00Z">
              <w:rPr>
                <w:rStyle w:val="Hyperlink"/>
                <w:noProof/>
              </w:rPr>
            </w:rPrChange>
          </w:rPr>
          <w:delText>15.1</w:delText>
        </w:r>
        <w:r w:rsidDel="00AC1C0D">
          <w:rPr>
            <w:rFonts w:asciiTheme="minorHAnsi" w:eastAsiaTheme="minorEastAsia" w:hAnsiTheme="minorHAnsi" w:cstheme="minorBidi"/>
            <w:noProof/>
            <w:sz w:val="24"/>
          </w:rPr>
          <w:tab/>
        </w:r>
        <w:r w:rsidRPr="00AC1C0D" w:rsidDel="00AC1C0D">
          <w:rPr>
            <w:rPrChange w:id="1929" w:author="Mihai Budiu" w:date="2016-04-08T12:52:00Z">
              <w:rPr>
                <w:rStyle w:val="Hyperlink"/>
                <w:noProof/>
              </w:rPr>
            </w:rPrChange>
          </w:rPr>
          <w:delText>Compile-time evaluation</w:delText>
        </w:r>
        <w:r w:rsidDel="00AC1C0D">
          <w:rPr>
            <w:noProof/>
            <w:webHidden/>
          </w:rPr>
          <w:tab/>
        </w:r>
        <w:r w:rsidR="00104560" w:rsidDel="00AC1C0D">
          <w:rPr>
            <w:noProof/>
            <w:webHidden/>
          </w:rPr>
          <w:delText>4</w:delText>
        </w:r>
      </w:del>
    </w:p>
    <w:p w14:paraId="324B4E53" w14:textId="77777777" w:rsidR="00886E98" w:rsidDel="00AC1C0D" w:rsidRDefault="00886E98">
      <w:pPr>
        <w:pStyle w:val="TOC2"/>
        <w:tabs>
          <w:tab w:val="left" w:pos="960"/>
          <w:tab w:val="right" w:leader="dot" w:pos="8630"/>
        </w:tabs>
        <w:rPr>
          <w:del w:id="1930" w:author="Mihai Budiu" w:date="2016-04-08T12:52:00Z"/>
          <w:rFonts w:asciiTheme="minorHAnsi" w:eastAsiaTheme="minorEastAsia" w:hAnsiTheme="minorHAnsi" w:cstheme="minorBidi"/>
          <w:noProof/>
          <w:sz w:val="24"/>
        </w:rPr>
      </w:pPr>
      <w:del w:id="1931" w:author="Mihai Budiu" w:date="2016-04-08T12:52:00Z">
        <w:r w:rsidRPr="00AC1C0D" w:rsidDel="00AC1C0D">
          <w:rPr>
            <w:rPrChange w:id="1932" w:author="Mihai Budiu" w:date="2016-04-08T12:52:00Z">
              <w:rPr>
                <w:rStyle w:val="Hyperlink"/>
                <w:noProof/>
              </w:rPr>
            </w:rPrChange>
          </w:rPr>
          <w:delText>15.2</w:delText>
        </w:r>
        <w:r w:rsidDel="00AC1C0D">
          <w:rPr>
            <w:rFonts w:asciiTheme="minorHAnsi" w:eastAsiaTheme="minorEastAsia" w:hAnsiTheme="minorHAnsi" w:cstheme="minorBidi"/>
            <w:noProof/>
            <w:sz w:val="24"/>
          </w:rPr>
          <w:tab/>
        </w:r>
        <w:r w:rsidRPr="00AC1C0D" w:rsidDel="00AC1C0D">
          <w:rPr>
            <w:rPrChange w:id="1933" w:author="Mihai Budiu" w:date="2016-04-08T12:52:00Z">
              <w:rPr>
                <w:rStyle w:val="Hyperlink"/>
                <w:noProof/>
              </w:rPr>
            </w:rPrChange>
          </w:rPr>
          <w:delText>Dynamic evaluation</w:delText>
        </w:r>
        <w:r w:rsidDel="00AC1C0D">
          <w:rPr>
            <w:noProof/>
            <w:webHidden/>
          </w:rPr>
          <w:tab/>
        </w:r>
        <w:r w:rsidR="00104560" w:rsidDel="00AC1C0D">
          <w:rPr>
            <w:noProof/>
            <w:webHidden/>
          </w:rPr>
          <w:delText>4</w:delText>
        </w:r>
      </w:del>
    </w:p>
    <w:p w14:paraId="0E0885B2" w14:textId="77777777" w:rsidR="00886E98" w:rsidDel="00AC1C0D" w:rsidRDefault="00886E98">
      <w:pPr>
        <w:pStyle w:val="TOC3"/>
        <w:tabs>
          <w:tab w:val="left" w:pos="1440"/>
          <w:tab w:val="right" w:leader="dot" w:pos="8630"/>
        </w:tabs>
        <w:rPr>
          <w:del w:id="1934" w:author="Mihai Budiu" w:date="2016-04-08T12:52:00Z"/>
          <w:rFonts w:asciiTheme="minorHAnsi" w:eastAsiaTheme="minorEastAsia" w:hAnsiTheme="minorHAnsi" w:cstheme="minorBidi"/>
          <w:noProof/>
          <w:sz w:val="24"/>
        </w:rPr>
      </w:pPr>
      <w:del w:id="1935" w:author="Mihai Budiu" w:date="2016-04-08T12:52:00Z">
        <w:r w:rsidRPr="00AC1C0D" w:rsidDel="00AC1C0D">
          <w:rPr>
            <w:rPrChange w:id="1936" w:author="Mihai Budiu" w:date="2016-04-08T12:52:00Z">
              <w:rPr>
                <w:rStyle w:val="Hyperlink"/>
                <w:noProof/>
              </w:rPr>
            </w:rPrChange>
          </w:rPr>
          <w:delText>15.2.1</w:delText>
        </w:r>
        <w:r w:rsidDel="00AC1C0D">
          <w:rPr>
            <w:rFonts w:asciiTheme="minorHAnsi" w:eastAsiaTheme="minorEastAsia" w:hAnsiTheme="minorHAnsi" w:cstheme="minorBidi"/>
            <w:noProof/>
            <w:sz w:val="24"/>
          </w:rPr>
          <w:tab/>
        </w:r>
        <w:r w:rsidRPr="00AC1C0D" w:rsidDel="00AC1C0D">
          <w:rPr>
            <w:rPrChange w:id="1937" w:author="Mihai Budiu" w:date="2016-04-08T12:52:00Z">
              <w:rPr>
                <w:rStyle w:val="Hyperlink"/>
                <w:noProof/>
              </w:rPr>
            </w:rPrChange>
          </w:rPr>
          <w:delText>Concurrency model</w:delText>
        </w:r>
        <w:r w:rsidDel="00AC1C0D">
          <w:rPr>
            <w:noProof/>
            <w:webHidden/>
          </w:rPr>
          <w:tab/>
        </w:r>
        <w:r w:rsidR="00104560" w:rsidDel="00AC1C0D">
          <w:rPr>
            <w:noProof/>
            <w:webHidden/>
          </w:rPr>
          <w:delText>4</w:delText>
        </w:r>
      </w:del>
    </w:p>
    <w:p w14:paraId="77FDBDD6" w14:textId="77777777" w:rsidR="00886E98" w:rsidDel="00AC1C0D" w:rsidRDefault="00886E98">
      <w:pPr>
        <w:pStyle w:val="TOC1"/>
        <w:rPr>
          <w:del w:id="1938" w:author="Mihai Budiu" w:date="2016-04-08T12:52:00Z"/>
          <w:rFonts w:asciiTheme="minorHAnsi" w:eastAsiaTheme="minorEastAsia" w:hAnsiTheme="minorHAnsi" w:cstheme="minorBidi"/>
          <w:noProof/>
          <w:sz w:val="24"/>
        </w:rPr>
      </w:pPr>
      <w:del w:id="1939" w:author="Mihai Budiu" w:date="2016-04-08T12:52:00Z">
        <w:r w:rsidRPr="00AC1C0D" w:rsidDel="00AC1C0D">
          <w:rPr>
            <w:rPrChange w:id="1940" w:author="Mihai Budiu" w:date="2016-04-08T12:52:00Z">
              <w:rPr>
                <w:rStyle w:val="Hyperlink"/>
                <w:noProof/>
              </w:rPr>
            </w:rPrChange>
          </w:rPr>
          <w:delText>16</w:delText>
        </w:r>
        <w:r w:rsidDel="00AC1C0D">
          <w:rPr>
            <w:rFonts w:asciiTheme="minorHAnsi" w:eastAsiaTheme="minorEastAsia" w:hAnsiTheme="minorHAnsi" w:cstheme="minorBidi"/>
            <w:noProof/>
            <w:sz w:val="24"/>
          </w:rPr>
          <w:tab/>
        </w:r>
        <w:r w:rsidRPr="00AC1C0D" w:rsidDel="00AC1C0D">
          <w:rPr>
            <w:rPrChange w:id="1941" w:author="Mihai Budiu" w:date="2016-04-08T12:52:00Z">
              <w:rPr>
                <w:rStyle w:val="Hyperlink"/>
                <w:noProof/>
              </w:rPr>
            </w:rPrChange>
          </w:rPr>
          <w:delText>Annotations</w:delText>
        </w:r>
        <w:r w:rsidDel="00AC1C0D">
          <w:rPr>
            <w:noProof/>
            <w:webHidden/>
          </w:rPr>
          <w:tab/>
        </w:r>
        <w:r w:rsidR="00104560" w:rsidDel="00AC1C0D">
          <w:rPr>
            <w:noProof/>
            <w:webHidden/>
          </w:rPr>
          <w:delText>4</w:delText>
        </w:r>
      </w:del>
    </w:p>
    <w:p w14:paraId="5C68BDD4" w14:textId="77777777" w:rsidR="00886E98" w:rsidDel="00AC1C0D" w:rsidRDefault="00886E98">
      <w:pPr>
        <w:pStyle w:val="TOC3"/>
        <w:tabs>
          <w:tab w:val="left" w:pos="1440"/>
          <w:tab w:val="right" w:leader="dot" w:pos="8630"/>
        </w:tabs>
        <w:rPr>
          <w:del w:id="1942" w:author="Mihai Budiu" w:date="2016-04-08T12:52:00Z"/>
          <w:rFonts w:asciiTheme="minorHAnsi" w:eastAsiaTheme="minorEastAsia" w:hAnsiTheme="minorHAnsi" w:cstheme="minorBidi"/>
          <w:noProof/>
          <w:sz w:val="24"/>
        </w:rPr>
      </w:pPr>
      <w:del w:id="1943" w:author="Mihai Budiu" w:date="2016-04-08T12:52:00Z">
        <w:r w:rsidRPr="00AC1C0D" w:rsidDel="00AC1C0D">
          <w:rPr>
            <w:rPrChange w:id="1944" w:author="Mihai Budiu" w:date="2016-04-08T12:52:00Z">
              <w:rPr>
                <w:rStyle w:val="Hyperlink"/>
                <w:noProof/>
              </w:rPr>
            </w:rPrChange>
          </w:rPr>
          <w:delText>16.1.1</w:delText>
        </w:r>
        <w:r w:rsidDel="00AC1C0D">
          <w:rPr>
            <w:rFonts w:asciiTheme="minorHAnsi" w:eastAsiaTheme="minorEastAsia" w:hAnsiTheme="minorHAnsi" w:cstheme="minorBidi"/>
            <w:noProof/>
            <w:sz w:val="24"/>
          </w:rPr>
          <w:tab/>
        </w:r>
        <w:r w:rsidRPr="00AC1C0D" w:rsidDel="00AC1C0D">
          <w:rPr>
            <w:rPrChange w:id="1945" w:author="Mihai Budiu" w:date="2016-04-08T12:52:00Z">
              <w:rPr>
                <w:rStyle w:val="Hyperlink"/>
                <w:noProof/>
              </w:rPr>
            </w:rPrChange>
          </w:rPr>
          <w:delText>Predefined annotations</w:delText>
        </w:r>
        <w:r w:rsidDel="00AC1C0D">
          <w:rPr>
            <w:noProof/>
            <w:webHidden/>
          </w:rPr>
          <w:tab/>
        </w:r>
        <w:r w:rsidR="00104560" w:rsidDel="00AC1C0D">
          <w:rPr>
            <w:noProof/>
            <w:webHidden/>
          </w:rPr>
          <w:delText>4</w:delText>
        </w:r>
      </w:del>
    </w:p>
    <w:p w14:paraId="394752A5" w14:textId="77777777" w:rsidR="00886E98" w:rsidDel="00AC1C0D" w:rsidRDefault="00886E98">
      <w:pPr>
        <w:pStyle w:val="TOC3"/>
        <w:tabs>
          <w:tab w:val="left" w:pos="1440"/>
          <w:tab w:val="right" w:leader="dot" w:pos="8630"/>
        </w:tabs>
        <w:rPr>
          <w:del w:id="1946" w:author="Mihai Budiu" w:date="2016-04-08T12:52:00Z"/>
          <w:rFonts w:asciiTheme="minorHAnsi" w:eastAsiaTheme="minorEastAsia" w:hAnsiTheme="minorHAnsi" w:cstheme="minorBidi"/>
          <w:noProof/>
          <w:sz w:val="24"/>
        </w:rPr>
      </w:pPr>
      <w:del w:id="1947" w:author="Mihai Budiu" w:date="2016-04-08T12:52:00Z">
        <w:r w:rsidRPr="00AC1C0D" w:rsidDel="00AC1C0D">
          <w:rPr>
            <w:rPrChange w:id="1948" w:author="Mihai Budiu" w:date="2016-04-08T12:52:00Z">
              <w:rPr>
                <w:rStyle w:val="Hyperlink"/>
                <w:noProof/>
              </w:rPr>
            </w:rPrChange>
          </w:rPr>
          <w:delText>16.1.2</w:delText>
        </w:r>
        <w:r w:rsidDel="00AC1C0D">
          <w:rPr>
            <w:rFonts w:asciiTheme="minorHAnsi" w:eastAsiaTheme="minorEastAsia" w:hAnsiTheme="minorHAnsi" w:cstheme="minorBidi"/>
            <w:noProof/>
            <w:sz w:val="24"/>
          </w:rPr>
          <w:tab/>
        </w:r>
        <w:r w:rsidRPr="00AC1C0D" w:rsidDel="00AC1C0D">
          <w:rPr>
            <w:rPrChange w:id="1949" w:author="Mihai Budiu" w:date="2016-04-08T12:52:00Z">
              <w:rPr>
                <w:rStyle w:val="Hyperlink"/>
                <w:noProof/>
              </w:rPr>
            </w:rPrChange>
          </w:rPr>
          <w:delText>Target-specific annotations</w:delText>
        </w:r>
        <w:r w:rsidDel="00AC1C0D">
          <w:rPr>
            <w:noProof/>
            <w:webHidden/>
          </w:rPr>
          <w:tab/>
        </w:r>
        <w:r w:rsidR="00104560" w:rsidDel="00AC1C0D">
          <w:rPr>
            <w:noProof/>
            <w:webHidden/>
          </w:rPr>
          <w:delText>4</w:delText>
        </w:r>
      </w:del>
    </w:p>
    <w:p w14:paraId="003A5B9D" w14:textId="77777777" w:rsidR="00886E98" w:rsidDel="00AC1C0D" w:rsidRDefault="00886E98">
      <w:pPr>
        <w:pStyle w:val="TOC1"/>
        <w:rPr>
          <w:del w:id="1950" w:author="Mihai Budiu" w:date="2016-04-08T12:52:00Z"/>
          <w:rFonts w:asciiTheme="minorHAnsi" w:eastAsiaTheme="minorEastAsia" w:hAnsiTheme="minorHAnsi" w:cstheme="minorBidi"/>
          <w:noProof/>
          <w:sz w:val="24"/>
        </w:rPr>
      </w:pPr>
      <w:del w:id="1951" w:author="Mihai Budiu" w:date="2016-04-08T12:52:00Z">
        <w:r w:rsidRPr="00AC1C0D" w:rsidDel="00AC1C0D">
          <w:rPr>
            <w:rPrChange w:id="1952" w:author="Mihai Budiu" w:date="2016-04-08T12:52:00Z">
              <w:rPr>
                <w:rStyle w:val="Hyperlink"/>
                <w:noProof/>
              </w:rPr>
            </w:rPrChange>
          </w:rPr>
          <w:delText>17</w:delText>
        </w:r>
        <w:r w:rsidDel="00AC1C0D">
          <w:rPr>
            <w:rFonts w:asciiTheme="minorHAnsi" w:eastAsiaTheme="minorEastAsia" w:hAnsiTheme="minorHAnsi" w:cstheme="minorBidi"/>
            <w:noProof/>
            <w:sz w:val="24"/>
          </w:rPr>
          <w:tab/>
        </w:r>
        <w:r w:rsidRPr="00AC1C0D" w:rsidDel="00AC1C0D">
          <w:rPr>
            <w:rPrChange w:id="1953" w:author="Mihai Budiu" w:date="2016-04-08T12:52:00Z">
              <w:rPr>
                <w:rStyle w:val="Hyperlink"/>
                <w:noProof/>
              </w:rPr>
            </w:rPrChange>
          </w:rPr>
          <w:delText>Appendix: P4 reserved keywords</w:delText>
        </w:r>
        <w:r w:rsidDel="00AC1C0D">
          <w:rPr>
            <w:noProof/>
            <w:webHidden/>
          </w:rPr>
          <w:tab/>
        </w:r>
        <w:r w:rsidR="00104560" w:rsidDel="00AC1C0D">
          <w:rPr>
            <w:noProof/>
            <w:webHidden/>
          </w:rPr>
          <w:delText>4</w:delText>
        </w:r>
      </w:del>
    </w:p>
    <w:p w14:paraId="59D93714" w14:textId="77777777" w:rsidR="00886E98" w:rsidDel="00AC1C0D" w:rsidRDefault="00886E98">
      <w:pPr>
        <w:pStyle w:val="TOC1"/>
        <w:rPr>
          <w:del w:id="1954" w:author="Mihai Budiu" w:date="2016-04-08T12:52:00Z"/>
          <w:rFonts w:asciiTheme="minorHAnsi" w:eastAsiaTheme="minorEastAsia" w:hAnsiTheme="minorHAnsi" w:cstheme="minorBidi"/>
          <w:noProof/>
          <w:sz w:val="24"/>
        </w:rPr>
      </w:pPr>
      <w:del w:id="1955" w:author="Mihai Budiu" w:date="2016-04-08T12:52:00Z">
        <w:r w:rsidRPr="00AC1C0D" w:rsidDel="00AC1C0D">
          <w:rPr>
            <w:rPrChange w:id="1956" w:author="Mihai Budiu" w:date="2016-04-08T12:52:00Z">
              <w:rPr>
                <w:rStyle w:val="Hyperlink"/>
                <w:noProof/>
              </w:rPr>
            </w:rPrChange>
          </w:rPr>
          <w:delText>18</w:delText>
        </w:r>
        <w:r w:rsidDel="00AC1C0D">
          <w:rPr>
            <w:rFonts w:asciiTheme="minorHAnsi" w:eastAsiaTheme="minorEastAsia" w:hAnsiTheme="minorHAnsi" w:cstheme="minorBidi"/>
            <w:noProof/>
            <w:sz w:val="24"/>
          </w:rPr>
          <w:tab/>
        </w:r>
        <w:r w:rsidRPr="00AC1C0D" w:rsidDel="00AC1C0D">
          <w:rPr>
            <w:rPrChange w:id="1957" w:author="Mihai Budiu" w:date="2016-04-08T12:52:00Z">
              <w:rPr>
                <w:rStyle w:val="Hyperlink"/>
                <w:noProof/>
              </w:rPr>
            </w:rPrChange>
          </w:rPr>
          <w:delText>Appendix: P4 core library</w:delText>
        </w:r>
        <w:r w:rsidDel="00AC1C0D">
          <w:rPr>
            <w:noProof/>
            <w:webHidden/>
          </w:rPr>
          <w:tab/>
        </w:r>
        <w:r w:rsidR="00104560" w:rsidDel="00AC1C0D">
          <w:rPr>
            <w:noProof/>
            <w:webHidden/>
          </w:rPr>
          <w:delText>4</w:delText>
        </w:r>
      </w:del>
    </w:p>
    <w:p w14:paraId="7D22D813" w14:textId="77777777" w:rsidR="00886E98" w:rsidDel="00AC1C0D" w:rsidRDefault="00886E98">
      <w:pPr>
        <w:pStyle w:val="TOC1"/>
        <w:rPr>
          <w:del w:id="1958" w:author="Mihai Budiu" w:date="2016-04-08T12:52:00Z"/>
          <w:rFonts w:asciiTheme="minorHAnsi" w:eastAsiaTheme="minorEastAsia" w:hAnsiTheme="minorHAnsi" w:cstheme="minorBidi"/>
          <w:noProof/>
          <w:sz w:val="24"/>
        </w:rPr>
      </w:pPr>
      <w:del w:id="1959" w:author="Mihai Budiu" w:date="2016-04-08T12:52:00Z">
        <w:r w:rsidRPr="00AC1C0D" w:rsidDel="00AC1C0D">
          <w:rPr>
            <w:rPrChange w:id="1960" w:author="Mihai Budiu" w:date="2016-04-08T12:52:00Z">
              <w:rPr>
                <w:rStyle w:val="Hyperlink"/>
                <w:noProof/>
              </w:rPr>
            </w:rPrChange>
          </w:rPr>
          <w:delText>19</w:delText>
        </w:r>
        <w:r w:rsidDel="00AC1C0D">
          <w:rPr>
            <w:rFonts w:asciiTheme="minorHAnsi" w:eastAsiaTheme="minorEastAsia" w:hAnsiTheme="minorHAnsi" w:cstheme="minorBidi"/>
            <w:noProof/>
            <w:sz w:val="24"/>
          </w:rPr>
          <w:tab/>
        </w:r>
        <w:r w:rsidRPr="00AC1C0D" w:rsidDel="00AC1C0D">
          <w:rPr>
            <w:rPrChange w:id="1961" w:author="Mihai Budiu" w:date="2016-04-08T12:52:00Z">
              <w:rPr>
                <w:rStyle w:val="Hyperlink"/>
                <w:noProof/>
              </w:rPr>
            </w:rPrChange>
          </w:rPr>
          <w:delText>Appendix: checksums</w:delText>
        </w:r>
        <w:r w:rsidDel="00AC1C0D">
          <w:rPr>
            <w:noProof/>
            <w:webHidden/>
          </w:rPr>
          <w:tab/>
        </w:r>
        <w:r w:rsidR="00104560" w:rsidDel="00AC1C0D">
          <w:rPr>
            <w:noProof/>
            <w:webHidden/>
          </w:rPr>
          <w:delText>4</w:delText>
        </w:r>
      </w:del>
    </w:p>
    <w:p w14:paraId="3CC84903" w14:textId="77777777" w:rsidR="00886E98" w:rsidDel="00AC1C0D" w:rsidRDefault="00886E98">
      <w:pPr>
        <w:pStyle w:val="TOC1"/>
        <w:rPr>
          <w:del w:id="1962" w:author="Mihai Budiu" w:date="2016-04-08T12:52:00Z"/>
          <w:rFonts w:asciiTheme="minorHAnsi" w:eastAsiaTheme="minorEastAsia" w:hAnsiTheme="minorHAnsi" w:cstheme="minorBidi"/>
          <w:noProof/>
          <w:sz w:val="24"/>
        </w:rPr>
      </w:pPr>
      <w:del w:id="1963" w:author="Mihai Budiu" w:date="2016-04-08T12:52:00Z">
        <w:r w:rsidRPr="00AC1C0D" w:rsidDel="00AC1C0D">
          <w:rPr>
            <w:rPrChange w:id="1964" w:author="Mihai Budiu" w:date="2016-04-08T12:52:00Z">
              <w:rPr>
                <w:rStyle w:val="Hyperlink"/>
                <w:noProof/>
              </w:rPr>
            </w:rPrChange>
          </w:rPr>
          <w:delText>20</w:delText>
        </w:r>
        <w:r w:rsidDel="00AC1C0D">
          <w:rPr>
            <w:rFonts w:asciiTheme="minorHAnsi" w:eastAsiaTheme="minorEastAsia" w:hAnsiTheme="minorHAnsi" w:cstheme="minorBidi"/>
            <w:noProof/>
            <w:sz w:val="24"/>
          </w:rPr>
          <w:tab/>
        </w:r>
        <w:r w:rsidRPr="00AC1C0D" w:rsidDel="00AC1C0D">
          <w:rPr>
            <w:rPrChange w:id="1965" w:author="Mihai Budiu" w:date="2016-04-08T12:52:00Z">
              <w:rPr>
                <w:rStyle w:val="Hyperlink"/>
                <w:noProof/>
              </w:rPr>
            </w:rPrChange>
          </w:rPr>
          <w:delText>Appendix: P4 v1.2 grammar</w:delText>
        </w:r>
        <w:r w:rsidDel="00AC1C0D">
          <w:rPr>
            <w:noProof/>
            <w:webHidden/>
          </w:rPr>
          <w:tab/>
        </w:r>
        <w:r w:rsidR="00104560" w:rsidDel="00AC1C0D">
          <w:rPr>
            <w:noProof/>
            <w:webHidden/>
          </w:rPr>
          <w:delText>4</w:delText>
        </w:r>
      </w:del>
    </w:p>
    <w:p w14:paraId="584A5BAD" w14:textId="2B57436D" w:rsidR="00703CC8" w:rsidRDefault="000005A1" w:rsidP="00703CC8">
      <w:r>
        <w:fldChar w:fldCharType="end"/>
      </w:r>
    </w:p>
    <w:p w14:paraId="6C8E8658" w14:textId="77777777" w:rsidR="00241A96" w:rsidRDefault="00241A96" w:rsidP="00241A96">
      <w:pPr>
        <w:pStyle w:val="Heading1"/>
        <w:rPr>
          <w:ins w:id="1966" w:author="Vladimir Gurevich" w:date="2016-04-07T15:46:00Z"/>
        </w:rPr>
      </w:pPr>
      <w:bookmarkStart w:id="1967" w:name="_Toc447898967"/>
      <w:bookmarkStart w:id="1968" w:name="_Toc417920552"/>
      <w:bookmarkStart w:id="1969" w:name="_Toc445799297"/>
      <w:commentRangeStart w:id="1970"/>
      <w:ins w:id="1971" w:author="Vladimir Gurevich" w:date="2016-04-07T15:46:00Z">
        <w:r>
          <w:lastRenderedPageBreak/>
          <w:t>Scope</w:t>
        </w:r>
        <w:commentRangeEnd w:id="1970"/>
        <w:r>
          <w:rPr>
            <w:rStyle w:val="CommentReference"/>
            <w:rFonts w:ascii="Cambria" w:eastAsia="MS Mincho" w:hAnsi="Cambria"/>
            <w:b w:val="0"/>
            <w:bCs w:val="0"/>
            <w:color w:val="auto"/>
          </w:rPr>
          <w:commentReference w:id="1970"/>
        </w:r>
        <w:bookmarkEnd w:id="1967"/>
      </w:ins>
    </w:p>
    <w:p w14:paraId="32C4C1B3" w14:textId="77777777" w:rsidR="00241A96" w:rsidRDefault="00241A96" w:rsidP="00241A96">
      <w:pPr>
        <w:rPr>
          <w:ins w:id="1972" w:author="Vladimir Gurevich" w:date="2016-04-07T15:46:00Z"/>
        </w:rPr>
      </w:pPr>
      <w:ins w:id="1973" w:author="Vladimir Gurevich" w:date="2016-04-07T15:46:00Z">
        <w:r>
          <w:t>This specification establishes the form and interpretation of programs, written in P4 programming language.  It specifies:</w:t>
        </w:r>
      </w:ins>
    </w:p>
    <w:p w14:paraId="4147C0E0" w14:textId="77777777" w:rsidR="00241A96" w:rsidRDefault="00241A96" w:rsidP="00241A96">
      <w:pPr>
        <w:pStyle w:val="ListParagraph"/>
        <w:numPr>
          <w:ilvl w:val="0"/>
          <w:numId w:val="66"/>
        </w:numPr>
        <w:rPr>
          <w:ins w:id="1974" w:author="Vladimir Gurevich" w:date="2016-04-07T15:46:00Z"/>
        </w:rPr>
      </w:pPr>
      <w:ins w:id="1975" w:author="Vladimir Gurevich" w:date="2016-04-07T15:46:00Z">
        <w:r>
          <w:t>The representation of P4 program</w:t>
        </w:r>
      </w:ins>
    </w:p>
    <w:p w14:paraId="78BF2AD6" w14:textId="77777777" w:rsidR="00241A96" w:rsidRDefault="00241A96" w:rsidP="00241A96">
      <w:pPr>
        <w:pStyle w:val="ListParagraph"/>
        <w:numPr>
          <w:ilvl w:val="0"/>
          <w:numId w:val="66"/>
        </w:numPr>
        <w:rPr>
          <w:ins w:id="1976" w:author="Vladimir Gurevich" w:date="2016-04-07T15:46:00Z"/>
        </w:rPr>
      </w:pPr>
      <w:ins w:id="1977" w:author="Vladimir Gurevich" w:date="2016-04-07T15:46:00Z">
        <w:r>
          <w:t>The syntax and constraints of P4 language</w:t>
        </w:r>
      </w:ins>
    </w:p>
    <w:p w14:paraId="58DB4F4C" w14:textId="77777777" w:rsidR="00241A96" w:rsidRDefault="00241A96" w:rsidP="00241A96">
      <w:pPr>
        <w:pStyle w:val="ListParagraph"/>
        <w:numPr>
          <w:ilvl w:val="0"/>
          <w:numId w:val="66"/>
        </w:numPr>
        <w:rPr>
          <w:ins w:id="1978" w:author="Vladimir Gurevich" w:date="2016-04-07T15:46:00Z"/>
        </w:rPr>
      </w:pPr>
      <w:ins w:id="1979" w:author="Vladimir Gurevich" w:date="2016-04-07T15:46:00Z">
        <w:r>
          <w:t>The semantic rules for interpreting P4 programs</w:t>
        </w:r>
      </w:ins>
    </w:p>
    <w:p w14:paraId="707E04AD" w14:textId="77777777" w:rsidR="00241A96" w:rsidRDefault="00241A96" w:rsidP="00241A96">
      <w:pPr>
        <w:pStyle w:val="ListParagraph"/>
        <w:numPr>
          <w:ilvl w:val="0"/>
          <w:numId w:val="66"/>
        </w:numPr>
        <w:rPr>
          <w:ins w:id="1980" w:author="Vladimir Gurevich" w:date="2016-04-07T15:46:00Z"/>
        </w:rPr>
      </w:pPr>
      <w:ins w:id="1981" w:author="Vladimir Gurevich" w:date="2016-04-07T15:46:00Z">
        <w:r>
          <w:t>The representation of input data to be processed by P4 programs</w:t>
        </w:r>
      </w:ins>
    </w:p>
    <w:p w14:paraId="2D865A88" w14:textId="77777777" w:rsidR="00241A96" w:rsidRDefault="00241A96" w:rsidP="00241A96">
      <w:pPr>
        <w:pStyle w:val="ListParagraph"/>
        <w:numPr>
          <w:ilvl w:val="0"/>
          <w:numId w:val="66"/>
        </w:numPr>
        <w:rPr>
          <w:ins w:id="1982" w:author="Vladimir Gurevich" w:date="2016-04-07T15:46:00Z"/>
        </w:rPr>
      </w:pPr>
      <w:ins w:id="1983" w:author="Vladimir Gurevich" w:date="2016-04-07T15:46:00Z">
        <w:r>
          <w:t>The representation of output data produced by P4 programs</w:t>
        </w:r>
      </w:ins>
    </w:p>
    <w:p w14:paraId="164BECA6" w14:textId="77777777" w:rsidR="00241A96" w:rsidRDefault="00241A96" w:rsidP="00241A96">
      <w:pPr>
        <w:pStyle w:val="ListParagraph"/>
        <w:numPr>
          <w:ilvl w:val="0"/>
          <w:numId w:val="66"/>
        </w:numPr>
        <w:rPr>
          <w:ins w:id="1984" w:author="Vladimir Gurevich" w:date="2016-04-07T15:46:00Z"/>
        </w:rPr>
      </w:pPr>
      <w:ins w:id="1985" w:author="Vladimir Gurevich" w:date="2016-04-07T15:46:00Z">
        <w:r>
          <w:t>The restrictions and limitations of the conformant P4 implementations</w:t>
        </w:r>
      </w:ins>
    </w:p>
    <w:p w14:paraId="79C25C97" w14:textId="77777777" w:rsidR="00241A96" w:rsidRDefault="00241A96" w:rsidP="00241A96">
      <w:pPr>
        <w:rPr>
          <w:ins w:id="1986" w:author="Vladimir Gurevich" w:date="2016-04-07T15:46:00Z"/>
        </w:rPr>
      </w:pPr>
      <w:ins w:id="1987" w:author="Vladimir Gurevich" w:date="2016-04-07T15:46:00Z">
        <w:r>
          <w:t>This specification does not specify:</w:t>
        </w:r>
      </w:ins>
    </w:p>
    <w:p w14:paraId="30670737" w14:textId="77777777" w:rsidR="00241A96" w:rsidRDefault="00241A96" w:rsidP="00241A96">
      <w:pPr>
        <w:pStyle w:val="ListParagraph"/>
        <w:numPr>
          <w:ilvl w:val="0"/>
          <w:numId w:val="67"/>
        </w:numPr>
        <w:rPr>
          <w:ins w:id="1988" w:author="Vladimir Gurevich" w:date="2016-04-07T15:46:00Z"/>
        </w:rPr>
      </w:pPr>
      <w:ins w:id="1989" w:author="Vladimir Gurevich" w:date="2016-04-07T15:46:00Z">
        <w:r>
          <w:t>The mechanism by which P4 programs are transformed for use on packet processing systems</w:t>
        </w:r>
      </w:ins>
    </w:p>
    <w:p w14:paraId="7B8C9448" w14:textId="77777777" w:rsidR="00241A96" w:rsidRDefault="00241A96" w:rsidP="00241A96">
      <w:pPr>
        <w:pStyle w:val="ListParagraph"/>
        <w:numPr>
          <w:ilvl w:val="0"/>
          <w:numId w:val="67"/>
        </w:numPr>
        <w:rPr>
          <w:ins w:id="1990" w:author="Vladimir Gurevich" w:date="2016-04-07T15:46:00Z"/>
        </w:rPr>
      </w:pPr>
      <w:ins w:id="1991" w:author="Vladimir Gurevich" w:date="2016-04-07T15:46:00Z">
        <w:r>
          <w:t>The mechanism by which P4 programs are loaded and executed on the the packet processing systems</w:t>
        </w:r>
      </w:ins>
    </w:p>
    <w:p w14:paraId="5B217D0C" w14:textId="77777777" w:rsidR="00241A96" w:rsidRDefault="00241A96" w:rsidP="00241A96">
      <w:pPr>
        <w:pStyle w:val="ListParagraph"/>
        <w:numPr>
          <w:ilvl w:val="0"/>
          <w:numId w:val="67"/>
        </w:numPr>
        <w:rPr>
          <w:ins w:id="1992" w:author="Vladimir Gurevich" w:date="2016-04-07T15:46:00Z"/>
        </w:rPr>
      </w:pPr>
      <w:ins w:id="1993" w:author="Vladimir Gurevich" w:date="2016-04-07T15:46:00Z">
        <w:r>
          <w:t>The mechanism by which input data are delivered to the P4 program</w:t>
        </w:r>
      </w:ins>
    </w:p>
    <w:p w14:paraId="2EC72EF8" w14:textId="77777777" w:rsidR="00241A96" w:rsidRDefault="00241A96" w:rsidP="00241A96">
      <w:pPr>
        <w:pStyle w:val="ListParagraph"/>
        <w:numPr>
          <w:ilvl w:val="0"/>
          <w:numId w:val="67"/>
        </w:numPr>
        <w:rPr>
          <w:ins w:id="1994" w:author="Vladimir Gurevich" w:date="2016-04-07T15:46:00Z"/>
        </w:rPr>
      </w:pPr>
      <w:ins w:id="1995" w:author="Vladimir Gurevich" w:date="2016-04-07T15:46:00Z">
        <w:r>
          <w:t>The mechanism by which output data, produced by P4 program is delivered to the next consumer</w:t>
        </w:r>
      </w:ins>
    </w:p>
    <w:p w14:paraId="2A61B25E" w14:textId="77777777" w:rsidR="00241A96" w:rsidRDefault="00241A96" w:rsidP="00241A96">
      <w:pPr>
        <w:pStyle w:val="ListParagraph"/>
        <w:numPr>
          <w:ilvl w:val="0"/>
          <w:numId w:val="67"/>
        </w:numPr>
        <w:rPr>
          <w:ins w:id="1996" w:author="Vladimir Gurevich" w:date="2016-04-07T15:46:00Z"/>
        </w:rPr>
      </w:pPr>
      <w:ins w:id="1997" w:author="Vladimir Gurevich" w:date="2016-04-07T15:46:00Z">
        <w:r>
          <w:t>The mechanism by which control-plane can manage stateful objects defined by a P4 program</w:t>
        </w:r>
      </w:ins>
    </w:p>
    <w:p w14:paraId="01048490" w14:textId="77777777" w:rsidR="00241A96" w:rsidRDefault="00241A96" w:rsidP="00241A96">
      <w:pPr>
        <w:pStyle w:val="ListParagraph"/>
        <w:numPr>
          <w:ilvl w:val="0"/>
          <w:numId w:val="67"/>
        </w:numPr>
        <w:rPr>
          <w:ins w:id="1998" w:author="Vladimir Gurevich" w:date="2016-04-07T15:46:00Z"/>
        </w:rPr>
      </w:pPr>
      <w:ins w:id="1999" w:author="Vladimir Gurevich" w:date="2016-04-07T15:46:00Z">
        <w:r>
          <w:t>T</w:t>
        </w:r>
        <w:r w:rsidRPr="00CA069D">
          <w:t>he size or complexity of a program and its data that will exceed the capacity of any</w:t>
        </w:r>
        <w:r>
          <w:t xml:space="preserve"> </w:t>
        </w:r>
        <w:r w:rsidRPr="00CA069D">
          <w:t xml:space="preserve">specific </w:t>
        </w:r>
        <w:r>
          <w:t xml:space="preserve">packet </w:t>
        </w:r>
        <w:r w:rsidRPr="00CA069D">
          <w:t xml:space="preserve">processing system or the capacity of a particular </w:t>
        </w:r>
        <w:r>
          <w:t>target</w:t>
        </w:r>
      </w:ins>
    </w:p>
    <w:p w14:paraId="255E3592" w14:textId="77777777" w:rsidR="00241A96" w:rsidRPr="00653BB2" w:rsidRDefault="00241A96" w:rsidP="00241A96">
      <w:pPr>
        <w:pStyle w:val="ListParagraph"/>
        <w:numPr>
          <w:ilvl w:val="0"/>
          <w:numId w:val="67"/>
        </w:numPr>
        <w:rPr>
          <w:ins w:id="2000" w:author="Vladimir Gurevich" w:date="2016-04-07T15:46:00Z"/>
        </w:rPr>
      </w:pPr>
      <w:ins w:id="2001" w:author="Vladimir Gurevich" w:date="2016-04-07T15:46:00Z">
        <w:r>
          <w:t>all minimal requirements of a packet processing system that is capable of supporting a conforming implementation</w:t>
        </w:r>
      </w:ins>
    </w:p>
    <w:p w14:paraId="2A39F0CB" w14:textId="77777777" w:rsidR="00241A96" w:rsidRDefault="00241A96" w:rsidP="00241A96">
      <w:pPr>
        <w:pStyle w:val="Heading1"/>
        <w:rPr>
          <w:ins w:id="2002" w:author="Vladimir Gurevich" w:date="2016-04-07T15:46:00Z"/>
        </w:rPr>
      </w:pPr>
      <w:bookmarkStart w:id="2003" w:name="_Toc447898968"/>
      <w:ins w:id="2004" w:author="Vladimir Gurevich" w:date="2016-04-07T15:46:00Z">
        <w:r>
          <w:t>Normative References</w:t>
        </w:r>
        <w:bookmarkEnd w:id="2003"/>
      </w:ins>
    </w:p>
    <w:p w14:paraId="0BD7570E" w14:textId="4C43084E" w:rsidR="00241A96" w:rsidRPr="00CA069D" w:rsidRDefault="00241A96" w:rsidP="00241A96">
      <w:pPr>
        <w:rPr>
          <w:ins w:id="2005" w:author="Vladimir Gurevich" w:date="2016-04-07T15:46:00Z"/>
        </w:rPr>
      </w:pPr>
      <w:ins w:id="2006" w:author="Vladimir Gurevich" w:date="2016-04-07T15:46:00Z">
        <w:r>
          <w:t xml:space="preserve">[Here </w:t>
        </w:r>
      </w:ins>
      <w:ins w:id="2007" w:author="Mihai Budiu" w:date="2016-04-08T12:51:00Z">
        <w:r w:rsidR="00107CFD">
          <w:t>w</w:t>
        </w:r>
      </w:ins>
      <w:ins w:id="2008" w:author="Vladimir Gurevich" w:date="2016-04-07T15:46:00Z">
        <w:del w:id="2009" w:author="Mihai Budiu" w:date="2016-04-08T12:51:00Z">
          <w:r w:rsidDel="00107CFD">
            <w:delText>r</w:delText>
          </w:r>
        </w:del>
        <w:r>
          <w:t>e need to put references to documents that describe basic terms and notation]</w:t>
        </w:r>
      </w:ins>
    </w:p>
    <w:p w14:paraId="5F3371DD" w14:textId="77777777" w:rsidR="00241A96" w:rsidRDefault="00241A96" w:rsidP="00241A96">
      <w:pPr>
        <w:pStyle w:val="Heading1"/>
        <w:rPr>
          <w:ins w:id="2010" w:author="Vladimir Gurevich" w:date="2016-04-07T15:46:00Z"/>
        </w:rPr>
      </w:pPr>
      <w:bookmarkStart w:id="2011" w:name="_Toc447898969"/>
      <w:ins w:id="2012" w:author="Vladimir Gurevich" w:date="2016-04-07T15:46:00Z">
        <w:r>
          <w:t>Terms, definitions and symbols</w:t>
        </w:r>
        <w:bookmarkEnd w:id="2011"/>
      </w:ins>
    </w:p>
    <w:p w14:paraId="53A40F33" w14:textId="77777777" w:rsidR="00241A96" w:rsidRPr="006B256A" w:rsidRDefault="00241A96" w:rsidP="00241A96">
      <w:pPr>
        <w:rPr>
          <w:ins w:id="2013" w:author="Vladimir Gurevich" w:date="2016-04-07T15:46:00Z"/>
        </w:rPr>
      </w:pPr>
      <w:ins w:id="2014" w:author="Vladimir Gurevich" w:date="2016-04-07T15:46:00Z">
        <w:r>
          <w:t xml:space="preserve">Throughout this specification, the following terms will be used. Terms, explicitly defined in this specification are not to be presumed to refer implicitly to the similar terms, defined elsewhere. Terms, not explicitly defined in this specification should be interpreted according to ISO/IEC 2382:2015 (Information Technology – Vocabulary) or the other generally recognizable sources, such as RFCs or </w:t>
        </w:r>
        <w:commentRangeStart w:id="2015"/>
        <w:r>
          <w:t>Wikipedia</w:t>
        </w:r>
        <w:commentRangeEnd w:id="2015"/>
        <w:r>
          <w:rPr>
            <w:rStyle w:val="CommentReference"/>
          </w:rPr>
          <w:commentReference w:id="2015"/>
        </w:r>
        <w:r>
          <w:t>.</w:t>
        </w:r>
      </w:ins>
    </w:p>
    <w:p w14:paraId="0142084E" w14:textId="77E3381D" w:rsidR="005D3908" w:rsidDel="00A07431" w:rsidRDefault="005D3908">
      <w:pPr>
        <w:ind w:left="216"/>
        <w:rPr>
          <w:ins w:id="2016" w:author="Vladimir Gurevich" w:date="2016-04-07T16:20:00Z"/>
          <w:del w:id="2017" w:author="Mihai Budiu" w:date="2016-04-08T12:42:00Z"/>
        </w:rPr>
        <w:pPrChange w:id="2018" w:author="Mihai Budiu" w:date="2016-04-08T12:50:00Z">
          <w:pPr>
            <w:pStyle w:val="Heading2"/>
          </w:pPr>
        </w:pPrChange>
      </w:pPr>
      <w:ins w:id="2019" w:author="Vladimir Gurevich" w:date="2016-04-07T16:20:00Z">
        <w:r w:rsidRPr="00910246">
          <w:rPr>
            <w:b/>
            <w:rPrChange w:id="2020" w:author="Mihai Budiu" w:date="2016-04-08T12:51:00Z">
              <w:rPr>
                <w:b w:val="0"/>
                <w:bCs w:val="0"/>
              </w:rPr>
            </w:rPrChange>
          </w:rPr>
          <w:t>Control Plane</w:t>
        </w:r>
      </w:ins>
      <w:ins w:id="2021" w:author="Mihai Budiu" w:date="2016-04-08T12:42:00Z">
        <w:r w:rsidR="00A07431">
          <w:t xml:space="preserve">: </w:t>
        </w:r>
      </w:ins>
    </w:p>
    <w:p w14:paraId="5D454D75" w14:textId="04C8D71E" w:rsidR="005D3908" w:rsidRDefault="005D3908">
      <w:pPr>
        <w:rPr>
          <w:ins w:id="2022" w:author="Vladimir Gurevich" w:date="2016-04-07T16:20:00Z"/>
        </w:rPr>
        <w:pPrChange w:id="2023" w:author="Mihai Budiu" w:date="2016-04-08T12:50:00Z">
          <w:pPr>
            <w:pStyle w:val="Heading2"/>
          </w:pPr>
        </w:pPrChange>
      </w:pPr>
      <w:ins w:id="2024" w:author="Vladimir Gurevich" w:date="2016-04-07T16:20:00Z">
        <w:r>
          <w:t>A class of algorithms and the corresponding input and output data that are concerned with the configuration and the provisioning of the data plane</w:t>
        </w:r>
      </w:ins>
      <w:ins w:id="2025" w:author="Vladimir Gurevich" w:date="2016-04-07T16:41:00Z">
        <w:r w:rsidR="005B20BA">
          <w:t>.</w:t>
        </w:r>
      </w:ins>
    </w:p>
    <w:p w14:paraId="5472C83E" w14:textId="4CE89D4D" w:rsidR="005D3908" w:rsidRPr="002407D0" w:rsidDel="00910246" w:rsidRDefault="005D3908">
      <w:pPr>
        <w:rPr>
          <w:ins w:id="2026" w:author="Vladimir Gurevich" w:date="2016-04-07T16:21:00Z"/>
          <w:del w:id="2027" w:author="Mihai Budiu" w:date="2016-04-08T12:51:00Z"/>
        </w:rPr>
        <w:pPrChange w:id="2028" w:author="Mihai Budiu" w:date="2016-04-08T12:50:00Z">
          <w:pPr>
            <w:pStyle w:val="Heading2"/>
          </w:pPr>
        </w:pPrChange>
      </w:pPr>
      <w:ins w:id="2029" w:author="Vladimir Gurevich" w:date="2016-04-07T16:21:00Z">
        <w:r w:rsidRPr="00910246">
          <w:rPr>
            <w:b/>
            <w:rPrChange w:id="2030" w:author="Mihai Budiu" w:date="2016-04-08T12:51:00Z">
              <w:rPr>
                <w:b w:val="0"/>
                <w:bCs w:val="0"/>
              </w:rPr>
            </w:rPrChange>
          </w:rPr>
          <w:t>Data Plane</w:t>
        </w:r>
      </w:ins>
      <w:ins w:id="2031" w:author="Mihai Budiu" w:date="2016-04-08T12:51:00Z">
        <w:r w:rsidR="00910246">
          <w:rPr>
            <w:b/>
          </w:rPr>
          <w:t xml:space="preserve">: </w:t>
        </w:r>
      </w:ins>
    </w:p>
    <w:p w14:paraId="537B8577" w14:textId="6D8BEFD1" w:rsidR="005D3908" w:rsidRPr="005D3908" w:rsidRDefault="005D3908">
      <w:pPr>
        <w:rPr>
          <w:ins w:id="2032" w:author="Vladimir Gurevich" w:date="2016-04-07T16:20:00Z"/>
        </w:rPr>
        <w:pPrChange w:id="2033" w:author="Mihai Budiu" w:date="2016-04-08T12:50:00Z">
          <w:pPr>
            <w:pStyle w:val="Heading2"/>
          </w:pPr>
        </w:pPrChange>
      </w:pPr>
      <w:ins w:id="2034" w:author="Vladimir Gurevich" w:date="2016-04-07T16:21:00Z">
        <w:r>
          <w:t xml:space="preserve">A class of algorithms, describing handling of individual packets as they pass </w:t>
        </w:r>
      </w:ins>
      <w:ins w:id="2035" w:author="Vladimir Gurevich" w:date="2016-04-07T16:22:00Z">
        <w:r>
          <w:t>through</w:t>
        </w:r>
      </w:ins>
      <w:ins w:id="2036" w:author="Vladimir Gurevich" w:date="2016-04-07T16:21:00Z">
        <w:r>
          <w:t xml:space="preserve"> </w:t>
        </w:r>
      </w:ins>
      <w:ins w:id="2037" w:author="Vladimir Gurevich" w:date="2016-04-07T16:22:00Z">
        <w:r>
          <w:t>a Packet Processing System</w:t>
        </w:r>
      </w:ins>
      <w:ins w:id="2038" w:author="Vladimir Gurevich" w:date="2016-04-07T16:40:00Z">
        <w:r w:rsidR="005B20BA">
          <w:t>.</w:t>
        </w:r>
      </w:ins>
    </w:p>
    <w:p w14:paraId="27F15611" w14:textId="525D63B5" w:rsidR="005B20BA" w:rsidRPr="002407D0" w:rsidDel="00910246" w:rsidRDefault="005B20BA">
      <w:pPr>
        <w:rPr>
          <w:ins w:id="2039" w:author="Vladimir Gurevich" w:date="2016-04-07T16:41:00Z"/>
          <w:del w:id="2040" w:author="Mihai Budiu" w:date="2016-04-08T12:51:00Z"/>
        </w:rPr>
        <w:pPrChange w:id="2041" w:author="Mihai Budiu" w:date="2016-04-08T12:50:00Z">
          <w:pPr>
            <w:pStyle w:val="Heading2"/>
          </w:pPr>
        </w:pPrChange>
      </w:pPr>
      <w:ins w:id="2042" w:author="Vladimir Gurevich" w:date="2016-04-07T16:41:00Z">
        <w:r w:rsidRPr="00910246">
          <w:rPr>
            <w:b/>
            <w:rPrChange w:id="2043" w:author="Mihai Budiu" w:date="2016-04-08T12:51:00Z">
              <w:rPr>
                <w:b w:val="0"/>
                <w:bCs w:val="0"/>
              </w:rPr>
            </w:rPrChange>
          </w:rPr>
          <w:t>Intrinsic Metadata</w:t>
        </w:r>
      </w:ins>
      <w:ins w:id="2044" w:author="Mihai Budiu" w:date="2016-04-08T12:51:00Z">
        <w:r w:rsidR="00910246">
          <w:rPr>
            <w:b/>
          </w:rPr>
          <w:t xml:space="preserve">: </w:t>
        </w:r>
      </w:ins>
    </w:p>
    <w:p w14:paraId="2F5A90D3" w14:textId="0B1B62A2" w:rsidR="005B20BA" w:rsidRPr="005B20BA" w:rsidRDefault="005B20BA">
      <w:pPr>
        <w:rPr>
          <w:ins w:id="2045" w:author="Vladimir Gurevich" w:date="2016-04-07T16:41:00Z"/>
        </w:rPr>
        <w:pPrChange w:id="2046" w:author="Mihai Budiu" w:date="2016-04-08T12:50:00Z">
          <w:pPr>
            <w:pStyle w:val="Heading2"/>
          </w:pPr>
        </w:pPrChange>
      </w:pPr>
      <w:ins w:id="2047" w:author="Vladimir Gurevich" w:date="2016-04-07T16:41:00Z">
        <w:r>
          <w:t>A set of data that a P4-programmable component can use to interface with the other components in the system</w:t>
        </w:r>
      </w:ins>
    </w:p>
    <w:p w14:paraId="4474F0D1" w14:textId="65FF7B3D" w:rsidR="00B95363" w:rsidRPr="002407D0" w:rsidDel="00910246" w:rsidRDefault="00B95363">
      <w:pPr>
        <w:rPr>
          <w:ins w:id="2048" w:author="Vladimir Gurevich" w:date="2016-04-07T16:33:00Z"/>
          <w:del w:id="2049" w:author="Mihai Budiu" w:date="2016-04-08T12:51:00Z"/>
        </w:rPr>
        <w:pPrChange w:id="2050" w:author="Mihai Budiu" w:date="2016-04-08T12:50:00Z">
          <w:pPr>
            <w:pStyle w:val="Heading2"/>
          </w:pPr>
        </w:pPrChange>
      </w:pPr>
      <w:ins w:id="2051" w:author="Vladimir Gurevich" w:date="2016-04-07T16:33:00Z">
        <w:r w:rsidRPr="00910246">
          <w:rPr>
            <w:b/>
            <w:rPrChange w:id="2052" w:author="Mihai Budiu" w:date="2016-04-08T12:51:00Z">
              <w:rPr>
                <w:b w:val="0"/>
                <w:bCs w:val="0"/>
              </w:rPr>
            </w:rPrChange>
          </w:rPr>
          <w:t>Metadata</w:t>
        </w:r>
      </w:ins>
      <w:ins w:id="2053" w:author="Mihai Budiu" w:date="2016-04-08T12:51:00Z">
        <w:r w:rsidR="00910246">
          <w:rPr>
            <w:b/>
          </w:rPr>
          <w:t xml:space="preserve">: </w:t>
        </w:r>
      </w:ins>
    </w:p>
    <w:p w14:paraId="63371B1C" w14:textId="2C7C12FF" w:rsidR="00B95363" w:rsidRPr="00B95363" w:rsidRDefault="005B20BA">
      <w:pPr>
        <w:rPr>
          <w:ins w:id="2054" w:author="Vladimir Gurevich" w:date="2016-04-07T16:33:00Z"/>
        </w:rPr>
        <w:pPrChange w:id="2055" w:author="Mihai Budiu" w:date="2016-04-08T12:50:00Z">
          <w:pPr>
            <w:pStyle w:val="Heading2"/>
          </w:pPr>
        </w:pPrChange>
      </w:pPr>
      <w:ins w:id="2056" w:author="Vladimir Gurevich" w:date="2016-04-07T16:39:00Z">
        <w:r>
          <w:t>Intermediate data, generated during execution of a P4 program</w:t>
        </w:r>
      </w:ins>
      <w:ins w:id="2057" w:author="Vladimir Gurevich" w:date="2016-04-07T16:41:00Z">
        <w:r>
          <w:t>.</w:t>
        </w:r>
      </w:ins>
    </w:p>
    <w:p w14:paraId="7B494C9A" w14:textId="121E43BC" w:rsidR="005D3908" w:rsidDel="00910246" w:rsidRDefault="005D3908">
      <w:pPr>
        <w:rPr>
          <w:ins w:id="2058" w:author="Vladimir Gurevich" w:date="2016-04-07T16:25:00Z"/>
          <w:del w:id="2059" w:author="Mihai Budiu" w:date="2016-04-08T12:51:00Z"/>
        </w:rPr>
        <w:pPrChange w:id="2060" w:author="Mihai Budiu" w:date="2016-04-08T12:50:00Z">
          <w:pPr>
            <w:pStyle w:val="Heading2"/>
          </w:pPr>
        </w:pPrChange>
      </w:pPr>
      <w:ins w:id="2061" w:author="Vladimir Gurevich" w:date="2016-04-07T16:25:00Z">
        <w:r w:rsidRPr="00910246">
          <w:rPr>
            <w:b/>
            <w:rPrChange w:id="2062" w:author="Mihai Budiu" w:date="2016-04-08T12:51:00Z">
              <w:rPr>
                <w:b w:val="0"/>
                <w:bCs w:val="0"/>
              </w:rPr>
            </w:rPrChange>
          </w:rPr>
          <w:t>Packet</w:t>
        </w:r>
      </w:ins>
      <w:ins w:id="2063" w:author="Mihai Budiu" w:date="2016-04-08T12:51:00Z">
        <w:r w:rsidR="00910246">
          <w:rPr>
            <w:b/>
          </w:rPr>
          <w:t xml:space="preserve">: </w:t>
        </w:r>
      </w:ins>
    </w:p>
    <w:p w14:paraId="5435F3BA" w14:textId="2EF19409" w:rsidR="005D3908" w:rsidRDefault="00B95363">
      <w:pPr>
        <w:rPr>
          <w:ins w:id="2064" w:author="Vladimir Gurevich" w:date="2016-04-07T16:29:00Z"/>
        </w:rPr>
        <w:pPrChange w:id="2065" w:author="Mihai Budiu" w:date="2016-04-08T12:50:00Z">
          <w:pPr>
            <w:pStyle w:val="Heading2"/>
          </w:pPr>
        </w:pPrChange>
      </w:pPr>
      <w:ins w:id="2066" w:author="Vladimir Gurevich" w:date="2016-04-07T16:29:00Z">
        <w:r w:rsidRPr="00B95363">
          <w:t>A network packet is a formatted unit of data carried by a packet-switched network</w:t>
        </w:r>
      </w:ins>
      <w:ins w:id="2067" w:author="Vladimir Gurevich" w:date="2016-04-07T16:41:00Z">
        <w:r w:rsidR="005B20BA">
          <w:t>.</w:t>
        </w:r>
      </w:ins>
    </w:p>
    <w:p w14:paraId="4B154B6E" w14:textId="17B902B8" w:rsidR="00B95363" w:rsidRPr="001A67C7" w:rsidDel="00910246" w:rsidRDefault="00B95363">
      <w:pPr>
        <w:rPr>
          <w:ins w:id="2068" w:author="Vladimir Gurevich" w:date="2016-04-07T16:29:00Z"/>
          <w:del w:id="2069" w:author="Mihai Budiu" w:date="2016-04-08T12:51:00Z"/>
        </w:rPr>
        <w:pPrChange w:id="2070" w:author="Mihai Budiu" w:date="2016-04-08T12:50:00Z">
          <w:pPr>
            <w:pStyle w:val="Heading2"/>
          </w:pPr>
        </w:pPrChange>
      </w:pPr>
      <w:ins w:id="2071" w:author="Vladimir Gurevich" w:date="2016-04-07T16:29:00Z">
        <w:r w:rsidRPr="00910246">
          <w:rPr>
            <w:b/>
            <w:rPrChange w:id="2072" w:author="Mihai Budiu" w:date="2016-04-08T12:51:00Z">
              <w:rPr>
                <w:b w:val="0"/>
                <w:bCs w:val="0"/>
              </w:rPr>
            </w:rPrChange>
          </w:rPr>
          <w:lastRenderedPageBreak/>
          <w:t>Packet Header</w:t>
        </w:r>
      </w:ins>
      <w:ins w:id="2073" w:author="Mihai Budiu" w:date="2016-04-08T12:51:00Z">
        <w:r w:rsidR="00910246">
          <w:rPr>
            <w:b/>
          </w:rPr>
          <w:t xml:space="preserve">: </w:t>
        </w:r>
      </w:ins>
    </w:p>
    <w:p w14:paraId="2E32B9AA" w14:textId="60F8945E" w:rsidR="00B95363" w:rsidRDefault="00B95363">
      <w:pPr>
        <w:rPr>
          <w:ins w:id="2074" w:author="Vladimir Gurevich" w:date="2016-04-07T16:36:00Z"/>
        </w:rPr>
        <w:pPrChange w:id="2075" w:author="Mihai Budiu" w:date="2016-04-08T12:50:00Z">
          <w:pPr>
            <w:pStyle w:val="Heading2"/>
          </w:pPr>
        </w:pPrChange>
      </w:pPr>
      <w:ins w:id="2076" w:author="Vladimir Gurevich" w:date="2016-04-07T16:33:00Z">
        <w:r>
          <w:t xml:space="preserve">Packet </w:t>
        </w:r>
        <w:r w:rsidRPr="00B95363">
          <w:t>header refers to supplemental</w:t>
        </w:r>
        <w:r>
          <w:t>, formally defined</w:t>
        </w:r>
        <w:r w:rsidRPr="00B95363">
          <w:t xml:space="preserve"> data placed at the beginning of a </w:t>
        </w:r>
        <w:r>
          <w:t>packet.</w:t>
        </w:r>
      </w:ins>
      <w:ins w:id="2077" w:author="Vladimir Gurevich" w:date="2016-04-07T16:35:00Z">
        <w:r>
          <w:t xml:space="preserve"> </w:t>
        </w:r>
      </w:ins>
      <w:ins w:id="2078" w:author="Vladimir Gurevich" w:date="2016-04-07T16:36:00Z">
        <w:r>
          <w:t>Packet headers are often referred to as packet metadata.</w:t>
        </w:r>
      </w:ins>
      <w:ins w:id="2079" w:author="Vladimir Gurevich" w:date="2016-04-07T16:37:00Z">
        <w:r>
          <w:t xml:space="preserve"> A given packet can contain a sequence of packet head</w:t>
        </w:r>
        <w:r w:rsidR="005B20BA">
          <w:t>ers representing different protocols.</w:t>
        </w:r>
      </w:ins>
    </w:p>
    <w:p w14:paraId="0F6E490B" w14:textId="2742C251" w:rsidR="00B95363" w:rsidRPr="001A67C7" w:rsidDel="00910246" w:rsidRDefault="00B95363">
      <w:pPr>
        <w:rPr>
          <w:ins w:id="2080" w:author="Vladimir Gurevich" w:date="2016-04-07T16:36:00Z"/>
          <w:del w:id="2081" w:author="Mihai Budiu" w:date="2016-04-08T12:51:00Z"/>
        </w:rPr>
        <w:pPrChange w:id="2082" w:author="Mihai Budiu" w:date="2016-04-08T12:50:00Z">
          <w:pPr>
            <w:pStyle w:val="Heading2"/>
          </w:pPr>
        </w:pPrChange>
      </w:pPr>
      <w:ins w:id="2083" w:author="Vladimir Gurevich" w:date="2016-04-07T16:36:00Z">
        <w:r w:rsidRPr="00910246">
          <w:rPr>
            <w:b/>
            <w:rPrChange w:id="2084" w:author="Mihai Budiu" w:date="2016-04-08T12:51:00Z">
              <w:rPr>
                <w:b w:val="0"/>
                <w:bCs w:val="0"/>
              </w:rPr>
            </w:rPrChange>
          </w:rPr>
          <w:t>Packet Payload</w:t>
        </w:r>
      </w:ins>
      <w:ins w:id="2085" w:author="Mihai Budiu" w:date="2016-04-08T12:51:00Z">
        <w:r w:rsidR="00910246">
          <w:rPr>
            <w:b/>
          </w:rPr>
          <w:t xml:space="preserve">: </w:t>
        </w:r>
      </w:ins>
    </w:p>
    <w:p w14:paraId="7804D990" w14:textId="50FEEF70" w:rsidR="00B95363" w:rsidRPr="00B95363" w:rsidRDefault="00B95363">
      <w:pPr>
        <w:rPr>
          <w:ins w:id="2086" w:author="Vladimir Gurevich" w:date="2016-04-07T16:25:00Z"/>
        </w:rPr>
        <w:pPrChange w:id="2087" w:author="Mihai Budiu" w:date="2016-04-08T12:50:00Z">
          <w:pPr>
            <w:pStyle w:val="Heading2"/>
          </w:pPr>
        </w:pPrChange>
      </w:pPr>
      <w:ins w:id="2088" w:author="Vladimir Gurevich" w:date="2016-04-07T16:36:00Z">
        <w:r>
          <w:t xml:space="preserve">Packet data that follows the Packet Headers. </w:t>
        </w:r>
      </w:ins>
    </w:p>
    <w:p w14:paraId="57E80CDD" w14:textId="0188B276" w:rsidR="00241A96" w:rsidRPr="001A67C7" w:rsidDel="00910246" w:rsidRDefault="00241A96">
      <w:pPr>
        <w:rPr>
          <w:ins w:id="2089" w:author="Vladimir Gurevich" w:date="2016-04-07T16:16:00Z"/>
          <w:del w:id="2090" w:author="Mihai Budiu" w:date="2016-04-08T12:51:00Z"/>
        </w:rPr>
        <w:pPrChange w:id="2091" w:author="Mihai Budiu" w:date="2016-04-08T12:50:00Z">
          <w:pPr>
            <w:pStyle w:val="Heading2"/>
          </w:pPr>
        </w:pPrChange>
      </w:pPr>
      <w:ins w:id="2092" w:author="Vladimir Gurevich" w:date="2016-04-07T15:47:00Z">
        <w:r w:rsidRPr="00910246">
          <w:rPr>
            <w:b/>
            <w:rPrChange w:id="2093" w:author="Mihai Budiu" w:date="2016-04-08T12:51:00Z">
              <w:rPr>
                <w:b w:val="0"/>
                <w:bCs w:val="0"/>
              </w:rPr>
            </w:rPrChange>
          </w:rPr>
          <w:t>Packet Processing System</w:t>
        </w:r>
      </w:ins>
      <w:ins w:id="2094" w:author="Mihai Budiu" w:date="2016-04-08T12:51:00Z">
        <w:r w:rsidR="00910246">
          <w:rPr>
            <w:b/>
          </w:rPr>
          <w:t xml:space="preserve">: </w:t>
        </w:r>
      </w:ins>
    </w:p>
    <w:p w14:paraId="4666DD78" w14:textId="502D9F38" w:rsidR="002A7BEA" w:rsidRDefault="005D3908">
      <w:pPr>
        <w:rPr>
          <w:ins w:id="2095" w:author="Vladimir Gurevich" w:date="2016-04-07T16:22:00Z"/>
        </w:rPr>
        <w:pPrChange w:id="2096" w:author="Mihai Budiu" w:date="2016-04-08T12:50:00Z">
          <w:pPr>
            <w:pStyle w:val="Heading2"/>
          </w:pPr>
        </w:pPrChange>
      </w:pPr>
      <w:ins w:id="2097" w:author="Vladimir Gurevich" w:date="2016-04-07T16:17:00Z">
        <w:r>
          <w:t>Packet Processing System is a Data Processing System, oriented towards processing network packets. In general, packet processing systems implement two classes of algorithms, called control plane and data plane</w:t>
        </w:r>
      </w:ins>
    </w:p>
    <w:p w14:paraId="54C4475F" w14:textId="628A9EE0" w:rsidR="005D3908" w:rsidRPr="001A67C7" w:rsidDel="00910246" w:rsidRDefault="005D3908">
      <w:pPr>
        <w:rPr>
          <w:ins w:id="2098" w:author="Vladimir Gurevich" w:date="2016-04-07T16:22:00Z"/>
          <w:del w:id="2099" w:author="Mihai Budiu" w:date="2016-04-08T12:51:00Z"/>
        </w:rPr>
        <w:pPrChange w:id="2100" w:author="Mihai Budiu" w:date="2016-04-08T12:50:00Z">
          <w:pPr>
            <w:pStyle w:val="Heading2"/>
          </w:pPr>
        </w:pPrChange>
      </w:pPr>
      <w:ins w:id="2101" w:author="Vladimir Gurevich" w:date="2016-04-07T16:22:00Z">
        <w:r w:rsidRPr="00910246">
          <w:rPr>
            <w:b/>
            <w:rPrChange w:id="2102" w:author="Mihai Budiu" w:date="2016-04-08T12:51:00Z">
              <w:rPr>
                <w:b w:val="0"/>
                <w:bCs w:val="0"/>
              </w:rPr>
            </w:rPrChange>
          </w:rPr>
          <w:t>Target</w:t>
        </w:r>
      </w:ins>
      <w:ins w:id="2103" w:author="Mihai Budiu" w:date="2016-04-08T12:51:00Z">
        <w:r w:rsidR="00910246">
          <w:rPr>
            <w:b/>
          </w:rPr>
          <w:t xml:space="preserve">: </w:t>
        </w:r>
      </w:ins>
    </w:p>
    <w:p w14:paraId="39A21BA7" w14:textId="08FA0974" w:rsidR="005D3908" w:rsidRDefault="005D3908">
      <w:pPr>
        <w:rPr>
          <w:ins w:id="2104" w:author="Vladimir Gurevich" w:date="2016-04-07T16:22:00Z"/>
        </w:rPr>
        <w:pPrChange w:id="2105" w:author="Mihai Budiu" w:date="2016-04-08T12:50:00Z">
          <w:pPr>
            <w:pStyle w:val="Heading2"/>
          </w:pPr>
        </w:pPrChange>
      </w:pPr>
      <w:ins w:id="2106" w:author="Vladimir Gurevich" w:date="2016-04-07T16:22:00Z">
        <w:r>
          <w:t>A Packet Processing System that can execute a P4 program</w:t>
        </w:r>
      </w:ins>
    </w:p>
    <w:p w14:paraId="2B6CD37C" w14:textId="7B7A4129" w:rsidR="005D3908" w:rsidRPr="001A67C7" w:rsidDel="00910246" w:rsidRDefault="0032508A">
      <w:pPr>
        <w:rPr>
          <w:ins w:id="2107" w:author="Vladimir Gurevich" w:date="2016-04-07T17:08:00Z"/>
          <w:del w:id="2108" w:author="Mihai Budiu" w:date="2016-04-08T12:51:00Z"/>
        </w:rPr>
        <w:pPrChange w:id="2109" w:author="Mihai Budiu" w:date="2016-04-08T12:50:00Z">
          <w:pPr>
            <w:pStyle w:val="Heading2"/>
          </w:pPr>
        </w:pPrChange>
      </w:pPr>
      <w:ins w:id="2110" w:author="Vladimir Gurevich" w:date="2016-04-07T17:08:00Z">
        <w:r w:rsidRPr="00910246">
          <w:rPr>
            <w:b/>
            <w:rPrChange w:id="2111" w:author="Mihai Budiu" w:date="2016-04-08T12:51:00Z">
              <w:rPr>
                <w:b w:val="0"/>
                <w:bCs w:val="0"/>
              </w:rPr>
            </w:rPrChange>
          </w:rPr>
          <w:t>Target Architecture</w:t>
        </w:r>
      </w:ins>
      <w:ins w:id="2112" w:author="Mihai Budiu" w:date="2016-04-08T12:51:00Z">
        <w:r w:rsidR="00910246">
          <w:rPr>
            <w:b/>
          </w:rPr>
          <w:t xml:space="preserve">: </w:t>
        </w:r>
      </w:ins>
    </w:p>
    <w:p w14:paraId="1724D05C" w14:textId="48350079" w:rsidR="0032508A" w:rsidRPr="0032508A" w:rsidRDefault="0032508A">
      <w:pPr>
        <w:rPr>
          <w:ins w:id="2113" w:author="Vladimir Gurevich" w:date="2016-04-07T15:47:00Z"/>
        </w:rPr>
        <w:pPrChange w:id="2114" w:author="Mihai Budiu" w:date="2016-04-08T12:50:00Z">
          <w:pPr>
            <w:pStyle w:val="Heading2"/>
          </w:pPr>
        </w:pPrChange>
      </w:pPr>
      <w:ins w:id="2115" w:author="Vladimir Gurevich" w:date="2016-04-07T17:08:00Z">
        <w:r>
          <w:t xml:space="preserve">The </w:t>
        </w:r>
        <w:r>
          <w:rPr>
            <w:b/>
            <w:i/>
          </w:rPr>
          <w:t>target</w:t>
        </w:r>
        <w:r w:rsidRPr="00280B0E">
          <w:rPr>
            <w:b/>
            <w:i/>
          </w:rPr>
          <w:t xml:space="preserve"> </w:t>
        </w:r>
        <w:r>
          <w:rPr>
            <w:b/>
            <w:i/>
          </w:rPr>
          <w:t xml:space="preserve">architecture </w:t>
        </w:r>
        <w:r>
          <w:t>defines a set of P4-programmable components on the target as well as their external data plane interfaces</w:t>
        </w:r>
      </w:ins>
    </w:p>
    <w:p w14:paraId="6221EEDC" w14:textId="5AB24C62" w:rsidR="00241A96" w:rsidRPr="00241A96" w:rsidRDefault="00084ED6" w:rsidP="00AC1C0D">
      <w:pPr>
        <w:rPr>
          <w:ins w:id="2116" w:author="Vladimir Gurevich" w:date="2016-04-07T15:46:00Z"/>
        </w:rPr>
      </w:pPr>
      <w:ins w:id="2117" w:author="Mihai Budiu" w:date="2016-04-08T12:41:00Z">
        <w:r>
          <w:t>[TODO: under construction</w:t>
        </w:r>
      </w:ins>
      <w:ins w:id="2118" w:author="Mihai Budiu" w:date="2016-04-08T17:07:00Z">
        <w:r w:rsidR="000D3C19">
          <w:t xml:space="preserve">: add </w:t>
        </w:r>
        <w:r w:rsidR="000D3C19" w:rsidRPr="000D3C19">
          <w:rPr>
            <w:b/>
            <w:rPrChange w:id="2119" w:author="Mihai Budiu" w:date="2016-04-08T17:07:00Z">
              <w:rPr/>
            </w:rPrChange>
          </w:rPr>
          <w:t>core</w:t>
        </w:r>
        <w:r w:rsidR="000D3C19">
          <w:t xml:space="preserve">, </w:t>
        </w:r>
        <w:r w:rsidR="000D3C19" w:rsidRPr="000D3C19">
          <w:rPr>
            <w:b/>
            <w:rPrChange w:id="2120" w:author="Mihai Budiu" w:date="2016-04-08T17:07:00Z">
              <w:rPr/>
            </w:rPrChange>
          </w:rPr>
          <w:t>standard</w:t>
        </w:r>
      </w:ins>
      <w:ins w:id="2121" w:author="Mihai Budiu" w:date="2016-04-08T12:41:00Z">
        <w:r>
          <w:t>]</w:t>
        </w:r>
      </w:ins>
    </w:p>
    <w:p w14:paraId="05EB3DD9" w14:textId="77777777" w:rsidR="00D77F84" w:rsidRDefault="00D77F84" w:rsidP="00D77F84">
      <w:pPr>
        <w:pStyle w:val="Heading1"/>
      </w:pPr>
      <w:bookmarkStart w:id="2122" w:name="_Toc447898970"/>
      <w:r>
        <w:t>Overview</w:t>
      </w:r>
      <w:bookmarkEnd w:id="1968"/>
      <w:bookmarkEnd w:id="1969"/>
      <w:bookmarkEnd w:id="2122"/>
    </w:p>
    <w:p w14:paraId="4FB7C673" w14:textId="6EAD0645" w:rsidR="00874C7D" w:rsidRDefault="004D277E" w:rsidP="00CD7E44">
      <w:r w:rsidRPr="004D277E">
        <w:t xml:space="preserve">P4 is a language for expressing how packets are processed by the </w:t>
      </w:r>
      <w:r w:rsidR="00543982">
        <w:t>data plane</w:t>
      </w:r>
      <w:r w:rsidR="00874C7D" w:rsidRPr="004D277E">
        <w:t xml:space="preserve"> </w:t>
      </w:r>
      <w:r w:rsidRPr="004D277E">
        <w:t xml:space="preserve">of a </w:t>
      </w:r>
      <w:r w:rsidR="00E0462D">
        <w:t xml:space="preserve">programmable </w:t>
      </w:r>
      <w:r w:rsidRPr="004D277E">
        <w:t xml:space="preserve">network forwarding element such as a </w:t>
      </w:r>
      <w:r>
        <w:t xml:space="preserve">programmable hardware or software </w:t>
      </w:r>
      <w:r w:rsidRPr="004D277E">
        <w:t xml:space="preserve">switch, </w:t>
      </w:r>
      <w:r w:rsidR="008731EC">
        <w:t xml:space="preserve">network </w:t>
      </w:r>
      <w:r w:rsidR="00F52385">
        <w:t>interface card</w:t>
      </w:r>
      <w:r w:rsidRPr="004D277E">
        <w:t xml:space="preserve">, router or network function appliance. </w:t>
      </w:r>
      <w:r w:rsidR="00874C7D">
        <w:t xml:space="preserve"> </w:t>
      </w:r>
      <w:r w:rsidR="00BD4F93">
        <w:t xml:space="preserve">While initially P4 was designed for programming network switches, its scope has been broadened to cover a large variety of </w:t>
      </w:r>
      <w:r w:rsidR="00E522D3">
        <w:t xml:space="preserve">packet </w:t>
      </w:r>
      <w:del w:id="2123" w:author="Mihai Budiu" w:date="2016-04-06T15:38:00Z">
        <w:r w:rsidR="00BD4F93" w:rsidDel="00A972B0">
          <w:delText xml:space="preserve">forwarding </w:delText>
        </w:r>
      </w:del>
      <w:ins w:id="2124" w:author="Mihai Budiu" w:date="2016-04-06T15:38:00Z">
        <w:r w:rsidR="00A972B0">
          <w:t xml:space="preserve">processing </w:t>
        </w:r>
      </w:ins>
      <w:ins w:id="2125" w:author="Vladimir Gurevich" w:date="2016-04-07T17:03:00Z">
        <w:r w:rsidR="001D343A">
          <w:t>systems</w:t>
        </w:r>
      </w:ins>
      <w:r w:rsidR="00BD4F93">
        <w:t xml:space="preserve">. </w:t>
      </w:r>
      <w:r w:rsidR="00874C7D">
        <w:t>In the res</w:t>
      </w:r>
      <w:r w:rsidR="001C5FD5">
        <w:t>t</w:t>
      </w:r>
      <w:r w:rsidR="00874C7D">
        <w:t xml:space="preserve"> o</w:t>
      </w:r>
      <w:r w:rsidR="001C5FD5">
        <w:t>f</w:t>
      </w:r>
      <w:r w:rsidR="00874C7D">
        <w:t xml:space="preserve"> this doc</w:t>
      </w:r>
      <w:r w:rsidR="004E7D5B">
        <w:t xml:space="preserve">ument we </w:t>
      </w:r>
      <w:r w:rsidR="008731EC">
        <w:t xml:space="preserve">use the generic term </w:t>
      </w:r>
      <w:r w:rsidR="00725A91">
        <w:rPr>
          <w:b/>
          <w:i/>
        </w:rPr>
        <w:t>target</w:t>
      </w:r>
      <w:r w:rsidR="00BD4F93">
        <w:t xml:space="preserve"> </w:t>
      </w:r>
      <w:r w:rsidR="00874C7D">
        <w:t xml:space="preserve">for all such network </w:t>
      </w:r>
      <w:del w:id="2126" w:author="Mihai Budiu" w:date="2016-04-06T15:38:00Z">
        <w:r w:rsidR="00874C7D" w:rsidDel="00A972B0">
          <w:delText xml:space="preserve">forwarding </w:delText>
        </w:r>
      </w:del>
      <w:ins w:id="2127" w:author="Mihai Budiu" w:date="2016-04-06T15:38:00Z">
        <w:r w:rsidR="00A972B0">
          <w:t xml:space="preserve">processing </w:t>
        </w:r>
      </w:ins>
      <w:ins w:id="2128" w:author="Vladimir Gurevich" w:date="2016-04-07T17:03:00Z">
        <w:r w:rsidR="0032508A">
          <w:t>system</w:t>
        </w:r>
      </w:ins>
      <w:ins w:id="2129" w:author="Mihai Budiu" w:date="2016-04-08T12:52:00Z">
        <w:r w:rsidR="00AC1C0D">
          <w:t xml:space="preserve"> </w:t>
        </w:r>
      </w:ins>
      <w:ins w:id="2130" w:author="Mihai Budiu" w:date="2016-04-06T15:38:00Z">
        <w:r w:rsidR="00A972B0">
          <w:t>device</w:t>
        </w:r>
      </w:ins>
      <w:del w:id="2131" w:author="Mihai Budiu" w:date="2016-04-06T15:38:00Z">
        <w:r w:rsidR="00874C7D" w:rsidDel="00A972B0">
          <w:delText>element</w:delText>
        </w:r>
      </w:del>
      <w:r w:rsidR="00874C7D">
        <w:t>s.</w:t>
      </w:r>
      <w:r w:rsidR="001C5FD5">
        <w:t xml:space="preserve"> </w:t>
      </w:r>
    </w:p>
    <w:p w14:paraId="7829F465" w14:textId="7C9A8C48" w:rsidR="002F1293" w:rsidRDefault="002F1293" w:rsidP="002F1293">
      <w:r>
        <w:t xml:space="preserve">Many </w:t>
      </w:r>
      <w:r w:rsidR="00725A91">
        <w:t>target</w:t>
      </w:r>
      <w:r>
        <w:t xml:space="preserve"> devices contain both a control plane and a data plane. P4 is designed to specify only the </w:t>
      </w:r>
      <w:r w:rsidR="00725A91">
        <w:t>target</w:t>
      </w:r>
      <w:r>
        <w:t xml:space="preserve"> data plane</w:t>
      </w:r>
      <w:r w:rsidR="00A60E79">
        <w:t xml:space="preserve"> functionality</w:t>
      </w:r>
      <w:r>
        <w:t>. P4 programs may</w:t>
      </w:r>
      <w:r w:rsidR="008D2EA5">
        <w:t xml:space="preserve"> also partially</w:t>
      </w:r>
      <w:r>
        <w:t xml:space="preserve"> define the interface by which the control plane and the data-plane communicate, but P4 </w:t>
      </w:r>
      <w:r w:rsidRPr="00BD6FE9">
        <w:rPr>
          <w:b/>
        </w:rPr>
        <w:t>cannot</w:t>
      </w:r>
      <w:r>
        <w:t xml:space="preserve"> be used to </w:t>
      </w:r>
      <w:r w:rsidR="00725A91">
        <w:t xml:space="preserve">describe </w:t>
      </w:r>
      <w:r>
        <w:t xml:space="preserve">the </w:t>
      </w:r>
      <w:r w:rsidR="00725A91">
        <w:t>target’s</w:t>
      </w:r>
      <w:r>
        <w:t xml:space="preserve"> control-plane functionality.</w:t>
      </w:r>
    </w:p>
    <w:p w14:paraId="2BB920BE" w14:textId="5AE9949F" w:rsidR="002F1293" w:rsidRPr="00BD6FE9" w:rsidRDefault="002F1293" w:rsidP="00CD7E44">
      <w:pPr>
        <w:rPr>
          <w:i/>
        </w:rPr>
      </w:pPr>
      <w:r w:rsidRPr="00280B0E">
        <w:rPr>
          <w:i/>
        </w:rPr>
        <w:t xml:space="preserve">In the rest of this document, when we talk about P4 as “programming a </w:t>
      </w:r>
      <w:r w:rsidR="00725A91">
        <w:rPr>
          <w:i/>
        </w:rPr>
        <w:t>target</w:t>
      </w:r>
      <w:r w:rsidRPr="00280B0E">
        <w:rPr>
          <w:i/>
        </w:rPr>
        <w:t xml:space="preserve">”, we mean “programming the </w:t>
      </w:r>
      <w:r w:rsidR="00725A91">
        <w:rPr>
          <w:i/>
        </w:rPr>
        <w:t>target</w:t>
      </w:r>
      <w:r w:rsidRPr="00280B0E">
        <w:rPr>
          <w:i/>
        </w:rPr>
        <w:t xml:space="preserve"> </w:t>
      </w:r>
      <w:r>
        <w:rPr>
          <w:i/>
        </w:rPr>
        <w:t>data plane</w:t>
      </w:r>
      <w:r w:rsidRPr="00280B0E">
        <w:rPr>
          <w:i/>
        </w:rPr>
        <w:t>”.</w:t>
      </w:r>
    </w:p>
    <w:p w14:paraId="635A39A6" w14:textId="01497900" w:rsidR="00874C7D" w:rsidRDefault="002F1293" w:rsidP="00CD7E44">
      <w:r>
        <w:t xml:space="preserve">As a concrete example in the context or programming network switches, </w:t>
      </w:r>
      <w:r w:rsidR="00874C7D">
        <w:fldChar w:fldCharType="begin"/>
      </w:r>
      <w:r w:rsidR="00874C7D">
        <w:instrText xml:space="preserve"> REF _Ref287095142 \h </w:instrText>
      </w:r>
      <w:r w:rsidR="00874C7D">
        <w:fldChar w:fldCharType="separate"/>
      </w:r>
      <w:r w:rsidR="00C55925">
        <w:t xml:space="preserve">Figure </w:t>
      </w:r>
      <w:r w:rsidR="00C55925">
        <w:rPr>
          <w:noProof/>
        </w:rPr>
        <w:t>1</w:t>
      </w:r>
      <w:r w:rsidR="00874C7D">
        <w:fldChar w:fldCharType="end"/>
      </w:r>
      <w:r w:rsidR="00874C7D">
        <w:t xml:space="preserve"> illustrates the difference between a traditional </w:t>
      </w:r>
      <w:r w:rsidR="005210F2">
        <w:t>fixed-function</w:t>
      </w:r>
      <w:r w:rsidR="00874C7D">
        <w:t xml:space="preserve"> switch and a P4-programmable switch. In a traditional switch the </w:t>
      </w:r>
      <w:r w:rsidR="004E7D5B">
        <w:t>manufacturer defines the data-plane functionality</w:t>
      </w:r>
      <w:r w:rsidR="00874C7D">
        <w:t xml:space="preserve">. The control-plane </w:t>
      </w:r>
      <w:r w:rsidR="00483123">
        <w:t>controls</w:t>
      </w:r>
      <w:r w:rsidR="00874C7D">
        <w:t xml:space="preserve"> the </w:t>
      </w:r>
      <w:r w:rsidR="00543982">
        <w:t>data plane</w:t>
      </w:r>
      <w:r w:rsidR="00874C7D">
        <w:t xml:space="preserve"> by managing entries in tables (e.g. routing tables)</w:t>
      </w:r>
      <w:r w:rsidR="00B573EE">
        <w:t xml:space="preserve">, </w:t>
      </w:r>
      <w:r w:rsidR="00132110">
        <w:t>configuring specialized objects (e.g. meters</w:t>
      </w:r>
      <w:r w:rsidR="00874C7D">
        <w:t>) and by processing control-packets (e.g. routing protocol packets)</w:t>
      </w:r>
      <w:r w:rsidR="00C73CE9">
        <w:t xml:space="preserve"> or asynchronous events, such as link state changes or learning notifications</w:t>
      </w:r>
      <w:r w:rsidR="00874C7D">
        <w:t>.</w:t>
      </w:r>
    </w:p>
    <w:p w14:paraId="032CE0B4" w14:textId="0FCE431C" w:rsidR="00874C7D" w:rsidRDefault="008F3221" w:rsidP="00280B0E">
      <w:pPr>
        <w:keepNext/>
        <w:jc w:val="center"/>
      </w:pPr>
      <w:commentRangeStart w:id="2132"/>
      <w:commentRangeStart w:id="2133"/>
      <w:r>
        <w:rPr>
          <w:noProof/>
        </w:rPr>
        <w:lastRenderedPageBreak/>
        <w:drawing>
          <wp:inline distT="0" distB="0" distL="0" distR="0" wp14:anchorId="60EF2145" wp14:editId="141BF68D">
            <wp:extent cx="4347845" cy="2665730"/>
            <wp:effectExtent l="0" t="0" r="0" b="127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347845" cy="2665730"/>
                    </a:xfrm>
                    <a:prstGeom prst="rect">
                      <a:avLst/>
                    </a:prstGeom>
                    <a:noFill/>
                    <a:ln>
                      <a:noFill/>
                    </a:ln>
                  </pic:spPr>
                </pic:pic>
              </a:graphicData>
            </a:graphic>
          </wp:inline>
        </w:drawing>
      </w:r>
      <w:commentRangeEnd w:id="2132"/>
      <w:r w:rsidR="00B13B7E">
        <w:rPr>
          <w:rStyle w:val="CommentReference"/>
        </w:rPr>
        <w:commentReference w:id="2132"/>
      </w:r>
      <w:commentRangeEnd w:id="2133"/>
      <w:r w:rsidR="00E522D3">
        <w:rPr>
          <w:rStyle w:val="CommentReference"/>
        </w:rPr>
        <w:commentReference w:id="2133"/>
      </w:r>
    </w:p>
    <w:p w14:paraId="18AF26C0" w14:textId="572D3BFF" w:rsidR="00874C7D" w:rsidRPr="004D277E" w:rsidRDefault="00874C7D" w:rsidP="0016160B">
      <w:pPr>
        <w:pStyle w:val="Caption"/>
        <w:rPr>
          <w:rFonts w:ascii="Times" w:hAnsi="Times"/>
          <w:szCs w:val="20"/>
        </w:rPr>
      </w:pPr>
      <w:bookmarkStart w:id="2134" w:name="_Ref287095142"/>
      <w:r>
        <w:t xml:space="preserve">Figure </w:t>
      </w:r>
      <w:fldSimple w:instr=" SEQ Figure \* ARABIC ">
        <w:r w:rsidR="002C0206">
          <w:rPr>
            <w:noProof/>
          </w:rPr>
          <w:t>1</w:t>
        </w:r>
      </w:fldSimple>
      <w:bookmarkEnd w:id="2134"/>
      <w:r>
        <w:t>: Traditional switches vs. programmable switches.</w:t>
      </w:r>
    </w:p>
    <w:p w14:paraId="2A48A9AA" w14:textId="4F0CE651" w:rsidR="00874C7D" w:rsidRDefault="00874C7D" w:rsidP="004D277E">
      <w:r>
        <w:t xml:space="preserve">A P4-programmable switch </w:t>
      </w:r>
      <w:ins w:id="2135" w:author="Mihai Budiu" w:date="2016-04-11T10:28:00Z">
        <w:r w:rsidR="00C14FCB">
          <w:t xml:space="preserve">differs from a traditional switch </w:t>
        </w:r>
      </w:ins>
      <w:del w:id="2136" w:author="Mihai Budiu" w:date="2016-04-11T10:28:00Z">
        <w:r w:rsidDel="00C14FCB">
          <w:delText xml:space="preserve">changes this equation </w:delText>
        </w:r>
      </w:del>
      <w:r>
        <w:t>in two ways:</w:t>
      </w:r>
    </w:p>
    <w:p w14:paraId="40A19C46" w14:textId="1266762D" w:rsidR="00874C7D" w:rsidRDefault="00874C7D" w:rsidP="002265E0">
      <w:pPr>
        <w:pStyle w:val="ListParagraph"/>
        <w:numPr>
          <w:ilvl w:val="0"/>
          <w:numId w:val="31"/>
        </w:numPr>
      </w:pPr>
      <w:r>
        <w:t xml:space="preserve">The switch </w:t>
      </w:r>
      <w:r w:rsidR="00543982">
        <w:t>data plane</w:t>
      </w:r>
      <w:r>
        <w:t xml:space="preserve"> is no longer fixed; </w:t>
      </w:r>
      <w:r w:rsidR="004E7D5B">
        <w:t xml:space="preserve">P4 programs describe the </w:t>
      </w:r>
      <w:r w:rsidR="00543982">
        <w:t>data plane</w:t>
      </w:r>
      <w:r w:rsidR="004E7D5B">
        <w:t xml:space="preserve"> functionality</w:t>
      </w:r>
      <w:r>
        <w:t xml:space="preserve">. </w:t>
      </w:r>
      <w:r w:rsidR="00CC41A7">
        <w:t xml:space="preserve">The </w:t>
      </w:r>
      <w:r w:rsidR="00543982">
        <w:t>data plane</w:t>
      </w:r>
      <w:r w:rsidR="00CC41A7">
        <w:t xml:space="preserve"> is configured at switch </w:t>
      </w:r>
      <w:r w:rsidR="0026247C">
        <w:t>initialization</w:t>
      </w:r>
      <w:r w:rsidR="00CC41A7">
        <w:t xml:space="preserve"> time</w:t>
      </w:r>
      <w:r w:rsidR="00483123">
        <w:t xml:space="preserve"> based on the P4 functionality (shown by the long red arrow)</w:t>
      </w:r>
      <w:r w:rsidR="00CC41A7">
        <w:t xml:space="preserve">. The </w:t>
      </w:r>
      <w:r w:rsidR="00543982">
        <w:t>data plane</w:t>
      </w:r>
      <w:r w:rsidR="00CC41A7">
        <w:t xml:space="preserve"> has no </w:t>
      </w:r>
      <w:r w:rsidR="00483123">
        <w:t xml:space="preserve">built-in </w:t>
      </w:r>
      <w:r w:rsidR="00680903">
        <w:t xml:space="preserve">knowledge of existing </w:t>
      </w:r>
      <w:r w:rsidR="00CC41A7">
        <w:t>protocols.</w:t>
      </w:r>
    </w:p>
    <w:p w14:paraId="1676D0FD" w14:textId="513617BB" w:rsidR="00483123" w:rsidRDefault="00483123" w:rsidP="002265E0">
      <w:pPr>
        <w:pStyle w:val="ListParagraph"/>
        <w:numPr>
          <w:ilvl w:val="0"/>
          <w:numId w:val="31"/>
        </w:numPr>
      </w:pPr>
      <w:r>
        <w:t xml:space="preserve">The </w:t>
      </w:r>
      <w:r w:rsidR="008731EC">
        <w:t xml:space="preserve">control </w:t>
      </w:r>
      <w:r>
        <w:t xml:space="preserve">plane continues to interact with the </w:t>
      </w:r>
      <w:r w:rsidR="00543982">
        <w:t>data plane</w:t>
      </w:r>
      <w:r>
        <w:t xml:space="preserve"> using the same channels; however, the set of tables </w:t>
      </w:r>
      <w:r w:rsidR="00132110">
        <w:t>and other objects</w:t>
      </w:r>
      <w:r>
        <w:t xml:space="preserve"> driving the behavior of the </w:t>
      </w:r>
      <w:r w:rsidR="00543982">
        <w:t>data plane</w:t>
      </w:r>
      <w:r>
        <w:t xml:space="preserve"> is no longer fixed, since </w:t>
      </w:r>
      <w:r w:rsidR="00680903">
        <w:t xml:space="preserve">the P4 programmer specifies it long after the switch </w:t>
      </w:r>
      <w:del w:id="2137" w:author="Mihai Budiu" w:date="2016-04-11T10:29:00Z">
        <w:r w:rsidR="00132110" w:rsidDel="00E30E74">
          <w:delText xml:space="preserve">hardware </w:delText>
        </w:r>
      </w:del>
      <w:r w:rsidR="00680903">
        <w:t>has bee</w:t>
      </w:r>
      <w:ins w:id="2138" w:author="Mihai Budiu" w:date="2016-04-11T10:29:00Z">
        <w:r w:rsidR="00E30E74">
          <w:t>n manufactured</w:t>
        </w:r>
      </w:ins>
      <w:del w:id="2139" w:author="Mihai Budiu" w:date="2016-04-11T10:29:00Z">
        <w:r w:rsidR="00680903" w:rsidDel="00E30E74">
          <w:delText>n built</w:delText>
        </w:r>
      </w:del>
      <w:r>
        <w:t xml:space="preserve">. The </w:t>
      </w:r>
      <w:r w:rsidR="00CF75B1">
        <w:t xml:space="preserve">P4 compiler generates </w:t>
      </w:r>
      <w:del w:id="2140" w:author="Mihai Budiu" w:date="2016-04-11T10:29:00Z">
        <w:r w:rsidR="00132110" w:rsidDel="002C23B5">
          <w:delText xml:space="preserve">separate </w:delText>
        </w:r>
      </w:del>
      <w:ins w:id="2141" w:author="Mihai Budiu" w:date="2016-04-11T10:29:00Z">
        <w:r w:rsidR="002C23B5">
          <w:t xml:space="preserve">the </w:t>
        </w:r>
      </w:ins>
      <w:del w:id="2142" w:author="Mihai Budiu" w:date="2016-04-11T10:29:00Z">
        <w:r w:rsidR="00132110" w:rsidDel="002C23B5">
          <w:delText xml:space="preserve">control-plane </w:delText>
        </w:r>
      </w:del>
      <w:r w:rsidR="00680903">
        <w:t xml:space="preserve">API </w:t>
      </w:r>
      <w:ins w:id="2143" w:author="Mihai Budiu" w:date="2016-04-11T10:29:00Z">
        <w:r w:rsidR="002C23B5">
          <w:t>that the control plane uses to communicate with the data plane from the P4 program.</w:t>
        </w:r>
      </w:ins>
      <w:del w:id="2144" w:author="Mihai Budiu" w:date="2016-04-11T10:29:00Z">
        <w:r w:rsidR="00132110" w:rsidDel="002C23B5">
          <w:delText>for each P4 program</w:delText>
        </w:r>
        <w:r w:rsidDel="002C23B5">
          <w:delText>.</w:delText>
        </w:r>
      </w:del>
    </w:p>
    <w:p w14:paraId="7C3DE95C" w14:textId="08116DF6" w:rsidR="000748EB" w:rsidRDefault="000748EB" w:rsidP="004D277E">
      <w:pPr>
        <w:rPr>
          <w:ins w:id="2145" w:author="Mihai Budiu" w:date="2016-04-11T10:31:00Z"/>
        </w:rPr>
      </w:pPr>
      <w:ins w:id="2146" w:author="Mihai Budiu" w:date="2016-04-11T10:31:00Z">
        <w:r>
          <w:t xml:space="preserve">Hence, </w:t>
        </w:r>
      </w:ins>
      <w:r w:rsidR="004D277E" w:rsidRPr="004D277E">
        <w:t xml:space="preserve">P4 itself is protocol independent but allows </w:t>
      </w:r>
      <w:r w:rsidR="00483123">
        <w:t xml:space="preserve">programmers to express a rich set of </w:t>
      </w:r>
      <w:r w:rsidR="00543982">
        <w:t>data plane</w:t>
      </w:r>
      <w:r w:rsidR="004D277E" w:rsidRPr="004D277E">
        <w:t xml:space="preserve"> </w:t>
      </w:r>
      <w:r w:rsidR="00483123">
        <w:t>behaviors and protocols</w:t>
      </w:r>
      <w:r w:rsidR="004D277E" w:rsidRPr="004D277E">
        <w:t xml:space="preserve">. </w:t>
      </w:r>
    </w:p>
    <w:p w14:paraId="076F93C8" w14:textId="6E2E7A29" w:rsidR="004D277E" w:rsidRPr="008A1A3F" w:rsidRDefault="00543982" w:rsidP="004D277E">
      <w:pPr>
        <w:rPr>
          <w:rFonts w:ascii="Times" w:hAnsi="Times"/>
          <w:szCs w:val="20"/>
        </w:rPr>
      </w:pPr>
      <w:r>
        <w:t xml:space="preserve">The core </w:t>
      </w:r>
      <w:del w:id="2147" w:author="Mihai Budiu" w:date="2016-04-11T10:30:00Z">
        <w:r w:rsidR="004D277E" w:rsidDel="000748EB">
          <w:delText>P4</w:delText>
        </w:r>
        <w:r w:rsidDel="000748EB">
          <w:delText xml:space="preserve"> </w:delText>
        </w:r>
      </w:del>
      <w:r>
        <w:t xml:space="preserve">abstractions </w:t>
      </w:r>
      <w:ins w:id="2148" w:author="Mihai Budiu" w:date="2016-04-11T10:30:00Z">
        <w:r w:rsidR="000748EB">
          <w:t xml:space="preserve">provided by the P4 language </w:t>
        </w:r>
      </w:ins>
      <w:r>
        <w:t>are</w:t>
      </w:r>
      <w:r w:rsidR="004D277E">
        <w:t>:</w:t>
      </w:r>
    </w:p>
    <w:p w14:paraId="20B4FC0A" w14:textId="77777777" w:rsidR="002F1293" w:rsidRDefault="002F1293" w:rsidP="002265E0">
      <w:pPr>
        <w:pStyle w:val="ListParagraph"/>
        <w:numPr>
          <w:ilvl w:val="0"/>
          <w:numId w:val="38"/>
        </w:numPr>
        <w:spacing w:before="0" w:line="259" w:lineRule="auto"/>
      </w:pPr>
      <w:r w:rsidRPr="00846A02">
        <w:rPr>
          <w:b/>
        </w:rPr>
        <w:t>Header definitions</w:t>
      </w:r>
      <w:r>
        <w:t xml:space="preserve"> describe the format (the set of fields and their sizes) of each header within a packet.</w:t>
      </w:r>
    </w:p>
    <w:p w14:paraId="5A35DEF4" w14:textId="7C47A771" w:rsidR="002F1293" w:rsidRDefault="002F1293" w:rsidP="002265E0">
      <w:pPr>
        <w:pStyle w:val="ListParagraph"/>
        <w:numPr>
          <w:ilvl w:val="0"/>
          <w:numId w:val="38"/>
        </w:numPr>
        <w:spacing w:before="0" w:line="259" w:lineRule="auto"/>
      </w:pPr>
      <w:r w:rsidRPr="00846A02">
        <w:rPr>
          <w:b/>
        </w:rPr>
        <w:t>Parse</w:t>
      </w:r>
      <w:r w:rsidR="00CB1953">
        <w:rPr>
          <w:b/>
        </w:rPr>
        <w:t xml:space="preserve">rs </w:t>
      </w:r>
      <w:r>
        <w:t>describe the permitted header sequences within received packets and the headers and fields to extract from packets.</w:t>
      </w:r>
    </w:p>
    <w:p w14:paraId="5FB70FE1" w14:textId="564AB1B3" w:rsidR="002F1293" w:rsidRDefault="002F1293" w:rsidP="002265E0">
      <w:pPr>
        <w:pStyle w:val="ListParagraph"/>
        <w:numPr>
          <w:ilvl w:val="0"/>
          <w:numId w:val="38"/>
        </w:numPr>
        <w:spacing w:before="0" w:line="259" w:lineRule="auto"/>
      </w:pPr>
      <w:r w:rsidRPr="00846A02">
        <w:rPr>
          <w:b/>
        </w:rPr>
        <w:t>Tables</w:t>
      </w:r>
      <w:r>
        <w:t xml:space="preserve"> associate </w:t>
      </w:r>
      <w:ins w:id="2149" w:author="Mihai Budiu" w:date="2016-04-11T10:32:00Z">
        <w:r w:rsidR="00B04F69">
          <w:t xml:space="preserve">user-defined </w:t>
        </w:r>
      </w:ins>
      <w:r>
        <w:t xml:space="preserve">keys </w:t>
      </w:r>
      <w:r w:rsidR="00334F24">
        <w:t>with</w:t>
      </w:r>
      <w:r>
        <w:t xml:space="preserve"> actions. P4 tables generalize traditional switch tables; they can be used to implement routing tables, flow lookup tables, access-control lists, or other user-defined table types</w:t>
      </w:r>
      <w:r w:rsidR="00334F24">
        <w:t>, including complex multivariable decisions.</w:t>
      </w:r>
    </w:p>
    <w:p w14:paraId="0CE91165" w14:textId="11A28D45" w:rsidR="002F1293" w:rsidRDefault="002F1293" w:rsidP="002265E0">
      <w:pPr>
        <w:pStyle w:val="ListParagraph"/>
        <w:numPr>
          <w:ilvl w:val="0"/>
          <w:numId w:val="38"/>
        </w:numPr>
        <w:spacing w:before="0" w:line="259" w:lineRule="auto"/>
      </w:pPr>
      <w:r w:rsidRPr="00846A02">
        <w:rPr>
          <w:b/>
        </w:rPr>
        <w:t>Actions</w:t>
      </w:r>
      <w:r>
        <w:t xml:space="preserve"> </w:t>
      </w:r>
      <w:r w:rsidR="00104560">
        <w:t xml:space="preserve">are code fragments that </w:t>
      </w:r>
      <w:r>
        <w:t>describe how packet header fields and metadata are manipulated.</w:t>
      </w:r>
      <w:r w:rsidR="00334F24">
        <w:t xml:space="preserve"> </w:t>
      </w:r>
      <w:r w:rsidR="00104560">
        <w:t>Actions</w:t>
      </w:r>
      <w:r w:rsidR="00334F24">
        <w:t xml:space="preserve"> can also </w:t>
      </w:r>
      <w:r w:rsidR="00104560">
        <w:t xml:space="preserve">include </w:t>
      </w:r>
      <w:r w:rsidR="00334F24">
        <w:t>data</w:t>
      </w:r>
      <w:r w:rsidR="00104560">
        <w:t>, which</w:t>
      </w:r>
      <w:r w:rsidR="00334F24">
        <w:t xml:space="preserve"> </w:t>
      </w:r>
      <w:r w:rsidR="00104560">
        <w:t xml:space="preserve">can be </w:t>
      </w:r>
      <w:r w:rsidR="006E5422">
        <w:t>supplied</w:t>
      </w:r>
      <w:r w:rsidR="00104560">
        <w:t xml:space="preserve"> by the control-plane</w:t>
      </w:r>
      <w:r w:rsidR="00B13B7E">
        <w:t xml:space="preserve"> at run time</w:t>
      </w:r>
      <w:r w:rsidR="00104560">
        <w:t>.</w:t>
      </w:r>
    </w:p>
    <w:p w14:paraId="644CFD52" w14:textId="77777777" w:rsidR="002F1293" w:rsidRDefault="002F1293" w:rsidP="002265E0">
      <w:pPr>
        <w:pStyle w:val="ListParagraph"/>
        <w:numPr>
          <w:ilvl w:val="0"/>
          <w:numId w:val="38"/>
        </w:numPr>
        <w:spacing w:before="0" w:line="259" w:lineRule="auto"/>
      </w:pPr>
      <w:r w:rsidRPr="00846A02">
        <w:rPr>
          <w:b/>
        </w:rPr>
        <w:t>Match-action units</w:t>
      </w:r>
      <w:r>
        <w:t xml:space="preserve"> stitch together tables and actions, and perform the following sequence of operations:</w:t>
      </w:r>
    </w:p>
    <w:p w14:paraId="789F2461" w14:textId="77777777" w:rsidR="002F1293" w:rsidRDefault="002F1293" w:rsidP="002265E0">
      <w:pPr>
        <w:pStyle w:val="ListParagraph"/>
        <w:numPr>
          <w:ilvl w:val="1"/>
          <w:numId w:val="38"/>
        </w:numPr>
        <w:spacing w:before="0" w:line="259" w:lineRule="auto"/>
      </w:pPr>
      <w:r>
        <w:t>Construct lookup keys from packet fields or computed metadata,</w:t>
      </w:r>
    </w:p>
    <w:p w14:paraId="0C43852B" w14:textId="0C0C739F" w:rsidR="002F1293" w:rsidRDefault="00334F24" w:rsidP="002265E0">
      <w:pPr>
        <w:pStyle w:val="ListParagraph"/>
        <w:numPr>
          <w:ilvl w:val="1"/>
          <w:numId w:val="38"/>
        </w:numPr>
        <w:spacing w:before="0" w:line="259" w:lineRule="auto"/>
      </w:pPr>
      <w:r>
        <w:t>Perform table lookup using the constructed key</w:t>
      </w:r>
      <w:r w:rsidR="002F1293">
        <w:t xml:space="preserve">, choosing an action </w:t>
      </w:r>
      <w:r w:rsidR="00104560">
        <w:t xml:space="preserve">(including the associated data) </w:t>
      </w:r>
      <w:r w:rsidR="002F1293">
        <w:t xml:space="preserve">to </w:t>
      </w:r>
      <w:r>
        <w:t>execute</w:t>
      </w:r>
    </w:p>
    <w:p w14:paraId="155873B4" w14:textId="54BC4E89" w:rsidR="002F1293" w:rsidRDefault="002F1293" w:rsidP="002265E0">
      <w:pPr>
        <w:pStyle w:val="ListParagraph"/>
        <w:numPr>
          <w:ilvl w:val="1"/>
          <w:numId w:val="38"/>
        </w:numPr>
        <w:spacing w:before="0" w:line="259" w:lineRule="auto"/>
      </w:pPr>
      <w:r>
        <w:t>Finally, execute the selected action</w:t>
      </w:r>
    </w:p>
    <w:p w14:paraId="7D5B72E4" w14:textId="2D0DAB55" w:rsidR="002F1293" w:rsidRDefault="002F1293" w:rsidP="002265E0">
      <w:pPr>
        <w:pStyle w:val="ListParagraph"/>
        <w:numPr>
          <w:ilvl w:val="0"/>
          <w:numId w:val="38"/>
        </w:numPr>
        <w:spacing w:before="0" w:line="259" w:lineRule="auto"/>
      </w:pPr>
      <w:r w:rsidRPr="00846A02">
        <w:rPr>
          <w:b/>
        </w:rPr>
        <w:lastRenderedPageBreak/>
        <w:t>Control flow</w:t>
      </w:r>
      <w:r w:rsidR="00CB1953" w:rsidRPr="00CB1953">
        <w:t xml:space="preserve"> </w:t>
      </w:r>
      <w:r>
        <w:t>e</w:t>
      </w:r>
      <w:r w:rsidRPr="002D5010">
        <w:t>xpresse</w:t>
      </w:r>
      <w:r w:rsidR="00334F24">
        <w:t>s</w:t>
      </w:r>
      <w:r w:rsidRPr="002D5010">
        <w:t xml:space="preserve"> an</w:t>
      </w:r>
      <w:r>
        <w:t xml:space="preserve"> imperative program describing the data-dependent packet processing within a </w:t>
      </w:r>
      <w:r w:rsidR="00725A91">
        <w:t>target</w:t>
      </w:r>
      <w:r>
        <w:t xml:space="preserve"> pipeline, including the data-dependent sequence of match-action unit invocations.</w:t>
      </w:r>
    </w:p>
    <w:p w14:paraId="6433A1F3" w14:textId="6BE188E4" w:rsidR="00104560" w:rsidRDefault="00104560" w:rsidP="002265E0">
      <w:pPr>
        <w:pStyle w:val="ListParagraph"/>
        <w:numPr>
          <w:ilvl w:val="0"/>
          <w:numId w:val="38"/>
        </w:numPr>
        <w:spacing w:before="0" w:line="259" w:lineRule="auto"/>
      </w:pPr>
      <w:r>
        <w:rPr>
          <w:b/>
        </w:rPr>
        <w:t>Extern objects</w:t>
      </w:r>
      <w:r w:rsidRPr="002D0F38">
        <w:t xml:space="preserve"> </w:t>
      </w:r>
      <w:r>
        <w:t>are library constructs that can be manipulated by P4 program through well-defined APIs, but whose internal behavior is hardwired (e.g., checksum units)</w:t>
      </w:r>
      <w:r w:rsidR="00B13B7E">
        <w:t xml:space="preserve"> </w:t>
      </w:r>
      <w:r w:rsidR="00B13B7E" w:rsidRPr="002F540D">
        <w:t xml:space="preserve">and hence not programmable </w:t>
      </w:r>
      <w:r w:rsidR="00E522D3">
        <w:t>using</w:t>
      </w:r>
      <w:r w:rsidR="00B13B7E" w:rsidRPr="00B13B7E">
        <w:t xml:space="preserve"> P4</w:t>
      </w:r>
      <w:r>
        <w:t>.</w:t>
      </w:r>
    </w:p>
    <w:p w14:paraId="047A6C27" w14:textId="060E8393" w:rsidR="00104560" w:rsidRDefault="003D414E" w:rsidP="002265E0">
      <w:pPr>
        <w:pStyle w:val="ListParagraph"/>
        <w:numPr>
          <w:ilvl w:val="0"/>
          <w:numId w:val="38"/>
        </w:numPr>
        <w:spacing w:before="0" w:line="259" w:lineRule="auto"/>
      </w:pPr>
      <w:r>
        <w:rPr>
          <w:b/>
        </w:rPr>
        <w:t>User-defined m</w:t>
      </w:r>
      <w:r w:rsidR="00104560">
        <w:rPr>
          <w:b/>
        </w:rPr>
        <w:t>etadata</w:t>
      </w:r>
      <w:r>
        <w:rPr>
          <w:b/>
        </w:rPr>
        <w:t>:</w:t>
      </w:r>
      <w:r w:rsidR="00104560">
        <w:t xml:space="preserve"> </w:t>
      </w:r>
      <w:r>
        <w:t>u</w:t>
      </w:r>
      <w:r w:rsidR="00104560">
        <w:t>ser-defined data structures</w:t>
      </w:r>
      <w:r w:rsidR="00690B6E">
        <w:t xml:space="preserve"> associated </w:t>
      </w:r>
      <w:r w:rsidR="006E5422">
        <w:t>with</w:t>
      </w:r>
      <w:r w:rsidR="00690B6E">
        <w:t xml:space="preserve"> each packet</w:t>
      </w:r>
      <w:r w:rsidR="00104560">
        <w:t>.</w:t>
      </w:r>
    </w:p>
    <w:p w14:paraId="142162A7" w14:textId="41A28519" w:rsidR="003D414E" w:rsidRDefault="00E522D3" w:rsidP="002265E0">
      <w:pPr>
        <w:pStyle w:val="ListParagraph"/>
        <w:numPr>
          <w:ilvl w:val="0"/>
          <w:numId w:val="38"/>
        </w:numPr>
        <w:spacing w:before="0" w:line="259" w:lineRule="auto"/>
      </w:pPr>
      <w:r>
        <w:rPr>
          <w:b/>
        </w:rPr>
        <w:t>Intrinsic</w:t>
      </w:r>
      <w:r w:rsidR="003D414E" w:rsidRPr="002F540D">
        <w:rPr>
          <w:b/>
        </w:rPr>
        <w:t xml:space="preserve"> metadata</w:t>
      </w:r>
      <w:r w:rsidR="003D414E">
        <w:t>: metadata provided by the target architecture associated with each packet (e.g., the input port where a packet has been received).</w:t>
      </w:r>
    </w:p>
    <w:p w14:paraId="3A2557BE" w14:textId="0C99A5CE" w:rsidR="00CD7E44" w:rsidRDefault="00836288" w:rsidP="00A229BA">
      <w:r w:rsidRPr="00836288">
        <w:rPr>
          <w:noProof/>
        </w:rPr>
        <w:drawing>
          <wp:inline distT="0" distB="0" distL="0" distR="0" wp14:anchorId="7299803C" wp14:editId="05D9807A">
            <wp:extent cx="548640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86400" cy="2286000"/>
                    </a:xfrm>
                    <a:prstGeom prst="rect">
                      <a:avLst/>
                    </a:prstGeom>
                  </pic:spPr>
                </pic:pic>
              </a:graphicData>
            </a:graphic>
          </wp:inline>
        </w:drawing>
      </w:r>
      <w:r w:rsidRPr="00836288" w:rsidDel="00836288">
        <w:t xml:space="preserve"> </w:t>
      </w:r>
    </w:p>
    <w:p w14:paraId="752A6FE2" w14:textId="6DC7F071" w:rsidR="004D277E" w:rsidRPr="004D277E" w:rsidRDefault="00CD7E44" w:rsidP="0016160B">
      <w:pPr>
        <w:pStyle w:val="Caption"/>
        <w:rPr>
          <w:rFonts w:ascii="Times" w:eastAsia="Times New Roman" w:hAnsi="Times"/>
          <w:szCs w:val="20"/>
        </w:rPr>
      </w:pPr>
      <w:bookmarkStart w:id="2150" w:name="_Ref280264312"/>
      <w:r>
        <w:t xml:space="preserve">Figure </w:t>
      </w:r>
      <w:fldSimple w:instr=" SEQ Figure \* ARABIC ">
        <w:r w:rsidR="002C0206">
          <w:rPr>
            <w:noProof/>
          </w:rPr>
          <w:t>2</w:t>
        </w:r>
      </w:fldSimple>
      <w:bookmarkEnd w:id="2150"/>
      <w:r>
        <w:t xml:space="preserve">: Programming </w:t>
      </w:r>
      <w:r w:rsidR="00725A91">
        <w:t>a target</w:t>
      </w:r>
      <w:r w:rsidR="002F1293">
        <w:t xml:space="preserve"> </w:t>
      </w:r>
      <w:r>
        <w:t>with P4</w:t>
      </w:r>
    </w:p>
    <w:p w14:paraId="25FC95E5" w14:textId="71FF8F44" w:rsidR="004D277E" w:rsidRDefault="002929A9" w:rsidP="004D277E">
      <w:r>
        <w:fldChar w:fldCharType="begin"/>
      </w:r>
      <w:r>
        <w:instrText xml:space="preserve"> REF _Ref280264312 \h </w:instrText>
      </w:r>
      <w:r>
        <w:fldChar w:fldCharType="separate"/>
      </w:r>
      <w:r w:rsidR="00C55925">
        <w:t xml:space="preserve">Figure </w:t>
      </w:r>
      <w:r w:rsidR="00C55925">
        <w:rPr>
          <w:noProof/>
        </w:rPr>
        <w:t>2</w:t>
      </w:r>
      <w:r>
        <w:fldChar w:fldCharType="end"/>
      </w:r>
      <w:r>
        <w:t xml:space="preserve"> </w:t>
      </w:r>
      <w:r w:rsidR="00CD7E44">
        <w:t xml:space="preserve">shows </w:t>
      </w:r>
      <w:r w:rsidR="002F1293">
        <w:t xml:space="preserve">a typical </w:t>
      </w:r>
      <w:r w:rsidR="00CD7E44">
        <w:t xml:space="preserve">tool workflow when programming a </w:t>
      </w:r>
      <w:r w:rsidR="00725A91">
        <w:t>target</w:t>
      </w:r>
      <w:r w:rsidR="002F1293">
        <w:t xml:space="preserve"> </w:t>
      </w:r>
      <w:r w:rsidR="00CD7E44">
        <w:t>using P4.</w:t>
      </w:r>
    </w:p>
    <w:p w14:paraId="6B36ACE3" w14:textId="40CDD5F9" w:rsidR="0032508A" w:rsidRDefault="00725A91" w:rsidP="004D277E">
      <w:pPr>
        <w:rPr>
          <w:ins w:id="2151" w:author="Vladimir Gurevich" w:date="2016-04-07T17:09:00Z"/>
        </w:rPr>
      </w:pPr>
      <w:r>
        <w:t>Target</w:t>
      </w:r>
      <w:r w:rsidR="006A1CB5">
        <w:t xml:space="preserve"> </w:t>
      </w:r>
      <w:r w:rsidR="00EE046C">
        <w:t xml:space="preserve">manufacturers provide the </w:t>
      </w:r>
      <w:r>
        <w:t>target</w:t>
      </w:r>
      <w:r w:rsidR="006A1CB5">
        <w:t xml:space="preserve"> </w:t>
      </w:r>
      <w:r w:rsidR="00EE046C">
        <w:t>hardware</w:t>
      </w:r>
      <w:r w:rsidR="006A1CB5">
        <w:t xml:space="preserve"> or implementation framework</w:t>
      </w:r>
      <w:r w:rsidR="00EE046C">
        <w:t>,</w:t>
      </w:r>
      <w:r w:rsidR="006A1CB5">
        <w:t xml:space="preserve"> a </w:t>
      </w:r>
      <w:r>
        <w:t>target</w:t>
      </w:r>
      <w:r w:rsidR="006A1CB5">
        <w:t xml:space="preserve"> </w:t>
      </w:r>
      <w:ins w:id="2152" w:author="Vladimir Gurevich" w:date="2016-04-08T12:39:00Z">
        <w:r w:rsidR="008513FF">
          <w:t>architectur</w:t>
        </w:r>
      </w:ins>
      <w:ins w:id="2153" w:author="Vladimir Gurevich" w:date="2016-04-07T17:07:00Z">
        <w:r w:rsidR="0032508A">
          <w:t>e definition</w:t>
        </w:r>
      </w:ins>
      <w:r w:rsidR="008513FF">
        <w:t xml:space="preserve"> </w:t>
      </w:r>
      <w:r w:rsidR="00EE046C">
        <w:t>and a P4 compiler</w:t>
      </w:r>
      <w:r w:rsidR="00D3438B">
        <w:t xml:space="preserve"> </w:t>
      </w:r>
      <w:r>
        <w:t xml:space="preserve">for that </w:t>
      </w:r>
      <w:r w:rsidR="00D3438B">
        <w:t>target</w:t>
      </w:r>
      <w:r>
        <w:t xml:space="preserve">. </w:t>
      </w:r>
      <w:r w:rsidR="00697786">
        <w:t>P</w:t>
      </w:r>
      <w:r>
        <w:t>4</w:t>
      </w:r>
      <w:r w:rsidR="00D3438B">
        <w:t xml:space="preserve"> </w:t>
      </w:r>
      <w:r w:rsidR="00851A0C">
        <w:t xml:space="preserve">programmers </w:t>
      </w:r>
      <w:r w:rsidR="00D3438B">
        <w:t xml:space="preserve">write programs in P4 </w:t>
      </w:r>
      <w:r>
        <w:t>for</w:t>
      </w:r>
      <w:r w:rsidR="00985495">
        <w:t xml:space="preserve"> </w:t>
      </w:r>
      <w:r w:rsidR="008E4480">
        <w:t xml:space="preserve">a specific </w:t>
      </w:r>
      <w:r>
        <w:t xml:space="preserve">target </w:t>
      </w:r>
      <w:r w:rsidR="008513FF">
        <w:t>architecture</w:t>
      </w:r>
      <w:r w:rsidR="00D3438B">
        <w:t xml:space="preserve">. </w:t>
      </w:r>
      <w:commentRangeStart w:id="2154"/>
      <w:commentRangeStart w:id="2155"/>
      <w:r w:rsidR="00D3438B">
        <w:t xml:space="preserve">The </w:t>
      </w:r>
      <w:r>
        <w:rPr>
          <w:b/>
          <w:i/>
        </w:rPr>
        <w:t>target</w:t>
      </w:r>
      <w:r w:rsidR="00985495" w:rsidRPr="00280B0E">
        <w:rPr>
          <w:b/>
          <w:i/>
        </w:rPr>
        <w:t xml:space="preserve"> </w:t>
      </w:r>
      <w:r w:rsidR="008513FF">
        <w:rPr>
          <w:b/>
          <w:i/>
        </w:rPr>
        <w:t>architectur</w:t>
      </w:r>
      <w:ins w:id="2156" w:author="Vladimir Gurevich" w:date="2016-04-07T17:09:00Z">
        <w:r w:rsidR="0032508A">
          <w:rPr>
            <w:b/>
            <w:i/>
          </w:rPr>
          <w:t>e</w:t>
        </w:r>
      </w:ins>
      <w:r w:rsidR="008513FF">
        <w:rPr>
          <w:b/>
          <w:i/>
        </w:rPr>
        <w:t xml:space="preserve"> </w:t>
      </w:r>
      <w:r w:rsidR="00D3438B">
        <w:t xml:space="preserve">defines </w:t>
      </w:r>
      <w:r w:rsidR="00104560">
        <w:t>a set of P4-programmable components on the target as well as their external data plane interfaces</w:t>
      </w:r>
      <w:r w:rsidR="00D3438B">
        <w:t xml:space="preserve">. </w:t>
      </w:r>
    </w:p>
    <w:p w14:paraId="5642BBAD" w14:textId="148216CC" w:rsidR="005512EE" w:rsidRDefault="005512EE" w:rsidP="004D277E">
      <w:r>
        <w:t xml:space="preserve">Compiling a set of </w:t>
      </w:r>
      <w:r w:rsidR="00D3438B">
        <w:t xml:space="preserve">P4 </w:t>
      </w:r>
      <w:r>
        <w:t>programs produces two artifacts:</w:t>
      </w:r>
      <w:commentRangeEnd w:id="2154"/>
      <w:r w:rsidR="00B13B7E">
        <w:rPr>
          <w:rStyle w:val="CommentReference"/>
        </w:rPr>
        <w:commentReference w:id="2154"/>
      </w:r>
      <w:commentRangeEnd w:id="2155"/>
      <w:r w:rsidR="000D019D">
        <w:rPr>
          <w:rStyle w:val="CommentReference"/>
        </w:rPr>
        <w:commentReference w:id="2155"/>
      </w:r>
    </w:p>
    <w:p w14:paraId="7E80D339" w14:textId="339677AA" w:rsidR="005512EE" w:rsidRDefault="00B13B7E" w:rsidP="002265E0">
      <w:pPr>
        <w:pStyle w:val="ListParagraph"/>
        <w:numPr>
          <w:ilvl w:val="0"/>
          <w:numId w:val="2"/>
        </w:numPr>
      </w:pPr>
      <w:r>
        <w:t xml:space="preserve">specific configuration of the target data plane </w:t>
      </w:r>
      <w:ins w:id="2157" w:author="Vladimir Gurevich" w:date="2016-04-07T17:09:00Z">
        <w:r w:rsidR="0032508A">
          <w:t xml:space="preserve">that implements </w:t>
        </w:r>
      </w:ins>
      <w:r>
        <w:t>the forwarding logic described in the input P4 program</w:t>
      </w:r>
      <w:r w:rsidR="00D3438B">
        <w:t xml:space="preserve"> and </w:t>
      </w:r>
    </w:p>
    <w:p w14:paraId="610D5E28" w14:textId="5DB1429C" w:rsidR="00EE046C" w:rsidRDefault="00D3438B" w:rsidP="002265E0">
      <w:pPr>
        <w:pStyle w:val="ListParagraph"/>
        <w:numPr>
          <w:ilvl w:val="0"/>
          <w:numId w:val="2"/>
        </w:numPr>
      </w:pPr>
      <w:r>
        <w:t xml:space="preserve">an </w:t>
      </w:r>
      <w:r w:rsidR="005512EE">
        <w:t xml:space="preserve">API for managing the </w:t>
      </w:r>
      <w:r w:rsidR="00851A0C">
        <w:t xml:space="preserve">behavior of </w:t>
      </w:r>
      <w:r w:rsidR="00132110">
        <w:t>the data plane</w:t>
      </w:r>
      <w:r w:rsidR="005512EE">
        <w:t xml:space="preserve"> </w:t>
      </w:r>
      <w:r w:rsidR="00132110">
        <w:t>objects</w:t>
      </w:r>
      <w:r w:rsidR="005512EE">
        <w:t xml:space="preserve"> from the control plane</w:t>
      </w:r>
    </w:p>
    <w:p w14:paraId="2C5D068E" w14:textId="2F64A257" w:rsidR="00B15CFB" w:rsidRDefault="00B15CFB" w:rsidP="00E411B2">
      <w:r>
        <w:t xml:space="preserve">P4 is a </w:t>
      </w:r>
      <w:r w:rsidR="00286CD9">
        <w:t xml:space="preserve">domain-specific </w:t>
      </w:r>
      <w:r>
        <w:t xml:space="preserve">language. It has been designed to be </w:t>
      </w:r>
      <w:del w:id="2158" w:author="Mihai Budiu" w:date="2016-04-11T10:33:00Z">
        <w:r w:rsidDel="00B04F69">
          <w:delText xml:space="preserve">portable </w:delText>
        </w:r>
      </w:del>
      <w:ins w:id="2159" w:author="Mihai Budiu" w:date="2016-04-11T10:33:00Z">
        <w:r w:rsidR="00B04F69">
          <w:t xml:space="preserve">implementable on </w:t>
        </w:r>
      </w:ins>
      <w:del w:id="2160" w:author="Mihai Budiu" w:date="2016-04-11T10:33:00Z">
        <w:r w:rsidDel="00B04F69">
          <w:delText xml:space="preserve">to </w:delText>
        </w:r>
      </w:del>
      <w:r>
        <w:t xml:space="preserve">a large variety of target platforms such as programmable network cards, FPGA switches, software switches and programmable ASICs. As such the language is restricted to constructs that should be efficiently implementable on all these platforms. </w:t>
      </w:r>
      <w:del w:id="2161" w:author="Mihai Budiu" w:date="2016-04-11T10:33:00Z">
        <w:r w:rsidDel="00B04F69">
          <w:delText>The P4 language may evolve to incorporate additional features</w:delText>
        </w:r>
        <w:r w:rsidR="00985495" w:rsidDel="00B04F69">
          <w:delText>.</w:delText>
        </w:r>
      </w:del>
    </w:p>
    <w:p w14:paraId="31CB7BE4" w14:textId="1AE5A078" w:rsidR="00286CD9" w:rsidRDefault="00286CD9" w:rsidP="00E411B2">
      <w:r>
        <w:t xml:space="preserve">P4 is not a Turing-complete language. In fact, (assuming a </w:t>
      </w:r>
      <w:ins w:id="2162" w:author="Vladimir Gurevich" w:date="2016-04-07T17:27:00Z">
        <w:r w:rsidR="00704077">
          <w:t xml:space="preserve">fixed </w:t>
        </w:r>
      </w:ins>
      <w:r>
        <w:t>cost for a table lookup operation), all P4 program</w:t>
      </w:r>
      <w:r w:rsidR="007254AF">
        <w:t xml:space="preserve"> block</w:t>
      </w:r>
      <w:ins w:id="2163" w:author="Vladimir Gurevich" w:date="2016-04-07T17:26:00Z">
        <w:r w:rsidR="008927BB">
          <w:t>s</w:t>
        </w:r>
      </w:ins>
      <w:r w:rsidR="00DC3DA3">
        <w:t xml:space="preserve"> (</w:t>
      </w:r>
      <w:r w:rsidR="00207705">
        <w:t xml:space="preserve">i.e., </w:t>
      </w:r>
      <w:r w:rsidR="00DC3DA3" w:rsidRPr="002D0F38">
        <w:rPr>
          <w:rFonts w:ascii="Consolas" w:hAnsi="Consolas"/>
          <w:b/>
        </w:rPr>
        <w:t>parser</w:t>
      </w:r>
      <w:r w:rsidR="00207705">
        <w:t xml:space="preserve"> or</w:t>
      </w:r>
      <w:r w:rsidR="00DC3DA3">
        <w:t xml:space="preserve"> </w:t>
      </w:r>
      <w:r w:rsidR="00DC3DA3" w:rsidRPr="002D0F38">
        <w:rPr>
          <w:rFonts w:ascii="Consolas" w:hAnsi="Consolas"/>
          <w:b/>
        </w:rPr>
        <w:t>control</w:t>
      </w:r>
      <w:r w:rsidR="00DC3DA3">
        <w:t>)</w:t>
      </w:r>
      <w:r>
        <w:t xml:space="preserve"> should provably execute a constant </w:t>
      </w:r>
      <w:proofErr w:type="gramStart"/>
      <w:r>
        <w:t>O(</w:t>
      </w:r>
      <w:proofErr w:type="gramEnd"/>
      <w:r>
        <w:t xml:space="preserve">1) number of operations for each byte of an input packet </w:t>
      </w:r>
      <w:r w:rsidR="001C1FAE">
        <w:t xml:space="preserve">received </w:t>
      </w:r>
      <w:r>
        <w:t>(i.e. each header byte analyzed). In other words, the computational complexity of a P4 program depends linearly only on the header sizes, and never depends on the size of the state accumulated while processing data (e.g., the number of flows, or the total number of packets processed).</w:t>
      </w:r>
      <w:r w:rsidR="00D62C3A">
        <w:t xml:space="preserve"> These guarantees are necessary (but not sufficient) for enabling fast packet processing</w:t>
      </w:r>
      <w:r w:rsidR="00CE5976">
        <w:t xml:space="preserve"> across a variety of targets</w:t>
      </w:r>
      <w:r w:rsidR="00D62C3A">
        <w:t>.</w:t>
      </w:r>
    </w:p>
    <w:p w14:paraId="4E65E9BD" w14:textId="7DF69A11" w:rsidR="00B15CFB" w:rsidRDefault="00B15CFB" w:rsidP="00E411B2">
      <w:r>
        <w:lastRenderedPageBreak/>
        <w:t xml:space="preserve">In this document </w:t>
      </w:r>
      <w:r w:rsidR="008E4480">
        <w:t xml:space="preserve">the </w:t>
      </w:r>
      <w:r w:rsidR="006B6056">
        <w:t xml:space="preserve">behavior </w:t>
      </w:r>
      <w:r w:rsidR="008E4480">
        <w:t xml:space="preserve">of P4 programs </w:t>
      </w:r>
      <w:r>
        <w:t xml:space="preserve">is defined </w:t>
      </w:r>
      <w:ins w:id="2164" w:author="Vladimir Gurevich" w:date="2016-04-07T17:28:00Z">
        <w:r w:rsidR="00704077">
          <w:t>for an</w:t>
        </w:r>
      </w:ins>
      <w:r w:rsidR="006B6056">
        <w:t xml:space="preserve"> </w:t>
      </w:r>
      <w:r>
        <w:t xml:space="preserve">abstract machine with infinite resources. However, each target </w:t>
      </w:r>
      <w:ins w:id="2165" w:author="Vladimir Gurevich" w:date="2016-04-07T17:29:00Z">
        <w:r w:rsidR="00704077">
          <w:t>will have</w:t>
        </w:r>
      </w:ins>
      <w:r>
        <w:t xml:space="preserve"> limited set of resources and capabilities. Rather than being the least-common denominator supported by all platforms, P4 contains powerful constructs that </w:t>
      </w:r>
      <w:r w:rsidR="00CE5976">
        <w:t>may not be available</w:t>
      </w:r>
      <w:r>
        <w:t xml:space="preserve"> on some targets.</w:t>
      </w:r>
      <w:r w:rsidR="009C7A4D">
        <w:t xml:space="preserve"> </w:t>
      </w:r>
      <w:r w:rsidRPr="00280B0E">
        <w:rPr>
          <w:i/>
        </w:rPr>
        <w:t>We expect that not all P4 programs can be compiled for all the targets.</w:t>
      </w:r>
      <w:r>
        <w:t xml:space="preserve"> Particular targets may not </w:t>
      </w:r>
      <w:r w:rsidR="00901AB8">
        <w:t xml:space="preserve">fully </w:t>
      </w:r>
      <w:r w:rsidR="00A1549C">
        <w:t>support</w:t>
      </w:r>
      <w:r w:rsidR="00901AB8">
        <w:t xml:space="preserve"> </w:t>
      </w:r>
      <w:r>
        <w:t>some P4 language constructs (for example, some targets may not support the features necessary for IPv4 options processing or arbitrary-length stacked protocol headers). Ideally the restrictions on the P4 language imposed by a specific target should be clearly documented</w:t>
      </w:r>
      <w:r w:rsidR="009C7A4D">
        <w:t xml:space="preserve"> by the target manufacturers</w:t>
      </w:r>
      <w:r>
        <w:t xml:space="preserve">; at the very least, restrictions have to be conveyed to </w:t>
      </w:r>
      <w:r w:rsidR="00901AB8">
        <w:t xml:space="preserve">P4 programmers </w:t>
      </w:r>
      <w:r>
        <w:t>using clear compiler error messages</w:t>
      </w:r>
      <w:r w:rsidR="0077020C">
        <w:t xml:space="preserve"> when attempting to compile programs that use unsupported features</w:t>
      </w:r>
      <w:r>
        <w:t>.</w:t>
      </w:r>
      <w:r w:rsidR="00901AB8">
        <w:t xml:space="preserve"> </w:t>
      </w:r>
      <w:r w:rsidR="00985495">
        <w:t>O</w:t>
      </w:r>
      <w:r w:rsidR="00901AB8">
        <w:t xml:space="preserve">n </w:t>
      </w:r>
      <w:r w:rsidR="00985495">
        <w:t>many</w:t>
      </w:r>
      <w:r w:rsidR="00901AB8">
        <w:t xml:space="preserve"> targets P4 programs should have an escape route for processing complex packets: </w:t>
      </w:r>
      <w:r>
        <w:t xml:space="preserve"> </w:t>
      </w:r>
      <w:r w:rsidR="00901AB8">
        <w:t xml:space="preserve">they can delegate </w:t>
      </w:r>
      <w:r>
        <w:t xml:space="preserve">the processing of </w:t>
      </w:r>
      <w:r w:rsidR="00901AB8">
        <w:t>such</w:t>
      </w:r>
      <w:r>
        <w:t xml:space="preserve"> packets to the </w:t>
      </w:r>
      <w:r w:rsidR="00725A91">
        <w:t>target</w:t>
      </w:r>
      <w:r w:rsidR="001B611A">
        <w:t xml:space="preserve"> </w:t>
      </w:r>
      <w:r>
        <w:t>control</w:t>
      </w:r>
      <w:r w:rsidR="00724850">
        <w:t xml:space="preserve"> </w:t>
      </w:r>
      <w:r>
        <w:t>plane</w:t>
      </w:r>
      <w:r w:rsidR="00901AB8">
        <w:t xml:space="preserve"> (</w:t>
      </w:r>
      <w:r w:rsidR="00F40C6A">
        <w:t>often referred to as</w:t>
      </w:r>
      <w:r w:rsidR="00724850">
        <w:t xml:space="preserve"> </w:t>
      </w:r>
      <w:r w:rsidR="00901AB8">
        <w:t xml:space="preserve">the </w:t>
      </w:r>
      <w:r w:rsidR="0077020C">
        <w:t>“</w:t>
      </w:r>
      <w:r w:rsidR="00901AB8">
        <w:t>slow path</w:t>
      </w:r>
      <w:r w:rsidR="0077020C">
        <w:t>”</w:t>
      </w:r>
      <w:r w:rsidR="00901AB8">
        <w:t>)</w:t>
      </w:r>
      <w:r>
        <w:t>.</w:t>
      </w:r>
    </w:p>
    <w:p w14:paraId="364B5820" w14:textId="76607334" w:rsidR="00B15CFB" w:rsidRDefault="00901AB8" w:rsidP="00E411B2">
      <w:pPr>
        <w:rPr>
          <w:ins w:id="2166" w:author="Mihai Budiu" w:date="2016-04-08T12:57:00Z"/>
        </w:rPr>
      </w:pPr>
      <w:r w:rsidRPr="00280B0E">
        <w:rPr>
          <w:b/>
          <w:i/>
        </w:rPr>
        <w:t>P4 conformance</w:t>
      </w:r>
      <w:r>
        <w:t xml:space="preserve"> of a target is defined as follows: i</w:t>
      </w:r>
      <w:r w:rsidR="00B15CFB">
        <w:t>f a specific target T supports only a subset of the P4 programming language (let’s call it P4</w:t>
      </w:r>
      <w:r w:rsidR="00B15CFB" w:rsidRPr="00E411B2">
        <w:rPr>
          <w:vertAlign w:val="subscript"/>
        </w:rPr>
        <w:t>T</w:t>
      </w:r>
      <w:r w:rsidR="00B15CFB" w:rsidRPr="00E411B2">
        <w:t>)</w:t>
      </w:r>
      <w:r w:rsidR="00B15CFB">
        <w:t>, the programs written in P4</w:t>
      </w:r>
      <w:r w:rsidR="00B15CFB" w:rsidRPr="00E411B2">
        <w:rPr>
          <w:vertAlign w:val="subscript"/>
        </w:rPr>
        <w:t>T</w:t>
      </w:r>
      <w:r w:rsidR="00B15CFB">
        <w:t xml:space="preserve"> executed on the target should provide the exact same behavior as P4 programs executed on </w:t>
      </w:r>
      <w:r w:rsidR="00CB1953">
        <w:t>the P4</w:t>
      </w:r>
      <w:r w:rsidR="00B15CFB">
        <w:t xml:space="preserve"> abstract </w:t>
      </w:r>
      <w:r w:rsidR="00CB1953">
        <w:t>machine in this document.</w:t>
      </w:r>
    </w:p>
    <w:p w14:paraId="30FC592E" w14:textId="00F3C2FE" w:rsidR="00EF1EB5" w:rsidRDefault="00EF1EB5">
      <w:pPr>
        <w:pStyle w:val="Heading2"/>
        <w:rPr>
          <w:ins w:id="2167" w:author="Mihai Budiu" w:date="2016-04-08T12:59:00Z"/>
        </w:rPr>
        <w:pPrChange w:id="2168" w:author="Mihai Budiu" w:date="2016-04-08T12:58:00Z">
          <w:pPr/>
        </w:pPrChange>
      </w:pPr>
      <w:bookmarkStart w:id="2169" w:name="_Toc447898971"/>
      <w:ins w:id="2170" w:author="Mihai Budiu" w:date="2016-04-08T12:57:00Z">
        <w:r>
          <w:t>Benefits of P4</w:t>
        </w:r>
      </w:ins>
      <w:bookmarkEnd w:id="2169"/>
    </w:p>
    <w:p w14:paraId="71833F4B" w14:textId="6D226161" w:rsidR="00EF1EB5" w:rsidRDefault="00EF1EB5" w:rsidP="00EF1EB5">
      <w:ins w:id="2171" w:author="Mihai Budiu" w:date="2016-04-08T12:59:00Z">
        <w:r>
          <w:t>C</w:t>
        </w:r>
      </w:ins>
      <w:moveToRangeStart w:id="2172" w:author="Mihai Budiu" w:date="2016-04-08T12:59:00Z" w:name="move447883680"/>
      <w:moveTo w:id="2173" w:author="Mihai Budiu" w:date="2016-04-08T12:59:00Z">
        <w:del w:id="2174" w:author="Mihai Budiu" w:date="2016-04-08T12:59:00Z">
          <w:r w:rsidDel="00EF1EB5">
            <w:delText>c</w:delText>
          </w:r>
        </w:del>
        <w:r>
          <w:t xml:space="preserve">ompared to the state-of-the-art method of programming </w:t>
        </w:r>
      </w:moveTo>
      <w:ins w:id="2175" w:author="Mihai Budiu" w:date="2016-04-08T13:00:00Z">
        <w:r w:rsidR="003A4773">
          <w:t xml:space="preserve">network processing systems (e.g., writing </w:t>
        </w:r>
      </w:ins>
      <w:moveTo w:id="2176" w:author="Mihai Budiu" w:date="2016-04-08T12:59:00Z">
        <w:r>
          <w:t>microcode on top of custom hardware</w:t>
        </w:r>
      </w:moveTo>
      <w:ins w:id="2177" w:author="Mihai Budiu" w:date="2016-04-08T13:00:00Z">
        <w:r w:rsidR="003A4773">
          <w:t>)</w:t>
        </w:r>
      </w:ins>
      <w:moveTo w:id="2178" w:author="Mihai Budiu" w:date="2016-04-08T12:59:00Z">
        <w:r>
          <w:t>, P4 provides significant advantages:</w:t>
        </w:r>
      </w:moveTo>
    </w:p>
    <w:p w14:paraId="53200493" w14:textId="77777777" w:rsidR="00EF1EB5" w:rsidRDefault="00EF1EB5" w:rsidP="00EF1EB5">
      <w:pPr>
        <w:pStyle w:val="ListParagraph"/>
        <w:numPr>
          <w:ilvl w:val="0"/>
          <w:numId w:val="1"/>
        </w:numPr>
      </w:pPr>
      <w:moveTo w:id="2179" w:author="Mihai Budiu" w:date="2016-04-08T12:59:00Z">
        <w:r w:rsidRPr="00C90D43">
          <w:rPr>
            <w:b/>
          </w:rPr>
          <w:t>Flexibility</w:t>
        </w:r>
        <w:r>
          <w:t>: P4 makes many packet-forwarding policies expressible as programs; contrast this to the fixed-function forwarding engines in traditional switches</w:t>
        </w:r>
      </w:moveTo>
    </w:p>
    <w:p w14:paraId="0E5C5DA3" w14:textId="0E56DF57" w:rsidR="00EF1EB5" w:rsidRDefault="00EF1EB5" w:rsidP="00EF1EB5">
      <w:pPr>
        <w:pStyle w:val="ListParagraph"/>
        <w:numPr>
          <w:ilvl w:val="0"/>
          <w:numId w:val="1"/>
        </w:numPr>
      </w:pPr>
      <w:moveTo w:id="2180" w:author="Mihai Budiu" w:date="2016-04-08T12:59:00Z">
        <w:r w:rsidRPr="00C90D43">
          <w:rPr>
            <w:b/>
          </w:rPr>
          <w:t xml:space="preserve">Expressiveness: </w:t>
        </w:r>
        <w:r>
          <w:t xml:space="preserve">P4 programs may express sophisticated hardware-independent packet processing algorithms using solely general-purpose </w:t>
        </w:r>
        <w:del w:id="2181" w:author="Mihai Budiu" w:date="2016-04-08T13:00:00Z">
          <w:r w:rsidDel="00E518C4">
            <w:delText>registers</w:delText>
          </w:r>
        </w:del>
      </w:moveTo>
      <w:ins w:id="2182" w:author="Mihai Budiu" w:date="2016-04-08T13:00:00Z">
        <w:r w:rsidR="00E518C4">
          <w:t>operations</w:t>
        </w:r>
      </w:ins>
      <w:moveTo w:id="2183" w:author="Mihai Budiu" w:date="2016-04-08T12:59:00Z">
        <w:r>
          <w:t xml:space="preserve"> and table look-ups. Such programs will be portable between hardware architectures that implement similar target architectures (assuming enough resources are available).</w:t>
        </w:r>
      </w:moveTo>
    </w:p>
    <w:p w14:paraId="0880EEB7" w14:textId="77777777" w:rsidR="00EF1EB5" w:rsidRDefault="00EF1EB5" w:rsidP="00EF1EB5">
      <w:pPr>
        <w:pStyle w:val="ListParagraph"/>
        <w:numPr>
          <w:ilvl w:val="0"/>
          <w:numId w:val="1"/>
        </w:numPr>
      </w:pPr>
      <w:moveTo w:id="2184" w:author="Mihai Budiu" w:date="2016-04-08T12:59:00Z">
        <w:r w:rsidRPr="00AF3EA7">
          <w:rPr>
            <w:b/>
          </w:rPr>
          <w:t xml:space="preserve">Resource </w:t>
        </w:r>
        <w:r>
          <w:rPr>
            <w:b/>
          </w:rPr>
          <w:t>mapping and</w:t>
        </w:r>
        <w:r w:rsidRPr="00AF3EA7">
          <w:rPr>
            <w:b/>
          </w:rPr>
          <w:t xml:space="preserve"> management: </w:t>
        </w:r>
        <w:r>
          <w:t>P4 programs express resource usage in symbolic terms (e.g., IPv4 source address); compilers map such user-defined fields to available hardware resources and manage resource allocation and scheduling.</w:t>
        </w:r>
      </w:moveTo>
    </w:p>
    <w:p w14:paraId="5552944F" w14:textId="77777777" w:rsidR="00EF1EB5" w:rsidRDefault="00EF1EB5" w:rsidP="00EF1EB5">
      <w:pPr>
        <w:pStyle w:val="ListParagraph"/>
        <w:numPr>
          <w:ilvl w:val="0"/>
          <w:numId w:val="1"/>
        </w:numPr>
      </w:pPr>
      <w:moveTo w:id="2185" w:author="Mihai Budiu" w:date="2016-04-08T12:59:00Z">
        <w:r w:rsidRPr="00AF3EA7">
          <w:rPr>
            <w:b/>
          </w:rPr>
          <w:t>Software engineering:</w:t>
        </w:r>
        <w:r>
          <w:t xml:space="preserve"> P4 programs provide important benefits such as type checking, information hiding and software reuse.</w:t>
        </w:r>
      </w:moveTo>
    </w:p>
    <w:p w14:paraId="5C106C85" w14:textId="77777777" w:rsidR="00EF1EB5" w:rsidRDefault="00EF1EB5" w:rsidP="00EF1EB5">
      <w:pPr>
        <w:pStyle w:val="ListParagraph"/>
        <w:numPr>
          <w:ilvl w:val="0"/>
          <w:numId w:val="1"/>
        </w:numPr>
      </w:pPr>
      <w:moveTo w:id="2186" w:author="Mihai Budiu" w:date="2016-04-08T12:59:00Z">
        <w:r>
          <w:rPr>
            <w:b/>
          </w:rPr>
          <w:t xml:space="preserve">Component </w:t>
        </w:r>
        <w:r w:rsidRPr="00AF3EA7">
          <w:rPr>
            <w:b/>
          </w:rPr>
          <w:t xml:space="preserve">libraries: </w:t>
        </w:r>
        <w:r>
          <w:t>Manufacturer-supplied component libraries may be used to wrap hardware-specific functions into portable high-level P4 constructs.</w:t>
        </w:r>
      </w:moveTo>
    </w:p>
    <w:p w14:paraId="7D2011A4" w14:textId="77777777" w:rsidR="00EF1EB5" w:rsidRDefault="00EF1EB5" w:rsidP="00EF1EB5">
      <w:pPr>
        <w:pStyle w:val="ListParagraph"/>
        <w:numPr>
          <w:ilvl w:val="0"/>
          <w:numId w:val="1"/>
        </w:numPr>
      </w:pPr>
      <w:moveTo w:id="2187" w:author="Mihai Budiu" w:date="2016-04-08T12:59:00Z">
        <w:r w:rsidRPr="00AF3EA7">
          <w:rPr>
            <w:b/>
          </w:rPr>
          <w:t>Decoupl</w:t>
        </w:r>
        <w:r>
          <w:rPr>
            <w:b/>
          </w:rPr>
          <w:t>ing</w:t>
        </w:r>
        <w:r w:rsidRPr="00AF3EA7">
          <w:rPr>
            <w:b/>
          </w:rPr>
          <w:t xml:space="preserve"> hardware and software evolution:</w:t>
        </w:r>
        <w:r>
          <w:t xml:space="preserve"> target manufacturers may use abstract target architectures to further decouple the evolution of low-level architectural details from high-level processing.</w:t>
        </w:r>
      </w:moveTo>
    </w:p>
    <w:p w14:paraId="5251ACEC" w14:textId="77777777" w:rsidR="00EF1EB5" w:rsidRDefault="00EF1EB5" w:rsidP="00EF1EB5">
      <w:pPr>
        <w:pStyle w:val="ListParagraph"/>
        <w:numPr>
          <w:ilvl w:val="0"/>
          <w:numId w:val="1"/>
        </w:numPr>
      </w:pPr>
      <w:moveTo w:id="2188" w:author="Mihai Budiu" w:date="2016-04-08T12:59:00Z">
        <w:r w:rsidRPr="00AF3EA7">
          <w:rPr>
            <w:b/>
          </w:rPr>
          <w:t xml:space="preserve">Debugging: </w:t>
        </w:r>
        <w:r>
          <w:t>Manufacturers can provide their customers software models of a target architectures to aid in the development and debugging of P4 programs.</w:t>
        </w:r>
      </w:moveTo>
    </w:p>
    <w:p w14:paraId="6FA39475" w14:textId="1890822A" w:rsidR="00EF1EB5" w:rsidRPr="00EF1EB5" w:rsidDel="00E518C4" w:rsidRDefault="00EF1EB5" w:rsidP="00EF1EB5">
      <w:pPr>
        <w:rPr>
          <w:del w:id="2189" w:author="Mihai Budiu" w:date="2016-04-08T13:01:00Z"/>
        </w:rPr>
      </w:pPr>
      <w:moveTo w:id="2190" w:author="Mihai Budiu" w:date="2016-04-08T12:59:00Z">
        <w:del w:id="2191" w:author="Mihai Budiu" w:date="2016-04-08T13:01:00Z">
          <w:r w:rsidDel="00E518C4">
            <w:rPr>
              <w:b/>
            </w:rPr>
            <w:delText>Standard architecture:</w:delText>
          </w:r>
          <w:r w:rsidDel="00E518C4">
            <w:delText xml:space="preserve"> we expect that the P4 community will evolve a standard architecture model (or a small set of models, pertaining to specific verticals, e.g., switches and network cards). Wide adoption of such standard architectures should promote wide portability of P4 programs.</w:delText>
          </w:r>
        </w:del>
      </w:moveTo>
      <w:bookmarkStart w:id="2192" w:name="_Toc447884147"/>
      <w:bookmarkStart w:id="2193" w:name="_Toc447898972"/>
      <w:bookmarkEnd w:id="2192"/>
      <w:bookmarkEnd w:id="2193"/>
      <w:moveToRangeEnd w:id="2172"/>
    </w:p>
    <w:p w14:paraId="7D5EA74E" w14:textId="3FC6E480" w:rsidR="00B15C5C" w:rsidRDefault="00CD0584" w:rsidP="00CD0584">
      <w:pPr>
        <w:pStyle w:val="Heading2"/>
      </w:pPr>
      <w:bookmarkStart w:id="2194" w:name="_Toc445799298"/>
      <w:bookmarkStart w:id="2195" w:name="_Toc447898973"/>
      <w:bookmarkStart w:id="2196" w:name="_Toc417920553"/>
      <w:r>
        <w:t>P4 language evolution:</w:t>
      </w:r>
      <w:r w:rsidR="00B15C5C">
        <w:t xml:space="preserve"> </w:t>
      </w:r>
      <w:ins w:id="2197" w:author="Mihai Budiu" w:date="2016-04-08T12:54:00Z">
        <w:r w:rsidR="00AC1C0D">
          <w:t xml:space="preserve">comparison to </w:t>
        </w:r>
      </w:ins>
      <w:r>
        <w:t xml:space="preserve">versions </w:t>
      </w:r>
      <w:commentRangeStart w:id="2198"/>
      <w:r>
        <w:t>v1.0/v1.</w:t>
      </w:r>
      <w:bookmarkEnd w:id="2194"/>
      <w:ins w:id="2199" w:author="Vladimir Gurevich" w:date="2016-04-07T17:31:00Z">
        <w:r w:rsidR="00704077">
          <w:t>1</w:t>
        </w:r>
        <w:commentRangeEnd w:id="2198"/>
        <w:r w:rsidR="00704077">
          <w:rPr>
            <w:rStyle w:val="CommentReference"/>
            <w:rFonts w:ascii="Cambria" w:eastAsia="MS Mincho" w:hAnsi="Cambria"/>
            <w:b w:val="0"/>
            <w:bCs w:val="0"/>
            <w:color w:val="auto"/>
          </w:rPr>
          <w:commentReference w:id="2198"/>
        </w:r>
      </w:ins>
      <w:bookmarkEnd w:id="2195"/>
    </w:p>
    <w:p w14:paraId="207040EA" w14:textId="3BEB4CF8" w:rsidR="006341B4" w:rsidRDefault="00AC1C0D" w:rsidP="00BD6FE9">
      <w:ins w:id="2200" w:author="Mihai Budiu" w:date="2016-04-08T12:54:00Z">
        <w:r>
          <w:t xml:space="preserve">The </w:t>
        </w:r>
      </w:ins>
      <w:r w:rsidR="00B15C5C">
        <w:t xml:space="preserve">P4 language </w:t>
      </w:r>
      <w:ins w:id="2201" w:author="Vladimir Gurevich" w:date="2016-04-07T17:33:00Z">
        <w:r w:rsidR="00704077">
          <w:t xml:space="preserve">went through </w:t>
        </w:r>
      </w:ins>
      <w:r w:rsidR="00B15C5C">
        <w:t>some significant</w:t>
      </w:r>
      <w:ins w:id="2202" w:author="Vladimir Gurevich" w:date="2016-04-07T17:34:00Z">
        <w:r w:rsidR="00704077">
          <w:t>,</w:t>
        </w:r>
      </w:ins>
      <w:r w:rsidR="00B15C5C">
        <w:t xml:space="preserve"> backwards-incompatible changes to the language syntax and semantics</w:t>
      </w:r>
      <w:r w:rsidR="00BD3185">
        <w:t>. Th</w:t>
      </w:r>
      <w:r w:rsidR="00F807F1">
        <w:t>e language evolution</w:t>
      </w:r>
      <w:r w:rsidR="00BD3185">
        <w:t xml:space="preserve"> is illustrated in </w:t>
      </w:r>
      <w:r w:rsidR="00BD3185">
        <w:fldChar w:fldCharType="begin"/>
      </w:r>
      <w:r w:rsidR="00BD3185">
        <w:instrText xml:space="preserve"> REF _Ref444956483 \h </w:instrText>
      </w:r>
      <w:r w:rsidR="00BD3185">
        <w:fldChar w:fldCharType="separate"/>
      </w:r>
      <w:r w:rsidR="00C55925" w:rsidRPr="00BD6FE9">
        <w:t xml:space="preserve">Figure </w:t>
      </w:r>
      <w:r w:rsidR="00C55925">
        <w:rPr>
          <w:noProof/>
        </w:rPr>
        <w:t>3</w:t>
      </w:r>
      <w:r w:rsidR="00BD3185">
        <w:fldChar w:fldCharType="end"/>
      </w:r>
      <w:r w:rsidR="00B15C5C">
        <w:t xml:space="preserve">. </w:t>
      </w:r>
      <w:r w:rsidR="006341B4">
        <w:t xml:space="preserve">In particular, a significant number of language constructs have </w:t>
      </w:r>
      <w:r w:rsidR="006E5422">
        <w:t xml:space="preserve">been </w:t>
      </w:r>
      <w:r w:rsidR="00BD3185">
        <w:t xml:space="preserve">eliminated </w:t>
      </w:r>
      <w:r w:rsidR="006341B4">
        <w:t xml:space="preserve">from the language </w:t>
      </w:r>
      <w:r w:rsidR="00BD3185">
        <w:t xml:space="preserve">and will be migrated </w:t>
      </w:r>
      <w:r w:rsidR="006341B4">
        <w:t>into libraries. Examples include: counters, checksum units, meters, etc.</w:t>
      </w:r>
    </w:p>
    <w:p w14:paraId="5AE2DE55" w14:textId="3E39CE2D" w:rsidR="002A2C36" w:rsidRDefault="006341B4" w:rsidP="00BD6FE9">
      <w:r>
        <w:t>The original</w:t>
      </w:r>
      <w:r w:rsidR="002A2C36">
        <w:t xml:space="preserve"> complex</w:t>
      </w:r>
      <w:r>
        <w:t xml:space="preserve"> language </w:t>
      </w:r>
      <w:r w:rsidR="002A2C36">
        <w:t xml:space="preserve">(74 keywords) </w:t>
      </w:r>
      <w:r>
        <w:t xml:space="preserve">has been thus </w:t>
      </w:r>
      <w:r w:rsidR="002A2C36">
        <w:t>transformed</w:t>
      </w:r>
      <w:r>
        <w:t xml:space="preserve"> into a relatively small core language </w:t>
      </w:r>
      <w:r w:rsidR="002A2C36">
        <w:t xml:space="preserve">(40 keywords) </w:t>
      </w:r>
      <w:r>
        <w:t xml:space="preserve">accompanied by a </w:t>
      </w:r>
      <w:r w:rsidR="00EC2208">
        <w:t>core library</w:t>
      </w:r>
      <w:r>
        <w:t xml:space="preserve"> of fundamental constructs which are necessary for writing almost all P4 programs. This core language is the </w:t>
      </w:r>
      <w:r w:rsidR="002A2C36">
        <w:t xml:space="preserve">subject of </w:t>
      </w:r>
      <w:r w:rsidR="00CE5976">
        <w:t>this</w:t>
      </w:r>
      <w:r w:rsidR="002A2C36">
        <w:t xml:space="preserve"> specification. </w:t>
      </w:r>
    </w:p>
    <w:p w14:paraId="0C4A0D63" w14:textId="1499BE24" w:rsidR="002A2C36" w:rsidRDefault="002A2C36" w:rsidP="00BD6FE9">
      <w:r>
        <w:t xml:space="preserve">The v1.1 version of P4 introduced a language construct called </w:t>
      </w:r>
      <w:r w:rsidRPr="00BD6FE9">
        <w:rPr>
          <w:rFonts w:ascii="Consolas" w:hAnsi="Consolas"/>
          <w:b/>
        </w:rPr>
        <w:t>extern</w:t>
      </w:r>
      <w:r w:rsidRPr="00BD6FE9">
        <w:t xml:space="preserve"> which can be used to describe library elements. Many constructs that </w:t>
      </w:r>
      <w:r w:rsidR="00DF06FC">
        <w:t>are defined</w:t>
      </w:r>
      <w:r w:rsidRPr="00BD6FE9">
        <w:t xml:space="preserve"> in the </w:t>
      </w:r>
      <w:del w:id="2203" w:author="Mihai Budiu" w:date="2016-04-11T10:39:00Z">
        <w:r w:rsidRPr="00BD6FE9" w:rsidDel="00B42905">
          <w:delText xml:space="preserve">P4 </w:delText>
        </w:r>
      </w:del>
      <w:r w:rsidRPr="00BD6FE9">
        <w:t xml:space="preserve">v1.1 language specification will thus be </w:t>
      </w:r>
      <w:r w:rsidRPr="00BD6FE9">
        <w:lastRenderedPageBreak/>
        <w:t>transformed into such library elements</w:t>
      </w:r>
      <w:r w:rsidR="00807536">
        <w:t xml:space="preserve"> (including equivalents to </w:t>
      </w:r>
      <w:del w:id="2204" w:author="Mihai Budiu" w:date="2016-04-11T10:39:00Z">
        <w:r w:rsidR="00807536" w:rsidDel="00B42905">
          <w:delText xml:space="preserve">P4 </w:delText>
        </w:r>
      </w:del>
      <w:r w:rsidR="00807536">
        <w:t>v1.1 constructs that have been eliminated from the language, such as counters</w:t>
      </w:r>
      <w:r w:rsidR="00E522D3">
        <w:t xml:space="preserve"> and</w:t>
      </w:r>
      <w:r w:rsidR="00807536">
        <w:t xml:space="preserve"> meters)</w:t>
      </w:r>
      <w:r w:rsidRPr="00BD6FE9">
        <w:t xml:space="preserve">. </w:t>
      </w:r>
      <w:r w:rsidR="000773A7">
        <w:t xml:space="preserve">Some of these </w:t>
      </w:r>
      <w:r w:rsidR="000773A7" w:rsidRPr="000773A7">
        <w:rPr>
          <w:rFonts w:ascii="Consolas" w:hAnsi="Consolas"/>
          <w:b/>
        </w:rPr>
        <w:t>extern</w:t>
      </w:r>
      <w:r w:rsidR="000773A7" w:rsidRPr="000773A7">
        <w:t xml:space="preserve"> objects</w:t>
      </w:r>
      <w:r w:rsidR="000773A7">
        <w:t xml:space="preserve"> are expected to be standardized, and they will be in the scope of a separate document, describing a standard library of P4 elements.</w:t>
      </w:r>
      <w:r w:rsidR="00E77BCD">
        <w:t xml:space="preserve"> In this document we provide several examples of </w:t>
      </w:r>
      <w:r w:rsidR="00E77BCD" w:rsidRPr="00E77BCD">
        <w:rPr>
          <w:rFonts w:ascii="Consolas" w:hAnsi="Consolas"/>
          <w:b/>
        </w:rPr>
        <w:t>extern</w:t>
      </w:r>
      <w:r w:rsidR="00E77BCD" w:rsidRPr="00807536">
        <w:t xml:space="preserve"> constructs</w:t>
      </w:r>
      <w:r w:rsidR="00DF06FC">
        <w:t>.</w:t>
      </w:r>
    </w:p>
    <w:p w14:paraId="26FB6958" w14:textId="11047678" w:rsidR="00BD3185" w:rsidRDefault="002A2C36" w:rsidP="00BD6FE9">
      <w:r>
        <w:t xml:space="preserve">The </w:t>
      </w:r>
      <w:del w:id="2205" w:author="Mihai Budiu" w:date="2016-04-11T10:39:00Z">
        <w:r w:rsidDel="00B42905">
          <w:delText xml:space="preserve">P4 </w:delText>
        </w:r>
      </w:del>
      <w:r>
        <w:t xml:space="preserve">v1.2 language </w:t>
      </w:r>
      <w:del w:id="2206" w:author="Mihai Budiu" w:date="2016-04-11T10:40:00Z">
        <w:r w:rsidDel="00B42905">
          <w:delText xml:space="preserve">version </w:delText>
        </w:r>
      </w:del>
      <w:r>
        <w:t xml:space="preserve">also introduces and repurposes some </w:t>
      </w:r>
      <w:del w:id="2207" w:author="Mihai Budiu" w:date="2016-04-11T10:39:00Z">
        <w:r w:rsidDel="00B42905">
          <w:delText xml:space="preserve">P4 </w:delText>
        </w:r>
      </w:del>
      <w:r>
        <w:t xml:space="preserve">v1.1 language constructs for describing the programmable parts of a </w:t>
      </w:r>
      <w:r w:rsidR="00725A91">
        <w:t>target</w:t>
      </w:r>
      <w:r>
        <w:t xml:space="preserve"> architecture. These language constructs are: </w:t>
      </w:r>
      <w:r w:rsidRPr="00BD6FE9">
        <w:rPr>
          <w:rFonts w:ascii="Consolas" w:hAnsi="Consolas"/>
          <w:b/>
        </w:rPr>
        <w:t>parser</w:t>
      </w:r>
      <w:r>
        <w:t xml:space="preserve">, </w:t>
      </w:r>
      <w:r w:rsidRPr="00BD6FE9">
        <w:rPr>
          <w:rFonts w:ascii="Consolas" w:hAnsi="Consolas"/>
          <w:b/>
        </w:rPr>
        <w:t>state</w:t>
      </w:r>
      <w:r>
        <w:t xml:space="preserve">, </w:t>
      </w:r>
      <w:r w:rsidRPr="00BD6FE9">
        <w:rPr>
          <w:rFonts w:ascii="Consolas" w:hAnsi="Consolas"/>
          <w:b/>
        </w:rPr>
        <w:t>control</w:t>
      </w:r>
      <w:r>
        <w:t xml:space="preserve">, and </w:t>
      </w:r>
      <w:r w:rsidRPr="00BD6FE9">
        <w:rPr>
          <w:rFonts w:ascii="Consolas" w:hAnsi="Consolas"/>
          <w:b/>
        </w:rPr>
        <w:t>package</w:t>
      </w:r>
      <w:r>
        <w:t>.</w:t>
      </w:r>
      <w:r w:rsidR="00BD3185">
        <w:t xml:space="preserve"> </w:t>
      </w:r>
    </w:p>
    <w:p w14:paraId="538081ED" w14:textId="2F1FD9C4" w:rsidR="002A2C36" w:rsidRDefault="000D019D" w:rsidP="00BD6FE9">
      <w:r>
        <w:t xml:space="preserve">One important goal of the </w:t>
      </w:r>
      <w:del w:id="2208" w:author="Mihai Budiu" w:date="2016-04-11T10:40:00Z">
        <w:r w:rsidDel="00B42905">
          <w:delText xml:space="preserve">P4 </w:delText>
        </w:r>
      </w:del>
      <w:r>
        <w:t xml:space="preserve">v1.2 language revision is to provide a </w:t>
      </w:r>
      <w:r w:rsidRPr="002F540D">
        <w:rPr>
          <w:i/>
        </w:rPr>
        <w:t>stable</w:t>
      </w:r>
      <w:r>
        <w:t xml:space="preserve"> programming language definition, that promotes backwards-compatibility. In other words, we </w:t>
      </w:r>
      <w:r w:rsidR="000D6604">
        <w:t>strive for</w:t>
      </w:r>
      <w:r>
        <w:t xml:space="preserve"> programs </w:t>
      </w:r>
      <w:r w:rsidR="000D6604">
        <w:t xml:space="preserve">written in </w:t>
      </w:r>
      <w:del w:id="2209" w:author="Mihai Budiu" w:date="2016-04-11T10:40:00Z">
        <w:r w:rsidR="000D6604" w:rsidDel="00B42905">
          <w:delText xml:space="preserve">P4 </w:delText>
        </w:r>
      </w:del>
      <w:r w:rsidR="000D6604">
        <w:t xml:space="preserve">v1.2 to remain </w:t>
      </w:r>
      <w:r>
        <w:t xml:space="preserve">syntactically correct and </w:t>
      </w:r>
      <w:r w:rsidR="000D6604">
        <w:t>to behave</w:t>
      </w:r>
      <w:r>
        <w:t xml:space="preserve"> identical</w:t>
      </w:r>
      <w:r w:rsidR="000D6604">
        <w:t>ly</w:t>
      </w:r>
      <w:r>
        <w:t xml:space="preserve"> </w:t>
      </w:r>
      <w:r w:rsidR="000D6604">
        <w:t>when treated as</w:t>
      </w:r>
      <w:r>
        <w:t xml:space="preserve"> </w:t>
      </w:r>
      <w:r w:rsidR="000D6604">
        <w:t xml:space="preserve">programs in </w:t>
      </w:r>
      <w:r>
        <w:t xml:space="preserve">P4 v1.3 </w:t>
      </w:r>
      <w:r w:rsidR="000D6604">
        <w:t>(</w:t>
      </w:r>
      <w:r>
        <w:t>and later versions</w:t>
      </w:r>
      <w:r w:rsidR="000D6604">
        <w:t>)</w:t>
      </w:r>
      <w:r>
        <w:t>.</w:t>
      </w:r>
    </w:p>
    <w:p w14:paraId="2637B2B5" w14:textId="6AF3E047" w:rsidR="006341B4" w:rsidRDefault="001A568A" w:rsidP="0016160B">
      <w:pPr>
        <w:pStyle w:val="Caption"/>
      </w:pPr>
      <w:r w:rsidRPr="001A568A">
        <w:rPr>
          <w:noProof/>
        </w:rPr>
        <w:drawing>
          <wp:inline distT="0" distB="0" distL="0" distR="0" wp14:anchorId="4099B05F" wp14:editId="1C661998">
            <wp:extent cx="5486400" cy="2400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486400" cy="2400935"/>
                    </a:xfrm>
                    <a:prstGeom prst="rect">
                      <a:avLst/>
                    </a:prstGeom>
                  </pic:spPr>
                </pic:pic>
              </a:graphicData>
            </a:graphic>
          </wp:inline>
        </w:drawing>
      </w:r>
    </w:p>
    <w:p w14:paraId="4E0ACCAC" w14:textId="1FD598FF" w:rsidR="006341B4" w:rsidRPr="00BD6FE9" w:rsidRDefault="006341B4" w:rsidP="0016160B">
      <w:pPr>
        <w:pStyle w:val="Caption"/>
      </w:pPr>
      <w:bookmarkStart w:id="2210" w:name="_Ref444956483"/>
      <w:r w:rsidRPr="00BD6FE9">
        <w:t xml:space="preserve">Figure </w:t>
      </w:r>
      <w:fldSimple w:instr=" SEQ Figure \* ARABIC ">
        <w:r w:rsidR="002C0206">
          <w:rPr>
            <w:noProof/>
          </w:rPr>
          <w:t>3</w:t>
        </w:r>
      </w:fldSimple>
      <w:bookmarkEnd w:id="2210"/>
      <w:r w:rsidRPr="00BD6FE9">
        <w:t>: Evolution of the P4 language between versions 1.1 and 1.2</w:t>
      </w:r>
    </w:p>
    <w:p w14:paraId="333A10B4" w14:textId="62C99B24" w:rsidR="00CD7E44" w:rsidRDefault="00334C0E" w:rsidP="00CD7E44">
      <w:pPr>
        <w:pStyle w:val="Heading1"/>
      </w:pPr>
      <w:bookmarkStart w:id="2211" w:name="_Toc447883264"/>
      <w:bookmarkStart w:id="2212" w:name="_Toc445799299"/>
      <w:bookmarkStart w:id="2213" w:name="_Toc447898974"/>
      <w:bookmarkEnd w:id="2211"/>
      <w:r>
        <w:t>Data Plane</w:t>
      </w:r>
      <w:r w:rsidR="0064398F">
        <w:t xml:space="preserve"> interface</w:t>
      </w:r>
      <w:r w:rsidR="000C6F3C">
        <w:t>s</w:t>
      </w:r>
      <w:r w:rsidR="00DA7873">
        <w:t xml:space="preserve"> and the </w:t>
      </w:r>
      <w:commentRangeStart w:id="2214"/>
      <w:r w:rsidR="00725A91">
        <w:t>Target</w:t>
      </w:r>
      <w:r w:rsidR="001837B6">
        <w:t xml:space="preserve"> </w:t>
      </w:r>
      <w:r w:rsidR="008513FF">
        <w:t>Architecture</w:t>
      </w:r>
      <w:bookmarkEnd w:id="2196"/>
      <w:r w:rsidR="001837B6">
        <w:t xml:space="preserve"> Model</w:t>
      </w:r>
      <w:bookmarkEnd w:id="2212"/>
      <w:bookmarkEnd w:id="2213"/>
      <w:commentRangeEnd w:id="2214"/>
      <w:r w:rsidR="00B42905">
        <w:rPr>
          <w:rStyle w:val="CommentReference"/>
          <w:rFonts w:ascii="Cambria" w:eastAsia="MS Mincho" w:hAnsi="Cambria"/>
          <w:b w:val="0"/>
          <w:bCs w:val="0"/>
          <w:color w:val="auto"/>
        </w:rPr>
        <w:commentReference w:id="2214"/>
      </w:r>
    </w:p>
    <w:p w14:paraId="6DD21977" w14:textId="16F734FB" w:rsidR="000C6F3C" w:rsidRPr="0016140A" w:rsidRDefault="000C6F3C" w:rsidP="00A229BA">
      <w:pPr>
        <w:pStyle w:val="Heading2"/>
      </w:pPr>
      <w:bookmarkStart w:id="2215" w:name="_Toc417920554"/>
      <w:bookmarkStart w:id="2216" w:name="_Toc445799300"/>
      <w:bookmarkStart w:id="2217" w:name="_Toc447898975"/>
      <w:r>
        <w:t xml:space="preserve">The </w:t>
      </w:r>
      <w:r w:rsidR="00725A91">
        <w:t>target</w:t>
      </w:r>
      <w:r w:rsidR="001837B6">
        <w:t xml:space="preserve"> </w:t>
      </w:r>
      <w:r w:rsidR="00760BAC">
        <w:t>architecture</w:t>
      </w:r>
      <w:bookmarkEnd w:id="2215"/>
      <w:bookmarkEnd w:id="2216"/>
      <w:bookmarkEnd w:id="2217"/>
    </w:p>
    <w:p w14:paraId="68938974" w14:textId="7861ADBD" w:rsidR="00C72397" w:rsidRDefault="006B2A1B" w:rsidP="00A229BA">
      <w:ins w:id="2218" w:author="Mihai Budiu" w:date="2016-04-08T12:54:00Z">
        <w:r w:rsidRPr="006B2A1B">
          <w:rPr>
            <w:rPrChange w:id="2219" w:author="Mihai Budiu" w:date="2016-04-08T12:54:00Z">
              <w:rPr>
                <w:b/>
                <w:i/>
              </w:rPr>
            </w:rPrChange>
          </w:rPr>
          <w:t xml:space="preserve">The </w:t>
        </w:r>
      </w:ins>
      <w:del w:id="2220" w:author="Mihai Budiu" w:date="2016-04-08T12:54:00Z">
        <w:r w:rsidR="00C72397" w:rsidDel="006B2A1B">
          <w:rPr>
            <w:b/>
            <w:i/>
          </w:rPr>
          <w:delText>T</w:delText>
        </w:r>
      </w:del>
      <w:ins w:id="2221" w:author="Mihai Budiu" w:date="2016-04-08T12:54:00Z">
        <w:r>
          <w:rPr>
            <w:b/>
            <w:i/>
          </w:rPr>
          <w:t>t</w:t>
        </w:r>
      </w:ins>
      <w:r w:rsidR="00725A91">
        <w:rPr>
          <w:b/>
          <w:i/>
        </w:rPr>
        <w:t>arget</w:t>
      </w:r>
      <w:r w:rsidR="00985495" w:rsidRPr="00280B0E">
        <w:rPr>
          <w:b/>
          <w:i/>
        </w:rPr>
        <w:t xml:space="preserve"> </w:t>
      </w:r>
      <w:r w:rsidR="008513FF">
        <w:rPr>
          <w:b/>
          <w:i/>
        </w:rPr>
        <w:t>architectur</w:t>
      </w:r>
      <w:ins w:id="2222" w:author="Vladimir Gurevich" w:date="2016-04-07T17:35:00Z">
        <w:r w:rsidR="008513FF">
          <w:rPr>
            <w:b/>
            <w:i/>
          </w:rPr>
          <w:t>e</w:t>
        </w:r>
      </w:ins>
      <w:r w:rsidR="008513FF">
        <w:t xml:space="preserve"> identifies the P4-programmable blocks </w:t>
      </w:r>
      <w:r w:rsidR="00760BAC" w:rsidRPr="00F9686C">
        <w:t>(e.g., parser, ingress pipeline, egress pipeline, deparser, etc</w:t>
      </w:r>
      <w:r w:rsidR="003A51D4">
        <w:t xml:space="preserve">.) </w:t>
      </w:r>
      <w:r w:rsidR="008513FF">
        <w:t xml:space="preserve">and their data </w:t>
      </w:r>
      <w:r w:rsidR="003A51D4">
        <w:t xml:space="preserve">plane </w:t>
      </w:r>
      <w:r w:rsidR="008513FF">
        <w:t>interfaces</w:t>
      </w:r>
      <w:r w:rsidR="0064398F" w:rsidRPr="0077020C">
        <w:t>.</w:t>
      </w:r>
      <w:r w:rsidR="0064398F">
        <w:t xml:space="preserve"> </w:t>
      </w:r>
    </w:p>
    <w:p w14:paraId="6990427E" w14:textId="60DD9DD2" w:rsidR="008A3E51" w:rsidRDefault="0064398F" w:rsidP="00A229BA">
      <w:r>
        <w:t xml:space="preserve">The </w:t>
      </w:r>
      <w:r w:rsidR="000C702A">
        <w:t>target</w:t>
      </w:r>
      <w:r w:rsidR="00985495">
        <w:t xml:space="preserve"> </w:t>
      </w:r>
      <w:r w:rsidR="008513FF">
        <w:t>architecture</w:t>
      </w:r>
      <w:r w:rsidR="00985495">
        <w:t xml:space="preserve"> </w:t>
      </w:r>
      <w:r w:rsidR="008513FF">
        <w:t xml:space="preserve">can be thought of as a contract between </w:t>
      </w:r>
      <w:r w:rsidR="00985495">
        <w:t xml:space="preserve">the </w:t>
      </w:r>
      <w:r w:rsidR="000C702A">
        <w:t>target</w:t>
      </w:r>
      <w:r w:rsidR="00985495">
        <w:t xml:space="preserve"> </w:t>
      </w:r>
      <w:r w:rsidR="008513FF">
        <w:t xml:space="preserve">and </w:t>
      </w:r>
      <w:r w:rsidR="00985495">
        <w:t>P4</w:t>
      </w:r>
      <w:r w:rsidR="008513FF">
        <w:t xml:space="preserve"> </w:t>
      </w:r>
      <w:r w:rsidR="003A51D4">
        <w:t>code, executing on it.</w:t>
      </w:r>
      <w:r w:rsidR="008513FF">
        <w:t xml:space="preserve"> </w:t>
      </w:r>
      <w:r>
        <w:t xml:space="preserve">Each </w:t>
      </w:r>
      <w:r w:rsidR="000C702A">
        <w:t>target</w:t>
      </w:r>
      <w:r w:rsidR="00985495">
        <w:t xml:space="preserve"> </w:t>
      </w:r>
      <w:r>
        <w:t xml:space="preserve">manufacturer </w:t>
      </w:r>
      <w:r w:rsidRPr="004640AF">
        <w:t xml:space="preserve">must </w:t>
      </w:r>
      <w:ins w:id="2223" w:author="Vladimir Gurevich" w:date="2016-04-07T17:37:00Z">
        <w:r w:rsidR="00D4481D">
          <w:t xml:space="preserve">therefore </w:t>
        </w:r>
      </w:ins>
      <w:r w:rsidRPr="004640AF">
        <w:t>provide</w:t>
      </w:r>
      <w:ins w:id="2224" w:author="Vladimir Gurevich" w:date="2016-04-07T17:38:00Z">
        <w:r w:rsidRPr="004640AF">
          <w:t xml:space="preserve"> </w:t>
        </w:r>
        <w:r w:rsidR="00D4481D">
          <w:t xml:space="preserve">both the P4 compiler for it as well as </w:t>
        </w:r>
      </w:ins>
      <w:ins w:id="2225" w:author="Vladimir Gurevich" w:date="2016-04-07T17:39:00Z">
        <w:r w:rsidR="00D4481D">
          <w:t>an accompanying</w:t>
        </w:r>
      </w:ins>
      <w:r w:rsidR="000C0F82">
        <w:t xml:space="preserve"> </w:t>
      </w:r>
      <w:r w:rsidR="000C702A">
        <w:t>target</w:t>
      </w:r>
      <w:r w:rsidR="00985495">
        <w:t xml:space="preserve"> </w:t>
      </w:r>
      <w:r w:rsidR="00760BAC">
        <w:t>architecture</w:t>
      </w:r>
      <w:r w:rsidR="00985495">
        <w:t xml:space="preserve"> </w:t>
      </w:r>
      <w:ins w:id="2226" w:author="Vladimir Gurevich" w:date="2016-04-07T17:36:00Z">
        <w:r w:rsidR="00D4481D">
          <w:t xml:space="preserve">definition </w:t>
        </w:r>
      </w:ins>
      <w:r w:rsidR="00760BAC">
        <w:t>for their target</w:t>
      </w:r>
      <w:r w:rsidR="00985495">
        <w:t>. (We expect that P4 compilers for all architectures can share a common front-end)</w:t>
      </w:r>
      <w:r w:rsidRPr="004640AF">
        <w:t>. Th</w:t>
      </w:r>
      <w:r w:rsidR="00760BAC">
        <w:t>is</w:t>
      </w:r>
      <w:r w:rsidRPr="004640AF">
        <w:t xml:space="preserve"> </w:t>
      </w:r>
      <w:r w:rsidR="000C702A">
        <w:t>target</w:t>
      </w:r>
      <w:r w:rsidR="00D51172" w:rsidRPr="004640AF">
        <w:t xml:space="preserve"> </w:t>
      </w:r>
      <w:r w:rsidR="008513FF">
        <w:t xml:space="preserve">architecture </w:t>
      </w:r>
      <w:ins w:id="2227" w:author="Vladimir Gurevich" w:date="2016-04-07T17:40:00Z">
        <w:r w:rsidR="00D4481D">
          <w:t xml:space="preserve">definition </w:t>
        </w:r>
      </w:ins>
      <w:r w:rsidRPr="004640AF">
        <w:t>does not have to expose the entire programmable</w:t>
      </w:r>
      <w:r>
        <w:t xml:space="preserve"> surface of </w:t>
      </w:r>
      <w:r w:rsidR="00F52385">
        <w:t xml:space="preserve">the </w:t>
      </w:r>
      <w:r w:rsidR="00543982">
        <w:t>data plane</w:t>
      </w:r>
      <w:r w:rsidR="00760BAC">
        <w:t xml:space="preserve"> –</w:t>
      </w:r>
      <w:r>
        <w:t xml:space="preserve"> </w:t>
      </w:r>
      <w:r w:rsidR="00760BAC">
        <w:t>a</w:t>
      </w:r>
      <w:r>
        <w:t xml:space="preserve"> manufacturer may even choose to provide multiple </w:t>
      </w:r>
      <w:ins w:id="2228" w:author="Vladimir Gurevich" w:date="2016-04-07T17:40:00Z">
        <w:r w:rsidR="00D4481D">
          <w:t xml:space="preserve">definitions </w:t>
        </w:r>
      </w:ins>
      <w:r w:rsidR="008513FF">
        <w:t xml:space="preserve">for </w:t>
      </w:r>
      <w:ins w:id="2229" w:author="Vladimir Gurevich" w:date="2016-04-07T17:40:00Z">
        <w:r w:rsidR="00D4481D">
          <w:t>the same</w:t>
        </w:r>
        <w:r w:rsidR="008513FF">
          <w:t xml:space="preserve"> </w:t>
        </w:r>
      </w:ins>
      <w:r>
        <w:t xml:space="preserve">hardware device, </w:t>
      </w:r>
      <w:r w:rsidR="008513FF">
        <w:t xml:space="preserve">each </w:t>
      </w:r>
      <w:r>
        <w:t>with different capa</w:t>
      </w:r>
      <w:r w:rsidR="00145120">
        <w:t xml:space="preserve">bilities </w:t>
      </w:r>
      <w:r w:rsidR="008513FF">
        <w:t>(</w:t>
      </w:r>
      <w:r w:rsidR="004640AF">
        <w:t xml:space="preserve">e.g., </w:t>
      </w:r>
      <w:r w:rsidR="00657F9A">
        <w:t xml:space="preserve">with or without </w:t>
      </w:r>
      <w:r w:rsidR="00D3438B">
        <w:t>multicast</w:t>
      </w:r>
      <w:r w:rsidR="008C0288">
        <w:t xml:space="preserve"> support</w:t>
      </w:r>
      <w:r w:rsidR="008513FF">
        <w:t>)</w:t>
      </w:r>
      <w:r w:rsidR="00657F9A">
        <w:t xml:space="preserve">. </w:t>
      </w:r>
    </w:p>
    <w:p w14:paraId="1AC0937F" w14:textId="1E591FFA" w:rsidR="005E5E69" w:rsidRDefault="008A3E51" w:rsidP="00A229BA">
      <w:r>
        <w:fldChar w:fldCharType="begin"/>
      </w:r>
      <w:r>
        <w:instrText xml:space="preserve"> REF _Ref289538727 \h </w:instrText>
      </w:r>
      <w:r>
        <w:fldChar w:fldCharType="separate"/>
      </w:r>
      <w:r w:rsidR="00C55925" w:rsidRPr="002929A9">
        <w:t xml:space="preserve">Figure </w:t>
      </w:r>
      <w:r w:rsidR="00C55925">
        <w:rPr>
          <w:noProof/>
        </w:rPr>
        <w:t>4</w:t>
      </w:r>
      <w:r>
        <w:fldChar w:fldCharType="end"/>
      </w:r>
      <w:r>
        <w:t xml:space="preserve"> i</w:t>
      </w:r>
      <w:r w:rsidR="002929A9">
        <w:t>llustrates</w:t>
      </w:r>
      <w:r w:rsidR="00F7172E">
        <w:t xml:space="preserve"> </w:t>
      </w:r>
      <w:r w:rsidR="005E5E69">
        <w:t xml:space="preserve">the </w:t>
      </w:r>
      <w:r w:rsidR="0018697D">
        <w:t>data plane</w:t>
      </w:r>
      <w:r w:rsidR="002929A9">
        <w:t xml:space="preserve"> interface</w:t>
      </w:r>
      <w:r w:rsidR="00F7172E">
        <w:t>s</w:t>
      </w:r>
      <w:r w:rsidR="00D44EFB">
        <w:t xml:space="preserve"> of P4 programs.</w:t>
      </w:r>
      <w:r w:rsidR="005E5E69">
        <w:t xml:space="preserve"> </w:t>
      </w:r>
      <w:r w:rsidR="0018697D">
        <w:t>It</w:t>
      </w:r>
      <w:r w:rsidR="00D44EFB">
        <w:t xml:space="preserve"> shows a </w:t>
      </w:r>
      <w:r w:rsidR="000C702A">
        <w:t>target</w:t>
      </w:r>
      <w:r w:rsidR="00FF6CEB">
        <w:t xml:space="preserve"> </w:t>
      </w:r>
      <w:r w:rsidR="005E5E69">
        <w:t>that has two programmable blocks (#1 and #2)</w:t>
      </w:r>
      <w:r w:rsidR="002929A9">
        <w:t>.</w:t>
      </w:r>
      <w:r w:rsidR="00901032">
        <w:t xml:space="preserve"> </w:t>
      </w:r>
      <w:r w:rsidR="001C6207">
        <w:t xml:space="preserve">Each block is programmed through a dedicated P4 program fragment. </w:t>
      </w:r>
      <w:bookmarkStart w:id="2230" w:name="_Ref280264283"/>
      <w:r w:rsidR="00135EE4">
        <w:t>The target interfaces with the P4 program through a set of control registers</w:t>
      </w:r>
      <w:r w:rsidR="0018697D">
        <w:t xml:space="preserve"> or signals</w:t>
      </w:r>
      <w:r w:rsidR="00135EE4">
        <w:t xml:space="preserve">. Input </w:t>
      </w:r>
      <w:r w:rsidR="0018697D">
        <w:t>controls</w:t>
      </w:r>
      <w:r w:rsidR="00135EE4">
        <w:t xml:space="preserve"> provide information to P4 programs (e.g., the input port that a packet was received from), while output </w:t>
      </w:r>
      <w:r w:rsidR="0018697D">
        <w:t>controls</w:t>
      </w:r>
      <w:r w:rsidR="00135EE4">
        <w:t xml:space="preserve"> can be written to by P4 programs to influence the target behavior (e.g., </w:t>
      </w:r>
      <w:r w:rsidR="00135EE4">
        <w:lastRenderedPageBreak/>
        <w:t>the output port where a packet has to be directed).</w:t>
      </w:r>
      <w:r w:rsidR="005C4560">
        <w:t xml:space="preserve"> </w:t>
      </w:r>
      <w:r w:rsidR="003F31A0">
        <w:t>Control registers</w:t>
      </w:r>
      <w:r w:rsidR="0018697D">
        <w:t>/signals</w:t>
      </w:r>
      <w:r w:rsidR="003F31A0">
        <w:t xml:space="preserve"> are represented in P4 by </w:t>
      </w:r>
      <w:r w:rsidR="003F31A0" w:rsidRPr="003F31A0">
        <w:rPr>
          <w:i/>
        </w:rPr>
        <w:t>intrinsic metadata</w:t>
      </w:r>
      <w:r w:rsidR="003F31A0">
        <w:t>.</w:t>
      </w:r>
    </w:p>
    <w:p w14:paraId="205F093A" w14:textId="5C2C8127" w:rsidR="003F31A0" w:rsidRPr="003F31A0" w:rsidRDefault="003F31A0" w:rsidP="00A229BA">
      <w:r>
        <w:t>Moreover, P4 programs can store and manipulate data pertaining to each packet</w:t>
      </w:r>
      <w:r w:rsidR="00690B6E">
        <w:t>,</w:t>
      </w:r>
      <w:r>
        <w:t xml:space="preserve"> represented by </w:t>
      </w:r>
      <w:r w:rsidRPr="003F31A0">
        <w:rPr>
          <w:i/>
        </w:rPr>
        <w:t>user-defined metadata</w:t>
      </w:r>
      <w:r>
        <w:t>.</w:t>
      </w:r>
    </w:p>
    <w:p w14:paraId="15AFDD9C" w14:textId="32638C03" w:rsidR="008A3E51" w:rsidRDefault="00690B6E" w:rsidP="0016160B">
      <w:pPr>
        <w:pStyle w:val="Caption"/>
      </w:pPr>
      <w:r w:rsidRPr="00690B6E">
        <w:rPr>
          <w:rFonts w:asciiTheme="minorHAnsi" w:eastAsiaTheme="minorEastAsia" w:hAnsiTheme="minorHAnsi" w:cstheme="minorBidi"/>
          <w:noProof/>
          <w:sz w:val="24"/>
          <w:szCs w:val="24"/>
        </w:rPr>
        <w:t xml:space="preserve"> </w:t>
      </w:r>
      <w:r w:rsidRPr="00690B6E">
        <w:rPr>
          <w:noProof/>
        </w:rPr>
        <w:drawing>
          <wp:inline distT="0" distB="0" distL="0" distR="0" wp14:anchorId="50E2D6DD" wp14:editId="02EE2C15">
            <wp:extent cx="4505618" cy="23112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516584" cy="2316840"/>
                    </a:xfrm>
                    <a:prstGeom prst="rect">
                      <a:avLst/>
                    </a:prstGeom>
                  </pic:spPr>
                </pic:pic>
              </a:graphicData>
            </a:graphic>
          </wp:inline>
        </w:drawing>
      </w:r>
      <w:r w:rsidR="008A3E51" w:rsidRPr="008A3E51" w:rsidDel="00901032">
        <w:t xml:space="preserve"> </w:t>
      </w:r>
    </w:p>
    <w:p w14:paraId="2F61CA40" w14:textId="7BF3CE49" w:rsidR="00793840" w:rsidRDefault="002929A9" w:rsidP="0016160B">
      <w:pPr>
        <w:pStyle w:val="Caption"/>
      </w:pPr>
      <w:bookmarkStart w:id="2231" w:name="_Ref289538727"/>
      <w:r w:rsidRPr="002929A9">
        <w:t xml:space="preserve">Figure </w:t>
      </w:r>
      <w:fldSimple w:instr=" SEQ Figure \* ARABIC ">
        <w:r w:rsidR="002C0206">
          <w:rPr>
            <w:noProof/>
          </w:rPr>
          <w:t>4</w:t>
        </w:r>
      </w:fldSimple>
      <w:bookmarkEnd w:id="2230"/>
      <w:bookmarkEnd w:id="2231"/>
      <w:r w:rsidRPr="002929A9">
        <w:t xml:space="preserve">: </w:t>
      </w:r>
      <w:r w:rsidR="00D44EFB">
        <w:t xml:space="preserve">P4 program </w:t>
      </w:r>
      <w:r w:rsidRPr="002929A9">
        <w:t>interface</w:t>
      </w:r>
      <w:r w:rsidR="00D44EFB">
        <w:t>s</w:t>
      </w:r>
    </w:p>
    <w:p w14:paraId="4D0E36C2" w14:textId="79D01FD2" w:rsidR="00EA2CF8" w:rsidRDefault="00273B88" w:rsidP="002929A9">
      <w:r>
        <w:t xml:space="preserve">The semantics of each P4 program is completely </w:t>
      </w:r>
      <w:r w:rsidR="00EA2CF8">
        <w:t xml:space="preserve">described as a </w:t>
      </w:r>
      <w:r w:rsidR="00724850">
        <w:t xml:space="preserve">set of </w:t>
      </w:r>
      <w:r>
        <w:t>transformation</w:t>
      </w:r>
      <w:r w:rsidR="00724850">
        <w:t>s</w:t>
      </w:r>
      <w:r>
        <w:t xml:space="preserve"> mapping </w:t>
      </w:r>
      <w:del w:id="2232" w:author="Mihai Budiu" w:date="2016-04-11T10:42:00Z">
        <w:r w:rsidR="005512EE" w:rsidDel="00BA18E0">
          <w:delText>structures</w:delText>
        </w:r>
        <w:r w:rsidDel="00BA18E0">
          <w:delText xml:space="preserve"> </w:delText>
        </w:r>
      </w:del>
      <w:ins w:id="2233" w:author="Mihai Budiu" w:date="2016-04-11T10:42:00Z">
        <w:r w:rsidR="00BA18E0">
          <w:t>vectors of bits</w:t>
        </w:r>
        <w:r w:rsidR="00BA18E0">
          <w:t xml:space="preserve"> </w:t>
        </w:r>
      </w:ins>
      <w:r>
        <w:t xml:space="preserve">to </w:t>
      </w:r>
      <w:del w:id="2234" w:author="Mihai Budiu" w:date="2016-04-11T10:42:00Z">
        <w:r w:rsidR="005512EE" w:rsidDel="00BA18E0">
          <w:delText>structures</w:delText>
        </w:r>
      </w:del>
      <w:ins w:id="2235" w:author="Mihai Budiu" w:date="2016-04-11T10:42:00Z">
        <w:r w:rsidR="00BA18E0">
          <w:t>vectors of bits</w:t>
        </w:r>
      </w:ins>
      <w:r>
        <w:t xml:space="preserve">. </w:t>
      </w:r>
      <w:r w:rsidR="00F7172E">
        <w:t xml:space="preserve">However, only </w:t>
      </w:r>
      <w:r w:rsidR="00F7172E" w:rsidRPr="00280B0E">
        <w:rPr>
          <w:i/>
        </w:rPr>
        <w:t>t</w:t>
      </w:r>
      <w:r w:rsidR="00EA2CF8" w:rsidRPr="00280B0E">
        <w:rPr>
          <w:i/>
        </w:rPr>
        <w:t xml:space="preserve">he </w:t>
      </w:r>
      <w:r w:rsidR="000C702A">
        <w:rPr>
          <w:i/>
        </w:rPr>
        <w:t>target</w:t>
      </w:r>
      <w:r w:rsidR="006C0BD7" w:rsidRPr="00280B0E">
        <w:rPr>
          <w:i/>
        </w:rPr>
        <w:t xml:space="preserve"> </w:t>
      </w:r>
      <w:r w:rsidR="00760BAC">
        <w:rPr>
          <w:i/>
        </w:rPr>
        <w:t>architecture</w:t>
      </w:r>
      <w:r w:rsidR="00760BAC" w:rsidRPr="00280B0E">
        <w:rPr>
          <w:i/>
        </w:rPr>
        <w:t xml:space="preserve"> </w:t>
      </w:r>
      <w:r w:rsidR="006C0BD7">
        <w:rPr>
          <w:i/>
        </w:rPr>
        <w:t xml:space="preserve">model </w:t>
      </w:r>
      <w:r w:rsidR="00EA2CF8" w:rsidRPr="00280B0E">
        <w:rPr>
          <w:i/>
        </w:rPr>
        <w:t xml:space="preserve">attaches a meaning to the bits in a control register. </w:t>
      </w:r>
      <w:r w:rsidR="00EA2CF8">
        <w:t xml:space="preserve">For example, in order to cause a network packet to be forwarded on a specific </w:t>
      </w:r>
      <w:r w:rsidR="00AF5D24">
        <w:t>output port</w:t>
      </w:r>
      <w:r w:rsidR="00EA2CF8">
        <w:t>, a P4 program may need to write the</w:t>
      </w:r>
      <w:r w:rsidR="005512EE">
        <w:t xml:space="preserve"> output</w:t>
      </w:r>
      <w:r w:rsidR="00EA2CF8">
        <w:t xml:space="preserve"> port index into a dedicated control register. Similarly, in order to cause a packet to be dropped, a P4 program may need to set a “drop” bit into another dedicated control register.</w:t>
      </w:r>
      <w:r w:rsidR="008A1A3F">
        <w:t xml:space="preserve"> </w:t>
      </w:r>
    </w:p>
    <w:p w14:paraId="2FF957E1" w14:textId="78DD0123" w:rsidR="00D44EFB" w:rsidRDefault="00D44EFB" w:rsidP="002929A9">
      <w:r>
        <w:t xml:space="preserve">P4 programs can invoke services of fixed-function blocks. </w:t>
      </w:r>
      <w:r>
        <w:fldChar w:fldCharType="begin"/>
      </w:r>
      <w:r>
        <w:instrText xml:space="preserve"> REF _Ref289502631 \h </w:instrText>
      </w:r>
      <w:r>
        <w:fldChar w:fldCharType="separate"/>
      </w:r>
      <w:r w:rsidR="00C55925">
        <w:t xml:space="preserve">Figure </w:t>
      </w:r>
      <w:r w:rsidR="00C55925">
        <w:rPr>
          <w:noProof/>
        </w:rPr>
        <w:t>5</w:t>
      </w:r>
      <w:r>
        <w:fldChar w:fldCharType="end"/>
      </w:r>
      <w:r>
        <w:t xml:space="preserve"> </w:t>
      </w:r>
      <w:r w:rsidR="00E90031">
        <w:t xml:space="preserve">shows </w:t>
      </w:r>
      <w:r>
        <w:t xml:space="preserve">a P4 program </w:t>
      </w:r>
      <w:r w:rsidR="00E90031">
        <w:t xml:space="preserve">invoking </w:t>
      </w:r>
      <w:r>
        <w:t xml:space="preserve">the services of a </w:t>
      </w:r>
      <w:r w:rsidR="000C702A">
        <w:t>target</w:t>
      </w:r>
      <w:r w:rsidR="009C7BB6">
        <w:t xml:space="preserve"> built-in </w:t>
      </w:r>
      <w:r>
        <w:t xml:space="preserve">checksum computation unit. The implementation of the checksum unit is not specified in P4, but its </w:t>
      </w:r>
      <w:r w:rsidRPr="00A229BA">
        <w:rPr>
          <w:i/>
        </w:rPr>
        <w:t>interface</w:t>
      </w:r>
      <w:r>
        <w:rPr>
          <w:i/>
        </w:rPr>
        <w:t xml:space="preserve"> </w:t>
      </w:r>
      <w:r w:rsidRPr="00A229BA">
        <w:t>is.</w:t>
      </w:r>
      <w:r>
        <w:t xml:space="preserve"> Interfaces </w:t>
      </w:r>
      <w:r w:rsidR="00BF36DF">
        <w:t xml:space="preserve">(represented by P4 </w:t>
      </w:r>
      <w:r w:rsidR="00BF36DF" w:rsidRPr="002D0F38">
        <w:rPr>
          <w:rFonts w:ascii="Consolas" w:hAnsi="Consolas"/>
          <w:b/>
        </w:rPr>
        <w:t>extern</w:t>
      </w:r>
      <w:r w:rsidR="00BF36DF">
        <w:t xml:space="preserve"> objects) </w:t>
      </w:r>
      <w:r>
        <w:t xml:space="preserve">describe the set of operations that are offered by a fixed-function </w:t>
      </w:r>
      <w:r w:rsidR="00733970">
        <w:t xml:space="preserve">object </w:t>
      </w:r>
      <w:r w:rsidR="00E90031">
        <w:t xml:space="preserve">as well as their arguments, similar to </w:t>
      </w:r>
      <w:r w:rsidR="00C61911">
        <w:t xml:space="preserve">methods in object-oriented programming languages. </w:t>
      </w:r>
    </w:p>
    <w:p w14:paraId="76129185" w14:textId="1A845B93" w:rsidR="00D44EFB" w:rsidRDefault="008F3221" w:rsidP="00A229BA">
      <w:pPr>
        <w:keepNext/>
        <w:jc w:val="center"/>
      </w:pPr>
      <w:r>
        <w:rPr>
          <w:noProof/>
        </w:rPr>
        <w:drawing>
          <wp:inline distT="0" distB="0" distL="0" distR="0" wp14:anchorId="6FE8A84B" wp14:editId="587BA561">
            <wp:extent cx="3277870" cy="1069975"/>
            <wp:effectExtent l="0" t="0" r="0" b="0"/>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277870" cy="1069975"/>
                    </a:xfrm>
                    <a:prstGeom prst="rect">
                      <a:avLst/>
                    </a:prstGeom>
                    <a:noFill/>
                    <a:ln>
                      <a:noFill/>
                    </a:ln>
                  </pic:spPr>
                </pic:pic>
              </a:graphicData>
            </a:graphic>
          </wp:inline>
        </w:drawing>
      </w:r>
    </w:p>
    <w:p w14:paraId="0BAD2E14" w14:textId="71D79441" w:rsidR="00D44EFB" w:rsidRPr="00EA2CF8" w:rsidRDefault="00D44EFB" w:rsidP="0016160B">
      <w:pPr>
        <w:pStyle w:val="Caption"/>
      </w:pPr>
      <w:bookmarkStart w:id="2236" w:name="_Ref289502631"/>
      <w:r>
        <w:t xml:space="preserve">Figure </w:t>
      </w:r>
      <w:fldSimple w:instr=" SEQ Figure \* ARABIC ">
        <w:r w:rsidR="002C0206">
          <w:rPr>
            <w:noProof/>
          </w:rPr>
          <w:t>5</w:t>
        </w:r>
      </w:fldSimple>
      <w:bookmarkEnd w:id="2236"/>
      <w:r>
        <w:t>: P4 program invoking the services of a fixed-function</w:t>
      </w:r>
      <w:r w:rsidR="004424B1">
        <w:t xml:space="preserve"> </w:t>
      </w:r>
      <w:r w:rsidR="0005391D">
        <w:t>object</w:t>
      </w:r>
      <w:r>
        <w:t>.</w:t>
      </w:r>
    </w:p>
    <w:p w14:paraId="1C54F6A4" w14:textId="13F26AA6" w:rsidR="008A1A3F" w:rsidRDefault="001C6207" w:rsidP="002929A9">
      <w:pPr>
        <w:rPr>
          <w:ins w:id="2237" w:author="Mihai Budiu" w:date="2016-04-08T13:01:00Z"/>
        </w:rPr>
      </w:pPr>
      <w:r>
        <w:t>In general</w:t>
      </w:r>
      <w:r w:rsidR="008A655D">
        <w:t>,</w:t>
      </w:r>
      <w:r>
        <w:t xml:space="preserve"> </w:t>
      </w:r>
      <w:r w:rsidR="00724850">
        <w:t>P4 program</w:t>
      </w:r>
      <w:r w:rsidR="0024629D">
        <w:t>s</w:t>
      </w:r>
      <w:r w:rsidR="00724850">
        <w:t xml:space="preserve"> are not </w:t>
      </w:r>
      <w:r w:rsidR="00543982">
        <w:t xml:space="preserve">expected to be </w:t>
      </w:r>
      <w:r w:rsidR="00724850">
        <w:t xml:space="preserve">portable </w:t>
      </w:r>
      <w:r w:rsidR="00543982">
        <w:t xml:space="preserve">across </w:t>
      </w:r>
      <w:r w:rsidR="00724850">
        <w:t xml:space="preserve">different </w:t>
      </w:r>
      <w:r w:rsidR="000C702A">
        <w:t>target</w:t>
      </w:r>
      <w:r w:rsidR="009C7BB6">
        <w:t xml:space="preserve"> </w:t>
      </w:r>
      <w:r w:rsidR="002E2F1B">
        <w:t>architectures</w:t>
      </w:r>
      <w:r w:rsidR="009C7BB6">
        <w:t>.</w:t>
      </w:r>
      <w:r w:rsidR="00724850">
        <w:t xml:space="preserve"> </w:t>
      </w:r>
      <w:r w:rsidR="0077020C">
        <w:t>For example, e</w:t>
      </w:r>
      <w:r w:rsidR="008A1A3F">
        <w:t>xecuting a P4 program that control</w:t>
      </w:r>
      <w:r w:rsidR="005512EE">
        <w:t>s</w:t>
      </w:r>
      <w:r w:rsidR="008A1A3F">
        <w:t xml:space="preserve"> </w:t>
      </w:r>
      <w:r w:rsidR="00621084">
        <w:t xml:space="preserve">packet </w:t>
      </w:r>
      <w:r w:rsidR="008A1A3F">
        <w:t xml:space="preserve">broadcast by writing into a custom control register will not work on a </w:t>
      </w:r>
      <w:r w:rsidR="00724850">
        <w:t xml:space="preserve">target </w:t>
      </w:r>
      <w:r w:rsidR="005512EE">
        <w:t>that</w:t>
      </w:r>
      <w:r w:rsidR="008A1A3F">
        <w:t xml:space="preserve"> provides no such control register</w:t>
      </w:r>
      <w:r w:rsidR="00621084">
        <w:t>.</w:t>
      </w:r>
      <w:r w:rsidR="002E2F1B">
        <w:t xml:space="preserve"> However, P4 programs written for a given target architecture should be portable</w:t>
      </w:r>
      <w:r w:rsidR="002E2F1B" w:rsidRPr="00FA1176">
        <w:t xml:space="preserve"> </w:t>
      </w:r>
      <w:r w:rsidR="002E2F1B">
        <w:t>across all targets that faithfully implement the corresponding model (assuming that enough resources are available to implement the program).</w:t>
      </w:r>
    </w:p>
    <w:p w14:paraId="03BE62D2" w14:textId="1C1D20B8" w:rsidR="00E518C4" w:rsidRDefault="00E518C4">
      <w:pPr>
        <w:pStyle w:val="Heading2"/>
        <w:rPr>
          <w:ins w:id="2238" w:author="Mihai Budiu" w:date="2016-04-08T13:01:00Z"/>
        </w:rPr>
        <w:pPrChange w:id="2239" w:author="Mihai Budiu" w:date="2016-04-08T13:01:00Z">
          <w:pPr/>
        </w:pPrChange>
      </w:pPr>
      <w:bookmarkStart w:id="2240" w:name="_Toc447898976"/>
      <w:ins w:id="2241" w:author="Mihai Budiu" w:date="2016-04-08T13:01:00Z">
        <w:r>
          <w:lastRenderedPageBreak/>
          <w:t>The P4 standard architecture</w:t>
        </w:r>
        <w:bookmarkEnd w:id="2240"/>
      </w:ins>
    </w:p>
    <w:p w14:paraId="5B4F13FB" w14:textId="659AEC08" w:rsidR="00E518C4" w:rsidRPr="00EF1EB5" w:rsidRDefault="00E518C4" w:rsidP="00E518C4">
      <w:pPr>
        <w:rPr>
          <w:ins w:id="2242" w:author="Mihai Budiu" w:date="2016-04-08T13:01:00Z"/>
        </w:rPr>
      </w:pPr>
      <w:ins w:id="2243" w:author="Mihai Budiu" w:date="2016-04-08T13:01:00Z">
        <w:r>
          <w:t>We expect that the P4 community will evolve a standard architecture model (or a small set of models, pertaining to specific verticals, e.g., switches and network cards). Wide adoption of such standard architectures should promote wide portability of P4 programs. The standard architecture is the scope of a separate document.</w:t>
        </w:r>
      </w:ins>
    </w:p>
    <w:p w14:paraId="48CDE88A" w14:textId="77777777" w:rsidR="00E518C4" w:rsidRDefault="00E518C4" w:rsidP="002929A9"/>
    <w:p w14:paraId="0286AE93" w14:textId="4AB2712D" w:rsidR="008A1A3F" w:rsidDel="00EF1EB5" w:rsidRDefault="008A1A3F">
      <w:pPr>
        <w:rPr>
          <w:del w:id="2244" w:author="Mihai Budiu" w:date="2016-04-08T12:59:00Z"/>
        </w:rPr>
      </w:pPr>
      <w:commentRangeStart w:id="2245"/>
      <w:del w:id="2246" w:author="Mihai Budiu" w:date="2016-04-08T12:59:00Z">
        <w:r w:rsidDel="00EF1EB5">
          <w:delText>With these caveats</w:delText>
        </w:r>
        <w:r w:rsidR="00F52385" w:rsidDel="00EF1EB5">
          <w:delText xml:space="preserve">, </w:delText>
        </w:r>
      </w:del>
      <w:moveFromRangeStart w:id="2247" w:author="Mihai Budiu" w:date="2016-04-08T12:59:00Z" w:name="move447883680"/>
      <w:moveFrom w:id="2248" w:author="Mihai Budiu" w:date="2016-04-08T12:59:00Z">
        <w:del w:id="2249" w:author="Mihai Budiu" w:date="2016-04-08T12:59:00Z">
          <w:r w:rsidR="00F52385" w:rsidDel="00EF1EB5">
            <w:delText>compared to the state-of-the-art method of programming microcode on top of custom hardware</w:delText>
          </w:r>
          <w:r w:rsidDel="00EF1EB5">
            <w:delText xml:space="preserve">, P4 provides significant </w:delText>
          </w:r>
          <w:r w:rsidR="002E2F1B" w:rsidDel="00EF1EB5">
            <w:delText>advantages</w:delText>
          </w:r>
          <w:r w:rsidDel="00EF1EB5">
            <w:delText>:</w:delText>
          </w:r>
          <w:commentRangeEnd w:id="2245"/>
          <w:r w:rsidR="00733970" w:rsidDel="00EF1EB5">
            <w:rPr>
              <w:rStyle w:val="CommentReference"/>
            </w:rPr>
            <w:commentReference w:id="2245"/>
          </w:r>
        </w:del>
      </w:moveFrom>
      <w:bookmarkStart w:id="2250" w:name="_Toc447884152"/>
      <w:bookmarkStart w:id="2251" w:name="_Toc447898977"/>
      <w:bookmarkEnd w:id="2250"/>
      <w:bookmarkEnd w:id="2251"/>
    </w:p>
    <w:p w14:paraId="35CAE51A" w14:textId="66A3B090" w:rsidR="00C90D43" w:rsidDel="00EF1EB5" w:rsidRDefault="00C90D43">
      <w:pPr>
        <w:rPr>
          <w:del w:id="2252" w:author="Mihai Budiu" w:date="2016-04-08T12:59:00Z"/>
        </w:rPr>
        <w:pPrChange w:id="2253" w:author="Mihai Budiu" w:date="2016-04-08T12:59:00Z">
          <w:pPr>
            <w:pStyle w:val="ListParagraph"/>
            <w:numPr>
              <w:numId w:val="1"/>
            </w:numPr>
            <w:ind w:hanging="360"/>
          </w:pPr>
        </w:pPrChange>
      </w:pPr>
      <w:moveFrom w:id="2254" w:author="Mihai Budiu" w:date="2016-04-08T12:59:00Z">
        <w:del w:id="2255" w:author="Mihai Budiu" w:date="2016-04-08T12:59:00Z">
          <w:r w:rsidRPr="00C90D43" w:rsidDel="00EF1EB5">
            <w:rPr>
              <w:b/>
            </w:rPr>
            <w:delText>Flexibility</w:delText>
          </w:r>
          <w:r w:rsidDel="00EF1EB5">
            <w:delText xml:space="preserve">: P4 makes many packet-forwarding policies </w:delText>
          </w:r>
          <w:r w:rsidR="00AE6D8A" w:rsidDel="00EF1EB5">
            <w:delText>expressible as programs</w:delText>
          </w:r>
          <w:r w:rsidR="00AF3EA7" w:rsidDel="00EF1EB5">
            <w:delText>; contrast this to the fixed-function forwarding engines in traditional switches</w:delText>
          </w:r>
        </w:del>
      </w:moveFrom>
      <w:bookmarkStart w:id="2256" w:name="_Toc447884153"/>
      <w:bookmarkStart w:id="2257" w:name="_Toc447898978"/>
      <w:bookmarkEnd w:id="2256"/>
      <w:bookmarkEnd w:id="2257"/>
    </w:p>
    <w:p w14:paraId="3B24315E" w14:textId="4C66E395" w:rsidR="008A1A3F" w:rsidDel="00EF1EB5" w:rsidRDefault="00C90D43">
      <w:pPr>
        <w:rPr>
          <w:del w:id="2258" w:author="Mihai Budiu" w:date="2016-04-08T12:59:00Z"/>
        </w:rPr>
        <w:pPrChange w:id="2259" w:author="Mihai Budiu" w:date="2016-04-08T12:59:00Z">
          <w:pPr>
            <w:pStyle w:val="ListParagraph"/>
            <w:numPr>
              <w:numId w:val="1"/>
            </w:numPr>
            <w:ind w:hanging="360"/>
          </w:pPr>
        </w:pPrChange>
      </w:pPr>
      <w:moveFrom w:id="2260" w:author="Mihai Budiu" w:date="2016-04-08T12:59:00Z">
        <w:del w:id="2261" w:author="Mihai Budiu" w:date="2016-04-08T12:59:00Z">
          <w:r w:rsidRPr="00C90D43" w:rsidDel="00EF1EB5">
            <w:rPr>
              <w:b/>
            </w:rPr>
            <w:delText xml:space="preserve">Expressiveness: </w:delText>
          </w:r>
          <w:r w:rsidDel="00EF1EB5">
            <w:delText xml:space="preserve">P4 programs may express sophisticated </w:delText>
          </w:r>
          <w:r w:rsidR="008A1A3F" w:rsidDel="00EF1EB5">
            <w:delText xml:space="preserve">hardware-independent </w:delText>
          </w:r>
          <w:r w:rsidDel="00EF1EB5">
            <w:delText>packet processing algorithms using solely general-purpose registers and table</w:delText>
          </w:r>
          <w:r w:rsidR="000251BB" w:rsidDel="00EF1EB5">
            <w:delText xml:space="preserve"> look-ups</w:delText>
          </w:r>
          <w:r w:rsidDel="00EF1EB5">
            <w:delText xml:space="preserve">. Such programs will be portable between hardware architectures </w:delText>
          </w:r>
          <w:r w:rsidR="0077020C" w:rsidDel="00EF1EB5">
            <w:delText xml:space="preserve">that implement similar </w:delText>
          </w:r>
          <w:r w:rsidR="000C702A" w:rsidDel="00EF1EB5">
            <w:delText>target</w:delText>
          </w:r>
          <w:r w:rsidR="001627ED" w:rsidDel="00EF1EB5">
            <w:delText xml:space="preserve"> </w:delText>
          </w:r>
          <w:r w:rsidR="001B0BC0" w:rsidDel="00EF1EB5">
            <w:delText xml:space="preserve">architectures </w:delText>
          </w:r>
          <w:r w:rsidDel="00EF1EB5">
            <w:delText>(assuming enough resources are available)</w:delText>
          </w:r>
          <w:r w:rsidR="005512EE" w:rsidDel="00EF1EB5">
            <w:delText>.</w:delText>
          </w:r>
        </w:del>
      </w:moveFrom>
      <w:bookmarkStart w:id="2262" w:name="_Toc447884154"/>
      <w:bookmarkStart w:id="2263" w:name="_Toc447898979"/>
      <w:bookmarkEnd w:id="2262"/>
      <w:bookmarkEnd w:id="2263"/>
    </w:p>
    <w:p w14:paraId="57FE3525" w14:textId="03E6E5E6" w:rsidR="00C90D43" w:rsidDel="00EF1EB5" w:rsidRDefault="00AF3EA7">
      <w:pPr>
        <w:rPr>
          <w:del w:id="2264" w:author="Mihai Budiu" w:date="2016-04-08T12:59:00Z"/>
        </w:rPr>
        <w:pPrChange w:id="2265" w:author="Mihai Budiu" w:date="2016-04-08T12:59:00Z">
          <w:pPr>
            <w:pStyle w:val="ListParagraph"/>
            <w:numPr>
              <w:numId w:val="1"/>
            </w:numPr>
            <w:ind w:hanging="360"/>
          </w:pPr>
        </w:pPrChange>
      </w:pPr>
      <w:moveFrom w:id="2266" w:author="Mihai Budiu" w:date="2016-04-08T12:59:00Z">
        <w:del w:id="2267" w:author="Mihai Budiu" w:date="2016-04-08T12:59:00Z">
          <w:r w:rsidRPr="00AF3EA7" w:rsidDel="00EF1EB5">
            <w:rPr>
              <w:b/>
            </w:rPr>
            <w:delText xml:space="preserve">Resource </w:delText>
          </w:r>
          <w:r w:rsidR="002E2F1B" w:rsidDel="00EF1EB5">
            <w:rPr>
              <w:b/>
            </w:rPr>
            <w:delText>mapping and</w:delText>
          </w:r>
          <w:r w:rsidRPr="00AF3EA7" w:rsidDel="00EF1EB5">
            <w:rPr>
              <w:b/>
            </w:rPr>
            <w:delText xml:space="preserve"> management: </w:delText>
          </w:r>
          <w:r w:rsidR="00C90D43" w:rsidDel="00EF1EB5">
            <w:delText xml:space="preserve">P4 programs express resource usage in symbolic terms (e.g., </w:delText>
          </w:r>
          <w:r w:rsidR="00FA032C" w:rsidDel="00EF1EB5">
            <w:delText>IP</w:delText>
          </w:r>
          <w:r w:rsidR="00C90D43" w:rsidDel="00EF1EB5">
            <w:delText xml:space="preserve">v4 source address); compilers map </w:delText>
          </w:r>
          <w:r w:rsidR="005512EE" w:rsidDel="00EF1EB5">
            <w:delText xml:space="preserve">such </w:delText>
          </w:r>
          <w:r w:rsidR="00C90D43" w:rsidDel="00EF1EB5">
            <w:delText>user-defined fields to available hardware resources and manage resource allocation and scheduling</w:delText>
          </w:r>
          <w:r w:rsidR="005512EE" w:rsidDel="00EF1EB5">
            <w:delText>.</w:delText>
          </w:r>
        </w:del>
      </w:moveFrom>
      <w:bookmarkStart w:id="2268" w:name="_Toc447884155"/>
      <w:bookmarkStart w:id="2269" w:name="_Toc447898980"/>
      <w:bookmarkEnd w:id="2268"/>
      <w:bookmarkEnd w:id="2269"/>
    </w:p>
    <w:p w14:paraId="038E9438" w14:textId="7419C566" w:rsidR="00C90D43" w:rsidDel="00EF1EB5" w:rsidRDefault="00AF3EA7">
      <w:pPr>
        <w:rPr>
          <w:del w:id="2270" w:author="Mihai Budiu" w:date="2016-04-08T12:59:00Z"/>
        </w:rPr>
        <w:pPrChange w:id="2271" w:author="Mihai Budiu" w:date="2016-04-08T12:59:00Z">
          <w:pPr>
            <w:pStyle w:val="ListParagraph"/>
            <w:numPr>
              <w:numId w:val="1"/>
            </w:numPr>
            <w:ind w:hanging="360"/>
          </w:pPr>
        </w:pPrChange>
      </w:pPr>
      <w:moveFrom w:id="2272" w:author="Mihai Budiu" w:date="2016-04-08T12:59:00Z">
        <w:del w:id="2273" w:author="Mihai Budiu" w:date="2016-04-08T12:59:00Z">
          <w:r w:rsidRPr="00AF3EA7" w:rsidDel="00EF1EB5">
            <w:rPr>
              <w:b/>
            </w:rPr>
            <w:delText>Software engineering:</w:delText>
          </w:r>
          <w:r w:rsidDel="00EF1EB5">
            <w:delText xml:space="preserve"> </w:delText>
          </w:r>
          <w:r w:rsidR="00C90D43" w:rsidDel="00EF1EB5">
            <w:delText>P4 programs provide important benefits such as type checking, information hiding and software reuse</w:delText>
          </w:r>
          <w:r w:rsidR="005512EE" w:rsidDel="00EF1EB5">
            <w:delText>.</w:delText>
          </w:r>
        </w:del>
      </w:moveFrom>
      <w:bookmarkStart w:id="2274" w:name="_Toc447884156"/>
      <w:bookmarkStart w:id="2275" w:name="_Toc447898981"/>
      <w:bookmarkEnd w:id="2274"/>
      <w:bookmarkEnd w:id="2275"/>
    </w:p>
    <w:p w14:paraId="2969ACD7" w14:textId="719C7C4C" w:rsidR="00C90D43" w:rsidDel="00EF1EB5" w:rsidRDefault="006135BC">
      <w:pPr>
        <w:rPr>
          <w:del w:id="2276" w:author="Mihai Budiu" w:date="2016-04-08T12:59:00Z"/>
        </w:rPr>
        <w:pPrChange w:id="2277" w:author="Mihai Budiu" w:date="2016-04-08T12:59:00Z">
          <w:pPr>
            <w:pStyle w:val="ListParagraph"/>
            <w:numPr>
              <w:numId w:val="1"/>
            </w:numPr>
            <w:ind w:hanging="360"/>
          </w:pPr>
        </w:pPrChange>
      </w:pPr>
      <w:moveFrom w:id="2278" w:author="Mihai Budiu" w:date="2016-04-08T12:59:00Z">
        <w:del w:id="2279" w:author="Mihai Budiu" w:date="2016-04-08T12:59:00Z">
          <w:r w:rsidDel="00EF1EB5">
            <w:rPr>
              <w:b/>
            </w:rPr>
            <w:delText xml:space="preserve">Component </w:delText>
          </w:r>
          <w:r w:rsidR="00AF3EA7" w:rsidRPr="00AF3EA7" w:rsidDel="00EF1EB5">
            <w:rPr>
              <w:b/>
            </w:rPr>
            <w:delText xml:space="preserve">libraries: </w:delText>
          </w:r>
          <w:r w:rsidR="00C90D43" w:rsidDel="00EF1EB5">
            <w:delText xml:space="preserve">Manufacturer-supplied </w:delText>
          </w:r>
          <w:r w:rsidDel="00EF1EB5">
            <w:delText xml:space="preserve">component </w:delText>
          </w:r>
          <w:r w:rsidR="00C90D43" w:rsidDel="00EF1EB5">
            <w:delText>libraries may be used to wrap hardware-specific functions into portable high-level P4 constructs</w:delText>
          </w:r>
          <w:r w:rsidR="005512EE" w:rsidDel="00EF1EB5">
            <w:delText>.</w:delText>
          </w:r>
        </w:del>
      </w:moveFrom>
      <w:bookmarkStart w:id="2280" w:name="_Toc447884157"/>
      <w:bookmarkStart w:id="2281" w:name="_Toc447898982"/>
      <w:bookmarkEnd w:id="2280"/>
      <w:bookmarkEnd w:id="2281"/>
    </w:p>
    <w:p w14:paraId="54E31C41" w14:textId="1908DAB4" w:rsidR="00C90D43" w:rsidDel="00EF1EB5" w:rsidRDefault="00AF3EA7">
      <w:pPr>
        <w:rPr>
          <w:del w:id="2282" w:author="Mihai Budiu" w:date="2016-04-08T12:59:00Z"/>
        </w:rPr>
        <w:pPrChange w:id="2283" w:author="Mihai Budiu" w:date="2016-04-08T12:59:00Z">
          <w:pPr>
            <w:pStyle w:val="ListParagraph"/>
            <w:numPr>
              <w:numId w:val="1"/>
            </w:numPr>
            <w:ind w:hanging="360"/>
          </w:pPr>
        </w:pPrChange>
      </w:pPr>
      <w:moveFrom w:id="2284" w:author="Mihai Budiu" w:date="2016-04-08T12:59:00Z">
        <w:del w:id="2285" w:author="Mihai Budiu" w:date="2016-04-08T12:59:00Z">
          <w:r w:rsidRPr="00AF3EA7" w:rsidDel="00EF1EB5">
            <w:rPr>
              <w:b/>
            </w:rPr>
            <w:delText>Decoupl</w:delText>
          </w:r>
          <w:r w:rsidR="002E2F1B" w:rsidDel="00EF1EB5">
            <w:rPr>
              <w:b/>
            </w:rPr>
            <w:delText>ing</w:delText>
          </w:r>
          <w:r w:rsidRPr="00AF3EA7" w:rsidDel="00EF1EB5">
            <w:rPr>
              <w:b/>
            </w:rPr>
            <w:delText xml:space="preserve"> hardware and software evolution:</w:delText>
          </w:r>
          <w:r w:rsidDel="00EF1EB5">
            <w:delText xml:space="preserve"> </w:delText>
          </w:r>
          <w:r w:rsidR="001627ED" w:rsidDel="00EF1EB5">
            <w:delText xml:space="preserve">target </w:delText>
          </w:r>
          <w:r w:rsidR="00C90D43" w:rsidDel="00EF1EB5">
            <w:delText xml:space="preserve">manufacturers may use abstract </w:delText>
          </w:r>
          <w:r w:rsidR="000C702A" w:rsidDel="00EF1EB5">
            <w:delText>target</w:delText>
          </w:r>
          <w:r w:rsidR="001627ED" w:rsidDel="00EF1EB5">
            <w:delText xml:space="preserve"> </w:delText>
          </w:r>
          <w:r w:rsidR="001B0BC0" w:rsidDel="00EF1EB5">
            <w:delText xml:space="preserve">architectures </w:delText>
          </w:r>
          <w:r w:rsidR="00C90D43" w:rsidDel="00EF1EB5">
            <w:delText>to further decouple the evolution of low-level architectural detail</w:delText>
          </w:r>
          <w:r w:rsidR="002E2F1B" w:rsidDel="00EF1EB5">
            <w:delText>s</w:delText>
          </w:r>
          <w:r w:rsidR="00C90D43" w:rsidDel="00EF1EB5">
            <w:delText xml:space="preserve"> from high-level processing</w:delText>
          </w:r>
          <w:r w:rsidR="005512EE" w:rsidDel="00EF1EB5">
            <w:delText>.</w:delText>
          </w:r>
        </w:del>
      </w:moveFrom>
      <w:bookmarkStart w:id="2286" w:name="_Toc447884158"/>
      <w:bookmarkStart w:id="2287" w:name="_Toc447898983"/>
      <w:bookmarkEnd w:id="2286"/>
      <w:bookmarkEnd w:id="2287"/>
    </w:p>
    <w:p w14:paraId="74D2D3E7" w14:textId="29C0D430" w:rsidR="00C90D43" w:rsidDel="00EF1EB5" w:rsidRDefault="00AF3EA7">
      <w:pPr>
        <w:rPr>
          <w:del w:id="2288" w:author="Mihai Budiu" w:date="2016-04-08T12:59:00Z"/>
        </w:rPr>
        <w:pPrChange w:id="2289" w:author="Mihai Budiu" w:date="2016-04-08T12:59:00Z">
          <w:pPr>
            <w:pStyle w:val="ListParagraph"/>
            <w:numPr>
              <w:numId w:val="1"/>
            </w:numPr>
            <w:ind w:hanging="360"/>
          </w:pPr>
        </w:pPrChange>
      </w:pPr>
      <w:moveFrom w:id="2290" w:author="Mihai Budiu" w:date="2016-04-08T12:59:00Z">
        <w:del w:id="2291" w:author="Mihai Budiu" w:date="2016-04-08T12:59:00Z">
          <w:r w:rsidRPr="00AF3EA7" w:rsidDel="00EF1EB5">
            <w:rPr>
              <w:b/>
            </w:rPr>
            <w:delText xml:space="preserve">Debugging: </w:delText>
          </w:r>
          <w:r w:rsidR="00C90D43" w:rsidDel="00EF1EB5">
            <w:delText xml:space="preserve">Manufacturers can provide their customers software </w:delText>
          </w:r>
          <w:r w:rsidR="001B0BC0" w:rsidDel="00EF1EB5">
            <w:delText xml:space="preserve">models </w:delText>
          </w:r>
          <w:r w:rsidR="00C90D43" w:rsidDel="00EF1EB5">
            <w:delText xml:space="preserve">of </w:delText>
          </w:r>
          <w:r w:rsidR="001B0BC0" w:rsidDel="00EF1EB5">
            <w:delText xml:space="preserve">a </w:delText>
          </w:r>
          <w:r w:rsidR="000C702A" w:rsidDel="00EF1EB5">
            <w:delText>target</w:delText>
          </w:r>
          <w:r w:rsidR="001627ED" w:rsidDel="00EF1EB5">
            <w:delText xml:space="preserve"> </w:delText>
          </w:r>
          <w:r w:rsidR="001B0BC0" w:rsidDel="00EF1EB5">
            <w:delText>architecture</w:delText>
          </w:r>
          <w:r w:rsidR="001627ED" w:rsidDel="00EF1EB5">
            <w:delText>s</w:delText>
          </w:r>
          <w:r w:rsidR="001B0BC0" w:rsidDel="00EF1EB5">
            <w:delText xml:space="preserve"> </w:delText>
          </w:r>
          <w:r w:rsidDel="00EF1EB5">
            <w:delText>to aid in the development and debugging of P4 programs</w:delText>
          </w:r>
          <w:r w:rsidR="005512EE" w:rsidDel="00EF1EB5">
            <w:delText>.</w:delText>
          </w:r>
        </w:del>
      </w:moveFrom>
      <w:bookmarkStart w:id="2292" w:name="_Toc447884159"/>
      <w:bookmarkStart w:id="2293" w:name="_Toc447898984"/>
      <w:bookmarkEnd w:id="2292"/>
      <w:bookmarkEnd w:id="2293"/>
    </w:p>
    <w:p w14:paraId="4BE36A47" w14:textId="1B998CEE" w:rsidR="008A655D" w:rsidDel="00EF1EB5" w:rsidRDefault="008A655D">
      <w:pPr>
        <w:rPr>
          <w:del w:id="2294" w:author="Mihai Budiu" w:date="2016-04-08T12:59:00Z"/>
        </w:rPr>
        <w:pPrChange w:id="2295" w:author="Mihai Budiu" w:date="2016-04-08T12:59:00Z">
          <w:pPr>
            <w:pStyle w:val="ListParagraph"/>
            <w:numPr>
              <w:numId w:val="1"/>
            </w:numPr>
            <w:ind w:hanging="360"/>
          </w:pPr>
        </w:pPrChange>
      </w:pPr>
      <w:moveFrom w:id="2296" w:author="Mihai Budiu" w:date="2016-04-08T12:59:00Z">
        <w:del w:id="2297" w:author="Mihai Budiu" w:date="2016-04-08T12:59:00Z">
          <w:r w:rsidDel="00EF1EB5">
            <w:rPr>
              <w:b/>
            </w:rPr>
            <w:delText>Standard architecture:</w:delText>
          </w:r>
          <w:r w:rsidDel="00EF1EB5">
            <w:delText xml:space="preserve"> we expect that the P4 community will evolve a standard architecture model (or a small set of models, pertaining to specific verticals, e.g., switches and network cards). Wide adoption of such standard architectures should promote wide portability of P4 programs.</w:delText>
          </w:r>
        </w:del>
      </w:moveFrom>
      <w:bookmarkStart w:id="2298" w:name="_Toc447884160"/>
      <w:bookmarkStart w:id="2299" w:name="_Toc447898985"/>
      <w:bookmarkEnd w:id="2298"/>
      <w:bookmarkEnd w:id="2299"/>
      <w:moveFromRangeEnd w:id="2247"/>
    </w:p>
    <w:p w14:paraId="7D1D3FCF" w14:textId="0C81E1A2" w:rsidR="000C6F3C" w:rsidRDefault="000C6F3C" w:rsidP="000C6F3C">
      <w:pPr>
        <w:pStyle w:val="Heading2"/>
      </w:pPr>
      <w:bookmarkStart w:id="2300" w:name="_Toc417920555"/>
      <w:bookmarkStart w:id="2301" w:name="_Toc445799301"/>
      <w:bookmarkStart w:id="2302" w:name="_Toc447898986"/>
      <w:r>
        <w:t xml:space="preserve">P4 program </w:t>
      </w:r>
      <w:r w:rsidR="00E43C68">
        <w:t>data plane</w:t>
      </w:r>
      <w:r w:rsidR="00625E13">
        <w:t xml:space="preserve"> </w:t>
      </w:r>
      <w:r>
        <w:t>interfaces</w:t>
      </w:r>
      <w:bookmarkEnd w:id="2300"/>
      <w:bookmarkEnd w:id="2301"/>
      <w:bookmarkEnd w:id="2302"/>
    </w:p>
    <w:p w14:paraId="693939A7" w14:textId="1577E044" w:rsidR="004E6B36" w:rsidRDefault="0099108A" w:rsidP="004E6B36">
      <w:r>
        <w:t xml:space="preserve">(In the following examples </w:t>
      </w:r>
      <w:r w:rsidR="005A5F99">
        <w:t>P</w:t>
      </w:r>
      <w:r w:rsidR="004E6B36">
        <w:t xml:space="preserve">4 keywords shown in </w:t>
      </w:r>
      <w:r w:rsidR="00F5229C">
        <w:t xml:space="preserve">fixed-size </w:t>
      </w:r>
      <w:r w:rsidR="004E6B36" w:rsidRPr="00616761">
        <w:rPr>
          <w:rFonts w:ascii="Consolas" w:hAnsi="Consolas"/>
          <w:b/>
        </w:rPr>
        <w:t>bold</w:t>
      </w:r>
      <w:r w:rsidR="00F5229C">
        <w:t xml:space="preserve"> fonts.</w:t>
      </w:r>
      <w:r>
        <w:t>)</w:t>
      </w:r>
    </w:p>
    <w:p w14:paraId="32DF48C1" w14:textId="68B1CA66" w:rsidR="00546B98" w:rsidRDefault="00546B98" w:rsidP="00A229BA">
      <w:pPr>
        <w:pStyle w:val="ListParagraph"/>
        <w:ind w:left="0"/>
      </w:pPr>
      <w:r>
        <w:t xml:space="preserve">To describe a </w:t>
      </w:r>
      <w:r w:rsidR="008E16AC">
        <w:t xml:space="preserve">functional </w:t>
      </w:r>
      <w:r>
        <w:t xml:space="preserve">block that can be programmed in P4 the </w:t>
      </w:r>
      <w:r w:rsidR="000C702A">
        <w:t>target</w:t>
      </w:r>
      <w:r w:rsidR="00DF6D2F">
        <w:t xml:space="preserve"> </w:t>
      </w:r>
      <w:r>
        <w:t xml:space="preserve">manufacturer provides a </w:t>
      </w:r>
      <w:r w:rsidR="000C702A">
        <w:t>target</w:t>
      </w:r>
      <w:r w:rsidR="00DF6D2F">
        <w:t xml:space="preserve"> </w:t>
      </w:r>
      <w:r>
        <w:t>prototyp</w:t>
      </w:r>
      <w:r w:rsidR="000A196B">
        <w:t>e</w:t>
      </w:r>
      <w:r w:rsidR="00DF6D2F">
        <w:t xml:space="preserve"> declaration</w:t>
      </w:r>
      <w:r>
        <w:t xml:space="preserve">. </w:t>
      </w:r>
      <w:r w:rsidR="000C702A">
        <w:t>Target</w:t>
      </w:r>
      <w:r w:rsidR="00DF6D2F">
        <w:t xml:space="preserve"> </w:t>
      </w:r>
      <w:r w:rsidR="00A727F6">
        <w:t>declarations are discussed in in Section</w:t>
      </w:r>
      <w:r w:rsidR="00A111DB">
        <w:fldChar w:fldCharType="begin"/>
      </w:r>
      <w:r w:rsidR="00A111DB">
        <w:instrText xml:space="preserve"> REF _Ref445799854 \r \h </w:instrText>
      </w:r>
      <w:r w:rsidR="00A111DB">
        <w:fldChar w:fldCharType="separate"/>
      </w:r>
      <w:r w:rsidR="00A111DB">
        <w:t>14</w:t>
      </w:r>
      <w:r w:rsidR="00A111DB">
        <w:fldChar w:fldCharType="end"/>
      </w:r>
      <w:r w:rsidR="00A727F6">
        <w:t>, but we</w:t>
      </w:r>
      <w:r>
        <w:t xml:space="preserve"> give a brief introduction here to make things concrete. For example, the </w:t>
      </w:r>
      <w:r w:rsidR="000C702A">
        <w:t>target</w:t>
      </w:r>
      <w:r w:rsidR="00DF6D2F">
        <w:t xml:space="preserve"> </w:t>
      </w:r>
      <w:r>
        <w:t>manufacturer could write a declaration as follows:</w:t>
      </w:r>
    </w:p>
    <w:p w14:paraId="08E424E4" w14:textId="77777777" w:rsidR="00546B98" w:rsidRDefault="00546B98" w:rsidP="00A229BA">
      <w:pPr>
        <w:pStyle w:val="ListParagraph"/>
        <w:ind w:left="0"/>
      </w:pPr>
    </w:p>
    <w:p w14:paraId="60E2F92E" w14:textId="54C3D2AC" w:rsidR="00546B98" w:rsidRDefault="003D445D" w:rsidP="00A229BA">
      <w:pPr>
        <w:pStyle w:val="ListParagraph"/>
        <w:ind w:left="0"/>
        <w:rPr>
          <w:rFonts w:ascii="Consolas" w:hAnsi="Consolas"/>
          <w:bCs/>
        </w:rPr>
      </w:pPr>
      <w:r>
        <w:rPr>
          <w:rFonts w:ascii="Consolas" w:hAnsi="Consolas"/>
          <w:b/>
          <w:bCs/>
        </w:rPr>
        <w:t>control</w:t>
      </w:r>
      <w:r w:rsidR="00546B98" w:rsidRPr="001A316A">
        <w:rPr>
          <w:rFonts w:ascii="Consolas" w:hAnsi="Consolas"/>
          <w:b/>
          <w:bCs/>
        </w:rPr>
        <w:t xml:space="preserve"> </w:t>
      </w:r>
      <w:r w:rsidR="004E6B36">
        <w:rPr>
          <w:rFonts w:ascii="Consolas" w:hAnsi="Consolas"/>
          <w:bCs/>
        </w:rPr>
        <w:t>matchActionPipe</w:t>
      </w:r>
      <w:r w:rsidR="00546B98" w:rsidRPr="001A316A">
        <w:rPr>
          <w:rFonts w:ascii="Consolas" w:hAnsi="Consolas"/>
          <w:bCs/>
        </w:rPr>
        <w:t>&lt;H&gt;(</w:t>
      </w:r>
      <w:r w:rsidR="008E16AC" w:rsidRPr="00A229BA">
        <w:rPr>
          <w:rFonts w:ascii="Consolas" w:hAnsi="Consolas"/>
          <w:b/>
          <w:bCs/>
        </w:rPr>
        <w:t>in</w:t>
      </w:r>
      <w:r w:rsidR="008E16AC">
        <w:rPr>
          <w:rFonts w:ascii="Consolas" w:hAnsi="Consolas"/>
          <w:bCs/>
        </w:rPr>
        <w:t xml:space="preserve"> </w:t>
      </w:r>
      <w:r w:rsidR="008E16AC" w:rsidRPr="00A229BA">
        <w:rPr>
          <w:rFonts w:ascii="Consolas" w:hAnsi="Consolas"/>
          <w:b/>
          <w:bCs/>
        </w:rPr>
        <w:t>bit</w:t>
      </w:r>
      <w:r w:rsidR="008E16AC">
        <w:rPr>
          <w:rFonts w:ascii="Consolas" w:hAnsi="Consolas"/>
          <w:bCs/>
        </w:rPr>
        <w:t xml:space="preserve">&lt;4&gt; inputPort,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011925">
        <w:rPr>
          <w:rFonts w:ascii="Consolas" w:hAnsi="Consolas"/>
          <w:b/>
          <w:bCs/>
        </w:rPr>
        <w:t>in</w:t>
      </w:r>
      <w:r w:rsidR="00546B98">
        <w:rPr>
          <w:rFonts w:ascii="Consolas" w:hAnsi="Consolas"/>
          <w:b/>
          <w:bCs/>
        </w:rPr>
        <w:t>out</w:t>
      </w:r>
      <w:r w:rsidR="00546B98" w:rsidRPr="001A316A">
        <w:rPr>
          <w:rFonts w:ascii="Consolas" w:hAnsi="Consolas"/>
          <w:b/>
          <w:bCs/>
        </w:rPr>
        <w:t xml:space="preserve"> </w:t>
      </w:r>
      <w:r w:rsidR="00546B98" w:rsidRPr="00A229BA">
        <w:rPr>
          <w:rFonts w:ascii="Consolas" w:hAnsi="Consolas"/>
          <w:bCs/>
        </w:rPr>
        <w:t>H</w:t>
      </w:r>
      <w:r w:rsidR="00546B98" w:rsidRPr="001A316A">
        <w:rPr>
          <w:rFonts w:ascii="Consolas" w:hAnsi="Consolas"/>
          <w:bCs/>
        </w:rPr>
        <w:t xml:space="preserve"> parsedHeaders</w:t>
      </w:r>
      <w:r w:rsidR="00546B98">
        <w:rPr>
          <w:rFonts w:ascii="Consolas" w:hAnsi="Consolas"/>
          <w:bCs/>
        </w:rPr>
        <w:t xml:space="preserve">, </w:t>
      </w:r>
      <w:r w:rsidR="008E16AC">
        <w:rPr>
          <w:rFonts w:ascii="Consolas" w:hAnsi="Consolas"/>
          <w:bCs/>
        </w:rPr>
        <w:br/>
        <w:t xml:space="preserve">               </w:t>
      </w:r>
      <w:r w:rsidR="004E6B36">
        <w:rPr>
          <w:rFonts w:ascii="Consolas" w:hAnsi="Consolas"/>
          <w:bCs/>
        </w:rPr>
        <w:t xml:space="preserve">          </w:t>
      </w:r>
      <w:r w:rsidR="00955735">
        <w:rPr>
          <w:rFonts w:ascii="Consolas" w:hAnsi="Consolas"/>
          <w:bCs/>
        </w:rPr>
        <w:t xml:space="preserve"> </w:t>
      </w:r>
      <w:r w:rsidR="004E6B36">
        <w:rPr>
          <w:rFonts w:ascii="Consolas" w:hAnsi="Consolas"/>
          <w:bCs/>
        </w:rPr>
        <w:t xml:space="preserve"> </w:t>
      </w:r>
      <w:r w:rsidR="00546B98" w:rsidRPr="00A229BA">
        <w:rPr>
          <w:rFonts w:ascii="Consolas" w:hAnsi="Consolas"/>
          <w:b/>
          <w:bCs/>
        </w:rPr>
        <w:t>out</w:t>
      </w:r>
      <w:r w:rsidR="00546B98">
        <w:rPr>
          <w:rFonts w:ascii="Consolas" w:hAnsi="Consolas"/>
          <w:bCs/>
        </w:rPr>
        <w:t xml:space="preserve"> </w:t>
      </w:r>
      <w:r w:rsidR="008E16AC">
        <w:rPr>
          <w:rFonts w:ascii="Consolas" w:hAnsi="Consolas"/>
          <w:b/>
          <w:bCs/>
        </w:rPr>
        <w:t>bit</w:t>
      </w:r>
      <w:r w:rsidR="00546B98">
        <w:rPr>
          <w:rFonts w:ascii="Consolas" w:hAnsi="Consolas"/>
          <w:bCs/>
        </w:rPr>
        <w:t>&lt;4&gt; outputPort</w:t>
      </w:r>
      <w:r w:rsidR="00546B98" w:rsidRPr="001A316A">
        <w:rPr>
          <w:rFonts w:ascii="Consolas" w:hAnsi="Consolas"/>
          <w:bCs/>
        </w:rPr>
        <w:t>);</w:t>
      </w:r>
    </w:p>
    <w:p w14:paraId="6C7B5AFC" w14:textId="4BAAC7F8" w:rsidR="00546B98" w:rsidRDefault="00546B98" w:rsidP="00A229BA">
      <w:r>
        <w:t xml:space="preserve">This declaration describes a programmable block named </w:t>
      </w:r>
      <w:r w:rsidR="00A26219">
        <w:rPr>
          <w:rFonts w:ascii="Consolas" w:hAnsi="Consolas"/>
        </w:rPr>
        <w:t>matchActionP</w:t>
      </w:r>
      <w:r w:rsidR="00A26219" w:rsidRPr="00A229BA">
        <w:rPr>
          <w:rFonts w:ascii="Consolas" w:hAnsi="Consolas"/>
        </w:rPr>
        <w:t>ipe</w:t>
      </w:r>
      <w:r w:rsidR="00A26219">
        <w:t xml:space="preserve"> </w:t>
      </w:r>
      <w:r>
        <w:t xml:space="preserve">that performs match-action processing (shown by the </w:t>
      </w:r>
      <w:r w:rsidR="003D445D">
        <w:rPr>
          <w:rFonts w:ascii="Consolas" w:hAnsi="Consolas"/>
          <w:b/>
        </w:rPr>
        <w:t>control</w:t>
      </w:r>
      <w:r w:rsidR="003D445D" w:rsidRPr="00EF2FF7">
        <w:t xml:space="preserve"> </w:t>
      </w:r>
      <w:r>
        <w:t xml:space="preserve">P4 reserved keyword). The interface </w:t>
      </w:r>
      <w:r w:rsidR="008E16AC">
        <w:t xml:space="preserve">between </w:t>
      </w:r>
      <w:r>
        <w:t xml:space="preserve">the </w:t>
      </w:r>
      <w:r w:rsidR="00A26219">
        <w:rPr>
          <w:rFonts w:ascii="Consolas" w:hAnsi="Consolas"/>
        </w:rPr>
        <w:t>matchActionP</w:t>
      </w:r>
      <w:r w:rsidR="00A26219" w:rsidRPr="00A229BA">
        <w:rPr>
          <w:rFonts w:ascii="Consolas" w:hAnsi="Consolas"/>
        </w:rPr>
        <w:t>ipe</w:t>
      </w:r>
      <w:r w:rsidR="00A26219">
        <w:t xml:space="preserve"> </w:t>
      </w:r>
      <w:r>
        <w:t xml:space="preserve">block </w:t>
      </w:r>
      <w:r w:rsidR="008E16AC">
        <w:t>and the surrounding hardware can be read from this declaration</w:t>
      </w:r>
      <w:r>
        <w:t>:</w:t>
      </w:r>
    </w:p>
    <w:p w14:paraId="3A3EA563" w14:textId="16BF1CD5" w:rsidR="00A26219" w:rsidRDefault="00A26219" w:rsidP="002265E0">
      <w:pPr>
        <w:pStyle w:val="ListParagraph"/>
        <w:numPr>
          <w:ilvl w:val="0"/>
          <w:numId w:val="1"/>
        </w:numPr>
      </w:pPr>
      <w:r w:rsidRPr="00616761">
        <w:rPr>
          <w:rFonts w:ascii="Consolas" w:hAnsi="Consolas"/>
          <w:b/>
        </w:rPr>
        <w:t>bit</w:t>
      </w:r>
      <w:r w:rsidRPr="008C5E29">
        <w:rPr>
          <w:rFonts w:ascii="Consolas" w:hAnsi="Consolas"/>
        </w:rPr>
        <w:t>&lt;4&gt;</w:t>
      </w:r>
      <w:r>
        <w:rPr>
          <w:rFonts w:ascii="Consolas" w:hAnsi="Consolas"/>
        </w:rPr>
        <w:t xml:space="preserve"> </w:t>
      </w:r>
      <w:r>
        <w:t>is a type indicating</w:t>
      </w:r>
      <w:r w:rsidRPr="008C5E29">
        <w:t xml:space="preserve"> a 4-b</w:t>
      </w:r>
      <w:r>
        <w:t>it value,</w:t>
      </w:r>
    </w:p>
    <w:p w14:paraId="105B945E" w14:textId="7BAA70CF" w:rsidR="00A26219" w:rsidRDefault="00A26219" w:rsidP="002265E0">
      <w:pPr>
        <w:pStyle w:val="ListParagraph"/>
        <w:numPr>
          <w:ilvl w:val="0"/>
          <w:numId w:val="1"/>
        </w:numPr>
      </w:pPr>
      <w:r>
        <w:t xml:space="preserve">The </w:t>
      </w:r>
      <w:r w:rsidRPr="00BD6FE9">
        <w:rPr>
          <w:rFonts w:ascii="Consolas" w:hAnsi="Consolas"/>
          <w:b/>
        </w:rPr>
        <w:t>in</w:t>
      </w:r>
      <w:r>
        <w:t>,</w:t>
      </w:r>
      <w:r w:rsidR="003D445D">
        <w:t xml:space="preserve"> </w:t>
      </w:r>
      <w:r w:rsidRPr="00BD6FE9">
        <w:rPr>
          <w:rFonts w:ascii="Consolas" w:hAnsi="Consolas"/>
          <w:b/>
        </w:rPr>
        <w:t>inout</w:t>
      </w:r>
      <w:r>
        <w:t xml:space="preserve">, and </w:t>
      </w:r>
      <w:r w:rsidRPr="00BD6FE9">
        <w:rPr>
          <w:rFonts w:ascii="Consolas" w:hAnsi="Consolas"/>
          <w:b/>
        </w:rPr>
        <w:t>out</w:t>
      </w:r>
      <w:r>
        <w:t xml:space="preserve"> keywords indicate the direction of parameters</w:t>
      </w:r>
    </w:p>
    <w:p w14:paraId="2457A5FA" w14:textId="30B68D42" w:rsidR="00A26219" w:rsidRDefault="00A26219" w:rsidP="002265E0">
      <w:pPr>
        <w:pStyle w:val="ListParagraph"/>
        <w:numPr>
          <w:ilvl w:val="0"/>
          <w:numId w:val="1"/>
        </w:numPr>
      </w:pPr>
      <w:r>
        <w:t xml:space="preserve">Input #1: is a 4-bit value named </w:t>
      </w:r>
      <w:r w:rsidRPr="00A229BA">
        <w:rPr>
          <w:rFonts w:ascii="Consolas" w:hAnsi="Consolas"/>
        </w:rPr>
        <w:t>inputPort</w:t>
      </w:r>
      <w:r w:rsidRPr="00A229BA">
        <w:t xml:space="preserve">, received </w:t>
      </w:r>
      <w:r w:rsidR="00023F8E">
        <w:t>as</w:t>
      </w:r>
      <w:r w:rsidR="00023F8E" w:rsidRPr="00A229BA">
        <w:t xml:space="preserve"> </w:t>
      </w:r>
      <w:r w:rsidR="00EF2FF7">
        <w:t>an input</w:t>
      </w:r>
      <w:r>
        <w:t xml:space="preserve"> (</w:t>
      </w:r>
      <w:r w:rsidRPr="00745D09">
        <w:rPr>
          <w:rFonts w:ascii="Consolas" w:hAnsi="Consolas"/>
          <w:b/>
        </w:rPr>
        <w:t>in</w:t>
      </w:r>
      <w:r>
        <w:t xml:space="preserve">) </w:t>
      </w:r>
      <w:r w:rsidR="00023F8E">
        <w:t>(</w:t>
      </w:r>
      <w:r w:rsidR="004424B1">
        <w:t xml:space="preserve">an instance of </w:t>
      </w:r>
      <w:r w:rsidR="00023F8E">
        <w:t>intrinsic metadata).</w:t>
      </w:r>
    </w:p>
    <w:p w14:paraId="51873AC4" w14:textId="3B0AC433" w:rsidR="00A26219" w:rsidRDefault="00A26219" w:rsidP="002265E0">
      <w:pPr>
        <w:pStyle w:val="ListParagraph"/>
        <w:numPr>
          <w:ilvl w:val="0"/>
          <w:numId w:val="1"/>
        </w:numPr>
      </w:pPr>
      <w:r>
        <w:t xml:space="preserve">Input #2: an object of type </w:t>
      </w:r>
      <w:r w:rsidRPr="001A316A">
        <w:rPr>
          <w:rFonts w:ascii="Consolas" w:hAnsi="Consolas"/>
        </w:rPr>
        <w:t>H</w:t>
      </w:r>
      <w:r>
        <w:t xml:space="preserve">, named </w:t>
      </w:r>
      <w:r w:rsidRPr="001A316A">
        <w:rPr>
          <w:rFonts w:ascii="Consolas" w:hAnsi="Consolas"/>
        </w:rPr>
        <w:t>parsedHeaders</w:t>
      </w:r>
      <w:r w:rsidRPr="008C5E29">
        <w:t>.</w:t>
      </w:r>
      <w:r w:rsidR="003D445D">
        <w:t xml:space="preserve"> </w:t>
      </w:r>
      <w:r w:rsidRPr="008C5E29">
        <w:t>It</w:t>
      </w:r>
      <w:r w:rsidRPr="00A229BA">
        <w:t xml:space="preserve"> is both an input and an output, shown by </w:t>
      </w:r>
      <w:r w:rsidRPr="00745D09">
        <w:rPr>
          <w:rFonts w:ascii="Consolas" w:hAnsi="Consolas"/>
          <w:b/>
        </w:rPr>
        <w:t>inout</w:t>
      </w:r>
      <w:r w:rsidRPr="0016140A">
        <w:t xml:space="preserve">. </w:t>
      </w:r>
    </w:p>
    <w:p w14:paraId="4BE64DF7" w14:textId="1934AF92" w:rsidR="00A26219" w:rsidRDefault="00A26219" w:rsidP="002265E0">
      <w:pPr>
        <w:pStyle w:val="ListParagraph"/>
        <w:numPr>
          <w:ilvl w:val="0"/>
          <w:numId w:val="1"/>
        </w:numPr>
      </w:pPr>
      <w:r>
        <w:t xml:space="preserve">The type </w:t>
      </w:r>
      <w:r w:rsidRPr="001A316A">
        <w:rPr>
          <w:rFonts w:ascii="Consolas" w:hAnsi="Consolas"/>
        </w:rPr>
        <w:t>H</w:t>
      </w:r>
      <w:r>
        <w:t xml:space="preserve"> is given by a type variable </w:t>
      </w:r>
      <w:r w:rsidRPr="001A316A">
        <w:rPr>
          <w:rFonts w:ascii="Consolas" w:hAnsi="Consolas"/>
        </w:rPr>
        <w:t>&lt;H&gt;</w:t>
      </w:r>
      <w:r>
        <w:rPr>
          <w:rFonts w:ascii="Consolas" w:hAnsi="Consolas"/>
        </w:rPr>
        <w:t xml:space="preserve"> </w:t>
      </w:r>
      <w:r w:rsidRPr="001A316A">
        <w:t>in the declaration</w:t>
      </w:r>
      <w:r>
        <w:t xml:space="preserve"> (the syntax is similar to Java)</w:t>
      </w:r>
      <w:r w:rsidRPr="001A316A">
        <w:t>. Th</w:t>
      </w:r>
      <w:r>
        <w:t>e</w:t>
      </w:r>
      <w:r w:rsidRPr="001A316A">
        <w:t xml:space="preserve"> </w:t>
      </w:r>
      <w:r>
        <w:t xml:space="preserve">type </w:t>
      </w:r>
      <w:r w:rsidRPr="00A229BA">
        <w:rPr>
          <w:rFonts w:ascii="Consolas" w:hAnsi="Consolas"/>
        </w:rPr>
        <w:t>H</w:t>
      </w:r>
      <w:r>
        <w:t xml:space="preserve"> indicates a type that will be defined later by the programmer. Since the type is a variable, the value </w:t>
      </w:r>
      <w:r w:rsidRPr="001A316A">
        <w:rPr>
          <w:rFonts w:ascii="Consolas" w:hAnsi="Consolas"/>
        </w:rPr>
        <w:t>parsedHeaders</w:t>
      </w:r>
      <w:r w:rsidRPr="00B5180F">
        <w:t xml:space="preserve"> </w:t>
      </w:r>
      <w:r w:rsidR="00B5180F">
        <w:t>will</w:t>
      </w:r>
      <w:r>
        <w:t xml:space="preserve"> be stored in general-purpose registers.</w:t>
      </w:r>
    </w:p>
    <w:p w14:paraId="5D49D19F" w14:textId="77777777" w:rsidR="00A26219" w:rsidRDefault="00A26219" w:rsidP="002265E0">
      <w:pPr>
        <w:pStyle w:val="ListParagraph"/>
        <w:numPr>
          <w:ilvl w:val="0"/>
          <w:numId w:val="1"/>
        </w:numPr>
      </w:pPr>
      <w:r>
        <w:t xml:space="preserve">Output #1: the same </w:t>
      </w:r>
      <w:r w:rsidRPr="00A229BA">
        <w:rPr>
          <w:rFonts w:ascii="Consolas" w:hAnsi="Consolas"/>
        </w:rPr>
        <w:t>parsedHeaders</w:t>
      </w:r>
      <w:r>
        <w:t xml:space="preserve"> is and output, also stored in general-purpose registers. The user mutates this value in-place in the pipeline implementation, and the value of the </w:t>
      </w:r>
      <w:r w:rsidRPr="00A229BA">
        <w:rPr>
          <w:rFonts w:ascii="Consolas" w:hAnsi="Consolas"/>
        </w:rPr>
        <w:t>parsedHeaders</w:t>
      </w:r>
      <w:r>
        <w:t xml:space="preserve"> at the completion of </w:t>
      </w:r>
      <w:r w:rsidRPr="00A229BA">
        <w:rPr>
          <w:rFonts w:ascii="Consolas" w:hAnsi="Consolas"/>
        </w:rPr>
        <w:t>pipe</w:t>
      </w:r>
      <w:r>
        <w:t xml:space="preserve"> is the result of the computation.</w:t>
      </w:r>
    </w:p>
    <w:p w14:paraId="73FBB93E" w14:textId="77777777" w:rsidR="00A26219" w:rsidRDefault="00A26219" w:rsidP="002265E0">
      <w:pPr>
        <w:pStyle w:val="ListParagraph"/>
        <w:numPr>
          <w:ilvl w:val="0"/>
          <w:numId w:val="1"/>
        </w:numPr>
      </w:pPr>
      <w:r>
        <w:t xml:space="preserve">Output #2: a four-bit value named </w:t>
      </w:r>
      <w:r w:rsidRPr="00A229BA">
        <w:rPr>
          <w:rFonts w:ascii="Consolas" w:hAnsi="Consolas"/>
        </w:rPr>
        <w:t>outputPort</w:t>
      </w:r>
      <w:r>
        <w:t>. This value is written into a control register.</w:t>
      </w:r>
    </w:p>
    <w:p w14:paraId="0A9F051D" w14:textId="71C647F6" w:rsidR="000C6F3C" w:rsidRDefault="003D445D" w:rsidP="00A229BA">
      <w:pPr>
        <w:pStyle w:val="Heading2"/>
      </w:pPr>
      <w:bookmarkStart w:id="2303" w:name="_Toc445799302"/>
      <w:bookmarkStart w:id="2304" w:name="_Toc447898987"/>
      <w:r>
        <w:t xml:space="preserve">External </w:t>
      </w:r>
      <w:r w:rsidR="009713E3">
        <w:t>units</w:t>
      </w:r>
      <w:bookmarkEnd w:id="2303"/>
      <w:r w:rsidR="00E43C68">
        <w:t xml:space="preserve"> with predefined functionality</w:t>
      </w:r>
      <w:bookmarkEnd w:id="2304"/>
    </w:p>
    <w:p w14:paraId="7C87AE56" w14:textId="69D01A12" w:rsidR="008E16AC" w:rsidRDefault="008E16AC" w:rsidP="000C6F3C">
      <w:r>
        <w:t xml:space="preserve">P4 programs can also interact with fixed-function </w:t>
      </w:r>
      <w:r w:rsidR="00023F8E">
        <w:t xml:space="preserve">objects </w:t>
      </w:r>
      <w:r>
        <w:t xml:space="preserve">by invoking their services. </w:t>
      </w:r>
      <w:r w:rsidR="005E5E69">
        <w:t xml:space="preserve">Such fixed-function </w:t>
      </w:r>
      <w:r w:rsidR="00023F8E">
        <w:t xml:space="preserve">objects </w:t>
      </w:r>
      <w:r w:rsidR="005E5E69">
        <w:t xml:space="preserve">are described </w:t>
      </w:r>
      <w:r w:rsidR="007B78BA">
        <w:t xml:space="preserve">using the </w:t>
      </w:r>
      <w:r w:rsidR="007B78BA" w:rsidRPr="00BD6FE9">
        <w:rPr>
          <w:rFonts w:ascii="Consolas" w:hAnsi="Consolas"/>
          <w:b/>
        </w:rPr>
        <w:t>extern</w:t>
      </w:r>
      <w:r w:rsidR="007B78BA">
        <w:t xml:space="preserve"> construct, which </w:t>
      </w:r>
      <w:r w:rsidR="003C2A8B">
        <w:t xml:space="preserve">only describes </w:t>
      </w:r>
      <w:r w:rsidR="007B78BA">
        <w:t>the</w:t>
      </w:r>
      <w:r w:rsidR="003D445D">
        <w:t xml:space="preserve"> </w:t>
      </w:r>
      <w:r w:rsidR="005E5E69" w:rsidRPr="001A316A">
        <w:rPr>
          <w:i/>
        </w:rPr>
        <w:t>interfaces</w:t>
      </w:r>
      <w:r w:rsidR="007B78BA" w:rsidRPr="00BD6FE9">
        <w:t xml:space="preserve"> </w:t>
      </w:r>
      <w:r w:rsidR="0016160B">
        <w:t>that</w:t>
      </w:r>
      <w:r w:rsidR="007B78BA" w:rsidRPr="00BD6FE9">
        <w:t xml:space="preserve"> such a</w:t>
      </w:r>
      <w:r w:rsidR="00023F8E">
        <w:t>n object</w:t>
      </w:r>
      <w:r w:rsidR="004424B1">
        <w:t xml:space="preserve"> </w:t>
      </w:r>
      <w:r w:rsidR="0016160B">
        <w:t>exposes to the data-plane</w:t>
      </w:r>
      <w:r w:rsidR="007B78BA">
        <w:t xml:space="preserve">; a complete description of </w:t>
      </w:r>
      <w:r w:rsidR="007B78BA" w:rsidRPr="00BD6FE9">
        <w:rPr>
          <w:rFonts w:ascii="Consolas" w:hAnsi="Consolas"/>
          <w:b/>
        </w:rPr>
        <w:t>extern</w:t>
      </w:r>
      <w:r w:rsidR="007B78BA">
        <w:t xml:space="preserve"> is</w:t>
      </w:r>
      <w:r w:rsidR="005E5E69">
        <w:t xml:space="preserve"> </w:t>
      </w:r>
      <w:r w:rsidR="007B78BA">
        <w:t xml:space="preserve">given </w:t>
      </w:r>
      <w:r w:rsidR="005E5E69">
        <w:t xml:space="preserve">in Section </w:t>
      </w:r>
      <w:r w:rsidR="005E5E69">
        <w:fldChar w:fldCharType="begin"/>
      </w:r>
      <w:r w:rsidR="005E5E69">
        <w:instrText xml:space="preserve"> REF _Ref289341225 \r \h </w:instrText>
      </w:r>
      <w:r w:rsidR="005E5E69">
        <w:fldChar w:fldCharType="separate"/>
      </w:r>
      <w:r w:rsidR="00C55925">
        <w:t>6.2.8</w:t>
      </w:r>
      <w:r w:rsidR="005E5E69">
        <w:fldChar w:fldCharType="end"/>
      </w:r>
      <w:r w:rsidR="005E5E69">
        <w:t xml:space="preserve">, but we provide an overview here. </w:t>
      </w:r>
    </w:p>
    <w:p w14:paraId="712D1799" w14:textId="011CD74D" w:rsidR="005E5E69" w:rsidRDefault="00C668A6" w:rsidP="000C6F3C">
      <w:r w:rsidRPr="00BD6FE9">
        <w:rPr>
          <w:rFonts w:ascii="Consolas" w:hAnsi="Consolas"/>
          <w:b/>
        </w:rPr>
        <w:t>extern</w:t>
      </w:r>
      <w:r>
        <w:t xml:space="preserve"> constructs are similar to completely abstract classes from</w:t>
      </w:r>
      <w:r w:rsidR="005E5E69">
        <w:t xml:space="preserve"> object-oriented programming</w:t>
      </w:r>
      <w:r w:rsidR="00555E3A">
        <w:t xml:space="preserve"> (or interfaces in Java and C#)</w:t>
      </w:r>
      <w:r>
        <w:t>, by d</w:t>
      </w:r>
      <w:r w:rsidR="005E5E69">
        <w:t>escrib</w:t>
      </w:r>
      <w:r>
        <w:t>ing</w:t>
      </w:r>
      <w:r w:rsidR="005E5E69">
        <w:t xml:space="preserve"> a set of methods that are implemented by an object, but not the implementation of these methods. </w:t>
      </w:r>
      <w:r w:rsidR="00DE588C">
        <w:t xml:space="preserve">For example, the following </w:t>
      </w:r>
      <w:r w:rsidR="009E7311">
        <w:t>construct could</w:t>
      </w:r>
      <w:r w:rsidR="001B1789">
        <w:t xml:space="preserve"> be used to </w:t>
      </w:r>
      <w:r w:rsidR="00DE588C">
        <w:t xml:space="preserve">describe the operations </w:t>
      </w:r>
      <w:r w:rsidR="00F75E51">
        <w:t xml:space="preserve">offered </w:t>
      </w:r>
      <w:r w:rsidR="00DE588C">
        <w:t>by a</w:t>
      </w:r>
      <w:r w:rsidR="001B1789">
        <w:t>n incremental</w:t>
      </w:r>
      <w:r w:rsidR="00DE588C">
        <w:t xml:space="preserve"> checksum unit:</w:t>
      </w:r>
    </w:p>
    <w:p w14:paraId="391BE71C" w14:textId="22A1BEAD" w:rsidR="00DE588C" w:rsidRPr="00A229BA" w:rsidRDefault="003D445D" w:rsidP="000C6F3C">
      <w:pPr>
        <w:rPr>
          <w:rFonts w:ascii="Consolas" w:hAnsi="Consolas"/>
        </w:rPr>
      </w:pPr>
      <w:r>
        <w:rPr>
          <w:rFonts w:ascii="Consolas" w:hAnsi="Consolas"/>
          <w:b/>
        </w:rPr>
        <w:t>extern</w:t>
      </w:r>
      <w:r w:rsidRPr="00F9686C">
        <w:rPr>
          <w:rFonts w:ascii="Consolas" w:hAnsi="Consolas"/>
        </w:rPr>
        <w:t xml:space="preserve"> </w:t>
      </w:r>
      <w:r w:rsidR="00DE588C" w:rsidRPr="00F9686C">
        <w:rPr>
          <w:rFonts w:ascii="Consolas" w:hAnsi="Consolas"/>
        </w:rPr>
        <w:t xml:space="preserve">Checksum16 </w:t>
      </w:r>
      <w:r w:rsidR="00DE588C">
        <w:rPr>
          <w:rFonts w:ascii="Consolas" w:hAnsi="Consolas"/>
        </w:rPr>
        <w:t>{</w:t>
      </w:r>
      <w:r w:rsidR="00DE588C">
        <w:rPr>
          <w:rFonts w:ascii="Consolas" w:hAnsi="Consolas"/>
        </w:rPr>
        <w:br/>
        <w:t xml:space="preserve">    // prepare unit</w:t>
      </w:r>
      <w:r w:rsidR="00DE588C">
        <w:rPr>
          <w:rFonts w:ascii="Consolas" w:hAnsi="Consolas"/>
        </w:rPr>
        <w:br/>
      </w:r>
      <w:r w:rsidR="00DE588C" w:rsidRPr="00280B0E">
        <w:rPr>
          <w:rFonts w:ascii="Consolas" w:hAnsi="Consolas"/>
        </w:rPr>
        <w:t xml:space="preserve">    </w:t>
      </w:r>
      <w:r w:rsidR="00DE588C" w:rsidRPr="00280B0E">
        <w:rPr>
          <w:rFonts w:ascii="Consolas" w:hAnsi="Consolas"/>
          <w:b/>
        </w:rPr>
        <w:t>void</w:t>
      </w:r>
      <w:r w:rsidR="00DE588C" w:rsidRPr="00280B0E">
        <w:rPr>
          <w:rFonts w:ascii="Consolas" w:hAnsi="Consolas"/>
        </w:rPr>
        <w:t xml:space="preserve"> </w:t>
      </w:r>
      <w:r w:rsidR="0066159D">
        <w:rPr>
          <w:rFonts w:ascii="Consolas" w:hAnsi="Consolas"/>
        </w:rPr>
        <w:t>clear</w:t>
      </w:r>
      <w:r w:rsidR="00DE588C" w:rsidRPr="00280B0E">
        <w:rPr>
          <w:rFonts w:ascii="Consolas" w:hAnsi="Consolas"/>
        </w:rPr>
        <w:t>();</w:t>
      </w:r>
      <w:r w:rsidR="00DE588C">
        <w:rPr>
          <w:rFonts w:ascii="Consolas" w:hAnsi="Consolas"/>
        </w:rPr>
        <w:br/>
      </w:r>
      <w:r w:rsidR="00DE588C">
        <w:rPr>
          <w:rFonts w:ascii="Consolas" w:hAnsi="Consolas"/>
        </w:rPr>
        <w:lastRenderedPageBreak/>
        <w:t xml:space="preserve">    // </w:t>
      </w:r>
      <w:r w:rsidR="00140667">
        <w:rPr>
          <w:rFonts w:ascii="Consolas" w:hAnsi="Consolas"/>
        </w:rPr>
        <w:t>add more</w:t>
      </w:r>
      <w:r w:rsidR="00DE588C">
        <w:rPr>
          <w:rFonts w:ascii="Consolas" w:hAnsi="Consolas"/>
        </w:rPr>
        <w:t xml:space="preserve"> data to be checksummed</w:t>
      </w:r>
      <w:r w:rsidR="00DE588C">
        <w:rPr>
          <w:rFonts w:ascii="Consolas" w:hAnsi="Consolas"/>
        </w:rPr>
        <w:br/>
        <w:t xml:space="preserve">    </w:t>
      </w:r>
      <w:r w:rsidR="00DE588C" w:rsidRPr="001A316A">
        <w:rPr>
          <w:rFonts w:ascii="Consolas" w:hAnsi="Consolas"/>
          <w:b/>
        </w:rPr>
        <w:t>void</w:t>
      </w:r>
      <w:r w:rsidR="00DE588C">
        <w:rPr>
          <w:rFonts w:ascii="Consolas" w:hAnsi="Consolas"/>
        </w:rPr>
        <w:t xml:space="preserve"> </w:t>
      </w:r>
      <w:r w:rsidR="00140667">
        <w:rPr>
          <w:rFonts w:ascii="Consolas" w:hAnsi="Consolas"/>
        </w:rPr>
        <w:t>update</w:t>
      </w:r>
      <w:r w:rsidR="00DE588C">
        <w:rPr>
          <w:rFonts w:ascii="Consolas" w:hAnsi="Consolas"/>
        </w:rPr>
        <w:t>&lt;D&gt;(</w:t>
      </w:r>
      <w:r w:rsidR="00DE588C" w:rsidRPr="001A316A">
        <w:rPr>
          <w:rFonts w:ascii="Consolas" w:hAnsi="Consolas"/>
          <w:b/>
        </w:rPr>
        <w:t>in</w:t>
      </w:r>
      <w:r w:rsidR="00DE588C">
        <w:rPr>
          <w:rFonts w:ascii="Consolas" w:hAnsi="Consolas"/>
        </w:rPr>
        <w:t xml:space="preserve"> D data)</w:t>
      </w:r>
      <w:r w:rsidR="00103CD1">
        <w:rPr>
          <w:rFonts w:ascii="Consolas" w:hAnsi="Consolas"/>
        </w:rPr>
        <w:t>;</w:t>
      </w:r>
      <w:r w:rsidR="00DE588C">
        <w:rPr>
          <w:rFonts w:ascii="Consolas" w:hAnsi="Consolas"/>
        </w:rPr>
        <w:br/>
        <w:t xml:space="preserve">    // conditionally </w:t>
      </w:r>
      <w:r w:rsidR="00140667">
        <w:rPr>
          <w:rFonts w:ascii="Consolas" w:hAnsi="Consolas"/>
        </w:rPr>
        <w:t xml:space="preserve">add </w:t>
      </w:r>
      <w:r w:rsidR="00DE588C">
        <w:rPr>
          <w:rFonts w:ascii="Consolas" w:hAnsi="Consolas"/>
        </w:rPr>
        <w:t>data to be checksummed</w:t>
      </w:r>
      <w:r w:rsidR="00DE588C" w:rsidRPr="00280B0E">
        <w:rPr>
          <w:rFonts w:ascii="Consolas" w:hAnsi="Consolas"/>
        </w:rPr>
        <w:br/>
        <w:t xml:space="preserve">    </w:t>
      </w:r>
      <w:r w:rsidR="00DE588C" w:rsidRPr="00280B0E">
        <w:rPr>
          <w:rFonts w:ascii="Consolas" w:hAnsi="Consolas"/>
          <w:b/>
        </w:rPr>
        <w:t>void</w:t>
      </w:r>
      <w:r w:rsidR="00DE588C" w:rsidRPr="00280B0E">
        <w:rPr>
          <w:rFonts w:ascii="Consolas" w:hAnsi="Consolas"/>
        </w:rPr>
        <w:t xml:space="preserve"> </w:t>
      </w:r>
      <w:r w:rsidR="00140667">
        <w:rPr>
          <w:rFonts w:ascii="Consolas" w:hAnsi="Consolas"/>
        </w:rPr>
        <w:t>update</w:t>
      </w:r>
      <w:r w:rsidR="00DE588C" w:rsidRPr="00280B0E">
        <w:rPr>
          <w:rFonts w:ascii="Consolas" w:hAnsi="Consolas"/>
        </w:rPr>
        <w:t>&lt;D&gt;(</w:t>
      </w:r>
      <w:r w:rsidR="00DE588C" w:rsidRPr="001A316A">
        <w:rPr>
          <w:rFonts w:ascii="Consolas" w:hAnsi="Consolas"/>
          <w:b/>
        </w:rPr>
        <w:t>in</w:t>
      </w:r>
      <w:r w:rsidR="00DE588C">
        <w:rPr>
          <w:rFonts w:ascii="Consolas" w:hAnsi="Consolas"/>
        </w:rPr>
        <w:t xml:space="preserve"> </w:t>
      </w:r>
      <w:r w:rsidR="00DE588C" w:rsidRPr="001A316A">
        <w:rPr>
          <w:rFonts w:ascii="Consolas" w:hAnsi="Consolas"/>
          <w:b/>
        </w:rPr>
        <w:t>bool</w:t>
      </w:r>
      <w:r w:rsidR="00DE588C">
        <w:rPr>
          <w:rFonts w:ascii="Consolas" w:hAnsi="Consolas"/>
        </w:rPr>
        <w:t xml:space="preserve"> condition, </w:t>
      </w:r>
      <w:r w:rsidR="00DE588C" w:rsidRPr="00280B0E">
        <w:rPr>
          <w:rFonts w:ascii="Consolas" w:hAnsi="Consolas"/>
          <w:b/>
        </w:rPr>
        <w:t>in</w:t>
      </w:r>
      <w:r w:rsidR="00DE588C">
        <w:rPr>
          <w:rFonts w:ascii="Consolas" w:hAnsi="Consolas"/>
        </w:rPr>
        <w:t xml:space="preserve"> </w:t>
      </w:r>
      <w:r w:rsidR="00DE588C" w:rsidRPr="00280B0E">
        <w:rPr>
          <w:rFonts w:ascii="Consolas" w:hAnsi="Consolas"/>
        </w:rPr>
        <w:t>D data);</w:t>
      </w:r>
      <w:r w:rsidR="00DE588C">
        <w:rPr>
          <w:rFonts w:ascii="Consolas" w:hAnsi="Consolas"/>
        </w:rPr>
        <w:br/>
        <w:t xml:space="preserve">    // get the checksum of all data </w:t>
      </w:r>
      <w:r w:rsidR="00140667">
        <w:rPr>
          <w:rFonts w:ascii="Consolas" w:hAnsi="Consolas"/>
        </w:rPr>
        <w:t xml:space="preserve">updated </w:t>
      </w:r>
      <w:r w:rsidR="00DE588C">
        <w:rPr>
          <w:rFonts w:ascii="Consolas" w:hAnsi="Consolas"/>
        </w:rPr>
        <w:t xml:space="preserve">since the last </w:t>
      </w:r>
      <w:r w:rsidR="0066159D">
        <w:rPr>
          <w:rFonts w:ascii="Consolas" w:hAnsi="Consolas"/>
        </w:rPr>
        <w:t>clear</w:t>
      </w:r>
      <w:r w:rsidR="00DE588C">
        <w:rPr>
          <w:rFonts w:ascii="Consolas" w:hAnsi="Consolas"/>
        </w:rPr>
        <w:br/>
      </w:r>
      <w:r w:rsidR="00DE588C" w:rsidRPr="00280B0E">
        <w:rPr>
          <w:rFonts w:ascii="Consolas" w:hAnsi="Consolas"/>
        </w:rPr>
        <w:t xml:space="preserve">    </w:t>
      </w:r>
      <w:r w:rsidR="00873E34">
        <w:rPr>
          <w:rFonts w:ascii="Consolas" w:hAnsi="Consolas"/>
          <w:b/>
        </w:rPr>
        <w:t>bit</w:t>
      </w:r>
      <w:r w:rsidR="00DE588C">
        <w:rPr>
          <w:rFonts w:ascii="Consolas" w:hAnsi="Consolas"/>
        </w:rPr>
        <w:t>&lt;16&gt;</w:t>
      </w:r>
      <w:r w:rsidR="00DE588C" w:rsidRPr="00280B0E">
        <w:rPr>
          <w:rFonts w:ascii="Consolas" w:hAnsi="Consolas"/>
        </w:rPr>
        <w:t xml:space="preserve"> get();</w:t>
      </w:r>
      <w:r w:rsidR="00DE588C">
        <w:rPr>
          <w:rFonts w:ascii="Consolas" w:hAnsi="Consolas"/>
        </w:rPr>
        <w:br/>
        <w:t>}</w:t>
      </w:r>
    </w:p>
    <w:p w14:paraId="7430A63B" w14:textId="446561A9" w:rsidR="00CE41B1" w:rsidRDefault="0086352D" w:rsidP="00E502A3">
      <w:pPr>
        <w:pStyle w:val="Heading1"/>
      </w:pPr>
      <w:bookmarkStart w:id="2305" w:name="_Toc417920557"/>
      <w:bookmarkStart w:id="2306" w:name="_Toc445799303"/>
      <w:bookmarkStart w:id="2307" w:name="_Toc447898988"/>
      <w:ins w:id="2308" w:author="Mihai Budiu" w:date="2016-04-11T10:43:00Z">
        <w:r>
          <w:t>E</w:t>
        </w:r>
      </w:ins>
      <w:del w:id="2309" w:author="Mihai Budiu" w:date="2016-04-11T10:43:00Z">
        <w:r w:rsidR="00E502A3" w:rsidDel="0086352D">
          <w:delText>An e</w:delText>
        </w:r>
      </w:del>
      <w:r w:rsidR="00E502A3">
        <w:t xml:space="preserve">xample: </w:t>
      </w:r>
      <w:bookmarkEnd w:id="2305"/>
      <w:r w:rsidR="00E502A3">
        <w:t>programming a simple switch</w:t>
      </w:r>
      <w:bookmarkEnd w:id="2306"/>
      <w:bookmarkEnd w:id="2307"/>
    </w:p>
    <w:p w14:paraId="123D3215" w14:textId="5880E6DF" w:rsidR="00C55C6A" w:rsidRDefault="00084F42" w:rsidP="00E047BF">
      <w:pPr>
        <w:rPr>
          <w:ins w:id="2310" w:author="Mihai Budiu" w:date="2016-04-11T10:44:00Z"/>
        </w:rPr>
      </w:pPr>
      <w:r>
        <w:t>To make the discussion concrete we begin by presenting a</w:t>
      </w:r>
      <w:ins w:id="2311" w:author="Mihai Budiu" w:date="2016-04-11T10:43:00Z">
        <w:r w:rsidR="000160BE">
          <w:t xml:space="preserve"> complete</w:t>
        </w:r>
      </w:ins>
      <w:del w:id="2312" w:author="Mihai Budiu" w:date="2016-04-11T10:43:00Z">
        <w:r w:rsidR="008B511D" w:rsidDel="000160BE">
          <w:delText>n</w:delText>
        </w:r>
      </w:del>
      <w:r w:rsidR="008B511D">
        <w:t xml:space="preserve"> example</w:t>
      </w:r>
      <w:ins w:id="2313" w:author="Mihai Budiu" w:date="2016-04-11T10:44:00Z">
        <w:r w:rsidR="00AA4649">
          <w:t xml:space="preserve">: </w:t>
        </w:r>
        <w:r w:rsidR="00C55C6A">
          <w:t>the description of</w:t>
        </w:r>
      </w:ins>
      <w:r w:rsidR="008B511D">
        <w:t xml:space="preserve"> </w:t>
      </w:r>
      <w:del w:id="2314" w:author="Mihai Budiu" w:date="2016-04-11T10:44:00Z">
        <w:r w:rsidR="008B511D" w:rsidDel="00C55C6A">
          <w:delText xml:space="preserve">of </w:delText>
        </w:r>
      </w:del>
      <w:r w:rsidR="008B511D">
        <w:t>a</w:t>
      </w:r>
      <w:r>
        <w:t xml:space="preserve"> simple switch </w:t>
      </w:r>
      <w:r w:rsidR="001B0BC0">
        <w:t>architecture</w:t>
      </w:r>
      <w:ins w:id="2315" w:author="Mihai Budiu" w:date="2016-04-11T10:45:00Z">
        <w:r w:rsidR="00AA4649">
          <w:t>, it’s representation in P4,</w:t>
        </w:r>
      </w:ins>
      <w:ins w:id="2316" w:author="Mihai Budiu" w:date="2016-04-11T10:44:00Z">
        <w:r w:rsidR="00C55C6A">
          <w:t xml:space="preserve"> and a P4 program for controlling the switch. </w:t>
        </w:r>
      </w:ins>
      <w:ins w:id="2317" w:author="Mihai Budiu" w:date="2016-04-11T10:45:00Z">
        <w:r w:rsidR="00AA4649">
          <w:t>While the example is relatively involved, it makes use all important features of the P4 programming language.</w:t>
        </w:r>
      </w:ins>
    </w:p>
    <w:p w14:paraId="762A1D1D" w14:textId="50B7159C" w:rsidR="004210C4" w:rsidRDefault="00084F42" w:rsidP="00E047BF">
      <w:del w:id="2318" w:author="Mihai Budiu" w:date="2016-04-11T10:44:00Z">
        <w:r w:rsidDel="00C55C6A">
          <w:delText>, which w</w:delText>
        </w:r>
      </w:del>
      <w:ins w:id="2319" w:author="Mihai Budiu" w:date="2016-04-11T10:44:00Z">
        <w:r w:rsidR="00C55C6A">
          <w:t>W</w:t>
        </w:r>
      </w:ins>
      <w:r>
        <w:t xml:space="preserve">e call </w:t>
      </w:r>
      <w:ins w:id="2320" w:author="Mihai Budiu" w:date="2016-04-11T10:44:00Z">
        <w:r w:rsidR="00C55C6A">
          <w:t>our</w:t>
        </w:r>
      </w:ins>
      <w:del w:id="2321" w:author="Mihai Budiu" w:date="2016-04-11T10:44:00Z">
        <w:r w:rsidDel="00C55C6A">
          <w:delText>the</w:delText>
        </w:r>
      </w:del>
      <w:ins w:id="2322" w:author="Mihai Budiu" w:date="2016-04-11T10:44:00Z">
        <w:r w:rsidR="00C55C6A">
          <w:t xml:space="preserve"> target architecture</w:t>
        </w:r>
      </w:ins>
      <w:r>
        <w:t xml:space="preserve"> “Simple Switch”</w:t>
      </w:r>
      <w:r w:rsidR="0082523F">
        <w:t xml:space="preserve"> (SS)</w:t>
      </w:r>
      <w:r w:rsidR="0033168D">
        <w:t xml:space="preserve"> target</w:t>
      </w:r>
      <w:r w:rsidR="0082523F">
        <w:t xml:space="preserve">. </w:t>
      </w:r>
      <w:r w:rsidR="005F6EC0">
        <w:fldChar w:fldCharType="begin"/>
      </w:r>
      <w:r w:rsidR="005F6EC0">
        <w:instrText xml:space="preserve"> REF _Ref286916628 \h </w:instrText>
      </w:r>
      <w:r w:rsidR="005F6EC0">
        <w:fldChar w:fldCharType="separate"/>
      </w:r>
      <w:r w:rsidR="00C55925">
        <w:t xml:space="preserve">Figure </w:t>
      </w:r>
      <w:r w:rsidR="00C55925">
        <w:rPr>
          <w:noProof/>
        </w:rPr>
        <w:t>6</w:t>
      </w:r>
      <w:r w:rsidR="005F6EC0">
        <w:fldChar w:fldCharType="end"/>
      </w:r>
      <w:r w:rsidR="005F6EC0">
        <w:t xml:space="preserve"> </w:t>
      </w:r>
      <w:r>
        <w:t xml:space="preserve">is a diagram of this </w:t>
      </w:r>
      <w:r w:rsidR="001B0BC0">
        <w:t>architecture</w:t>
      </w:r>
      <w:r w:rsidR="003D445D">
        <w:t>.</w:t>
      </w:r>
      <w:r w:rsidR="00147D4B" w:rsidRPr="00147D4B">
        <w:t xml:space="preserve"> </w:t>
      </w:r>
      <w:r w:rsidR="004210C4">
        <w:t xml:space="preserve">We expect that each </w:t>
      </w:r>
      <w:r w:rsidR="000C702A">
        <w:t>target</w:t>
      </w:r>
      <w:r w:rsidR="00AA405F">
        <w:t xml:space="preserve"> </w:t>
      </w:r>
      <w:r w:rsidR="004210C4">
        <w:t xml:space="preserve">manufacturer will publish </w:t>
      </w:r>
      <w:r w:rsidR="0033168D">
        <w:t xml:space="preserve">one or multiple </w:t>
      </w:r>
      <w:r w:rsidR="000C702A">
        <w:t>target</w:t>
      </w:r>
      <w:r w:rsidR="00AA405F">
        <w:t xml:space="preserve"> architecture model</w:t>
      </w:r>
      <w:r w:rsidR="0033168D">
        <w:t>(</w:t>
      </w:r>
      <w:r w:rsidR="00AA405F">
        <w:t>s</w:t>
      </w:r>
      <w:r w:rsidR="0033168D">
        <w:t>)</w:t>
      </w:r>
      <w:r w:rsidR="00AA405F">
        <w:t xml:space="preserve"> </w:t>
      </w:r>
      <w:r w:rsidR="004210C4">
        <w:t xml:space="preserve">reflecting the capabilities of their own hardware – the </w:t>
      </w:r>
      <w:r w:rsidR="001B0BC0">
        <w:t>archi</w:t>
      </w:r>
      <w:r w:rsidR="00AA405F">
        <w:t>te</w:t>
      </w:r>
      <w:r w:rsidR="001B0BC0">
        <w:t xml:space="preserve">cture’s </w:t>
      </w:r>
      <w:r w:rsidR="004210C4">
        <w:t>fixed-function blocks (shown in cyan in our example) can have arbitrarily complicated behaviors.</w:t>
      </w:r>
      <w:r w:rsidR="0077020C">
        <w:t xml:space="preserve"> The white blocks are programmable using P4.</w:t>
      </w:r>
    </w:p>
    <w:p w14:paraId="7D594428" w14:textId="27CCF057" w:rsidR="00CE41B1" w:rsidRDefault="002C3A78" w:rsidP="00E047BF">
      <w:r>
        <w:t>SS</w:t>
      </w:r>
      <w:r w:rsidR="005F6EC0">
        <w:t xml:space="preserve"> receives the packet through one of </w:t>
      </w:r>
      <w:r w:rsidR="007614B0">
        <w:t>8</w:t>
      </w:r>
      <w:r w:rsidR="005F6EC0">
        <w:t xml:space="preserve"> input </w:t>
      </w:r>
      <w:r w:rsidR="00435DD0">
        <w:t xml:space="preserve">Ethernet </w:t>
      </w:r>
      <w:r w:rsidR="005F6EC0">
        <w:t>ports</w:t>
      </w:r>
      <w:r w:rsidR="0024629D">
        <w:t>,</w:t>
      </w:r>
      <w:r w:rsidR="005F6EC0">
        <w:t xml:space="preserve"> or through a recirculation channel. </w:t>
      </w:r>
      <w:r>
        <w:t>SS</w:t>
      </w:r>
      <w:r w:rsidR="005F6EC0">
        <w:t xml:space="preserve"> has one single parser, feeding into a single</w:t>
      </w:r>
      <w:r w:rsidR="00333533">
        <w:t xml:space="preserve"> match-action</w:t>
      </w:r>
      <w:r w:rsidR="005F6EC0">
        <w:t xml:space="preserve"> pipeline, which feeds into a single deparser. </w:t>
      </w:r>
      <w:r w:rsidR="00F52385">
        <w:t>After exiting the deparser, p</w:t>
      </w:r>
      <w:r w:rsidR="005F6EC0">
        <w:t xml:space="preserve">ackets are </w:t>
      </w:r>
      <w:r w:rsidR="00F52385">
        <w:t>emitted through</w:t>
      </w:r>
      <w:r w:rsidR="005F6EC0">
        <w:t xml:space="preserve"> one </w:t>
      </w:r>
      <w:r w:rsidR="007614B0">
        <w:t xml:space="preserve">of 8 </w:t>
      </w:r>
      <w:r w:rsidR="005F6EC0">
        <w:t xml:space="preserve">output </w:t>
      </w:r>
      <w:r w:rsidR="00435DD0">
        <w:t xml:space="preserve">Ethernet </w:t>
      </w:r>
      <w:r w:rsidR="005F6EC0">
        <w:t>port</w:t>
      </w:r>
      <w:r w:rsidR="007614B0">
        <w:t xml:space="preserve">s or </w:t>
      </w:r>
      <w:r w:rsidR="00053601">
        <w:t>one of 3 “</w:t>
      </w:r>
      <w:r w:rsidR="005F6EC0">
        <w:t>special</w:t>
      </w:r>
      <w:r w:rsidR="00053601">
        <w:t>”</w:t>
      </w:r>
      <w:r w:rsidR="005F6EC0">
        <w:t xml:space="preserve"> port</w:t>
      </w:r>
      <w:r w:rsidR="00053601">
        <w:t>s</w:t>
      </w:r>
      <w:r w:rsidR="005F6EC0">
        <w:t>:</w:t>
      </w:r>
    </w:p>
    <w:p w14:paraId="2AE02CA9" w14:textId="7C2CF6D2" w:rsidR="005F6EC0" w:rsidRDefault="005F6EC0" w:rsidP="002265E0">
      <w:pPr>
        <w:pStyle w:val="ListParagraph"/>
        <w:numPr>
          <w:ilvl w:val="0"/>
          <w:numId w:val="25"/>
        </w:numPr>
      </w:pPr>
      <w:r>
        <w:t>Packets sent to the “CPU port” ar</w:t>
      </w:r>
      <w:r w:rsidR="00053601">
        <w:t xml:space="preserve">e </w:t>
      </w:r>
      <w:r w:rsidR="00F52385">
        <w:t xml:space="preserve">sent </w:t>
      </w:r>
      <w:r w:rsidR="00053601">
        <w:t>to the control plane</w:t>
      </w:r>
    </w:p>
    <w:p w14:paraId="7C4920CB" w14:textId="02FF035D" w:rsidR="005F6EC0" w:rsidRDefault="005F6EC0" w:rsidP="002265E0">
      <w:pPr>
        <w:pStyle w:val="ListParagraph"/>
        <w:numPr>
          <w:ilvl w:val="0"/>
          <w:numId w:val="25"/>
        </w:numPr>
      </w:pPr>
      <w:r>
        <w:t>Packets sent to the “Drop port”</w:t>
      </w:r>
      <w:r w:rsidR="00053601">
        <w:t xml:space="preserve"> are discarded</w:t>
      </w:r>
    </w:p>
    <w:p w14:paraId="2D5ADC0F" w14:textId="25F35D1A" w:rsidR="005F6EC0" w:rsidRDefault="005F6EC0" w:rsidP="002265E0">
      <w:pPr>
        <w:pStyle w:val="ListParagraph"/>
        <w:numPr>
          <w:ilvl w:val="0"/>
          <w:numId w:val="25"/>
        </w:numPr>
      </w:pPr>
      <w:r>
        <w:t xml:space="preserve">Packets sent to the “Recirculate port” are re-injected in the </w:t>
      </w:r>
      <w:r w:rsidR="007614B0">
        <w:t>switch</w:t>
      </w:r>
      <w:r>
        <w:t xml:space="preserve"> </w:t>
      </w:r>
      <w:r w:rsidR="00F52385">
        <w:t xml:space="preserve">through a special </w:t>
      </w:r>
      <w:r w:rsidR="00852247">
        <w:t xml:space="preserve">input </w:t>
      </w:r>
      <w:r w:rsidR="00F52385">
        <w:t>port</w:t>
      </w:r>
    </w:p>
    <w:p w14:paraId="06070273" w14:textId="1B2B7574" w:rsidR="007614B0" w:rsidRDefault="007614B0" w:rsidP="00E047BF">
      <w:r>
        <w:t>Packets may be received from one of three sources:</w:t>
      </w:r>
    </w:p>
    <w:p w14:paraId="73177EA6" w14:textId="5171E195" w:rsidR="007614B0" w:rsidRDefault="00053601" w:rsidP="002265E0">
      <w:pPr>
        <w:pStyle w:val="ListParagraph"/>
        <w:numPr>
          <w:ilvl w:val="0"/>
          <w:numId w:val="24"/>
        </w:numPr>
      </w:pPr>
      <w:r>
        <w:t>One of 8</w:t>
      </w:r>
      <w:r w:rsidR="007614B0">
        <w:t xml:space="preserve"> input port</w:t>
      </w:r>
      <w:r>
        <w:t>s</w:t>
      </w:r>
    </w:p>
    <w:p w14:paraId="75DD9187" w14:textId="52BD403A" w:rsidR="007614B0" w:rsidRDefault="007614B0" w:rsidP="002265E0">
      <w:pPr>
        <w:pStyle w:val="ListParagraph"/>
        <w:numPr>
          <w:ilvl w:val="0"/>
          <w:numId w:val="24"/>
        </w:numPr>
      </w:pPr>
      <w:r>
        <w:t>Through recirculation</w:t>
      </w:r>
    </w:p>
    <w:p w14:paraId="4155D71F" w14:textId="6D55FF5E" w:rsidR="007614B0" w:rsidRDefault="007614B0" w:rsidP="002265E0">
      <w:pPr>
        <w:pStyle w:val="ListParagraph"/>
        <w:numPr>
          <w:ilvl w:val="0"/>
          <w:numId w:val="24"/>
        </w:numPr>
      </w:pPr>
      <w:r>
        <w:t>From the control</w:t>
      </w:r>
      <w:r w:rsidR="0024629D">
        <w:t xml:space="preserve"> </w:t>
      </w:r>
      <w:r>
        <w:t>plane CPU</w:t>
      </w:r>
    </w:p>
    <w:p w14:paraId="75806EE4" w14:textId="31A83D99" w:rsidR="003518DC" w:rsidRDefault="00A84E42" w:rsidP="00A3325F">
      <w:pPr>
        <w:keepNext/>
        <w:jc w:val="center"/>
      </w:pPr>
      <w:r w:rsidRPr="00A84E42">
        <w:rPr>
          <w:rFonts w:asciiTheme="minorHAnsi" w:eastAsiaTheme="minorEastAsia" w:hAnsiTheme="minorHAnsi" w:cstheme="minorBidi"/>
          <w:noProof/>
          <w:sz w:val="24"/>
        </w:rPr>
        <w:lastRenderedPageBreak/>
        <w:t xml:space="preserve"> </w:t>
      </w:r>
      <w:r w:rsidR="00A4457F" w:rsidRPr="002F540D">
        <w:rPr>
          <w:rFonts w:asciiTheme="minorHAnsi" w:eastAsiaTheme="minorEastAsia" w:hAnsiTheme="minorHAnsi" w:cstheme="minorBidi"/>
          <w:noProof/>
          <w:sz w:val="24"/>
        </w:rPr>
        <w:drawing>
          <wp:inline distT="0" distB="0" distL="0" distR="0" wp14:anchorId="4FD018A6" wp14:editId="238F11AE">
            <wp:extent cx="5486400" cy="246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486400" cy="2465705"/>
                    </a:xfrm>
                    <a:prstGeom prst="rect">
                      <a:avLst/>
                    </a:prstGeom>
                  </pic:spPr>
                </pic:pic>
              </a:graphicData>
            </a:graphic>
          </wp:inline>
        </w:drawing>
      </w:r>
      <w:r w:rsidR="00F52385" w:rsidRPr="00F52385" w:rsidDel="00F52385">
        <w:t xml:space="preserve"> </w:t>
      </w:r>
      <w:r w:rsidR="00CD59BA" w:rsidRPr="00CD59BA" w:rsidDel="005F6EC0">
        <w:t xml:space="preserve"> </w:t>
      </w:r>
    </w:p>
    <w:p w14:paraId="60DC3126" w14:textId="3028BBB6" w:rsidR="003518DC" w:rsidRDefault="003518DC" w:rsidP="0016160B">
      <w:pPr>
        <w:pStyle w:val="Caption"/>
      </w:pPr>
      <w:bookmarkStart w:id="2323" w:name="_Ref286916628"/>
      <w:r>
        <w:t xml:space="preserve">Figure </w:t>
      </w:r>
      <w:fldSimple w:instr=" SEQ Figure \* ARABIC ">
        <w:r w:rsidR="002C0206">
          <w:rPr>
            <w:noProof/>
          </w:rPr>
          <w:t>6</w:t>
        </w:r>
      </w:fldSimple>
      <w:bookmarkEnd w:id="2323"/>
      <w:r>
        <w:t xml:space="preserve">: </w:t>
      </w:r>
      <w:r w:rsidR="002C3A78">
        <w:t xml:space="preserve">The </w:t>
      </w:r>
      <w:r>
        <w:t xml:space="preserve">Simple </w:t>
      </w:r>
      <w:r w:rsidR="002C3A78">
        <w:t>S</w:t>
      </w:r>
      <w:r>
        <w:t xml:space="preserve">witch </w:t>
      </w:r>
      <w:r w:rsidR="002C3A78">
        <w:t xml:space="preserve">(SS) </w:t>
      </w:r>
      <w:r w:rsidR="001B0BC0">
        <w:t>archi</w:t>
      </w:r>
      <w:r w:rsidR="00CD4EF8">
        <w:t>t</w:t>
      </w:r>
      <w:r w:rsidR="001B0BC0">
        <w:t>ecture</w:t>
      </w:r>
    </w:p>
    <w:p w14:paraId="1A4443FB" w14:textId="6101C008" w:rsidR="00D15F70" w:rsidRPr="0050719E" w:rsidRDefault="00D15F70" w:rsidP="00AB28AA">
      <w:r>
        <w:t xml:space="preserve">The white blocks in the figure are programmable, and </w:t>
      </w:r>
      <w:r w:rsidR="002C3A78">
        <w:t xml:space="preserve">the user must provide a corresponding P4 </w:t>
      </w:r>
      <w:r w:rsidR="00C920B9">
        <w:t>program</w:t>
      </w:r>
      <w:r w:rsidR="002C3A78">
        <w:t xml:space="preserve"> to </w:t>
      </w:r>
      <w:r w:rsidR="004424B1">
        <w:t>control</w:t>
      </w:r>
      <w:r w:rsidR="0033168D">
        <w:t xml:space="preserve"> the behavior of </w:t>
      </w:r>
      <w:r w:rsidR="002C3A78">
        <w:t>each such block.</w:t>
      </w:r>
      <w:r>
        <w:t xml:space="preserve"> The cyan blocks are fixed-function. The </w:t>
      </w:r>
      <w:r w:rsidR="004424B1">
        <w:t>green arrows</w:t>
      </w:r>
      <w:r>
        <w:t xml:space="preserve"> are </w:t>
      </w:r>
      <w:r w:rsidR="000404D0">
        <w:t>data plane</w:t>
      </w:r>
      <w:r>
        <w:t xml:space="preserve"> interfaces used to convey information between the fixed-function blocks and the programmable blocks</w:t>
      </w:r>
      <w:r w:rsidR="000232FA">
        <w:t xml:space="preserve"> – </w:t>
      </w:r>
      <w:r w:rsidR="00A4457F">
        <w:t>exposed in the P4 program as</w:t>
      </w:r>
      <w:r w:rsidR="000232FA">
        <w:t xml:space="preserve"> intrinsic metadata</w:t>
      </w:r>
      <w:r>
        <w:t>. The red arrows show the flow of user-defined data.</w:t>
      </w:r>
    </w:p>
    <w:p w14:paraId="13FF7F11" w14:textId="2BA7446B" w:rsidR="00D26F03" w:rsidRDefault="00D26F03" w:rsidP="00E502A3">
      <w:pPr>
        <w:pStyle w:val="Heading2"/>
      </w:pPr>
      <w:bookmarkStart w:id="2324" w:name="_Ref287016903"/>
      <w:bookmarkStart w:id="2325" w:name="_Toc417920558"/>
      <w:bookmarkStart w:id="2326" w:name="_Toc445799304"/>
      <w:bookmarkStart w:id="2327" w:name="_Toc447898989"/>
      <w:r>
        <w:t xml:space="preserve">Simple </w:t>
      </w:r>
      <w:r w:rsidR="002C3A78">
        <w:t>S</w:t>
      </w:r>
      <w:r>
        <w:t xml:space="preserve">witch </w:t>
      </w:r>
      <w:r w:rsidR="001B0BC0">
        <w:t xml:space="preserve">architecture </w:t>
      </w:r>
      <w:r>
        <w:t>declaration</w:t>
      </w:r>
      <w:bookmarkEnd w:id="2324"/>
      <w:bookmarkEnd w:id="2325"/>
      <w:bookmarkEnd w:id="2326"/>
      <w:bookmarkEnd w:id="2327"/>
    </w:p>
    <w:p w14:paraId="0D79676B" w14:textId="407DD631" w:rsidR="00053601" w:rsidRPr="0050719E" w:rsidRDefault="00053601" w:rsidP="00AB28AA">
      <w:r>
        <w:t xml:space="preserve">The following </w:t>
      </w:r>
      <w:r w:rsidR="00D15F70">
        <w:t>P4 program</w:t>
      </w:r>
      <w:r>
        <w:t xml:space="preserve"> provides a declaration of </w:t>
      </w:r>
      <w:r w:rsidR="002C3A78">
        <w:t>SS</w:t>
      </w:r>
      <w:r w:rsidR="00C32558">
        <w:t>, as it would be provided by the SS manufacturer</w:t>
      </w:r>
      <w:r>
        <w:t xml:space="preserve">. The declaration </w:t>
      </w:r>
      <w:r w:rsidR="00D15F70">
        <w:t xml:space="preserve">contains several type </w:t>
      </w:r>
      <w:r w:rsidR="00690390">
        <w:t>declaration</w:t>
      </w:r>
      <w:r w:rsidR="00D15F70">
        <w:t xml:space="preserve">s, constants, and finally declarations for the programmable blocks. </w:t>
      </w:r>
      <w:r w:rsidR="0090056F">
        <w:t xml:space="preserve">P4 keywords are </w:t>
      </w:r>
      <w:r w:rsidR="002C3A78">
        <w:t xml:space="preserve">shown in </w:t>
      </w:r>
      <w:r w:rsidR="0090056F">
        <w:t xml:space="preserve">bold. </w:t>
      </w:r>
      <w:r w:rsidR="00D15F70">
        <w:t xml:space="preserve">The programmable blocks </w:t>
      </w:r>
      <w:r w:rsidR="0077020C">
        <w:t xml:space="preserve">are given through function prototypes; the </w:t>
      </w:r>
      <w:r w:rsidR="0077083B">
        <w:t xml:space="preserve">implementation </w:t>
      </w:r>
      <w:r w:rsidR="0077020C">
        <w:t>of these functions has to be provided</w:t>
      </w:r>
      <w:r w:rsidR="00D15F70">
        <w:t xml:space="preserve"> by the </w:t>
      </w:r>
      <w:r w:rsidR="0077020C">
        <w:t>switch programmer</w:t>
      </w:r>
      <w:r w:rsidR="00D15F70">
        <w:t>.</w:t>
      </w:r>
    </w:p>
    <w:p w14:paraId="063F8B18" w14:textId="1C3C4092" w:rsidR="003D445D" w:rsidRDefault="00D15F70" w:rsidP="00AB28AA">
      <w:pPr>
        <w:rPr>
          <w:rFonts w:ascii="Consolas" w:hAnsi="Consolas"/>
        </w:rPr>
      </w:pPr>
      <w:r>
        <w:rPr>
          <w:rFonts w:ascii="Consolas" w:hAnsi="Consolas"/>
        </w:rPr>
        <w:t xml:space="preserve">// </w:t>
      </w:r>
      <w:r w:rsidR="00F3681D">
        <w:rPr>
          <w:rFonts w:ascii="Consolas" w:hAnsi="Consolas"/>
        </w:rPr>
        <w:t>File “</w:t>
      </w:r>
      <w:r w:rsidR="002C3A78">
        <w:rPr>
          <w:rFonts w:ascii="Consolas" w:hAnsi="Consolas"/>
        </w:rPr>
        <w:t>s</w:t>
      </w:r>
      <w:r w:rsidR="00177EA1">
        <w:rPr>
          <w:rFonts w:ascii="Consolas" w:hAnsi="Consolas"/>
        </w:rPr>
        <w:t>imple</w:t>
      </w:r>
      <w:r w:rsidR="0095222C">
        <w:rPr>
          <w:rFonts w:ascii="Consolas" w:hAnsi="Consolas"/>
        </w:rPr>
        <w:t>_model</w:t>
      </w:r>
      <w:r>
        <w:rPr>
          <w:rFonts w:ascii="Consolas" w:hAnsi="Consolas"/>
        </w:rPr>
        <w:t>.p4</w:t>
      </w:r>
      <w:r w:rsidR="00F3681D">
        <w:rPr>
          <w:rFonts w:ascii="Consolas" w:hAnsi="Consolas"/>
        </w:rPr>
        <w:t>”</w:t>
      </w:r>
      <w:r w:rsidR="00177EA1">
        <w:rPr>
          <w:rFonts w:ascii="Consolas" w:hAnsi="Consolas"/>
        </w:rPr>
        <w:br/>
        <w:t>// Simple switch P4 declaration</w:t>
      </w:r>
    </w:p>
    <w:p w14:paraId="45303B68" w14:textId="5D62E108" w:rsidR="003D445D" w:rsidRDefault="003D445D" w:rsidP="00AB28AA">
      <w:pPr>
        <w:rPr>
          <w:rFonts w:ascii="Consolas" w:hAnsi="Consolas"/>
        </w:rPr>
      </w:pPr>
      <w:r>
        <w:rPr>
          <w:rFonts w:ascii="Consolas" w:hAnsi="Consolas"/>
        </w:rPr>
        <w:t xml:space="preserve">// </w:t>
      </w:r>
      <w:r w:rsidR="00EC2208">
        <w:rPr>
          <w:rFonts w:ascii="Consolas" w:hAnsi="Consolas"/>
        </w:rPr>
        <w:t>core library</w:t>
      </w:r>
      <w:r>
        <w:rPr>
          <w:rFonts w:ascii="Consolas" w:hAnsi="Consolas"/>
        </w:rPr>
        <w:t xml:space="preserve"> needed for packet_in definition</w:t>
      </w:r>
      <w:r>
        <w:rPr>
          <w:rFonts w:ascii="Consolas" w:hAnsi="Consolas"/>
        </w:rPr>
        <w:br/>
        <w:t>#include “</w:t>
      </w:r>
      <w:r w:rsidR="0042713F">
        <w:rPr>
          <w:rFonts w:ascii="Consolas" w:hAnsi="Consolas"/>
        </w:rPr>
        <w:t>core</w:t>
      </w:r>
      <w:r>
        <w:rPr>
          <w:rFonts w:ascii="Consolas" w:hAnsi="Consolas"/>
        </w:rPr>
        <w:t>.p4”</w:t>
      </w:r>
    </w:p>
    <w:p w14:paraId="7D3667BE" w14:textId="5458D36E" w:rsidR="00177EA1" w:rsidRDefault="00177EA1" w:rsidP="00AB28AA">
      <w:pPr>
        <w:rPr>
          <w:rFonts w:ascii="Consolas" w:hAnsi="Consolas"/>
        </w:rPr>
      </w:pPr>
      <w:r>
        <w:rPr>
          <w:rFonts w:ascii="Consolas" w:hAnsi="Consolas"/>
        </w:rPr>
        <w:t xml:space="preserve">/* Various constants and structure </w:t>
      </w:r>
      <w:r w:rsidR="00690390">
        <w:rPr>
          <w:rFonts w:ascii="Consolas" w:hAnsi="Consolas"/>
        </w:rPr>
        <w:t>declaration</w:t>
      </w:r>
      <w:r>
        <w:rPr>
          <w:rFonts w:ascii="Consolas" w:hAnsi="Consolas"/>
        </w:rPr>
        <w:t>s */</w:t>
      </w:r>
    </w:p>
    <w:p w14:paraId="27F86723" w14:textId="08F92187" w:rsidR="005F6EC0" w:rsidRDefault="00B225E8" w:rsidP="00AB28AA">
      <w:pPr>
        <w:rPr>
          <w:rFonts w:ascii="Consolas" w:hAnsi="Consolas"/>
        </w:rPr>
      </w:pPr>
      <w:r>
        <w:rPr>
          <w:rFonts w:ascii="Consolas" w:hAnsi="Consolas"/>
        </w:rPr>
        <w:t>/* ports are represented using 4-bit values */</w:t>
      </w:r>
      <w:r w:rsidR="00D26F03">
        <w:rPr>
          <w:rFonts w:ascii="Consolas" w:hAnsi="Consolas"/>
        </w:rPr>
        <w:br/>
      </w:r>
      <w:r w:rsidR="00D26F03" w:rsidRPr="00AB28AA">
        <w:rPr>
          <w:rFonts w:ascii="Consolas" w:hAnsi="Consolas"/>
          <w:b/>
        </w:rPr>
        <w:t>typedef</w:t>
      </w:r>
      <w:r w:rsidR="00D26F03">
        <w:rPr>
          <w:rFonts w:ascii="Consolas" w:hAnsi="Consolas"/>
        </w:rPr>
        <w:t xml:space="preserve"> </w:t>
      </w:r>
      <w:r w:rsidR="006A52B7">
        <w:rPr>
          <w:rFonts w:ascii="Consolas" w:hAnsi="Consolas"/>
        </w:rPr>
        <w:t>bit&lt;</w:t>
      </w:r>
      <w:r w:rsidR="00D26F03">
        <w:rPr>
          <w:rFonts w:ascii="Consolas" w:hAnsi="Consolas"/>
        </w:rPr>
        <w:t>4</w:t>
      </w:r>
      <w:r w:rsidR="006A52B7">
        <w:rPr>
          <w:rFonts w:ascii="Consolas" w:hAnsi="Consolas"/>
        </w:rPr>
        <w:t>&gt;</w:t>
      </w:r>
      <w:r w:rsidR="00D26F03">
        <w:rPr>
          <w:rFonts w:ascii="Consolas" w:hAnsi="Consolas"/>
        </w:rPr>
        <w:t xml:space="preserve"> </w:t>
      </w:r>
      <w:r w:rsidR="0077020C" w:rsidRPr="007451E9">
        <w:rPr>
          <w:rFonts w:ascii="Consolas" w:hAnsi="Consolas"/>
        </w:rPr>
        <w:t>PortId</w:t>
      </w:r>
      <w:r w:rsidR="00D26F03">
        <w:rPr>
          <w:rFonts w:ascii="Consolas" w:hAnsi="Consolas"/>
        </w:rPr>
        <w:t>;</w:t>
      </w:r>
    </w:p>
    <w:p w14:paraId="337D14F9" w14:textId="2DC0875C" w:rsidR="007614B0" w:rsidRDefault="00B225E8" w:rsidP="00AB28AA">
      <w:pPr>
        <w:rPr>
          <w:rFonts w:ascii="Consolas" w:hAnsi="Consolas"/>
        </w:rPr>
      </w:pPr>
      <w:r>
        <w:rPr>
          <w:rFonts w:ascii="Consolas" w:hAnsi="Consolas"/>
        </w:rPr>
        <w:t>/* only 8 ports are “real” */</w:t>
      </w:r>
      <w:r>
        <w:rPr>
          <w:rFonts w:ascii="Consolas" w:hAnsi="Consolas"/>
        </w:rPr>
        <w:br/>
      </w:r>
      <w:r w:rsidR="007614B0" w:rsidRPr="00AB28AA">
        <w:rPr>
          <w:rFonts w:ascii="Consolas" w:hAnsi="Consolas"/>
          <w:b/>
        </w:rPr>
        <w:t>const</w:t>
      </w:r>
      <w:r w:rsidR="007614B0">
        <w:rPr>
          <w:rFonts w:ascii="Consolas" w:hAnsi="Consolas"/>
        </w:rPr>
        <w:t xml:space="preserve"> </w:t>
      </w:r>
      <w:r w:rsidR="0077020C">
        <w:rPr>
          <w:rFonts w:ascii="Consolas" w:hAnsi="Consolas"/>
        </w:rPr>
        <w:t>PortId</w:t>
      </w:r>
      <w:r w:rsidR="007614B0">
        <w:rPr>
          <w:rFonts w:ascii="Consolas" w:hAnsi="Consolas"/>
        </w:rPr>
        <w:t xml:space="preserve"> </w:t>
      </w:r>
      <w:r w:rsidR="00E25310" w:rsidRPr="007451E9">
        <w:rPr>
          <w:rFonts w:ascii="Consolas" w:hAnsi="Consolas"/>
        </w:rPr>
        <w:t>REAL_PORT_COUNT</w:t>
      </w:r>
      <w:r w:rsidR="00E25310">
        <w:rPr>
          <w:rFonts w:ascii="Consolas" w:hAnsi="Consolas"/>
        </w:rPr>
        <w:t xml:space="preserve"> </w:t>
      </w:r>
      <w:r w:rsidR="007614B0">
        <w:rPr>
          <w:rFonts w:ascii="Consolas" w:hAnsi="Consolas"/>
        </w:rPr>
        <w:t>= 4</w:t>
      </w:r>
      <w:r w:rsidR="00523D4F">
        <w:rPr>
          <w:rFonts w:ascii="Consolas" w:hAnsi="Consolas"/>
        </w:rPr>
        <w:t>w</w:t>
      </w:r>
      <w:r w:rsidR="007614B0">
        <w:rPr>
          <w:rFonts w:ascii="Consolas" w:hAnsi="Consolas"/>
        </w:rPr>
        <w:t>8;</w:t>
      </w:r>
      <w:r w:rsidR="004A71CD">
        <w:rPr>
          <w:rFonts w:ascii="Consolas" w:hAnsi="Consolas"/>
        </w:rPr>
        <w:t xml:space="preserve">  // 4w8 is the number 8 </w:t>
      </w:r>
      <w:r w:rsidR="000404D0">
        <w:rPr>
          <w:rFonts w:ascii="Consolas" w:hAnsi="Consolas"/>
        </w:rPr>
        <w:t xml:space="preserve">in </w:t>
      </w:r>
      <w:r w:rsidR="004A71CD">
        <w:rPr>
          <w:rFonts w:ascii="Consolas" w:hAnsi="Consolas"/>
        </w:rPr>
        <w:t>4 bits</w:t>
      </w:r>
    </w:p>
    <w:p w14:paraId="6DF74FDB" w14:textId="3A558BA7" w:rsidR="005F6EC0" w:rsidRDefault="00B225E8" w:rsidP="00AB28AA">
      <w:pPr>
        <w:rPr>
          <w:rFonts w:ascii="Consolas" w:hAnsi="Consolas"/>
        </w:rPr>
      </w:pPr>
      <w:r>
        <w:rPr>
          <w:rFonts w:ascii="Consolas" w:hAnsi="Consolas"/>
        </w:rPr>
        <w:t xml:space="preserve">/* metadata </w:t>
      </w:r>
      <w:r w:rsidR="002C3A78">
        <w:rPr>
          <w:rFonts w:ascii="Consolas" w:hAnsi="Consolas"/>
        </w:rPr>
        <w:t xml:space="preserve">accompanying </w:t>
      </w:r>
      <w:r>
        <w:rPr>
          <w:rFonts w:ascii="Consolas" w:hAnsi="Consolas"/>
        </w:rPr>
        <w:t>an input packet */</w:t>
      </w:r>
      <w:r>
        <w:rPr>
          <w:rFonts w:ascii="Consolas" w:hAnsi="Consolas"/>
        </w:rPr>
        <w:br/>
      </w:r>
      <w:r w:rsidR="005F6EC0" w:rsidRPr="00AB28AA">
        <w:rPr>
          <w:rFonts w:ascii="Consolas" w:hAnsi="Consolas"/>
          <w:b/>
        </w:rPr>
        <w:t>struct</w:t>
      </w:r>
      <w:r w:rsidR="005F6EC0">
        <w:rPr>
          <w:rFonts w:ascii="Consolas" w:hAnsi="Consolas"/>
        </w:rPr>
        <w:t xml:space="preserve"> </w:t>
      </w:r>
      <w:r w:rsidR="007D668B">
        <w:rPr>
          <w:rFonts w:ascii="Consolas" w:hAnsi="Consolas"/>
        </w:rPr>
        <w:t>I</w:t>
      </w:r>
      <w:r w:rsidR="005F6EC0">
        <w:rPr>
          <w:rFonts w:ascii="Consolas" w:hAnsi="Consolas"/>
        </w:rPr>
        <w:t>nControl {</w:t>
      </w:r>
      <w:r w:rsidR="005F6EC0">
        <w:rPr>
          <w:rFonts w:ascii="Consolas" w:hAnsi="Consolas"/>
        </w:rPr>
        <w:br/>
        <w:t xml:space="preserve">  </w:t>
      </w:r>
      <w:r w:rsidR="00EE6950">
        <w:rPr>
          <w:rFonts w:ascii="Consolas" w:hAnsi="Consolas"/>
        </w:rPr>
        <w:t xml:space="preserve">  </w:t>
      </w:r>
      <w:r w:rsidR="0077020C">
        <w:rPr>
          <w:rFonts w:ascii="Consolas" w:hAnsi="Consolas"/>
        </w:rPr>
        <w:t>PortId</w:t>
      </w:r>
      <w:r w:rsidR="005F6EC0">
        <w:rPr>
          <w:rFonts w:ascii="Consolas" w:hAnsi="Consolas"/>
        </w:rPr>
        <w:t xml:space="preserve"> inputPort;</w:t>
      </w:r>
      <w:r w:rsidR="005F6EC0">
        <w:rPr>
          <w:rFonts w:ascii="Consolas" w:hAnsi="Consolas"/>
        </w:rPr>
        <w:br/>
        <w:t>}</w:t>
      </w:r>
    </w:p>
    <w:p w14:paraId="028BF70F" w14:textId="3C36D5A3" w:rsidR="005F6EC0" w:rsidRDefault="00B225E8" w:rsidP="00AB28AA">
      <w:pPr>
        <w:rPr>
          <w:rFonts w:ascii="Consolas" w:hAnsi="Consolas"/>
        </w:rPr>
      </w:pPr>
      <w:r>
        <w:rPr>
          <w:rFonts w:ascii="Consolas" w:hAnsi="Consolas"/>
        </w:rPr>
        <w:t xml:space="preserve">/* special </w:t>
      </w:r>
      <w:r w:rsidR="002C3A78">
        <w:rPr>
          <w:rFonts w:ascii="Consolas" w:hAnsi="Consolas"/>
        </w:rPr>
        <w:t xml:space="preserve">input </w:t>
      </w:r>
      <w:r>
        <w:rPr>
          <w:rFonts w:ascii="Consolas" w:hAnsi="Consolas"/>
        </w:rPr>
        <w:t>port values */</w:t>
      </w:r>
      <w:r>
        <w:rPr>
          <w:rFonts w:ascii="Consolas" w:hAnsi="Consolas"/>
        </w:rPr>
        <w:br/>
      </w:r>
      <w:r w:rsidR="005F6EC0" w:rsidRPr="00AB28AA">
        <w:rPr>
          <w:rFonts w:ascii="Consolas" w:hAnsi="Consolas"/>
          <w:b/>
        </w:rPr>
        <w:t>const</w:t>
      </w:r>
      <w:r w:rsidR="005F6EC0">
        <w:rPr>
          <w:rFonts w:ascii="Consolas" w:hAnsi="Consolas"/>
        </w:rPr>
        <w:t xml:space="preserve"> </w:t>
      </w:r>
      <w:r w:rsidR="0077020C">
        <w:rPr>
          <w:rFonts w:ascii="Consolas" w:hAnsi="Consolas"/>
        </w:rPr>
        <w:t>PortId</w:t>
      </w:r>
      <w:r w:rsidR="005F6EC0">
        <w:rPr>
          <w:rFonts w:ascii="Consolas" w:hAnsi="Consolas"/>
        </w:rPr>
        <w:t xml:space="preserve"> </w:t>
      </w:r>
      <w:r w:rsidR="00E25310" w:rsidRPr="007451E9">
        <w:rPr>
          <w:rFonts w:ascii="Consolas" w:hAnsi="Consolas"/>
        </w:rPr>
        <w:t>RECIRCULATE_INPUT_PORT</w:t>
      </w:r>
      <w:r w:rsidR="00E25310" w:rsidRPr="00C16025">
        <w:rPr>
          <w:rFonts w:ascii="Consolas" w:hAnsi="Consolas"/>
        </w:rPr>
        <w:t xml:space="preserve"> </w:t>
      </w:r>
      <w:r w:rsidR="005F6EC0" w:rsidRPr="00C16025">
        <w:rPr>
          <w:rFonts w:ascii="Consolas" w:hAnsi="Consolas"/>
        </w:rPr>
        <w:t>= 0xD;</w:t>
      </w:r>
      <w:r w:rsidR="005F6EC0" w:rsidRPr="00C16025">
        <w:rPr>
          <w:rFonts w:ascii="Consolas" w:hAnsi="Consolas"/>
        </w:rPr>
        <w:br/>
      </w:r>
      <w:r w:rsidR="005F6EC0" w:rsidRPr="00C16025">
        <w:rPr>
          <w:rFonts w:ascii="Consolas" w:hAnsi="Consolas"/>
          <w:b/>
        </w:rPr>
        <w:t>const</w:t>
      </w:r>
      <w:r w:rsidR="005F6EC0" w:rsidRPr="00C16025">
        <w:rPr>
          <w:rFonts w:ascii="Consolas" w:hAnsi="Consolas"/>
        </w:rPr>
        <w:t xml:space="preserve"> </w:t>
      </w:r>
      <w:r w:rsidR="0077020C" w:rsidRPr="00445F64">
        <w:rPr>
          <w:rFonts w:ascii="Consolas" w:hAnsi="Consolas"/>
        </w:rPr>
        <w:t>PortId</w:t>
      </w:r>
      <w:r w:rsidR="005F6EC0" w:rsidRPr="00445F64">
        <w:rPr>
          <w:rFonts w:ascii="Consolas" w:hAnsi="Consolas"/>
        </w:rPr>
        <w:t xml:space="preserve"> </w:t>
      </w:r>
      <w:r w:rsidR="00E25310" w:rsidRPr="007451E9">
        <w:rPr>
          <w:rFonts w:ascii="Consolas" w:hAnsi="Consolas"/>
        </w:rPr>
        <w:t>CPU_INPUT_PORT</w:t>
      </w:r>
      <w:r w:rsidR="00E25310">
        <w:rPr>
          <w:rFonts w:ascii="Consolas" w:hAnsi="Consolas"/>
        </w:rPr>
        <w:t xml:space="preserve"> </w:t>
      </w:r>
      <w:r w:rsidR="005F6EC0">
        <w:rPr>
          <w:rFonts w:ascii="Consolas" w:hAnsi="Consolas"/>
        </w:rPr>
        <w:t>= 0xE;</w:t>
      </w:r>
    </w:p>
    <w:p w14:paraId="13D2170C" w14:textId="27492CA6" w:rsidR="00D26F03" w:rsidRDefault="00B225E8" w:rsidP="00AB28AA">
      <w:pPr>
        <w:rPr>
          <w:rFonts w:ascii="Consolas" w:hAnsi="Consolas"/>
        </w:rPr>
      </w:pPr>
      <w:r>
        <w:rPr>
          <w:rFonts w:ascii="Consolas" w:hAnsi="Consolas"/>
        </w:rPr>
        <w:lastRenderedPageBreak/>
        <w:t>/* metadata that must be computed for outgoing packets */</w:t>
      </w:r>
      <w:r>
        <w:rPr>
          <w:rFonts w:ascii="Consolas" w:hAnsi="Consolas"/>
        </w:rPr>
        <w:br/>
      </w:r>
      <w:r w:rsidR="00D26F03" w:rsidRPr="00AB28AA">
        <w:rPr>
          <w:rFonts w:ascii="Consolas" w:hAnsi="Consolas"/>
          <w:b/>
        </w:rPr>
        <w:t>struct</w:t>
      </w:r>
      <w:r w:rsidR="00D26F03">
        <w:rPr>
          <w:rFonts w:ascii="Consolas" w:hAnsi="Consolas"/>
        </w:rPr>
        <w:t xml:space="preserve"> </w:t>
      </w:r>
      <w:r w:rsidR="007620CA">
        <w:rPr>
          <w:rFonts w:ascii="Consolas" w:hAnsi="Consolas"/>
        </w:rPr>
        <w:t>O</w:t>
      </w:r>
      <w:r w:rsidR="005F6EC0">
        <w:rPr>
          <w:rFonts w:ascii="Consolas" w:hAnsi="Consolas"/>
        </w:rPr>
        <w:t>utC</w:t>
      </w:r>
      <w:r w:rsidR="00D26F03">
        <w:rPr>
          <w:rFonts w:ascii="Consolas" w:hAnsi="Consolas"/>
        </w:rPr>
        <w:t>ontrol {</w:t>
      </w:r>
      <w:r w:rsidR="00D26F03">
        <w:rPr>
          <w:rFonts w:ascii="Consolas" w:hAnsi="Consolas"/>
        </w:rPr>
        <w:br/>
        <w:t xml:space="preserve">  </w:t>
      </w:r>
      <w:r w:rsidR="00EE6950">
        <w:rPr>
          <w:rFonts w:ascii="Consolas" w:hAnsi="Consolas"/>
        </w:rPr>
        <w:t xml:space="preserve">  </w:t>
      </w:r>
      <w:r w:rsidR="0077020C">
        <w:rPr>
          <w:rFonts w:ascii="Consolas" w:hAnsi="Consolas"/>
        </w:rPr>
        <w:t>PortId</w:t>
      </w:r>
      <w:r w:rsidR="00D26F03">
        <w:rPr>
          <w:rFonts w:ascii="Consolas" w:hAnsi="Consolas"/>
        </w:rPr>
        <w:t xml:space="preserve"> outputPort;</w:t>
      </w:r>
      <w:r w:rsidR="00D26F03">
        <w:rPr>
          <w:rFonts w:ascii="Consolas" w:hAnsi="Consolas"/>
        </w:rPr>
        <w:br/>
        <w:t>}</w:t>
      </w:r>
    </w:p>
    <w:p w14:paraId="6AE68DA7" w14:textId="23FA6F08" w:rsidR="00D26F03" w:rsidRDefault="00B225E8" w:rsidP="00AB28AA">
      <w:pPr>
        <w:rPr>
          <w:rFonts w:ascii="Consolas" w:hAnsi="Consolas"/>
        </w:rPr>
      </w:pPr>
      <w:r>
        <w:rPr>
          <w:rFonts w:ascii="Consolas" w:hAnsi="Consolas"/>
        </w:rPr>
        <w:t xml:space="preserve">/* special </w:t>
      </w:r>
      <w:r w:rsidR="002C3A78">
        <w:rPr>
          <w:rFonts w:ascii="Consolas" w:hAnsi="Consolas"/>
        </w:rPr>
        <w:t xml:space="preserve">output </w:t>
      </w:r>
      <w:r>
        <w:rPr>
          <w:rFonts w:ascii="Consolas" w:hAnsi="Consolas"/>
        </w:rPr>
        <w:t xml:space="preserve">port values for </w:t>
      </w:r>
      <w:r w:rsidR="002C3A78">
        <w:rPr>
          <w:rFonts w:ascii="Consolas" w:hAnsi="Consolas"/>
        </w:rPr>
        <w:t xml:space="preserve">outgoing </w:t>
      </w:r>
      <w:r>
        <w:rPr>
          <w:rFonts w:ascii="Consolas" w:hAnsi="Consolas"/>
        </w:rPr>
        <w:t>packet */</w:t>
      </w:r>
      <w:r>
        <w:rPr>
          <w:rFonts w:ascii="Consolas" w:hAnsi="Consolas"/>
        </w:rPr>
        <w:br/>
      </w:r>
      <w:r w:rsidR="00D26F03" w:rsidRPr="00AB28AA">
        <w:rPr>
          <w:rFonts w:ascii="Consolas" w:hAnsi="Consolas"/>
          <w:b/>
        </w:rPr>
        <w:t>const</w:t>
      </w:r>
      <w:r w:rsidR="00D26F03">
        <w:rPr>
          <w:rFonts w:ascii="Consolas" w:hAnsi="Consolas"/>
        </w:rPr>
        <w:t xml:space="preserve"> </w:t>
      </w:r>
      <w:r w:rsidR="0077020C" w:rsidRPr="00C16025">
        <w:rPr>
          <w:rFonts w:ascii="Consolas" w:hAnsi="Consolas"/>
        </w:rPr>
        <w:t>PortId</w:t>
      </w:r>
      <w:r w:rsidR="00D26F03" w:rsidRPr="00C16025">
        <w:rPr>
          <w:rFonts w:ascii="Consolas" w:hAnsi="Consolas"/>
        </w:rPr>
        <w:t xml:space="preserve"> </w:t>
      </w:r>
      <w:r w:rsidR="00E25310" w:rsidRPr="007451E9">
        <w:rPr>
          <w:rFonts w:ascii="Consolas" w:hAnsi="Consolas"/>
        </w:rPr>
        <w:t>DROP_PORT</w:t>
      </w:r>
      <w:r w:rsidR="00E25310" w:rsidRPr="00C16025">
        <w:rPr>
          <w:rFonts w:ascii="Consolas" w:hAnsi="Consolas"/>
        </w:rPr>
        <w:t xml:space="preserve"> </w:t>
      </w:r>
      <w:r w:rsidR="00D26F03" w:rsidRPr="00C16025">
        <w:rPr>
          <w:rFonts w:ascii="Consolas" w:hAnsi="Consolas"/>
        </w:rPr>
        <w:t>= 0x</w:t>
      </w:r>
      <w:r w:rsidR="005F6EC0" w:rsidRPr="00C16025">
        <w:rPr>
          <w:rFonts w:ascii="Consolas" w:hAnsi="Consolas"/>
        </w:rPr>
        <w:t>F</w:t>
      </w:r>
      <w:r w:rsidR="00D26F03" w:rsidRPr="00C16025">
        <w:rPr>
          <w:rFonts w:ascii="Consolas" w:hAnsi="Consolas"/>
        </w:rPr>
        <w:t>;</w:t>
      </w:r>
      <w:r w:rsidR="00D26F03" w:rsidRPr="00C16025">
        <w:rPr>
          <w:rFonts w:ascii="Consolas" w:hAnsi="Consolas"/>
        </w:rPr>
        <w:br/>
      </w:r>
      <w:r w:rsidR="005F6EC0" w:rsidRPr="00C16025">
        <w:rPr>
          <w:rFonts w:ascii="Consolas" w:hAnsi="Consolas"/>
          <w:b/>
        </w:rPr>
        <w:t>const</w:t>
      </w:r>
      <w:r w:rsidR="005F6EC0" w:rsidRPr="00C16025">
        <w:rPr>
          <w:rFonts w:ascii="Consolas" w:hAnsi="Consolas"/>
        </w:rPr>
        <w:t xml:space="preserve"> </w:t>
      </w:r>
      <w:r w:rsidR="0077020C" w:rsidRPr="00C16025">
        <w:rPr>
          <w:rFonts w:ascii="Consolas" w:hAnsi="Consolas"/>
        </w:rPr>
        <w:t>PortId</w:t>
      </w:r>
      <w:r w:rsidR="005F6EC0" w:rsidRPr="00C16025">
        <w:rPr>
          <w:rFonts w:ascii="Consolas" w:hAnsi="Consolas"/>
        </w:rPr>
        <w:t xml:space="preserve"> </w:t>
      </w:r>
      <w:r w:rsidR="005F6EC0" w:rsidRPr="007451E9">
        <w:rPr>
          <w:rFonts w:ascii="Consolas" w:hAnsi="Consolas"/>
        </w:rPr>
        <w:t>C</w:t>
      </w:r>
      <w:r w:rsidR="00E25310" w:rsidRPr="007451E9">
        <w:rPr>
          <w:rFonts w:ascii="Consolas" w:hAnsi="Consolas"/>
        </w:rPr>
        <w:t>PU_</w:t>
      </w:r>
      <w:r w:rsidR="005F6EC0" w:rsidRPr="007451E9">
        <w:rPr>
          <w:rFonts w:ascii="Consolas" w:hAnsi="Consolas"/>
        </w:rPr>
        <w:t>O</w:t>
      </w:r>
      <w:r w:rsidR="00E25310" w:rsidRPr="007451E9">
        <w:rPr>
          <w:rFonts w:ascii="Consolas" w:hAnsi="Consolas"/>
        </w:rPr>
        <w:t>UT_</w:t>
      </w:r>
      <w:r w:rsidR="005F6EC0" w:rsidRPr="007451E9">
        <w:rPr>
          <w:rFonts w:ascii="Consolas" w:hAnsi="Consolas"/>
        </w:rPr>
        <w:t>P</w:t>
      </w:r>
      <w:r w:rsidR="00E25310" w:rsidRPr="007451E9">
        <w:rPr>
          <w:rFonts w:ascii="Consolas" w:hAnsi="Consolas"/>
        </w:rPr>
        <w:t>ORT</w:t>
      </w:r>
      <w:r w:rsidR="005F6EC0" w:rsidRPr="00C16025">
        <w:rPr>
          <w:rFonts w:ascii="Consolas" w:hAnsi="Consolas"/>
        </w:rPr>
        <w:t xml:space="preserve"> = 0xE</w:t>
      </w:r>
      <w:r w:rsidR="00D26F03" w:rsidRPr="00C16025">
        <w:rPr>
          <w:rFonts w:ascii="Consolas" w:hAnsi="Consolas"/>
        </w:rPr>
        <w:t>;</w:t>
      </w:r>
      <w:r w:rsidR="00D26F03" w:rsidRPr="00C16025">
        <w:rPr>
          <w:rFonts w:ascii="Consolas" w:hAnsi="Consolas"/>
        </w:rPr>
        <w:br/>
      </w:r>
      <w:r w:rsidR="00D26F03" w:rsidRPr="00C16025">
        <w:rPr>
          <w:rFonts w:ascii="Consolas" w:hAnsi="Consolas"/>
          <w:b/>
        </w:rPr>
        <w:t>const</w:t>
      </w:r>
      <w:r w:rsidR="00D26F03" w:rsidRPr="00C16025">
        <w:rPr>
          <w:rFonts w:ascii="Consolas" w:hAnsi="Consolas"/>
        </w:rPr>
        <w:t xml:space="preserve"> </w:t>
      </w:r>
      <w:r w:rsidR="0077020C" w:rsidRPr="00C16025">
        <w:rPr>
          <w:rFonts w:ascii="Consolas" w:hAnsi="Consolas"/>
        </w:rPr>
        <w:t>PortId</w:t>
      </w:r>
      <w:r w:rsidR="00D26F03" w:rsidRPr="00C16025">
        <w:rPr>
          <w:rFonts w:ascii="Consolas" w:hAnsi="Consolas"/>
        </w:rPr>
        <w:t xml:space="preserve"> </w:t>
      </w:r>
      <w:r w:rsidR="00D26F03" w:rsidRPr="007451E9">
        <w:rPr>
          <w:rFonts w:ascii="Consolas" w:hAnsi="Consolas"/>
        </w:rPr>
        <w:t>R</w:t>
      </w:r>
      <w:r w:rsidR="00E25310" w:rsidRPr="007451E9">
        <w:rPr>
          <w:rFonts w:ascii="Consolas" w:hAnsi="Consolas"/>
        </w:rPr>
        <w:t>ECIRCULATE_</w:t>
      </w:r>
      <w:r w:rsidR="005F6EC0" w:rsidRPr="007451E9">
        <w:rPr>
          <w:rFonts w:ascii="Consolas" w:hAnsi="Consolas"/>
        </w:rPr>
        <w:t>O</w:t>
      </w:r>
      <w:r w:rsidR="00E25310" w:rsidRPr="007451E9">
        <w:rPr>
          <w:rFonts w:ascii="Consolas" w:hAnsi="Consolas"/>
        </w:rPr>
        <w:t>UT_</w:t>
      </w:r>
      <w:r w:rsidR="005F6EC0" w:rsidRPr="007451E9">
        <w:rPr>
          <w:rFonts w:ascii="Consolas" w:hAnsi="Consolas"/>
        </w:rPr>
        <w:t>P</w:t>
      </w:r>
      <w:r w:rsidR="00E25310" w:rsidRPr="007451E9">
        <w:rPr>
          <w:rFonts w:ascii="Consolas" w:hAnsi="Consolas"/>
        </w:rPr>
        <w:t>ORT</w:t>
      </w:r>
      <w:r w:rsidR="005F6EC0">
        <w:rPr>
          <w:rFonts w:ascii="Consolas" w:hAnsi="Consolas"/>
        </w:rPr>
        <w:t xml:space="preserve"> = 0xD</w:t>
      </w:r>
      <w:r w:rsidR="00D26F03">
        <w:rPr>
          <w:rFonts w:ascii="Consolas" w:hAnsi="Consolas"/>
        </w:rPr>
        <w:t>;</w:t>
      </w:r>
    </w:p>
    <w:p w14:paraId="5997B8DF" w14:textId="789D7089" w:rsidR="00011925" w:rsidRDefault="003D445D" w:rsidP="00AB28AA">
      <w:pPr>
        <w:rPr>
          <w:rFonts w:ascii="Consolas" w:hAnsi="Consolas"/>
        </w:rPr>
      </w:pPr>
      <w:r>
        <w:rPr>
          <w:rFonts w:ascii="Consolas" w:hAnsi="Consolas"/>
        </w:rPr>
        <w:t>/</w:t>
      </w:r>
      <w:r w:rsidR="00555B87">
        <w:rPr>
          <w:rFonts w:ascii="Consolas" w:hAnsi="Consolas"/>
        </w:rPr>
        <w:t xml:space="preserve">* </w:t>
      </w:r>
      <w:r w:rsidR="00995DA4">
        <w:rPr>
          <w:rFonts w:ascii="Consolas" w:hAnsi="Consolas"/>
        </w:rPr>
        <w:t>P</w:t>
      </w:r>
      <w:r w:rsidR="00555B87">
        <w:rPr>
          <w:rFonts w:ascii="Consolas" w:hAnsi="Consolas"/>
        </w:rPr>
        <w:t xml:space="preserve">rototypes </w:t>
      </w:r>
      <w:r w:rsidR="00011925">
        <w:rPr>
          <w:rFonts w:ascii="Consolas" w:hAnsi="Consolas"/>
        </w:rPr>
        <w:t xml:space="preserve">for all programmable blocks </w:t>
      </w:r>
      <w:r w:rsidR="00555B87">
        <w:rPr>
          <w:rFonts w:ascii="Consolas" w:hAnsi="Consolas"/>
        </w:rPr>
        <w:t>*/</w:t>
      </w:r>
    </w:p>
    <w:p w14:paraId="6E7A87D2" w14:textId="1FCB7EB5" w:rsidR="00011925" w:rsidRDefault="00011925" w:rsidP="00AB28AA">
      <w:pPr>
        <w:rPr>
          <w:rFonts w:ascii="Consolas" w:hAnsi="Consolas"/>
          <w:b/>
          <w:bCs/>
        </w:rPr>
      </w:pPr>
      <w:r>
        <w:rPr>
          <w:rFonts w:ascii="Consolas" w:hAnsi="Consolas"/>
        </w:rPr>
        <w:t>/**</w:t>
      </w:r>
      <w:r>
        <w:rPr>
          <w:rFonts w:ascii="Consolas" w:hAnsi="Consolas"/>
        </w:rPr>
        <w:br/>
        <w:t xml:space="preserve"> * </w:t>
      </w:r>
      <w:r w:rsidR="003D445D">
        <w:rPr>
          <w:rFonts w:ascii="Consolas" w:hAnsi="Consolas"/>
        </w:rPr>
        <w:t xml:space="preserve">Programmable </w:t>
      </w:r>
      <w:r w:rsidR="00523D4F">
        <w:rPr>
          <w:rFonts w:ascii="Consolas" w:hAnsi="Consolas"/>
        </w:rPr>
        <w:t>p</w:t>
      </w:r>
      <w:r>
        <w:rPr>
          <w:rFonts w:ascii="Consolas" w:hAnsi="Consolas"/>
        </w:rPr>
        <w:t>arser.</w:t>
      </w:r>
      <w:r>
        <w:rPr>
          <w:rFonts w:ascii="Consolas" w:hAnsi="Consolas"/>
        </w:rPr>
        <w:br/>
        <w:t xml:space="preserve"> * @param &lt;H&gt; type of headers; defined by user</w:t>
      </w:r>
      <w:r>
        <w:rPr>
          <w:rFonts w:ascii="Consolas" w:hAnsi="Consolas"/>
        </w:rPr>
        <w:br/>
        <w:t xml:space="preserve"> * @param b input packet</w:t>
      </w:r>
      <w:r>
        <w:rPr>
          <w:rFonts w:ascii="Consolas" w:hAnsi="Consolas"/>
        </w:rPr>
        <w:br/>
        <w:t xml:space="preserve"> * @param parserHeaders headers constructed by parser</w:t>
      </w:r>
      <w:r>
        <w:rPr>
          <w:rFonts w:ascii="Consolas" w:hAnsi="Consolas"/>
        </w:rPr>
        <w:br/>
        <w:t xml:space="preserve"> </w:t>
      </w:r>
      <w:r w:rsidR="00914650" w:rsidRPr="00914650">
        <w:rPr>
          <w:rFonts w:ascii="Consolas" w:hAnsi="Consolas"/>
        </w:rPr>
        <w:t>*</w:t>
      </w:r>
      <w:r w:rsidRPr="00914650">
        <w:rPr>
          <w:rFonts w:ascii="Consolas" w:hAnsi="Consolas"/>
          <w:bCs/>
        </w:rPr>
        <w:t>/</w:t>
      </w:r>
      <w:r w:rsidR="00555B87" w:rsidRPr="00A229BA">
        <w:rPr>
          <w:rFonts w:ascii="Consolas" w:hAnsi="Consolas"/>
          <w:b/>
          <w:bCs/>
        </w:rPr>
        <w:br/>
      </w:r>
      <w:r w:rsidR="00555B87" w:rsidRPr="00011925">
        <w:rPr>
          <w:rFonts w:ascii="Consolas" w:hAnsi="Consolas"/>
          <w:b/>
          <w:bCs/>
        </w:rPr>
        <w:t>parser</w:t>
      </w:r>
      <w:r w:rsidR="00555B87" w:rsidRPr="00A229BA">
        <w:rPr>
          <w:rFonts w:ascii="Consolas" w:hAnsi="Consolas"/>
          <w:b/>
          <w:bCs/>
        </w:rPr>
        <w:t xml:space="preserve"> </w:t>
      </w:r>
      <w:r w:rsidR="00555B87" w:rsidRPr="00A57426">
        <w:rPr>
          <w:rFonts w:ascii="Consolas" w:hAnsi="Consolas"/>
          <w:bCs/>
        </w:rPr>
        <w:t>Parser&lt;H&gt;(</w:t>
      </w:r>
      <w:r w:rsidR="007E7702">
        <w:rPr>
          <w:rFonts w:ascii="Consolas" w:hAnsi="Consolas"/>
          <w:bCs/>
        </w:rPr>
        <w:t>packet_in</w:t>
      </w:r>
      <w:r w:rsidR="00555B87" w:rsidRPr="00A57426">
        <w:rPr>
          <w:rFonts w:ascii="Consolas" w:hAnsi="Consolas"/>
          <w:bCs/>
        </w:rPr>
        <w:t xml:space="preserve"> b,</w:t>
      </w:r>
      <w:r w:rsidR="00555B87" w:rsidRPr="00A229BA">
        <w:rPr>
          <w:rFonts w:ascii="Consolas" w:hAnsi="Consolas"/>
          <w:b/>
          <w:bCs/>
        </w:rPr>
        <w:t xml:space="preserve"> </w:t>
      </w:r>
      <w:r w:rsidR="00555B87" w:rsidRPr="00A229BA">
        <w:rPr>
          <w:rFonts w:ascii="Consolas" w:hAnsi="Consolas"/>
          <w:b/>
          <w:bCs/>
        </w:rPr>
        <w:br/>
        <w:t xml:space="preserve">                 </w:t>
      </w:r>
      <w:r w:rsidR="00555B87" w:rsidRPr="00011925">
        <w:rPr>
          <w:rFonts w:ascii="Consolas" w:hAnsi="Consolas"/>
          <w:b/>
          <w:bCs/>
        </w:rPr>
        <w:t>out</w:t>
      </w:r>
      <w:r w:rsidR="00555B87" w:rsidRPr="00A229BA">
        <w:rPr>
          <w:rFonts w:ascii="Consolas" w:hAnsi="Consolas"/>
          <w:b/>
          <w:bCs/>
        </w:rPr>
        <w:t xml:space="preserve"> </w:t>
      </w:r>
      <w:r w:rsidR="00555B87" w:rsidRPr="00A57426">
        <w:rPr>
          <w:rFonts w:ascii="Consolas" w:hAnsi="Consolas"/>
          <w:bCs/>
        </w:rPr>
        <w:t>H parsedHeaders);</w:t>
      </w:r>
    </w:p>
    <w:p w14:paraId="3F04F917" w14:textId="0742C828" w:rsidR="00011925" w:rsidRDefault="00011925" w:rsidP="00AB28AA">
      <w:pPr>
        <w:rPr>
          <w:rFonts w:ascii="Consolas" w:hAnsi="Consolas"/>
        </w:rPr>
      </w:pPr>
      <w:r w:rsidRPr="00A229BA">
        <w:rPr>
          <w:rFonts w:ascii="Consolas" w:hAnsi="Consolas"/>
          <w:b/>
          <w:bCs/>
        </w:rPr>
        <w:t>/</w:t>
      </w:r>
      <w:r>
        <w:rPr>
          <w:rFonts w:ascii="Consolas" w:hAnsi="Consolas"/>
        </w:rPr>
        <w:t>**</w:t>
      </w:r>
      <w:r>
        <w:rPr>
          <w:rFonts w:ascii="Consolas" w:hAnsi="Consolas"/>
        </w:rPr>
        <w:br/>
        <w:t xml:space="preserve"> * Match-action pipeline</w:t>
      </w:r>
      <w:r>
        <w:rPr>
          <w:rFonts w:ascii="Consolas" w:hAnsi="Consolas"/>
        </w:rPr>
        <w:br/>
        <w:t xml:space="preserve"> * @param &lt;H&gt; type of input and output headers </w:t>
      </w:r>
      <w:r>
        <w:rPr>
          <w:rFonts w:ascii="Consolas" w:hAnsi="Consolas"/>
        </w:rPr>
        <w:br/>
        <w:t xml:space="preserve"> * @param headers head</w:t>
      </w:r>
      <w:r w:rsidR="00914650">
        <w:rPr>
          <w:rFonts w:ascii="Consolas" w:hAnsi="Consolas"/>
        </w:rPr>
        <w:t xml:space="preserve">ers received from the parser </w:t>
      </w:r>
      <w:r>
        <w:rPr>
          <w:rFonts w:ascii="Consolas" w:hAnsi="Consolas"/>
        </w:rPr>
        <w:t>and sent to the deparser</w:t>
      </w:r>
      <w:r>
        <w:rPr>
          <w:rFonts w:ascii="Consolas" w:hAnsi="Consolas"/>
        </w:rPr>
        <w:br/>
        <w:t xml:space="preserve"> * @param parseError error that may have surfaced during parsing</w:t>
      </w:r>
      <w:r>
        <w:rPr>
          <w:rFonts w:ascii="Consolas" w:hAnsi="Consolas"/>
        </w:rPr>
        <w:br/>
        <w:t xml:space="preserve"> * @param inCtrl </w:t>
      </w:r>
      <w:r w:rsidR="0016160B">
        <w:rPr>
          <w:rFonts w:ascii="Consolas" w:hAnsi="Consolas"/>
        </w:rPr>
        <w:t>information from target,</w:t>
      </w:r>
      <w:r>
        <w:rPr>
          <w:rFonts w:ascii="Consolas" w:hAnsi="Consolas"/>
        </w:rPr>
        <w:t xml:space="preserve"> accompanying input packet</w:t>
      </w:r>
      <w:r>
        <w:rPr>
          <w:rFonts w:ascii="Consolas" w:hAnsi="Consolas"/>
        </w:rPr>
        <w:br/>
        <w:t xml:space="preserve"> * @param outCtrl </w:t>
      </w:r>
      <w:r w:rsidR="0016160B">
        <w:rPr>
          <w:rFonts w:ascii="Consolas" w:hAnsi="Consolas"/>
        </w:rPr>
        <w:t xml:space="preserve">information for target, accompanying </w:t>
      </w:r>
      <w:r>
        <w:rPr>
          <w:rFonts w:ascii="Consolas" w:hAnsi="Consolas"/>
        </w:rPr>
        <w:t>output packet</w:t>
      </w:r>
      <w:r>
        <w:rPr>
          <w:rFonts w:ascii="Consolas" w:hAnsi="Consolas"/>
        </w:rPr>
        <w:br/>
        <w:t xml:space="preserve"> */</w:t>
      </w:r>
      <w:r w:rsidR="00555B87">
        <w:rPr>
          <w:rFonts w:ascii="Consolas" w:hAnsi="Consolas"/>
        </w:rPr>
        <w:br/>
      </w:r>
      <w:r w:rsidR="003D445D">
        <w:rPr>
          <w:rFonts w:ascii="Consolas" w:hAnsi="Consolas"/>
          <w:b/>
        </w:rPr>
        <w:t xml:space="preserve">control </w:t>
      </w:r>
      <w:r w:rsidR="0081089B">
        <w:rPr>
          <w:rFonts w:ascii="Consolas" w:hAnsi="Consolas"/>
        </w:rPr>
        <w:t>P</w:t>
      </w:r>
      <w:r w:rsidR="00C25469">
        <w:rPr>
          <w:rFonts w:ascii="Consolas" w:hAnsi="Consolas"/>
        </w:rPr>
        <w:t>ipe</w:t>
      </w:r>
      <w:r w:rsidR="00555B87">
        <w:rPr>
          <w:rFonts w:ascii="Consolas" w:hAnsi="Consolas"/>
        </w:rPr>
        <w:t>&lt;H&gt;(</w:t>
      </w:r>
      <w:r w:rsidR="00555B87" w:rsidRPr="001A316A">
        <w:rPr>
          <w:rFonts w:ascii="Consolas" w:hAnsi="Consolas"/>
          <w:b/>
        </w:rPr>
        <w:t>inout</w:t>
      </w:r>
      <w:r w:rsidR="00555B87">
        <w:rPr>
          <w:rFonts w:ascii="Consolas" w:hAnsi="Consolas"/>
        </w:rPr>
        <w:t xml:space="preserve"> H headers,</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w:t>
      </w:r>
      <w:r w:rsidR="00555B87" w:rsidRPr="002D0F38">
        <w:rPr>
          <w:rFonts w:ascii="Consolas" w:hAnsi="Consolas"/>
          <w:b/>
        </w:rPr>
        <w:t>error</w:t>
      </w:r>
      <w:r w:rsidR="00555B87">
        <w:rPr>
          <w:rFonts w:ascii="Consolas" w:hAnsi="Consolas"/>
        </w:rPr>
        <w:t xml:space="preserve"> parseError, // parser error</w:t>
      </w:r>
      <w:r w:rsidR="00555B87">
        <w:rPr>
          <w:rFonts w:ascii="Consolas" w:hAnsi="Consolas"/>
        </w:rPr>
        <w:br/>
        <w:t xml:space="preserve">             </w:t>
      </w:r>
      <w:r w:rsidR="00C25469">
        <w:rPr>
          <w:rFonts w:ascii="Consolas" w:hAnsi="Consolas"/>
        </w:rPr>
        <w:t xml:space="preserve"> </w:t>
      </w:r>
      <w:r w:rsidR="00555B87">
        <w:rPr>
          <w:rFonts w:ascii="Consolas" w:hAnsi="Consolas"/>
        </w:rPr>
        <w:t xml:space="preserve">  </w:t>
      </w:r>
      <w:r w:rsidR="00555B87" w:rsidRPr="001A316A">
        <w:rPr>
          <w:rFonts w:ascii="Consolas" w:hAnsi="Consolas"/>
          <w:b/>
        </w:rPr>
        <w:t>in</w:t>
      </w:r>
      <w:r w:rsidR="00555B87">
        <w:rPr>
          <w:rFonts w:ascii="Consolas" w:hAnsi="Consolas"/>
        </w:rPr>
        <w:t xml:space="preserve"> InControl inCtrl, // input port</w:t>
      </w:r>
      <w:r w:rsidR="00555B87">
        <w:rPr>
          <w:rFonts w:ascii="Consolas" w:hAnsi="Consolas"/>
        </w:rPr>
        <w:br/>
      </w:r>
      <w:r w:rsidR="00401F6F">
        <w:rPr>
          <w:rFonts w:ascii="Consolas" w:hAnsi="Consolas"/>
        </w:rPr>
        <w:t xml:space="preserve">              </w:t>
      </w:r>
      <w:r w:rsidR="00C25469">
        <w:rPr>
          <w:rFonts w:ascii="Consolas" w:hAnsi="Consolas"/>
        </w:rPr>
        <w:t xml:space="preserve"> </w:t>
      </w:r>
      <w:r w:rsidR="00401F6F">
        <w:rPr>
          <w:rFonts w:ascii="Consolas" w:hAnsi="Consolas"/>
        </w:rPr>
        <w:t xml:space="preserve"> </w:t>
      </w:r>
      <w:r w:rsidR="00555B87" w:rsidRPr="001A316A">
        <w:rPr>
          <w:rFonts w:ascii="Consolas" w:hAnsi="Consolas"/>
          <w:b/>
        </w:rPr>
        <w:t>out</w:t>
      </w:r>
      <w:r w:rsidR="00555B87">
        <w:rPr>
          <w:rFonts w:ascii="Consolas" w:hAnsi="Consolas"/>
        </w:rPr>
        <w:t xml:space="preserve"> OutControl outCtrl); // output port</w:t>
      </w:r>
    </w:p>
    <w:p w14:paraId="682569FD" w14:textId="737B2F1C" w:rsidR="00555B87" w:rsidRDefault="00011925" w:rsidP="00AB28AA">
      <w:pPr>
        <w:rPr>
          <w:rFonts w:ascii="Consolas" w:hAnsi="Consolas"/>
        </w:rPr>
      </w:pPr>
      <w:r>
        <w:rPr>
          <w:rFonts w:ascii="Consolas" w:hAnsi="Consolas"/>
        </w:rPr>
        <w:t>/**</w:t>
      </w:r>
      <w:r>
        <w:rPr>
          <w:rFonts w:ascii="Consolas" w:hAnsi="Consolas"/>
        </w:rPr>
        <w:br/>
        <w:t xml:space="preserve"> * Switch deparser.</w:t>
      </w:r>
      <w:r>
        <w:rPr>
          <w:rFonts w:ascii="Consolas" w:hAnsi="Consolas"/>
        </w:rPr>
        <w:br/>
      </w:r>
      <w:r w:rsidR="003D445D">
        <w:rPr>
          <w:rFonts w:ascii="Consolas" w:hAnsi="Consolas"/>
        </w:rPr>
        <w:t xml:space="preserve"> </w:t>
      </w:r>
      <w:r>
        <w:rPr>
          <w:rFonts w:ascii="Consolas" w:hAnsi="Consolas"/>
        </w:rPr>
        <w:t>* @param &lt;H&gt; type of headers; defined by user</w:t>
      </w:r>
      <w:r>
        <w:rPr>
          <w:rFonts w:ascii="Consolas" w:hAnsi="Consolas"/>
        </w:rPr>
        <w:br/>
        <w:t xml:space="preserve"> </w:t>
      </w:r>
      <w:r w:rsidR="003D445D">
        <w:rPr>
          <w:rFonts w:ascii="Consolas" w:hAnsi="Consolas"/>
        </w:rPr>
        <w:t>*</w:t>
      </w:r>
      <w:r>
        <w:rPr>
          <w:rFonts w:ascii="Consolas" w:hAnsi="Consolas"/>
        </w:rPr>
        <w:t xml:space="preserve"> @param b output packet</w:t>
      </w:r>
      <w:r>
        <w:rPr>
          <w:rFonts w:ascii="Consolas" w:hAnsi="Consolas"/>
        </w:rPr>
        <w:br/>
        <w:t xml:space="preserve"> * @param outputHeaders headers for output packet</w:t>
      </w:r>
      <w:r>
        <w:rPr>
          <w:rFonts w:ascii="Consolas" w:hAnsi="Consolas"/>
        </w:rPr>
        <w:br/>
        <w:t xml:space="preserve"> </w:t>
      </w:r>
      <w:r w:rsidRPr="001A316A">
        <w:rPr>
          <w:rFonts w:ascii="Consolas" w:hAnsi="Consolas"/>
          <w:b/>
          <w:bCs/>
        </w:rPr>
        <w:t xml:space="preserve">/    </w:t>
      </w:r>
      <w:r w:rsidR="00555B87">
        <w:rPr>
          <w:rFonts w:ascii="Consolas" w:hAnsi="Consolas"/>
        </w:rPr>
        <w:br/>
      </w:r>
      <w:r w:rsidR="003D445D">
        <w:rPr>
          <w:rFonts w:ascii="Consolas" w:hAnsi="Consolas"/>
          <w:b/>
        </w:rPr>
        <w:t>control</w:t>
      </w:r>
      <w:r w:rsidR="00555B87">
        <w:rPr>
          <w:rFonts w:ascii="Consolas" w:hAnsi="Consolas"/>
        </w:rPr>
        <w:t xml:space="preserve"> Deparser&lt;H&gt;(</w:t>
      </w:r>
      <w:r w:rsidR="00555B87" w:rsidRPr="001A316A">
        <w:rPr>
          <w:rFonts w:ascii="Consolas" w:hAnsi="Consolas"/>
          <w:b/>
        </w:rPr>
        <w:t>in</w:t>
      </w:r>
      <w:r w:rsidR="00555B87">
        <w:rPr>
          <w:rFonts w:ascii="Consolas" w:hAnsi="Consolas"/>
        </w:rPr>
        <w:t xml:space="preserve"> H outputHeaders, </w:t>
      </w:r>
      <w:r w:rsidR="00555B87">
        <w:rPr>
          <w:rFonts w:ascii="Consolas" w:hAnsi="Consolas"/>
        </w:rPr>
        <w:br/>
        <w:t xml:space="preserve">                    </w:t>
      </w:r>
      <w:r w:rsidR="00DD658F">
        <w:rPr>
          <w:rFonts w:ascii="Consolas" w:hAnsi="Consolas"/>
        </w:rPr>
        <w:t>packet_out</w:t>
      </w:r>
      <w:r w:rsidR="00555B87">
        <w:rPr>
          <w:rFonts w:ascii="Consolas" w:hAnsi="Consolas"/>
        </w:rPr>
        <w:t xml:space="preserve"> b);</w:t>
      </w:r>
    </w:p>
    <w:p w14:paraId="24AA2728" w14:textId="28055583" w:rsidR="00F576EC" w:rsidRDefault="00177EA1" w:rsidP="00AB28AA">
      <w:pPr>
        <w:rPr>
          <w:rFonts w:ascii="Consolas" w:hAnsi="Consolas"/>
        </w:rPr>
      </w:pPr>
      <w:r>
        <w:rPr>
          <w:rFonts w:ascii="Consolas" w:hAnsi="Consolas"/>
        </w:rPr>
        <w:t xml:space="preserve">/** </w:t>
      </w:r>
      <w:r>
        <w:rPr>
          <w:rFonts w:ascii="Consolas" w:hAnsi="Consolas"/>
        </w:rPr>
        <w:br/>
        <w:t xml:space="preserve"> * </w:t>
      </w:r>
      <w:r w:rsidR="008C3902">
        <w:rPr>
          <w:rFonts w:ascii="Consolas" w:hAnsi="Consolas"/>
        </w:rPr>
        <w:t xml:space="preserve">Top-level </w:t>
      </w:r>
      <w:r w:rsidR="00B36561">
        <w:rPr>
          <w:rFonts w:ascii="Consolas" w:hAnsi="Consolas"/>
        </w:rPr>
        <w:t>package</w:t>
      </w:r>
      <w:r w:rsidR="008C3902">
        <w:rPr>
          <w:rFonts w:ascii="Consolas" w:hAnsi="Consolas"/>
        </w:rPr>
        <w:t xml:space="preserve"> “Switch”</w:t>
      </w:r>
      <w:r w:rsidR="00011925">
        <w:rPr>
          <w:rFonts w:ascii="Consolas" w:hAnsi="Consolas"/>
        </w:rPr>
        <w:t xml:space="preserve"> declaration</w:t>
      </w:r>
      <w:r w:rsidR="00515448">
        <w:rPr>
          <w:rFonts w:ascii="Consolas" w:hAnsi="Consolas"/>
        </w:rPr>
        <w:t xml:space="preserve"> – </w:t>
      </w:r>
      <w:r w:rsidR="00E07DDD">
        <w:rPr>
          <w:rFonts w:ascii="Consolas" w:hAnsi="Consolas"/>
        </w:rPr>
        <w:t>must</w:t>
      </w:r>
      <w:r w:rsidR="00515448">
        <w:rPr>
          <w:rFonts w:ascii="Consolas" w:hAnsi="Consolas"/>
        </w:rPr>
        <w:t xml:space="preserve"> be instantiated by user.</w:t>
      </w:r>
      <w:r w:rsidR="008C3902">
        <w:rPr>
          <w:rFonts w:ascii="Consolas" w:hAnsi="Consolas"/>
        </w:rPr>
        <w:br/>
        <w:t xml:space="preserve"> *</w:t>
      </w:r>
      <w:r w:rsidR="00995DA4">
        <w:rPr>
          <w:rFonts w:ascii="Consolas" w:hAnsi="Consolas"/>
        </w:rPr>
        <w:t xml:space="preserve"> </w:t>
      </w:r>
      <w:r w:rsidR="008C3902">
        <w:rPr>
          <w:rFonts w:ascii="Consolas" w:hAnsi="Consolas"/>
        </w:rPr>
        <w:t xml:space="preserve">The arguments to the </w:t>
      </w:r>
      <w:r w:rsidR="00B36561">
        <w:rPr>
          <w:rFonts w:ascii="Consolas" w:hAnsi="Consolas"/>
        </w:rPr>
        <w:t>package</w:t>
      </w:r>
      <w:r w:rsidR="008C3902">
        <w:rPr>
          <w:rFonts w:ascii="Consolas" w:hAnsi="Consolas"/>
        </w:rPr>
        <w:t xml:space="preserve"> </w:t>
      </w:r>
      <w:r w:rsidR="00995DA4">
        <w:rPr>
          <w:rFonts w:ascii="Consolas" w:hAnsi="Consolas"/>
        </w:rPr>
        <w:t>indicat</w:t>
      </w:r>
      <w:r w:rsidR="008C3902">
        <w:rPr>
          <w:rFonts w:ascii="Consolas" w:hAnsi="Consolas"/>
        </w:rPr>
        <w:t>e</w:t>
      </w:r>
      <w:r w:rsidR="00995DA4">
        <w:rPr>
          <w:rFonts w:ascii="Consolas" w:hAnsi="Consolas"/>
        </w:rPr>
        <w:t xml:space="preserve"> blocks that</w:t>
      </w:r>
      <w:r w:rsidR="00995DA4">
        <w:rPr>
          <w:rFonts w:ascii="Consolas" w:hAnsi="Consolas"/>
        </w:rPr>
        <w:br/>
        <w:t xml:space="preserve"> * must be instantiated</w:t>
      </w:r>
      <w:r w:rsidR="008C3902">
        <w:rPr>
          <w:rFonts w:ascii="Consolas" w:hAnsi="Consolas"/>
        </w:rPr>
        <w:t xml:space="preserve"> by the user</w:t>
      </w:r>
      <w:r w:rsidR="00995DA4">
        <w:rPr>
          <w:rFonts w:ascii="Consolas" w:hAnsi="Consolas"/>
        </w:rPr>
        <w:t>.</w:t>
      </w:r>
      <w:r>
        <w:rPr>
          <w:rFonts w:ascii="Consolas" w:hAnsi="Consolas"/>
        </w:rPr>
        <w:br/>
        <w:t xml:space="preserve"> * </w:t>
      </w:r>
      <w:r w:rsidR="00011925">
        <w:rPr>
          <w:rFonts w:ascii="Consolas" w:hAnsi="Consolas"/>
        </w:rPr>
        <w:t>@param &lt;</w:t>
      </w:r>
      <w:r>
        <w:rPr>
          <w:rFonts w:ascii="Consolas" w:hAnsi="Consolas"/>
        </w:rPr>
        <w:t>H</w:t>
      </w:r>
      <w:r w:rsidR="00011925">
        <w:rPr>
          <w:rFonts w:ascii="Consolas" w:hAnsi="Consolas"/>
        </w:rPr>
        <w:t>&gt;</w:t>
      </w:r>
      <w:r>
        <w:rPr>
          <w:rFonts w:ascii="Consolas" w:hAnsi="Consolas"/>
        </w:rPr>
        <w:t xml:space="preserve"> user-defined type of the headers processed</w:t>
      </w:r>
      <w:r w:rsidR="00995DA4">
        <w:rPr>
          <w:rFonts w:ascii="Consolas" w:hAnsi="Consolas"/>
        </w:rPr>
        <w:t>.</w:t>
      </w:r>
      <w:r>
        <w:rPr>
          <w:rFonts w:ascii="Consolas" w:hAnsi="Consolas"/>
        </w:rPr>
        <w:br/>
        <w:t xml:space="preserve"> */</w:t>
      </w:r>
      <w:r>
        <w:rPr>
          <w:rFonts w:ascii="Consolas" w:hAnsi="Consolas"/>
        </w:rPr>
        <w:br/>
      </w:r>
      <w:r w:rsidR="003D445D">
        <w:rPr>
          <w:rFonts w:ascii="Consolas" w:hAnsi="Consolas"/>
          <w:b/>
        </w:rPr>
        <w:t>package</w:t>
      </w:r>
      <w:r w:rsidR="00E62901">
        <w:rPr>
          <w:rFonts w:ascii="Consolas" w:hAnsi="Consolas"/>
        </w:rPr>
        <w:t xml:space="preserve"> </w:t>
      </w:r>
      <w:r>
        <w:rPr>
          <w:rFonts w:ascii="Consolas" w:hAnsi="Consolas"/>
        </w:rPr>
        <w:t>S</w:t>
      </w:r>
      <w:r w:rsidR="00523D4F">
        <w:rPr>
          <w:rFonts w:ascii="Consolas" w:hAnsi="Consolas"/>
        </w:rPr>
        <w:t>imple</w:t>
      </w:r>
      <w:r>
        <w:rPr>
          <w:rFonts w:ascii="Consolas" w:hAnsi="Consolas"/>
        </w:rPr>
        <w:t>&lt;H&gt;</w:t>
      </w:r>
      <w:r w:rsidR="00995DA4">
        <w:rPr>
          <w:rFonts w:ascii="Consolas" w:hAnsi="Consolas"/>
        </w:rPr>
        <w:t>(</w:t>
      </w:r>
      <w:r w:rsidR="00555B87">
        <w:rPr>
          <w:rFonts w:ascii="Consolas" w:hAnsi="Consolas"/>
        </w:rPr>
        <w:t xml:space="preserve">Parser&lt;H&gt; p, </w:t>
      </w:r>
      <w:r w:rsidR="00555B87">
        <w:rPr>
          <w:rFonts w:ascii="Consolas" w:hAnsi="Consolas"/>
        </w:rPr>
        <w:br/>
        <w:t xml:space="preserve">        </w:t>
      </w:r>
      <w:r w:rsidR="00E62901">
        <w:rPr>
          <w:rFonts w:ascii="Consolas" w:hAnsi="Consolas"/>
        </w:rPr>
        <w:t xml:space="preserve">       </w:t>
      </w:r>
      <w:r w:rsidR="00555B87">
        <w:rPr>
          <w:rFonts w:ascii="Consolas" w:hAnsi="Consolas"/>
        </w:rPr>
        <w:t xml:space="preserve">   </w:t>
      </w:r>
      <w:r w:rsidR="0081089B">
        <w:rPr>
          <w:rFonts w:ascii="Consolas" w:hAnsi="Consolas"/>
        </w:rPr>
        <w:t>Pipe</w:t>
      </w:r>
      <w:r w:rsidR="00555B87">
        <w:rPr>
          <w:rFonts w:ascii="Consolas" w:hAnsi="Consolas"/>
        </w:rPr>
        <w:t xml:space="preserve">&lt;H&gt; map, </w:t>
      </w:r>
      <w:r w:rsidR="00555B87">
        <w:rPr>
          <w:rFonts w:ascii="Consolas" w:hAnsi="Consolas"/>
        </w:rPr>
        <w:br/>
        <w:t xml:space="preserve">                  Deparser&lt;H&gt; d</w:t>
      </w:r>
      <w:r>
        <w:rPr>
          <w:rFonts w:ascii="Consolas" w:hAnsi="Consolas"/>
        </w:rPr>
        <w:t>);</w:t>
      </w:r>
    </w:p>
    <w:p w14:paraId="3BBC6052" w14:textId="5295CDE8" w:rsidR="00F576EC" w:rsidRDefault="00F576EC" w:rsidP="00AB28AA">
      <w:pPr>
        <w:rPr>
          <w:rFonts w:ascii="Consolas" w:hAnsi="Consolas"/>
        </w:rPr>
      </w:pPr>
      <w:r>
        <w:rPr>
          <w:rFonts w:ascii="Consolas" w:hAnsi="Consolas"/>
        </w:rPr>
        <w:t xml:space="preserve">// </w:t>
      </w:r>
      <w:r w:rsidR="00255CBC">
        <w:rPr>
          <w:rFonts w:ascii="Consolas" w:hAnsi="Consolas"/>
        </w:rPr>
        <w:t>T</w:t>
      </w:r>
      <w:r>
        <w:rPr>
          <w:rFonts w:ascii="Consolas" w:hAnsi="Consolas"/>
        </w:rPr>
        <w:t xml:space="preserve">arget-specific </w:t>
      </w:r>
      <w:r w:rsidR="00B32E67">
        <w:rPr>
          <w:rFonts w:ascii="Consolas" w:hAnsi="Consolas"/>
        </w:rPr>
        <w:t>objects</w:t>
      </w:r>
      <w:r w:rsidR="00255CBC">
        <w:rPr>
          <w:rFonts w:ascii="Consolas" w:hAnsi="Consolas"/>
        </w:rPr>
        <w:t xml:space="preserve"> that can be instantiated</w:t>
      </w:r>
    </w:p>
    <w:p w14:paraId="0D0BD813" w14:textId="686D67F8" w:rsidR="005C0550" w:rsidRPr="005C0550" w:rsidRDefault="00F576EC" w:rsidP="00AB28AA">
      <w:pPr>
        <w:rPr>
          <w:rFonts w:ascii="Consolas" w:hAnsi="Consolas"/>
        </w:rPr>
      </w:pPr>
      <w:r>
        <w:rPr>
          <w:rFonts w:ascii="Consolas" w:hAnsi="Consolas"/>
        </w:rPr>
        <w:lastRenderedPageBreak/>
        <w:t>// Checksum unit</w:t>
      </w:r>
      <w:r>
        <w:rPr>
          <w:rFonts w:ascii="Consolas" w:hAnsi="Consolas"/>
          <w:b/>
        </w:rPr>
        <w:br/>
      </w:r>
      <w:r w:rsidR="005C0550" w:rsidRPr="00503F72">
        <w:rPr>
          <w:rFonts w:ascii="Consolas" w:hAnsi="Consolas"/>
          <w:b/>
        </w:rPr>
        <w:t>extern</w:t>
      </w:r>
      <w:r w:rsidR="005C0550" w:rsidRPr="00A229BA">
        <w:rPr>
          <w:rFonts w:ascii="Consolas" w:hAnsi="Consolas"/>
        </w:rPr>
        <w:t xml:space="preserve"> Checksum16</w:t>
      </w:r>
      <w:r w:rsidR="005C0550">
        <w:rPr>
          <w:rFonts w:ascii="Consolas" w:hAnsi="Consolas"/>
        </w:rPr>
        <w:t xml:space="preserve"> </w:t>
      </w:r>
      <w:r w:rsidR="005C0550" w:rsidRPr="00A229BA">
        <w:rPr>
          <w:rFonts w:ascii="Consolas" w:hAnsi="Consolas"/>
        </w:rPr>
        <w:t>{</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clear</w:t>
      </w:r>
      <w:r w:rsidR="005C0550" w:rsidRPr="00A229BA">
        <w:rPr>
          <w:rFonts w:ascii="Consolas" w:hAnsi="Consolas"/>
        </w:rPr>
        <w:t>();</w:t>
      </w:r>
      <w:r w:rsidR="005C0550">
        <w:rPr>
          <w:rFonts w:ascii="Consolas" w:hAnsi="Consolas"/>
        </w:rPr>
        <w:t xml:space="preserve">           // prepare unit for computation</w:t>
      </w:r>
      <w:r w:rsidR="005C0550" w:rsidRPr="00A229BA">
        <w:rPr>
          <w:rFonts w:ascii="Consolas" w:hAnsi="Consolas"/>
        </w:rPr>
        <w:br/>
        <w:t xml:space="preserve">    </w:t>
      </w:r>
      <w:r w:rsidR="005C0550" w:rsidRPr="00A229BA">
        <w:rPr>
          <w:rFonts w:ascii="Consolas" w:hAnsi="Consolas"/>
          <w:b/>
        </w:rPr>
        <w:t>void</w:t>
      </w:r>
      <w:r w:rsidR="005C0550" w:rsidRPr="00A229BA">
        <w:rPr>
          <w:rFonts w:ascii="Consolas" w:hAnsi="Consolas"/>
        </w:rPr>
        <w:t xml:space="preserve"> </w:t>
      </w:r>
      <w:r w:rsidR="005C0550">
        <w:rPr>
          <w:rFonts w:ascii="Consolas" w:hAnsi="Consolas"/>
        </w:rPr>
        <w:t>update</w:t>
      </w:r>
      <w:r w:rsidR="005C0550" w:rsidRPr="00A229BA">
        <w:rPr>
          <w:rFonts w:ascii="Consolas" w:hAnsi="Consolas"/>
        </w:rPr>
        <w:t>&lt;T&gt;(</w:t>
      </w:r>
      <w:ins w:id="2328" w:author="Mihai Budiu" w:date="2016-04-06T15:18:00Z">
        <w:r w:rsidR="00500F47">
          <w:rPr>
            <w:rFonts w:ascii="Consolas" w:hAnsi="Consolas"/>
          </w:rPr>
          <w:t xml:space="preserve">in </w:t>
        </w:r>
      </w:ins>
      <w:r w:rsidR="005C0550" w:rsidRPr="00A229BA">
        <w:rPr>
          <w:rFonts w:ascii="Consolas" w:hAnsi="Consolas"/>
        </w:rPr>
        <w:t>T data);</w:t>
      </w:r>
      <w:r w:rsidR="005C0550">
        <w:rPr>
          <w:rFonts w:ascii="Consolas" w:hAnsi="Consolas"/>
        </w:rPr>
        <w:t xml:space="preserve"> // add data to checksum</w:t>
      </w:r>
      <w:r w:rsidR="005C0550" w:rsidRPr="00A229BA">
        <w:rPr>
          <w:rFonts w:ascii="Consolas" w:hAnsi="Consolas"/>
        </w:rPr>
        <w:br/>
        <w:t xml:space="preserve">    </w:t>
      </w:r>
      <w:r w:rsidR="005C0550">
        <w:rPr>
          <w:rFonts w:ascii="Consolas" w:hAnsi="Consolas"/>
          <w:b/>
        </w:rPr>
        <w:t>bit</w:t>
      </w:r>
      <w:r w:rsidR="005C0550" w:rsidRPr="00A229BA">
        <w:rPr>
          <w:rFonts w:ascii="Consolas" w:hAnsi="Consolas"/>
        </w:rPr>
        <w:t>&lt;16&gt; get();</w:t>
      </w:r>
      <w:r w:rsidR="005C0550">
        <w:rPr>
          <w:rFonts w:ascii="Consolas" w:hAnsi="Consolas"/>
        </w:rPr>
        <w:t xml:space="preserve"> // get the checksum for the data added since last clear</w:t>
      </w:r>
      <w:r w:rsidR="005C0550">
        <w:rPr>
          <w:rFonts w:ascii="Consolas" w:hAnsi="Consolas"/>
        </w:rPr>
        <w:br/>
      </w:r>
      <w:r w:rsidR="005C0550" w:rsidRPr="00A229BA">
        <w:rPr>
          <w:rFonts w:ascii="Consolas" w:hAnsi="Consolas"/>
        </w:rPr>
        <w:t>}</w:t>
      </w:r>
    </w:p>
    <w:p w14:paraId="5FC661CF" w14:textId="25D15879" w:rsidR="00D15F70" w:rsidRDefault="00D15F70" w:rsidP="00AB28AA">
      <w:r>
        <w:t xml:space="preserve">Let us </w:t>
      </w:r>
      <w:r w:rsidR="0024629D">
        <w:t xml:space="preserve">describe </w:t>
      </w:r>
      <w:r>
        <w:t>some of these elements:</w:t>
      </w:r>
    </w:p>
    <w:p w14:paraId="55FD795E" w14:textId="7BCC91DB" w:rsidR="00D062C8" w:rsidRPr="00D062C8" w:rsidRDefault="00D062C8" w:rsidP="002265E0">
      <w:pPr>
        <w:pStyle w:val="ListParagraph"/>
        <w:numPr>
          <w:ilvl w:val="0"/>
          <w:numId w:val="26"/>
        </w:numPr>
        <w:rPr>
          <w:ins w:id="2329" w:author="Mihai Budiu" w:date="2016-04-06T15:52:00Z"/>
          <w:rPrChange w:id="2330" w:author="Mihai Budiu" w:date="2016-04-06T15:52:00Z">
            <w:rPr>
              <w:ins w:id="2331" w:author="Mihai Budiu" w:date="2016-04-06T15:52:00Z"/>
              <w:rFonts w:ascii="Consolas" w:hAnsi="Consolas"/>
              <w:b/>
            </w:rPr>
          </w:rPrChange>
        </w:rPr>
      </w:pPr>
      <w:ins w:id="2332" w:author="Mihai Budiu" w:date="2016-04-06T15:52:00Z">
        <w:r>
          <w:t xml:space="preserve">The included file </w:t>
        </w:r>
        <w:r w:rsidRPr="000F1ACD">
          <w:rPr>
            <w:rFonts w:ascii="Consolas" w:hAnsi="Consolas"/>
            <w:rPrChange w:id="2333" w:author="Mihai Budiu" w:date="2016-04-08T13:03:00Z">
              <w:rPr/>
            </w:rPrChange>
          </w:rPr>
          <w:t>core.p4</w:t>
        </w:r>
        <w:r>
          <w:t xml:space="preserve"> is described in more detail in Appendix </w:t>
        </w:r>
        <w:r>
          <w:fldChar w:fldCharType="begin"/>
        </w:r>
        <w:r>
          <w:instrText xml:space="preserve"> REF _Ref286057812 \r \h </w:instrText>
        </w:r>
      </w:ins>
      <w:r>
        <w:fldChar w:fldCharType="separate"/>
      </w:r>
      <w:ins w:id="2334" w:author="Mihai Budiu" w:date="2016-04-06T15:52:00Z">
        <w:r>
          <w:t>18</w:t>
        </w:r>
        <w:r>
          <w:fldChar w:fldCharType="end"/>
        </w:r>
        <w:r>
          <w:t xml:space="preserve">. </w:t>
        </w:r>
      </w:ins>
      <w:ins w:id="2335" w:author="Mihai Budiu" w:date="2016-04-06T15:53:00Z">
        <w:r>
          <w:t>We use it here for s</w:t>
        </w:r>
      </w:ins>
      <w:ins w:id="2336" w:author="Mihai Budiu" w:date="2016-04-06T15:52:00Z">
        <w:r>
          <w:t>ome standard data</w:t>
        </w:r>
      </w:ins>
      <w:ins w:id="2337" w:author="Mihai Budiu" w:date="2016-04-06T15:53:00Z">
        <w:r>
          <w:t>-</w:t>
        </w:r>
      </w:ins>
      <w:ins w:id="2338" w:author="Mihai Budiu" w:date="2016-04-06T15:52:00Z">
        <w:r>
          <w:t>types and error codes.</w:t>
        </w:r>
      </w:ins>
    </w:p>
    <w:p w14:paraId="3A114BAC" w14:textId="0E2CFDBD" w:rsidR="00D15F70" w:rsidRDefault="006A52B7" w:rsidP="002265E0">
      <w:pPr>
        <w:pStyle w:val="ListParagraph"/>
        <w:numPr>
          <w:ilvl w:val="0"/>
          <w:numId w:val="26"/>
        </w:numPr>
      </w:pPr>
      <w:r w:rsidRPr="00A229BA">
        <w:rPr>
          <w:rFonts w:ascii="Consolas" w:hAnsi="Consolas"/>
          <w:b/>
        </w:rPr>
        <w:t>bit</w:t>
      </w:r>
      <w:r>
        <w:rPr>
          <w:rFonts w:ascii="Consolas" w:hAnsi="Consolas"/>
        </w:rPr>
        <w:t>&lt;</w:t>
      </w:r>
      <w:r w:rsidR="0090056F" w:rsidRPr="00AB28AA">
        <w:rPr>
          <w:rFonts w:ascii="Consolas" w:hAnsi="Consolas"/>
        </w:rPr>
        <w:t>4</w:t>
      </w:r>
      <w:r w:rsidR="00036AB6">
        <w:rPr>
          <w:rFonts w:ascii="Consolas" w:hAnsi="Consolas"/>
        </w:rPr>
        <w:t>&gt;</w:t>
      </w:r>
      <w:r w:rsidR="0090056F">
        <w:t xml:space="preserve"> </w:t>
      </w:r>
      <w:r w:rsidR="002C3A78">
        <w:t xml:space="preserve">is the type of </w:t>
      </w:r>
      <w:r w:rsidR="0090056F">
        <w:t>bit-string</w:t>
      </w:r>
      <w:r w:rsidR="002C3A78">
        <w:t>s</w:t>
      </w:r>
      <w:r w:rsidR="0090056F">
        <w:t xml:space="preserve"> with 4 bits.</w:t>
      </w:r>
    </w:p>
    <w:p w14:paraId="5C79B523" w14:textId="709360F8" w:rsidR="0090056F" w:rsidRDefault="0090056F" w:rsidP="002265E0">
      <w:pPr>
        <w:pStyle w:val="ListParagraph"/>
        <w:numPr>
          <w:ilvl w:val="0"/>
          <w:numId w:val="26"/>
        </w:numPr>
      </w:pPr>
      <w:r>
        <w:t xml:space="preserve">The syntax </w:t>
      </w:r>
      <w:r w:rsidRPr="00AB28AA">
        <w:rPr>
          <w:rFonts w:ascii="Consolas" w:hAnsi="Consolas"/>
        </w:rPr>
        <w:t>4</w:t>
      </w:r>
      <w:r w:rsidR="00972420">
        <w:rPr>
          <w:rFonts w:ascii="Consolas" w:hAnsi="Consolas"/>
        </w:rPr>
        <w:t>w</w:t>
      </w:r>
      <w:r w:rsidRPr="00AB28AA">
        <w:rPr>
          <w:rFonts w:ascii="Consolas" w:hAnsi="Consolas"/>
        </w:rPr>
        <w:t>0xF</w:t>
      </w:r>
      <w:r>
        <w:t xml:space="preserve"> indicates the value 15 represented using 4 bits.</w:t>
      </w:r>
      <w:r w:rsidR="0024629D">
        <w:t xml:space="preserve"> An alternative notation is </w:t>
      </w:r>
      <w:r w:rsidR="0024629D" w:rsidRPr="00BD6FE9">
        <w:rPr>
          <w:rFonts w:ascii="Consolas" w:hAnsi="Consolas"/>
        </w:rPr>
        <w:t>4</w:t>
      </w:r>
      <w:r w:rsidR="00972420" w:rsidRPr="00BD6FE9">
        <w:rPr>
          <w:rFonts w:ascii="Consolas" w:hAnsi="Consolas"/>
        </w:rPr>
        <w:t>w</w:t>
      </w:r>
      <w:r w:rsidR="0024629D" w:rsidRPr="00BD6FE9">
        <w:rPr>
          <w:rFonts w:ascii="Consolas" w:hAnsi="Consolas"/>
        </w:rPr>
        <w:t>15</w:t>
      </w:r>
      <w:r w:rsidR="0024629D">
        <w:t>.</w:t>
      </w:r>
      <w:r w:rsidR="00972420">
        <w:t xml:space="preserve"> In some circumstances the width modifier can be omitted, writing just </w:t>
      </w:r>
      <w:r w:rsidR="00972420" w:rsidRPr="00BD6FE9">
        <w:rPr>
          <w:rFonts w:ascii="Consolas" w:hAnsi="Consolas"/>
        </w:rPr>
        <w:t>15</w:t>
      </w:r>
      <w:r w:rsidR="00972420">
        <w:t>.</w:t>
      </w:r>
    </w:p>
    <w:p w14:paraId="312D3FCF" w14:textId="67CE7189" w:rsidR="009A4952" w:rsidRDefault="009A4952" w:rsidP="002265E0">
      <w:pPr>
        <w:pStyle w:val="ListParagraph"/>
        <w:numPr>
          <w:ilvl w:val="0"/>
          <w:numId w:val="26"/>
        </w:numPr>
      </w:pPr>
      <w:r w:rsidRPr="009A4952">
        <w:rPr>
          <w:rFonts w:ascii="Consolas" w:hAnsi="Consolas"/>
          <w:b/>
        </w:rPr>
        <w:t>e</w:t>
      </w:r>
      <w:r w:rsidRPr="002D0F38">
        <w:rPr>
          <w:rFonts w:ascii="Consolas" w:hAnsi="Consolas"/>
          <w:b/>
        </w:rPr>
        <w:t>rror</w:t>
      </w:r>
      <w:r>
        <w:t xml:space="preserve"> is a built-in </w:t>
      </w:r>
      <w:r w:rsidR="00E56CDB">
        <w:t xml:space="preserve">P4 </w:t>
      </w:r>
      <w:r>
        <w:t>type for holding error codes</w:t>
      </w:r>
    </w:p>
    <w:p w14:paraId="3C39E622" w14:textId="169A2464" w:rsidR="0090056F" w:rsidRDefault="00D218CD" w:rsidP="002265E0">
      <w:pPr>
        <w:pStyle w:val="ListParagraph"/>
        <w:numPr>
          <w:ilvl w:val="0"/>
          <w:numId w:val="26"/>
        </w:numPr>
      </w:pPr>
      <w:r>
        <w:t xml:space="preserve">Next follows </w:t>
      </w:r>
      <w:r w:rsidR="00543982">
        <w:t>the</w:t>
      </w:r>
      <w:r>
        <w:t xml:space="preserve"> declaration </w:t>
      </w:r>
      <w:r w:rsidR="00543982">
        <w:t>of</w:t>
      </w:r>
      <w:r>
        <w:t xml:space="preserve"> a parser:</w:t>
      </w:r>
      <w:r w:rsidR="008C3902">
        <w:t xml:space="preserve"> </w:t>
      </w:r>
      <w:r w:rsidR="0090056F">
        <w:br/>
      </w:r>
      <w:r w:rsidR="0090056F" w:rsidRPr="00DE4665">
        <w:rPr>
          <w:rFonts w:ascii="Consolas" w:hAnsi="Consolas"/>
          <w:b/>
        </w:rPr>
        <w:t>parser</w:t>
      </w:r>
      <w:r w:rsidR="0090056F">
        <w:rPr>
          <w:rFonts w:ascii="Consolas" w:hAnsi="Consolas"/>
        </w:rPr>
        <w:t xml:space="preserve"> Parser</w:t>
      </w:r>
      <w:r w:rsidR="008C3902">
        <w:rPr>
          <w:rFonts w:ascii="Consolas" w:hAnsi="Consolas"/>
        </w:rPr>
        <w:t>&lt;H&gt;</w:t>
      </w:r>
      <w:r w:rsidR="0090056F">
        <w:rPr>
          <w:rFonts w:ascii="Consolas" w:hAnsi="Consolas"/>
        </w:rPr>
        <w:t>(</w:t>
      </w:r>
      <w:r w:rsidR="00C37B52">
        <w:rPr>
          <w:rFonts w:ascii="Consolas" w:hAnsi="Consolas"/>
          <w:b/>
        </w:rPr>
        <w:t>packet</w:t>
      </w:r>
      <w:r w:rsidR="00962CF5">
        <w:rPr>
          <w:rFonts w:ascii="Consolas" w:hAnsi="Consolas"/>
        </w:rPr>
        <w:t xml:space="preserve">_in </w:t>
      </w:r>
      <w:r w:rsidR="00F3681D">
        <w:rPr>
          <w:rFonts w:ascii="Consolas" w:hAnsi="Consolas"/>
        </w:rPr>
        <w:t xml:space="preserve">b, </w:t>
      </w:r>
      <w:r w:rsidR="00973C3C" w:rsidRPr="00280B0E">
        <w:rPr>
          <w:rFonts w:ascii="Consolas" w:hAnsi="Consolas"/>
          <w:b/>
        </w:rPr>
        <w:t>out</w:t>
      </w:r>
      <w:r w:rsidR="00F3681D">
        <w:rPr>
          <w:rFonts w:ascii="Consolas" w:hAnsi="Consolas"/>
        </w:rPr>
        <w:t xml:space="preserve"> </w:t>
      </w:r>
      <w:r w:rsidR="0090056F">
        <w:rPr>
          <w:rFonts w:ascii="Consolas" w:hAnsi="Consolas"/>
        </w:rPr>
        <w:t>H parsedHeaders)</w:t>
      </w:r>
      <w:r>
        <w:rPr>
          <w:rFonts w:ascii="Consolas" w:hAnsi="Consolas"/>
        </w:rPr>
        <w:t>;</w:t>
      </w:r>
      <w:r w:rsidR="0090056F">
        <w:rPr>
          <w:rFonts w:ascii="Consolas" w:hAnsi="Consolas"/>
        </w:rPr>
        <w:br/>
      </w:r>
      <w:r w:rsidR="008C3902">
        <w:t xml:space="preserve">This declaration </w:t>
      </w:r>
      <w:r w:rsidR="0090056F" w:rsidRPr="00AB28AA">
        <w:t>describes a parser</w:t>
      </w:r>
      <w:r w:rsidR="0090056F">
        <w:t xml:space="preserve"> – but not yet its implementation. The parser </w:t>
      </w:r>
      <w:r w:rsidR="00543982">
        <w:t xml:space="preserve">implementation </w:t>
      </w:r>
      <w:r w:rsidR="0090056F">
        <w:t>will have to be provided by the user</w:t>
      </w:r>
      <w:r w:rsidR="008C3902">
        <w:t>.</w:t>
      </w:r>
      <w:r w:rsidR="0090056F">
        <w:t xml:space="preserve"> The parser </w:t>
      </w:r>
      <w:r w:rsidR="00F3681D">
        <w:t xml:space="preserve">reads its input from a </w:t>
      </w:r>
      <w:r w:rsidR="00962CF5">
        <w:rPr>
          <w:rFonts w:ascii="Consolas" w:hAnsi="Consolas"/>
        </w:rPr>
        <w:t>packet_in</w:t>
      </w:r>
      <w:r w:rsidR="00F3681D">
        <w:t>, which is a pre-defined P4 abstraction that represents a</w:t>
      </w:r>
      <w:r w:rsidR="00962CF5">
        <w:t>n incoming</w:t>
      </w:r>
      <w:r w:rsidR="00F3681D">
        <w:t xml:space="preserve"> network packet. The parser </w:t>
      </w:r>
      <w:r w:rsidR="0090056F">
        <w:t xml:space="preserve">writes its output </w:t>
      </w:r>
      <w:r w:rsidR="00E366BF">
        <w:t xml:space="preserve">(the </w:t>
      </w:r>
      <w:r w:rsidR="00E366BF" w:rsidRPr="00BD6FE9">
        <w:rPr>
          <w:rFonts w:ascii="Consolas" w:hAnsi="Consolas"/>
          <w:b/>
        </w:rPr>
        <w:t>out</w:t>
      </w:r>
      <w:r w:rsidR="00E366BF">
        <w:t xml:space="preserve"> keyword) </w:t>
      </w:r>
      <w:r w:rsidR="0090056F">
        <w:t xml:space="preserve">into the </w:t>
      </w:r>
      <w:r w:rsidR="0090056F" w:rsidRPr="00AB28AA">
        <w:rPr>
          <w:rFonts w:ascii="Consolas" w:hAnsi="Consolas"/>
        </w:rPr>
        <w:t>parsedHeaders</w:t>
      </w:r>
      <w:r w:rsidR="0090056F">
        <w:t xml:space="preserve"> argument. The type of this argument is </w:t>
      </w:r>
      <w:r w:rsidR="0090056F" w:rsidRPr="00AB28AA">
        <w:rPr>
          <w:rFonts w:ascii="Consolas" w:hAnsi="Consolas"/>
        </w:rPr>
        <w:t>H</w:t>
      </w:r>
      <w:r w:rsidR="0090056F">
        <w:t xml:space="preserve">, yet unknown – it will </w:t>
      </w:r>
      <w:r w:rsidR="008C3902">
        <w:t xml:space="preserve">also </w:t>
      </w:r>
      <w:r w:rsidR="009469ED">
        <w:t xml:space="preserve">be </w:t>
      </w:r>
      <w:r w:rsidR="0090056F">
        <w:t>provided by the user.</w:t>
      </w:r>
    </w:p>
    <w:p w14:paraId="6DA69E7C" w14:textId="64EC2D0D" w:rsidR="0090056F" w:rsidRDefault="0090056F" w:rsidP="002265E0">
      <w:pPr>
        <w:pStyle w:val="ListParagraph"/>
        <w:numPr>
          <w:ilvl w:val="0"/>
          <w:numId w:val="26"/>
        </w:numPr>
      </w:pPr>
      <w:r>
        <w:t xml:space="preserve">The </w:t>
      </w:r>
      <w:r w:rsidR="00011285">
        <w:t>declaration</w:t>
      </w:r>
      <w:r w:rsidR="00E366BF">
        <w:t xml:space="preserve"> </w:t>
      </w:r>
      <w:r>
        <w:br/>
      </w:r>
      <w:r w:rsidR="003D445D">
        <w:rPr>
          <w:rFonts w:ascii="Consolas" w:hAnsi="Consolas"/>
          <w:b/>
        </w:rPr>
        <w:t>control</w:t>
      </w:r>
      <w:r w:rsidR="008842BA">
        <w:rPr>
          <w:rFonts w:ascii="Consolas" w:hAnsi="Consolas"/>
          <w:b/>
        </w:rPr>
        <w:t xml:space="preserve"> </w:t>
      </w:r>
      <w:r w:rsidR="00AE0246">
        <w:rPr>
          <w:rFonts w:ascii="Consolas" w:hAnsi="Consolas"/>
        </w:rPr>
        <w:t>Pipe&lt;H&gt;</w:t>
      </w:r>
      <w:r w:rsidRPr="00AB28AA">
        <w:rPr>
          <w:rFonts w:ascii="Consolas" w:hAnsi="Consolas"/>
        </w:rPr>
        <w:t>(</w:t>
      </w:r>
      <w:r w:rsidR="00973C3C" w:rsidRPr="00280B0E">
        <w:rPr>
          <w:rFonts w:ascii="Consolas" w:hAnsi="Consolas"/>
          <w:b/>
        </w:rPr>
        <w:t>in</w:t>
      </w:r>
      <w:r w:rsidR="00F406CB" w:rsidRPr="00280B0E">
        <w:rPr>
          <w:rFonts w:ascii="Consolas" w:hAnsi="Consolas"/>
          <w:b/>
        </w:rPr>
        <w:t>out</w:t>
      </w:r>
      <w:r w:rsidRPr="00AB28AA">
        <w:rPr>
          <w:rFonts w:ascii="Consolas" w:hAnsi="Consolas"/>
        </w:rPr>
        <w:t xml:space="preserve"> H </w:t>
      </w:r>
      <w:r w:rsidR="007620CA">
        <w:rPr>
          <w:rFonts w:ascii="Consolas" w:hAnsi="Consolas"/>
        </w:rPr>
        <w:t>h</w:t>
      </w:r>
      <w:r w:rsidR="00F406CB" w:rsidRPr="00AB28AA">
        <w:rPr>
          <w:rFonts w:ascii="Consolas" w:hAnsi="Consolas"/>
        </w:rPr>
        <w:t>eaders</w:t>
      </w:r>
      <w:r w:rsidRPr="00AB28AA">
        <w:rPr>
          <w:rFonts w:ascii="Consolas" w:hAnsi="Consolas"/>
        </w:rPr>
        <w:t xml:space="preserve">,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sidRPr="002D0F38">
        <w:rPr>
          <w:rFonts w:ascii="Consolas" w:hAnsi="Consolas"/>
          <w:b/>
        </w:rPr>
        <w:t>e</w:t>
      </w:r>
      <w:r w:rsidRPr="002D0F38">
        <w:rPr>
          <w:rFonts w:ascii="Consolas" w:hAnsi="Consolas"/>
          <w:b/>
        </w:rPr>
        <w:t>rror</w:t>
      </w:r>
      <w:r w:rsidRPr="00AB28AA">
        <w:rPr>
          <w:rFonts w:ascii="Consolas" w:hAnsi="Consolas"/>
        </w:rPr>
        <w:t xml:space="preserve"> parseError,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in</w:t>
      </w:r>
      <w:r w:rsidRPr="00AB28AA">
        <w:rPr>
          <w:rFonts w:ascii="Consolas" w:hAnsi="Consolas"/>
        </w:rPr>
        <w:t xml:space="preserve"> </w:t>
      </w:r>
      <w:r w:rsidR="007620CA">
        <w:rPr>
          <w:rFonts w:ascii="Consolas" w:hAnsi="Consolas"/>
        </w:rPr>
        <w:t>I</w:t>
      </w:r>
      <w:r w:rsidRPr="00AB28AA">
        <w:rPr>
          <w:rFonts w:ascii="Consolas" w:hAnsi="Consolas"/>
        </w:rPr>
        <w:t xml:space="preserve">nControl inCtrl, </w:t>
      </w:r>
      <w:r w:rsidRPr="00AB28AA">
        <w:rPr>
          <w:rFonts w:ascii="Consolas" w:hAnsi="Consolas"/>
        </w:rPr>
        <w:br/>
        <w:t xml:space="preserve">            </w:t>
      </w:r>
      <w:r w:rsidR="00AE0246">
        <w:rPr>
          <w:rFonts w:ascii="Consolas" w:hAnsi="Consolas"/>
        </w:rPr>
        <w:t xml:space="preserve">    </w:t>
      </w:r>
      <w:r w:rsidR="00973C3C" w:rsidRPr="00280B0E">
        <w:rPr>
          <w:rFonts w:ascii="Consolas" w:hAnsi="Consolas"/>
          <w:b/>
        </w:rPr>
        <w:t>out</w:t>
      </w:r>
      <w:r w:rsidR="002C3A78">
        <w:rPr>
          <w:rFonts w:ascii="Consolas" w:hAnsi="Consolas"/>
        </w:rPr>
        <w:t xml:space="preserve"> </w:t>
      </w:r>
      <w:r w:rsidR="007620CA">
        <w:rPr>
          <w:rFonts w:ascii="Consolas" w:hAnsi="Consolas"/>
        </w:rPr>
        <w:t>O</w:t>
      </w:r>
      <w:r w:rsidRPr="00AB28AA">
        <w:rPr>
          <w:rFonts w:ascii="Consolas" w:hAnsi="Consolas"/>
        </w:rPr>
        <w:t>utControl outCtrl);</w:t>
      </w:r>
      <w:r w:rsidRPr="00AB28AA">
        <w:rPr>
          <w:rFonts w:ascii="Consolas" w:hAnsi="Consolas"/>
        </w:rPr>
        <w:br/>
      </w:r>
      <w:r>
        <w:t xml:space="preserve">describes the interface of a Match-Action pipeline named </w:t>
      </w:r>
      <w:r w:rsidR="00AE0246" w:rsidRPr="002F540D">
        <w:rPr>
          <w:rFonts w:ascii="Consolas" w:hAnsi="Consolas"/>
        </w:rPr>
        <w:t>Pipe</w:t>
      </w:r>
      <w:r>
        <w:t xml:space="preserve">. </w:t>
      </w:r>
      <w:r>
        <w:br/>
        <w:t>The pipeline receives 3 inputs: the headers</w:t>
      </w:r>
      <w:r w:rsidR="00F406CB">
        <w:t xml:space="preserve"> </w:t>
      </w:r>
      <w:r w:rsidR="00F406CB">
        <w:rPr>
          <w:rFonts w:ascii="Consolas" w:hAnsi="Consolas"/>
        </w:rPr>
        <w:t>h</w:t>
      </w:r>
      <w:r w:rsidR="00F406CB" w:rsidRPr="00AB28AA">
        <w:rPr>
          <w:rFonts w:ascii="Consolas" w:hAnsi="Consolas"/>
        </w:rPr>
        <w:t>eaders</w:t>
      </w:r>
      <w:r>
        <w:t>, a parser error</w:t>
      </w:r>
      <w:r w:rsidR="004602B3">
        <w:t xml:space="preserve"> </w:t>
      </w:r>
      <w:r w:rsidRPr="00AB28AA">
        <w:rPr>
          <w:rFonts w:ascii="Consolas" w:hAnsi="Consolas"/>
        </w:rPr>
        <w:t>parseError,</w:t>
      </w:r>
      <w:r>
        <w:t xml:space="preserve"> and the </w:t>
      </w:r>
      <w:r w:rsidR="00E366BF" w:rsidRPr="00280B0E">
        <w:rPr>
          <w:rFonts w:ascii="Consolas" w:hAnsi="Consolas"/>
        </w:rPr>
        <w:t>i</w:t>
      </w:r>
      <w:r w:rsidRPr="00A63137">
        <w:rPr>
          <w:rFonts w:ascii="Consolas" w:hAnsi="Consolas"/>
        </w:rPr>
        <w:t>n</w:t>
      </w:r>
      <w:r w:rsidR="00E366BF" w:rsidRPr="00B90A75">
        <w:rPr>
          <w:rFonts w:ascii="Consolas" w:hAnsi="Consolas"/>
        </w:rPr>
        <w:t>Ct</w:t>
      </w:r>
      <w:r w:rsidR="00E366BF" w:rsidRPr="00290875">
        <w:rPr>
          <w:rFonts w:ascii="Consolas" w:hAnsi="Consolas"/>
        </w:rPr>
        <w:t>r</w:t>
      </w:r>
      <w:r w:rsidRPr="00E957F4">
        <w:rPr>
          <w:rFonts w:ascii="Consolas" w:hAnsi="Consolas"/>
        </w:rPr>
        <w:t>l</w:t>
      </w:r>
      <w:r>
        <w:t xml:space="preserve"> </w:t>
      </w:r>
      <w:r w:rsidR="00543982">
        <w:t>control data</w:t>
      </w:r>
      <w:r>
        <w:t xml:space="preserve">. </w:t>
      </w:r>
      <w:r>
        <w:fldChar w:fldCharType="begin"/>
      </w:r>
      <w:r>
        <w:instrText xml:space="preserve"> REF _Ref286916628 \h </w:instrText>
      </w:r>
      <w:r>
        <w:fldChar w:fldCharType="separate"/>
      </w:r>
      <w:r w:rsidR="00C55925">
        <w:t xml:space="preserve">Figure </w:t>
      </w:r>
      <w:r w:rsidR="00C55925">
        <w:rPr>
          <w:noProof/>
        </w:rPr>
        <w:t>6</w:t>
      </w:r>
      <w:r>
        <w:fldChar w:fldCharType="end"/>
      </w:r>
      <w:r>
        <w:t xml:space="preserve"> indicates the different sources of these pieces of information. </w:t>
      </w:r>
      <w:r w:rsidR="00194A18">
        <w:br/>
        <w:t xml:space="preserve">The pipeline writes its outputs into </w:t>
      </w:r>
      <w:r w:rsidR="00E366BF">
        <w:rPr>
          <w:rFonts w:ascii="Consolas" w:hAnsi="Consolas"/>
        </w:rPr>
        <w:t>o</w:t>
      </w:r>
      <w:r w:rsidR="00194A18" w:rsidRPr="00AB28AA">
        <w:rPr>
          <w:rFonts w:ascii="Consolas" w:hAnsi="Consolas"/>
        </w:rPr>
        <w:t>utCtrl</w:t>
      </w:r>
      <w:r w:rsidR="00F406CB">
        <w:t>, and it must update in place the headers to be consumed by the deparser.</w:t>
      </w:r>
    </w:p>
    <w:p w14:paraId="78528395" w14:textId="3A8C6357" w:rsidR="00D218CD" w:rsidRDefault="00E0184C" w:rsidP="002265E0">
      <w:pPr>
        <w:pStyle w:val="ListParagraph"/>
        <w:numPr>
          <w:ilvl w:val="0"/>
          <w:numId w:val="26"/>
        </w:numPr>
      </w:pPr>
      <w:r>
        <w:t>T</w:t>
      </w:r>
      <w:r w:rsidR="00D218CD">
        <w:t xml:space="preserve">he top-level </w:t>
      </w:r>
      <w:r w:rsidR="000F6635">
        <w:t xml:space="preserve">package </w:t>
      </w:r>
      <w:r w:rsidR="00D218CD">
        <w:t xml:space="preserve">is called </w:t>
      </w:r>
      <w:r w:rsidR="00D218CD" w:rsidRPr="00D218CD">
        <w:rPr>
          <w:rFonts w:ascii="Consolas" w:hAnsi="Consolas"/>
        </w:rPr>
        <w:t>S</w:t>
      </w:r>
      <w:r w:rsidR="00523D4F">
        <w:rPr>
          <w:rFonts w:ascii="Consolas" w:hAnsi="Consolas"/>
        </w:rPr>
        <w:t>imple</w:t>
      </w:r>
      <w:r w:rsidRPr="00D06BCB">
        <w:t xml:space="preserve">; in order to </w:t>
      </w:r>
      <w:r w:rsidR="0060796D">
        <w:t>program a simple switch,</w:t>
      </w:r>
      <w:r w:rsidRPr="00D06BCB">
        <w:t xml:space="preserve"> the user will have to instantiate a </w:t>
      </w:r>
      <w:r w:rsidR="000F6635">
        <w:t>package</w:t>
      </w:r>
      <w:r w:rsidRPr="00D06BCB">
        <w:t xml:space="preserve"> of </w:t>
      </w:r>
      <w:r w:rsidR="002C27F3">
        <w:t>this type</w:t>
      </w:r>
      <w:r w:rsidR="00CC504C">
        <w:t xml:space="preserve"> (shown in the next section)</w:t>
      </w:r>
      <w:r>
        <w:t>.</w:t>
      </w:r>
      <w:r w:rsidR="00D218CD">
        <w:t xml:space="preserve"> The top-level </w:t>
      </w:r>
      <w:r w:rsidR="000F6635">
        <w:t>package</w:t>
      </w:r>
      <w:r w:rsidR="00D218CD">
        <w:t xml:space="preserve"> declaration also depends on a type variable </w:t>
      </w:r>
      <w:r w:rsidR="00D218CD" w:rsidRPr="00D218CD">
        <w:rPr>
          <w:rFonts w:ascii="Consolas" w:hAnsi="Consolas"/>
        </w:rPr>
        <w:t>H</w:t>
      </w:r>
      <w:r w:rsidR="00D218CD">
        <w:t>:</w:t>
      </w:r>
      <w:r w:rsidR="00D218CD">
        <w:br/>
      </w:r>
      <w:r w:rsidR="000F6635">
        <w:rPr>
          <w:rFonts w:ascii="Consolas" w:hAnsi="Consolas"/>
          <w:b/>
        </w:rPr>
        <w:t>package</w:t>
      </w:r>
      <w:r w:rsidR="000F6635" w:rsidRPr="00D218CD">
        <w:rPr>
          <w:rFonts w:ascii="Consolas" w:hAnsi="Consolas"/>
        </w:rPr>
        <w:t xml:space="preserve"> </w:t>
      </w:r>
      <w:r w:rsidR="00D218CD" w:rsidRPr="00D218CD">
        <w:rPr>
          <w:rFonts w:ascii="Consolas" w:hAnsi="Consolas"/>
        </w:rPr>
        <w:t>S</w:t>
      </w:r>
      <w:r w:rsidR="00523D4F">
        <w:rPr>
          <w:rFonts w:ascii="Consolas" w:hAnsi="Consolas"/>
        </w:rPr>
        <w:t>imple</w:t>
      </w:r>
      <w:r w:rsidR="00D218CD" w:rsidRPr="00D218CD">
        <w:rPr>
          <w:rFonts w:ascii="Consolas" w:hAnsi="Consolas"/>
        </w:rPr>
        <w:t>&lt;H&gt;</w:t>
      </w:r>
      <w:r w:rsidR="00D218CD" w:rsidRPr="00D218CD">
        <w:rPr>
          <w:rFonts w:ascii="Consolas" w:hAnsi="Consolas"/>
        </w:rPr>
        <w:br/>
      </w:r>
      <w:r w:rsidR="00D218CD" w:rsidRPr="0050719E">
        <w:t xml:space="preserve">A type variable indicates a type </w:t>
      </w:r>
      <w:r w:rsidR="00D218CD">
        <w:t xml:space="preserve">yet unknown, </w:t>
      </w:r>
      <w:r w:rsidR="00D218CD" w:rsidRPr="0050719E">
        <w:t xml:space="preserve">that </w:t>
      </w:r>
      <w:r w:rsidR="00D218CD">
        <w:t xml:space="preserve">must be </w:t>
      </w:r>
      <w:r w:rsidR="00D218CD" w:rsidRPr="0050719E">
        <w:t>provided by the user at a later time.</w:t>
      </w:r>
      <w:r w:rsidR="00D218CD">
        <w:t xml:space="preserve"> In this case </w:t>
      </w:r>
      <w:r w:rsidR="00D218CD" w:rsidRPr="00D218CD">
        <w:rPr>
          <w:rFonts w:ascii="Consolas" w:hAnsi="Consolas"/>
        </w:rPr>
        <w:t>H</w:t>
      </w:r>
      <w:r w:rsidR="00D218CD">
        <w:t xml:space="preserve"> is the type of the set of headers that the user program will be processing; the parser will produce the parsed representation of these headers, and the match-action pipeline will update the input headers in place to produce the output headers.</w:t>
      </w:r>
    </w:p>
    <w:p w14:paraId="716950D3" w14:textId="538933A6" w:rsidR="00543982" w:rsidRDefault="00D218CD" w:rsidP="002265E0">
      <w:pPr>
        <w:pStyle w:val="ListParagraph"/>
        <w:numPr>
          <w:ilvl w:val="0"/>
          <w:numId w:val="26"/>
        </w:numPr>
      </w:pPr>
      <w:r>
        <w:t xml:space="preserve">The </w:t>
      </w:r>
      <w:r w:rsidR="00523D4F">
        <w:rPr>
          <w:rFonts w:ascii="Consolas" w:hAnsi="Consolas"/>
        </w:rPr>
        <w:t>Simple</w:t>
      </w:r>
      <w:r w:rsidR="00523D4F">
        <w:t xml:space="preserve"> </w:t>
      </w:r>
      <w:r w:rsidR="000F6635" w:rsidRPr="00845F32">
        <w:rPr>
          <w:rFonts w:ascii="Consolas" w:hAnsi="Consolas"/>
          <w:b/>
        </w:rPr>
        <w:t>package</w:t>
      </w:r>
      <w:r>
        <w:t xml:space="preserve"> declaration has 3 complex parameters, </w:t>
      </w:r>
      <w:r w:rsidR="00845F32">
        <w:t>of types</w:t>
      </w:r>
      <w:r>
        <w:t xml:space="preserve"> </w:t>
      </w:r>
      <w:r w:rsidRPr="00845F32">
        <w:rPr>
          <w:rFonts w:ascii="Consolas" w:hAnsi="Consolas"/>
        </w:rPr>
        <w:t>Parser</w:t>
      </w:r>
      <w:r>
        <w:t xml:space="preserve">, </w:t>
      </w:r>
      <w:r w:rsidR="00AE0246">
        <w:rPr>
          <w:rFonts w:ascii="Consolas" w:hAnsi="Consolas"/>
        </w:rPr>
        <w:t>Pipe</w:t>
      </w:r>
      <w:r>
        <w:t xml:space="preserve"> and </w:t>
      </w:r>
      <w:r w:rsidRPr="00845F32">
        <w:rPr>
          <w:rFonts w:ascii="Consolas" w:hAnsi="Consolas"/>
        </w:rPr>
        <w:t>Deparser</w:t>
      </w:r>
      <w:r>
        <w:t xml:space="preserve"> respectively; which are exactly the declarations we have just described. In order to </w:t>
      </w:r>
      <w:r w:rsidR="00523D4F">
        <w:t>program the</w:t>
      </w:r>
      <w:r>
        <w:t xml:space="preserve"> </w:t>
      </w:r>
      <w:r w:rsidR="000C702A">
        <w:t>target</w:t>
      </w:r>
      <w:r w:rsidR="00523D4F">
        <w:t xml:space="preserve"> </w:t>
      </w:r>
      <w:r>
        <w:t>one has to supply values for these parameters.</w:t>
      </w:r>
    </w:p>
    <w:p w14:paraId="6BAFE10F" w14:textId="49C49679" w:rsidR="00D218CD" w:rsidRDefault="00543982" w:rsidP="002265E0">
      <w:pPr>
        <w:pStyle w:val="ListParagraph"/>
        <w:numPr>
          <w:ilvl w:val="0"/>
          <w:numId w:val="26"/>
        </w:numPr>
      </w:pPr>
      <w:r>
        <w:t xml:space="preserve">In this program the </w:t>
      </w:r>
      <w:r w:rsidRPr="00A229BA">
        <w:rPr>
          <w:rFonts w:ascii="Consolas" w:hAnsi="Consolas"/>
        </w:rPr>
        <w:t>inCtrl</w:t>
      </w:r>
      <w:r>
        <w:t xml:space="preserve"> and </w:t>
      </w:r>
      <w:r w:rsidRPr="00A229BA">
        <w:rPr>
          <w:rFonts w:ascii="Consolas" w:hAnsi="Consolas"/>
        </w:rPr>
        <w:t>outCtrl</w:t>
      </w:r>
      <w:r>
        <w:t xml:space="preserve"> structures represent</w:t>
      </w:r>
      <w:r w:rsidR="00845F32">
        <w:t xml:space="preserve"> control registers. The content</w:t>
      </w:r>
      <w:r>
        <w:t xml:space="preserve"> of the </w:t>
      </w:r>
      <w:r w:rsidRPr="00A229BA">
        <w:rPr>
          <w:rFonts w:ascii="Consolas" w:hAnsi="Consolas"/>
        </w:rPr>
        <w:t>headers</w:t>
      </w:r>
      <w:r>
        <w:t xml:space="preserve"> structure is stored in general-purpose registers.</w:t>
      </w:r>
    </w:p>
    <w:p w14:paraId="03099C4F" w14:textId="51C69CE7" w:rsidR="00DC66BC" w:rsidRDefault="00DC66BC" w:rsidP="002265E0">
      <w:pPr>
        <w:pStyle w:val="ListParagraph"/>
        <w:numPr>
          <w:ilvl w:val="0"/>
          <w:numId w:val="26"/>
        </w:numPr>
      </w:pPr>
      <w:r>
        <w:t xml:space="preserve">The </w:t>
      </w:r>
      <w:r w:rsidRPr="00DC66BC">
        <w:rPr>
          <w:rFonts w:ascii="Consolas" w:hAnsi="Consolas"/>
          <w:b/>
        </w:rPr>
        <w:t>extern</w:t>
      </w:r>
      <w:r>
        <w:rPr>
          <w:rFonts w:ascii="Consolas" w:hAnsi="Consolas"/>
          <w:b/>
        </w:rPr>
        <w:t xml:space="preserve"> </w:t>
      </w:r>
      <w:r w:rsidRPr="00DC66BC">
        <w:rPr>
          <w:rFonts w:ascii="Consolas" w:hAnsi="Consolas"/>
        </w:rPr>
        <w:t>Checksum16</w:t>
      </w:r>
      <w:r w:rsidRPr="00DC66BC">
        <w:t xml:space="preserve"> declaration</w:t>
      </w:r>
      <w:r>
        <w:t xml:space="preserve"> describes an external block whose services can be invoked to compute checksums.</w:t>
      </w:r>
    </w:p>
    <w:p w14:paraId="3673A628" w14:textId="3901F443" w:rsidR="00D26F03" w:rsidRDefault="00D26F03" w:rsidP="00E502A3">
      <w:pPr>
        <w:pStyle w:val="Heading2"/>
      </w:pPr>
      <w:bookmarkStart w:id="2339" w:name="_Toc417920559"/>
      <w:bookmarkStart w:id="2340" w:name="_Toc445799305"/>
      <w:bookmarkStart w:id="2341" w:name="_Toc447898990"/>
      <w:r>
        <w:t xml:space="preserve">Simple </w:t>
      </w:r>
      <w:del w:id="2342" w:author="Mihai Budiu" w:date="2016-04-11T10:46:00Z">
        <w:r w:rsidR="008C3902" w:rsidDel="00813F18">
          <w:delText>s</w:delText>
        </w:r>
      </w:del>
      <w:ins w:id="2343" w:author="Mihai Budiu" w:date="2016-04-11T10:46:00Z">
        <w:r w:rsidR="00813F18">
          <w:t>S</w:t>
        </w:r>
      </w:ins>
      <w:r>
        <w:t xml:space="preserve">witch </w:t>
      </w:r>
      <w:r w:rsidR="00543982">
        <w:t>data plane</w:t>
      </w:r>
      <w:r w:rsidR="00F52385">
        <w:t xml:space="preserve"> </w:t>
      </w:r>
      <w:r w:rsidR="001B0BC0">
        <w:t xml:space="preserve">architecture </w:t>
      </w:r>
      <w:r>
        <w:t>description</w:t>
      </w:r>
      <w:bookmarkEnd w:id="2339"/>
      <w:bookmarkEnd w:id="2340"/>
      <w:bookmarkEnd w:id="2341"/>
    </w:p>
    <w:p w14:paraId="5A40D0E3" w14:textId="19B39392" w:rsidR="00162EBB" w:rsidRDefault="00162EBB" w:rsidP="00AB28AA">
      <w:r>
        <w:t xml:space="preserve"> In order to </w:t>
      </w:r>
      <w:r w:rsidR="0024629D">
        <w:t xml:space="preserve">fully </w:t>
      </w:r>
      <w:r w:rsidR="00194A18">
        <w:t xml:space="preserve">understand </w:t>
      </w:r>
      <w:r w:rsidR="00D56BC6">
        <w:t>SS’s</w:t>
      </w:r>
      <w:r w:rsidR="00194A18">
        <w:t xml:space="preserve"> behavior</w:t>
      </w:r>
      <w:r>
        <w:t xml:space="preserve"> and write meaningful P4 programs for it</w:t>
      </w:r>
      <w:r w:rsidR="00983F94">
        <w:t>, and for implementing a control plane</w:t>
      </w:r>
      <w:r>
        <w:t>, we</w:t>
      </w:r>
      <w:r w:rsidR="0024629D">
        <w:t xml:space="preserve"> also need a full</w:t>
      </w:r>
      <w:r w:rsidR="00194A18">
        <w:t xml:space="preserve"> </w:t>
      </w:r>
      <w:r>
        <w:t xml:space="preserve">behavioral </w:t>
      </w:r>
      <w:r w:rsidR="00194A18">
        <w:t xml:space="preserve">description of the fixed-function blocks. </w:t>
      </w:r>
    </w:p>
    <w:p w14:paraId="389B64FA" w14:textId="3DF02D3D" w:rsidR="00D26F03" w:rsidRDefault="00194A18" w:rsidP="00AB28AA">
      <w:r>
        <w:lastRenderedPageBreak/>
        <w:t xml:space="preserve">The P4 language </w:t>
      </w:r>
      <w:r w:rsidR="0024629D">
        <w:t>is not intended to cover the description of all such functional blocks</w:t>
      </w:r>
      <w:r w:rsidR="00624E53">
        <w:t xml:space="preserve"> – </w:t>
      </w:r>
      <w:r w:rsidR="00162EBB">
        <w:t xml:space="preserve">the language </w:t>
      </w:r>
      <w:r w:rsidR="00624E53">
        <w:t xml:space="preserve">can only describe the </w:t>
      </w:r>
      <w:r w:rsidR="00624E53" w:rsidRPr="00A229BA">
        <w:rPr>
          <w:i/>
        </w:rPr>
        <w:t>interfaces</w:t>
      </w:r>
      <w:r w:rsidR="00624E53">
        <w:t xml:space="preserve"> between programmable blocks and the </w:t>
      </w:r>
      <w:r w:rsidR="0081089B">
        <w:t>target – in the previous program this in</w:t>
      </w:r>
      <w:r w:rsidR="006E3958">
        <w:t>t</w:t>
      </w:r>
      <w:r w:rsidR="0081089B">
        <w:t xml:space="preserve">erface is given by the </w:t>
      </w:r>
      <w:r w:rsidR="0081089B" w:rsidRPr="002D0F38">
        <w:rPr>
          <w:rFonts w:ascii="Consolas" w:hAnsi="Consolas"/>
        </w:rPr>
        <w:t>Parser</w:t>
      </w:r>
      <w:r w:rsidR="0081089B">
        <w:t xml:space="preserve">, </w:t>
      </w:r>
      <w:r w:rsidR="0081089B" w:rsidRPr="002D0F38">
        <w:rPr>
          <w:rFonts w:ascii="Consolas" w:hAnsi="Consolas"/>
        </w:rPr>
        <w:t>Pipe</w:t>
      </w:r>
      <w:r w:rsidR="0081089B">
        <w:t xml:space="preserve"> and </w:t>
      </w:r>
      <w:r w:rsidR="0081089B" w:rsidRPr="002D0F38">
        <w:rPr>
          <w:rFonts w:ascii="Consolas" w:hAnsi="Consolas"/>
        </w:rPr>
        <w:t>Deparser</w:t>
      </w:r>
      <w:r w:rsidR="0081089B">
        <w:t xml:space="preserve"> declarations</w:t>
      </w:r>
      <w:r w:rsidR="0024629D">
        <w:t>.</w:t>
      </w:r>
      <w:r>
        <w:t xml:space="preserve"> In practice we expect that </w:t>
      </w:r>
      <w:r w:rsidR="0081089B">
        <w:t xml:space="preserve">the complete target </w:t>
      </w:r>
      <w:r>
        <w:t>description will be provided as an executable program</w:t>
      </w:r>
      <w:r w:rsidR="0024629D">
        <w:t xml:space="preserve"> and</w:t>
      </w:r>
      <w:r w:rsidR="005933C3">
        <w:t>/</w:t>
      </w:r>
      <w:r w:rsidR="00E21BB9">
        <w:t>or diagrams and text</w:t>
      </w:r>
      <w:r>
        <w:t xml:space="preserve">; in this </w:t>
      </w:r>
      <w:r w:rsidR="00162EBB">
        <w:t xml:space="preserve">document </w:t>
      </w:r>
      <w:r>
        <w:t xml:space="preserve">we provide </w:t>
      </w:r>
      <w:r w:rsidR="00162EBB">
        <w:t>a verbal description in English</w:t>
      </w:r>
      <w:r>
        <w:t>.</w:t>
      </w:r>
    </w:p>
    <w:p w14:paraId="2B951B7C" w14:textId="2A12DB05" w:rsidR="0024629D" w:rsidRDefault="0024629D" w:rsidP="00E502A3">
      <w:pPr>
        <w:pStyle w:val="Heading3"/>
      </w:pPr>
      <w:bookmarkStart w:id="2344" w:name="_Toc417920560"/>
      <w:bookmarkStart w:id="2345" w:name="_Toc445799306"/>
      <w:bookmarkStart w:id="2346" w:name="_Toc447898991"/>
      <w:r>
        <w:t xml:space="preserve">The </w:t>
      </w:r>
      <w:r w:rsidR="000402A8">
        <w:t xml:space="preserve">arbiter </w:t>
      </w:r>
      <w:r>
        <w:t>block</w:t>
      </w:r>
      <w:bookmarkEnd w:id="2344"/>
      <w:bookmarkEnd w:id="2345"/>
      <w:bookmarkEnd w:id="2346"/>
    </w:p>
    <w:p w14:paraId="124C2F81" w14:textId="1FF3214C" w:rsidR="0024629D" w:rsidRDefault="0024629D" w:rsidP="0024629D">
      <w:r>
        <w:t xml:space="preserve">The input </w:t>
      </w:r>
      <w:r w:rsidR="000402A8">
        <w:t xml:space="preserve">arbiter </w:t>
      </w:r>
      <w:r>
        <w:t>block performs the following functions:</w:t>
      </w:r>
    </w:p>
    <w:p w14:paraId="53BACE53" w14:textId="77777777" w:rsidR="00435DD0" w:rsidRDefault="0024629D" w:rsidP="002265E0">
      <w:pPr>
        <w:pStyle w:val="ListParagraph"/>
        <w:numPr>
          <w:ilvl w:val="0"/>
          <w:numId w:val="28"/>
        </w:numPr>
      </w:pPr>
      <w:r>
        <w:t xml:space="preserve">It receives packets from one of the physical input </w:t>
      </w:r>
      <w:r w:rsidR="00435DD0">
        <w:t xml:space="preserve">Ethernet </w:t>
      </w:r>
      <w:r>
        <w:t>ports, from the control plane or from the input recirculation port.</w:t>
      </w:r>
      <w:r w:rsidR="00435DD0">
        <w:t xml:space="preserve"> </w:t>
      </w:r>
    </w:p>
    <w:p w14:paraId="0FC717F8" w14:textId="2936E0C4" w:rsidR="0024629D" w:rsidRDefault="00435DD0" w:rsidP="002265E0">
      <w:pPr>
        <w:pStyle w:val="ListParagraph"/>
        <w:numPr>
          <w:ilvl w:val="0"/>
          <w:numId w:val="28"/>
        </w:numPr>
      </w:pPr>
      <w:r>
        <w:t>For packets received from Ethernet</w:t>
      </w:r>
      <w:r w:rsidR="00593F57">
        <w:t xml:space="preserve"> ports</w:t>
      </w:r>
      <w:r>
        <w:t>, the block computes the Ethernet trailer checksum and verifies it. If the checksum does not match, the packet is discarded. If the checksum does match, it is removed from the packet payload.</w:t>
      </w:r>
    </w:p>
    <w:p w14:paraId="63EF5018" w14:textId="77777777" w:rsidR="0024629D" w:rsidRDefault="0024629D" w:rsidP="002265E0">
      <w:pPr>
        <w:pStyle w:val="ListParagraph"/>
        <w:numPr>
          <w:ilvl w:val="0"/>
          <w:numId w:val="28"/>
        </w:numPr>
      </w:pPr>
      <w:r>
        <w:t xml:space="preserve">Receiving a packet involves running an arbitration algorithm if multiple packets are available. </w:t>
      </w:r>
    </w:p>
    <w:p w14:paraId="6EE0A21A" w14:textId="306905E4" w:rsidR="0024629D" w:rsidRDefault="0024629D" w:rsidP="002265E0">
      <w:pPr>
        <w:pStyle w:val="ListParagraph"/>
        <w:numPr>
          <w:ilvl w:val="0"/>
          <w:numId w:val="28"/>
        </w:numPr>
      </w:pPr>
      <w:r>
        <w:t xml:space="preserve">If the </w:t>
      </w:r>
      <w:r w:rsidR="000402A8">
        <w:t xml:space="preserve">arbiter </w:t>
      </w:r>
      <w:r>
        <w:t>block is busy processing a previous packet and there is no queue space is available, input ports may drop arriving packets.</w:t>
      </w:r>
    </w:p>
    <w:p w14:paraId="3AB7A32D" w14:textId="4813C2B6" w:rsidR="0024629D" w:rsidRDefault="0024629D" w:rsidP="002265E0">
      <w:pPr>
        <w:pStyle w:val="ListParagraph"/>
        <w:numPr>
          <w:ilvl w:val="0"/>
          <w:numId w:val="28"/>
        </w:numPr>
      </w:pPr>
      <w:r>
        <w:t xml:space="preserve">After receiving a packet, the </w:t>
      </w:r>
      <w:r w:rsidR="000402A8">
        <w:t xml:space="preserve">arbiter </w:t>
      </w:r>
      <w:r>
        <w:t xml:space="preserve">block sets the </w:t>
      </w:r>
      <w:r w:rsidR="007620CA" w:rsidRPr="00280B0E">
        <w:rPr>
          <w:rFonts w:ascii="Consolas" w:hAnsi="Consolas"/>
        </w:rPr>
        <w:t>inCtrl</w:t>
      </w:r>
      <w:r w:rsidRPr="00A63137">
        <w:rPr>
          <w:rFonts w:ascii="Consolas" w:hAnsi="Consolas"/>
        </w:rPr>
        <w:t>.</w:t>
      </w:r>
      <w:r w:rsidRPr="00AB28AA">
        <w:rPr>
          <w:rFonts w:ascii="Consolas" w:hAnsi="Consolas"/>
        </w:rPr>
        <w:t>inputPort</w:t>
      </w:r>
      <w:r w:rsidRPr="00871F65">
        <w:t xml:space="preserve"> </w:t>
      </w:r>
      <w:r w:rsidRPr="00AB28AA">
        <w:t>value with the identity of the input port</w:t>
      </w:r>
      <w:r>
        <w:t xml:space="preserve"> where the packet originated</w:t>
      </w:r>
      <w:r w:rsidRPr="00AB28AA">
        <w:t>.</w:t>
      </w:r>
      <w:r w:rsidR="00162EBB">
        <w:t xml:space="preserve"> Physical Ethernet ports are numbered </w:t>
      </w:r>
      <w:proofErr w:type="gramStart"/>
      <w:r w:rsidR="00162EBB">
        <w:t>0..</w:t>
      </w:r>
      <w:proofErr w:type="gramEnd"/>
      <w:r w:rsidR="00162EBB">
        <w:t>7, while the Recirculation Port has a number 13 and the CPU port has the number 14</w:t>
      </w:r>
    </w:p>
    <w:p w14:paraId="344945BE" w14:textId="448B6D62" w:rsidR="003F44AC" w:rsidRDefault="003F44AC" w:rsidP="002D0F38">
      <w:pPr>
        <w:pStyle w:val="Heading3"/>
      </w:pPr>
      <w:bookmarkStart w:id="2347" w:name="_Toc447898992"/>
      <w:r>
        <w:t>The parser runtime block</w:t>
      </w:r>
      <w:bookmarkEnd w:id="2347"/>
    </w:p>
    <w:p w14:paraId="7F549A90" w14:textId="57E8BD93" w:rsidR="003F44AC" w:rsidRPr="003F44AC" w:rsidRDefault="003F44AC" w:rsidP="002D0F38">
      <w:r>
        <w:t>The parser runtime block works in concert with the parser. It provides an error code to the match-action pipeline, based on the parser actions, and it provides information about the packet payload (e.g., the amount of data unparsed) to the demux block.</w:t>
      </w:r>
    </w:p>
    <w:p w14:paraId="13920F78" w14:textId="65682FA1" w:rsidR="00194A18" w:rsidRDefault="00194A18" w:rsidP="00E502A3">
      <w:pPr>
        <w:pStyle w:val="Heading3"/>
      </w:pPr>
      <w:bookmarkStart w:id="2348" w:name="_Toc417920561"/>
      <w:bookmarkStart w:id="2349" w:name="_Toc445799307"/>
      <w:bookmarkStart w:id="2350" w:name="_Toc447898993"/>
      <w:r>
        <w:t>The demux block</w:t>
      </w:r>
      <w:bookmarkEnd w:id="2348"/>
      <w:bookmarkEnd w:id="2349"/>
      <w:bookmarkEnd w:id="2350"/>
    </w:p>
    <w:p w14:paraId="6E278750" w14:textId="195BFE7F" w:rsidR="009469ED" w:rsidRDefault="00CD59BA" w:rsidP="00AB28AA">
      <w:r>
        <w:t>The core functionality of t</w:t>
      </w:r>
      <w:r w:rsidR="00194A18">
        <w:t xml:space="preserve">he demux block </w:t>
      </w:r>
      <w:r>
        <w:t xml:space="preserve">is to </w:t>
      </w:r>
      <w:r w:rsidR="00194A18">
        <w:t xml:space="preserve">receive </w:t>
      </w:r>
      <w:r w:rsidR="00E21BB9">
        <w:t xml:space="preserve">the headers for the outgoing packet </w:t>
      </w:r>
      <w:r w:rsidR="00194A18">
        <w:t>from the deparser</w:t>
      </w:r>
      <w:r w:rsidR="00E21BB9">
        <w:t>, the packet payload from the parser, to assemble them into a new packet</w:t>
      </w:r>
      <w:r w:rsidR="00194A18">
        <w:t xml:space="preserve"> and </w:t>
      </w:r>
      <w:r>
        <w:t>to send</w:t>
      </w:r>
      <w:r w:rsidR="00194A18">
        <w:t xml:space="preserve"> </w:t>
      </w:r>
      <w:r w:rsidR="00E21BB9">
        <w:t>the result</w:t>
      </w:r>
      <w:r w:rsidR="00194A18">
        <w:t xml:space="preserve"> to the </w:t>
      </w:r>
      <w:r w:rsidR="0024629D">
        <w:t xml:space="preserve">correct </w:t>
      </w:r>
      <w:r w:rsidR="00194A18">
        <w:t>output port</w:t>
      </w:r>
      <w:r w:rsidR="0024629D">
        <w:t>. The output port is</w:t>
      </w:r>
      <w:r w:rsidR="00194A18">
        <w:t xml:space="preserve"> specified by the value of </w:t>
      </w:r>
      <w:r w:rsidR="007620CA" w:rsidRPr="00AB28AA">
        <w:rPr>
          <w:rFonts w:ascii="Consolas" w:hAnsi="Consolas"/>
        </w:rPr>
        <w:t>outC</w:t>
      </w:r>
      <w:r w:rsidR="007620CA">
        <w:rPr>
          <w:rFonts w:ascii="Consolas" w:hAnsi="Consolas"/>
        </w:rPr>
        <w:t>trl</w:t>
      </w:r>
      <w:r w:rsidR="00194A18" w:rsidRPr="00AB28AA">
        <w:rPr>
          <w:rFonts w:ascii="Consolas" w:hAnsi="Consolas"/>
        </w:rPr>
        <w:t>.ouputPort</w:t>
      </w:r>
      <w:r w:rsidR="0024629D">
        <w:t>, which</w:t>
      </w:r>
      <w:r>
        <w:t xml:space="preserve"> is</w:t>
      </w:r>
      <w:r w:rsidR="00194A18">
        <w:t xml:space="preserve"> set by the </w:t>
      </w:r>
      <w:r w:rsidR="00F76ABD">
        <w:t>match-action</w:t>
      </w:r>
      <w:r w:rsidR="00194A18">
        <w:t xml:space="preserve"> pipeline. </w:t>
      </w:r>
    </w:p>
    <w:p w14:paraId="174D424F" w14:textId="378CA358" w:rsidR="00194A18" w:rsidRDefault="00194A18" w:rsidP="002265E0">
      <w:pPr>
        <w:pStyle w:val="ListParagraph"/>
        <w:numPr>
          <w:ilvl w:val="0"/>
          <w:numId w:val="29"/>
        </w:numPr>
      </w:pPr>
      <w:r>
        <w:t xml:space="preserve">Sending the packet to the </w:t>
      </w:r>
      <w:r w:rsidR="00E25310">
        <w:rPr>
          <w:rFonts w:ascii="Consolas" w:hAnsi="Consolas"/>
        </w:rPr>
        <w:t>DROP_PORT</w:t>
      </w:r>
      <w:r>
        <w:t xml:space="preserve"> causes the packet to disappear forever.</w:t>
      </w:r>
    </w:p>
    <w:p w14:paraId="0E1ACD76" w14:textId="550ACFD5" w:rsidR="00435DD0" w:rsidRDefault="00194A18" w:rsidP="002265E0">
      <w:pPr>
        <w:pStyle w:val="ListParagraph"/>
        <w:numPr>
          <w:ilvl w:val="0"/>
          <w:numId w:val="27"/>
        </w:numPr>
      </w:pPr>
      <w:r>
        <w:t xml:space="preserve">Sending the packet to an output </w:t>
      </w:r>
      <w:r w:rsidR="00435DD0">
        <w:t xml:space="preserve">Ethernet </w:t>
      </w:r>
      <w:r>
        <w:t>port numbered between 0 and 7 causes it to be emitted on the corresponding physical switch interface</w:t>
      </w:r>
      <w:r w:rsidR="00CD59BA">
        <w:t>. The packet may be placed in a queue if the output interface is busy emitting a previous packet.</w:t>
      </w:r>
      <w:r w:rsidR="00435DD0">
        <w:t xml:space="preserve"> When the packet is emitted, the physical interface computes a correct Ethernet checksum trailer and appends it to the packet.</w:t>
      </w:r>
    </w:p>
    <w:p w14:paraId="5766CD23" w14:textId="5B9D2CD8" w:rsidR="00194A18" w:rsidRDefault="00194A18" w:rsidP="002265E0">
      <w:pPr>
        <w:pStyle w:val="ListParagraph"/>
        <w:numPr>
          <w:ilvl w:val="0"/>
          <w:numId w:val="27"/>
        </w:numPr>
      </w:pPr>
      <w:r>
        <w:t xml:space="preserve">Sending a packet to the CPU port causes the packet to be materialized in the control plane. </w:t>
      </w:r>
      <w:r w:rsidR="00CD59BA">
        <w:t xml:space="preserve">In this case, the </w:t>
      </w:r>
      <w:r w:rsidR="00CD59BA" w:rsidRPr="00AB28AA">
        <w:rPr>
          <w:b/>
        </w:rPr>
        <w:t>packet that is sent to the CPU is the original input packet</w:t>
      </w:r>
      <w:r w:rsidR="00CD59BA">
        <w:t>, and not the packet received from the deparser. The latter packet is discarded.</w:t>
      </w:r>
    </w:p>
    <w:p w14:paraId="58CB88ED" w14:textId="1E6575F2" w:rsidR="00CD59BA" w:rsidRDefault="00CD59BA" w:rsidP="002265E0">
      <w:pPr>
        <w:pStyle w:val="ListParagraph"/>
        <w:numPr>
          <w:ilvl w:val="0"/>
          <w:numId w:val="27"/>
        </w:numPr>
      </w:pPr>
      <w:r>
        <w:t xml:space="preserve">Sending the packet to </w:t>
      </w:r>
      <w:r w:rsidR="009469ED">
        <w:t xml:space="preserve">the output </w:t>
      </w:r>
      <w:r>
        <w:t>recirculation port causes it to appear at the input recirculation port.</w:t>
      </w:r>
      <w:r w:rsidR="0024629D">
        <w:t xml:space="preserve"> Recirculation is useful when packet processing cannot be done in a single pass.</w:t>
      </w:r>
    </w:p>
    <w:p w14:paraId="0D4615D5" w14:textId="3F682DD9" w:rsidR="00CD59BA" w:rsidRDefault="00CD59BA" w:rsidP="002265E0">
      <w:pPr>
        <w:pStyle w:val="ListParagraph"/>
        <w:numPr>
          <w:ilvl w:val="0"/>
          <w:numId w:val="27"/>
        </w:numPr>
      </w:pPr>
      <w:r>
        <w:t xml:space="preserve">If the </w:t>
      </w:r>
      <w:r w:rsidRPr="00CD59BA">
        <w:rPr>
          <w:rFonts w:ascii="Consolas" w:hAnsi="Consolas"/>
        </w:rPr>
        <w:t>outputPort</w:t>
      </w:r>
      <w:r w:rsidR="005C4610">
        <w:t xml:space="preserve"> has an illegal value (e.g., </w:t>
      </w:r>
      <w:r>
        <w:t xml:space="preserve">9), the packet is sent to the </w:t>
      </w:r>
      <w:r w:rsidR="00E25310">
        <w:rPr>
          <w:rFonts w:ascii="Consolas" w:hAnsi="Consolas"/>
        </w:rPr>
        <w:t>DROP_PORT</w:t>
      </w:r>
      <w:r>
        <w:t>.</w:t>
      </w:r>
    </w:p>
    <w:p w14:paraId="6CE7A231" w14:textId="6CCF2D1D" w:rsidR="00CD59BA" w:rsidRDefault="00CD59BA" w:rsidP="002265E0">
      <w:pPr>
        <w:pStyle w:val="ListParagraph"/>
        <w:numPr>
          <w:ilvl w:val="0"/>
          <w:numId w:val="27"/>
        </w:numPr>
      </w:pPr>
      <w:r>
        <w:t xml:space="preserve">If the demux unit is busy processing a previous packet and there is no capacity to queue the packet coming from the deparser, </w:t>
      </w:r>
      <w:r w:rsidRPr="00AB28AA">
        <w:rPr>
          <w:b/>
        </w:rPr>
        <w:t>the demux unit may drop the packet by its own choice</w:t>
      </w:r>
      <w:r>
        <w:t>, irrespective of the output port indicated.</w:t>
      </w:r>
    </w:p>
    <w:p w14:paraId="6302A98F" w14:textId="1AB3B1E7" w:rsidR="00CD59BA" w:rsidRDefault="00CD59BA" w:rsidP="00AB28AA">
      <w:r>
        <w:lastRenderedPageBreak/>
        <w:t>Please note that some of the behaviors of the demux block may be unexpected – we have highlighted them in bold.</w:t>
      </w:r>
      <w:r w:rsidR="007362B8">
        <w:t xml:space="preserve"> We are not specifying here several important behaviors related to queue size, arbitration and timing, which </w:t>
      </w:r>
      <w:r w:rsidR="005C4610">
        <w:t xml:space="preserve">also </w:t>
      </w:r>
      <w:r w:rsidR="007362B8">
        <w:t>influence the packet processing.</w:t>
      </w:r>
    </w:p>
    <w:p w14:paraId="4E19D265" w14:textId="7968B3F2" w:rsidR="00E21BB9" w:rsidRDefault="00E21BB9" w:rsidP="00280B0E">
      <w:pPr>
        <w:rPr>
          <w:ins w:id="2351" w:author="Mihai Budiu" w:date="2016-04-06T15:16:00Z"/>
        </w:rPr>
      </w:pPr>
      <w:r>
        <w:t>The</w:t>
      </w:r>
      <w:r w:rsidR="00593F57">
        <w:t xml:space="preserve"> arrow</w:t>
      </w:r>
      <w:r>
        <w:t xml:space="preserve"> </w:t>
      </w:r>
      <w:r w:rsidR="00593F57">
        <w:t xml:space="preserve">shown </w:t>
      </w:r>
      <w:r>
        <w:t xml:space="preserve">between the </w:t>
      </w:r>
      <w:r w:rsidR="000402A8">
        <w:t xml:space="preserve">arbiter </w:t>
      </w:r>
      <w:r>
        <w:t xml:space="preserve">and demux blocks </w:t>
      </w:r>
      <w:r w:rsidR="00E769D7">
        <w:t xml:space="preserve">represents an additional information flow between </w:t>
      </w:r>
      <w:r w:rsidR="000402A8">
        <w:t xml:space="preserve">arbiter </w:t>
      </w:r>
      <w:r w:rsidR="00E769D7">
        <w:t xml:space="preserve">and demux: </w:t>
      </w:r>
      <w:r>
        <w:t>the packet being processed as well as the offset within the packet where parsing ended (</w:t>
      </w:r>
      <w:r w:rsidR="0024629D">
        <w:t xml:space="preserve">i.e., </w:t>
      </w:r>
      <w:r>
        <w:t>the start of the packet payload).</w:t>
      </w:r>
    </w:p>
    <w:p w14:paraId="239CAB09" w14:textId="14DA823E" w:rsidR="00500F47" w:rsidRDefault="00500F47">
      <w:pPr>
        <w:pStyle w:val="Heading3"/>
        <w:rPr>
          <w:ins w:id="2352" w:author="Mihai Budiu" w:date="2016-04-06T15:16:00Z"/>
        </w:rPr>
        <w:pPrChange w:id="2353" w:author="Mihai Budiu" w:date="2016-04-06T15:16:00Z">
          <w:pPr/>
        </w:pPrChange>
      </w:pPr>
      <w:bookmarkStart w:id="2354" w:name="_Toc447898994"/>
      <w:ins w:id="2355" w:author="Mihai Budiu" w:date="2016-04-06T15:16:00Z">
        <w:r>
          <w:t>Available extern blocks</w:t>
        </w:r>
        <w:bookmarkEnd w:id="2354"/>
      </w:ins>
    </w:p>
    <w:p w14:paraId="3AF63BCA" w14:textId="188CCDD7" w:rsidR="00500F47" w:rsidRDefault="00500F47">
      <w:pPr>
        <w:rPr>
          <w:ins w:id="2356" w:author="Mihai Budiu" w:date="2016-04-06T15:17:00Z"/>
        </w:rPr>
      </w:pPr>
      <w:ins w:id="2357" w:author="Mihai Budiu" w:date="2016-04-06T15:16:00Z">
        <w:r>
          <w:t xml:space="preserve">The simple architecture provides an incremental checksum </w:t>
        </w:r>
        <w:r w:rsidRPr="00500F47">
          <w:rPr>
            <w:rFonts w:ascii="Consolas" w:hAnsi="Consolas"/>
            <w:b/>
            <w:rPrChange w:id="2358" w:author="Mihai Budiu" w:date="2016-04-06T15:17:00Z">
              <w:rPr/>
            </w:rPrChange>
          </w:rPr>
          <w:t>extern</w:t>
        </w:r>
      </w:ins>
      <w:ins w:id="2359" w:author="Mihai Budiu" w:date="2016-04-06T15:17:00Z">
        <w:r w:rsidRPr="00500F47">
          <w:rPr>
            <w:rPrChange w:id="2360" w:author="Mihai Budiu" w:date="2016-04-06T15:17:00Z">
              <w:rPr>
                <w:rFonts w:ascii="Consolas" w:hAnsi="Consolas"/>
                <w:b/>
              </w:rPr>
            </w:rPrChange>
          </w:rPr>
          <w:t xml:space="preserve"> block</w:t>
        </w:r>
        <w:r>
          <w:t xml:space="preserve">, called </w:t>
        </w:r>
        <w:r w:rsidRPr="00500F47">
          <w:rPr>
            <w:rFonts w:ascii="Consolas" w:hAnsi="Consolas"/>
            <w:rPrChange w:id="2361" w:author="Mihai Budiu" w:date="2016-04-06T15:17:00Z">
              <w:rPr/>
            </w:rPrChange>
          </w:rPr>
          <w:t>Checksum16</w:t>
        </w:r>
        <w:r>
          <w:t>. The checksum unit has three methods:</w:t>
        </w:r>
      </w:ins>
    </w:p>
    <w:p w14:paraId="2F959549" w14:textId="19451CD7" w:rsidR="00500F47" w:rsidRPr="00500F47" w:rsidRDefault="00500F47">
      <w:pPr>
        <w:pStyle w:val="ListParagraph"/>
        <w:numPr>
          <w:ilvl w:val="0"/>
          <w:numId w:val="27"/>
        </w:numPr>
        <w:rPr>
          <w:ins w:id="2362" w:author="Mihai Budiu" w:date="2016-04-06T15:18:00Z"/>
          <w:rFonts w:ascii="Consolas" w:hAnsi="Consolas"/>
          <w:rPrChange w:id="2363" w:author="Mihai Budiu" w:date="2016-04-06T15:18:00Z">
            <w:rPr>
              <w:ins w:id="2364" w:author="Mihai Budiu" w:date="2016-04-06T15:18:00Z"/>
            </w:rPr>
          </w:rPrChange>
        </w:rPr>
        <w:pPrChange w:id="2365" w:author="Mihai Budiu" w:date="2016-04-06T15:18:00Z">
          <w:pPr/>
        </w:pPrChange>
      </w:pPr>
      <w:proofErr w:type="gramStart"/>
      <w:ins w:id="2366" w:author="Mihai Budiu" w:date="2016-04-06T15:18:00Z">
        <w:r w:rsidRPr="00500F47">
          <w:rPr>
            <w:rFonts w:ascii="Consolas" w:hAnsi="Consolas"/>
          </w:rPr>
          <w:t>c</w:t>
        </w:r>
        <w:r w:rsidRPr="00500F47">
          <w:rPr>
            <w:rFonts w:ascii="Consolas" w:hAnsi="Consolas"/>
            <w:rPrChange w:id="2367" w:author="Mihai Budiu" w:date="2016-04-06T15:18:00Z">
              <w:rPr/>
            </w:rPrChange>
          </w:rPr>
          <w:t>lear(</w:t>
        </w:r>
        <w:proofErr w:type="gramEnd"/>
        <w:r w:rsidRPr="00500F47">
          <w:rPr>
            <w:rFonts w:ascii="Consolas" w:hAnsi="Consolas"/>
            <w:rPrChange w:id="2368" w:author="Mihai Budiu" w:date="2016-04-06T15:18:00Z">
              <w:rPr/>
            </w:rPrChange>
          </w:rPr>
          <w:t>)</w:t>
        </w:r>
        <w:r w:rsidRPr="00500F47">
          <w:rPr>
            <w:rPrChange w:id="2369" w:author="Mihai Budiu" w:date="2016-04-06T15:18:00Z">
              <w:rPr>
                <w:rFonts w:ascii="Consolas" w:hAnsi="Consolas"/>
              </w:rPr>
            </w:rPrChange>
          </w:rPr>
          <w:t xml:space="preserve"> </w:t>
        </w:r>
        <w:r>
          <w:t>–</w:t>
        </w:r>
        <w:r w:rsidRPr="00500F47">
          <w:rPr>
            <w:rPrChange w:id="2370" w:author="Mihai Budiu" w:date="2016-04-06T15:18:00Z">
              <w:rPr>
                <w:rFonts w:ascii="Consolas" w:hAnsi="Consolas"/>
              </w:rPr>
            </w:rPrChange>
          </w:rPr>
          <w:t xml:space="preserve"> </w:t>
        </w:r>
        <w:r>
          <w:t>prepares the unit for a new computation</w:t>
        </w:r>
      </w:ins>
    </w:p>
    <w:p w14:paraId="7EC9A829" w14:textId="70DBC86F" w:rsidR="00500F47" w:rsidRPr="008E3090" w:rsidRDefault="00500F47">
      <w:pPr>
        <w:pStyle w:val="ListParagraph"/>
        <w:numPr>
          <w:ilvl w:val="0"/>
          <w:numId w:val="27"/>
        </w:numPr>
        <w:rPr>
          <w:ins w:id="2371" w:author="Mihai Budiu" w:date="2016-04-06T15:20:00Z"/>
          <w:rFonts w:ascii="Consolas" w:hAnsi="Consolas"/>
          <w:rPrChange w:id="2372" w:author="Mihai Budiu" w:date="2016-04-06T15:20:00Z">
            <w:rPr>
              <w:ins w:id="2373" w:author="Mihai Budiu" w:date="2016-04-06T15:20:00Z"/>
            </w:rPr>
          </w:rPrChange>
        </w:rPr>
        <w:pPrChange w:id="2374" w:author="Mihai Budiu" w:date="2016-04-06T15:18:00Z">
          <w:pPr/>
        </w:pPrChange>
      </w:pPr>
      <w:ins w:id="2375" w:author="Mihai Budiu" w:date="2016-04-06T15:18:00Z">
        <w:r>
          <w:rPr>
            <w:rFonts w:ascii="Consolas" w:hAnsi="Consolas"/>
          </w:rPr>
          <w:t>update&lt;T</w:t>
        </w:r>
        <w:proofErr w:type="gramStart"/>
        <w:r>
          <w:rPr>
            <w:rFonts w:ascii="Consolas" w:hAnsi="Consolas"/>
          </w:rPr>
          <w:t>&gt;(</w:t>
        </w:r>
        <w:proofErr w:type="gramEnd"/>
        <w:r>
          <w:rPr>
            <w:rFonts w:ascii="Consolas" w:hAnsi="Consolas"/>
          </w:rPr>
          <w:t>in T data)</w:t>
        </w:r>
        <w:r w:rsidRPr="00500F47">
          <w:rPr>
            <w:rPrChange w:id="2376" w:author="Mihai Budiu" w:date="2016-04-06T15:18:00Z">
              <w:rPr>
                <w:rFonts w:ascii="Consolas" w:hAnsi="Consolas"/>
              </w:rPr>
            </w:rPrChange>
          </w:rPr>
          <w:t xml:space="preserve"> </w:t>
        </w:r>
        <w:r>
          <w:t>–</w:t>
        </w:r>
        <w:r w:rsidRPr="00500F47">
          <w:rPr>
            <w:rPrChange w:id="2377" w:author="Mihai Budiu" w:date="2016-04-06T15:18:00Z">
              <w:rPr>
                <w:rFonts w:ascii="Consolas" w:hAnsi="Consolas"/>
              </w:rPr>
            </w:rPrChange>
          </w:rPr>
          <w:t xml:space="preserve"> </w:t>
        </w:r>
        <w:r>
          <w:t>add some data to be checksu</w:t>
        </w:r>
        <w:r w:rsidR="00FB4000">
          <w:t>mmed. The data must be either a</w:t>
        </w:r>
        <w:r>
          <w:t xml:space="preserve"> bit</w:t>
        </w:r>
      </w:ins>
      <w:ins w:id="2378" w:author="Mihai Budiu" w:date="2016-04-06T15:19:00Z">
        <w:r>
          <w:t>-</w:t>
        </w:r>
      </w:ins>
      <w:ins w:id="2379" w:author="Mihai Budiu" w:date="2016-04-06T15:18:00Z">
        <w:r>
          <w:t>string, a header-typed value, or a struct containing such values.</w:t>
        </w:r>
      </w:ins>
      <w:ins w:id="2380" w:author="Mihai Budiu" w:date="2016-04-06T15:21:00Z">
        <w:r w:rsidR="008E3090">
          <w:t xml:space="preserve"> The fields in the header/struct are concatenated in the order they appear in the type declaration.</w:t>
        </w:r>
      </w:ins>
    </w:p>
    <w:p w14:paraId="3010C0A9" w14:textId="35945136" w:rsidR="008E3090" w:rsidRPr="00500F47" w:rsidRDefault="008E3090">
      <w:pPr>
        <w:pStyle w:val="ListParagraph"/>
        <w:numPr>
          <w:ilvl w:val="0"/>
          <w:numId w:val="27"/>
        </w:numPr>
        <w:rPr>
          <w:rFonts w:ascii="Consolas" w:hAnsi="Consolas"/>
          <w:rPrChange w:id="2381" w:author="Mihai Budiu" w:date="2016-04-06T15:18:00Z">
            <w:rPr/>
          </w:rPrChange>
        </w:rPr>
        <w:pPrChange w:id="2382" w:author="Mihai Budiu" w:date="2016-04-06T15:18:00Z">
          <w:pPr/>
        </w:pPrChange>
      </w:pPr>
      <w:proofErr w:type="gramStart"/>
      <w:ins w:id="2383" w:author="Mihai Budiu" w:date="2016-04-06T15:20:00Z">
        <w:r>
          <w:rPr>
            <w:rFonts w:ascii="Consolas" w:hAnsi="Consolas"/>
          </w:rPr>
          <w:t>get(</w:t>
        </w:r>
        <w:proofErr w:type="gramEnd"/>
        <w:r>
          <w:rPr>
            <w:rFonts w:ascii="Consolas" w:hAnsi="Consolas"/>
          </w:rPr>
          <w:t>)</w:t>
        </w:r>
        <w:r w:rsidRPr="008E3090">
          <w:rPr>
            <w:rPrChange w:id="2384" w:author="Mihai Budiu" w:date="2016-04-06T15:20:00Z">
              <w:rPr>
                <w:rFonts w:ascii="Consolas" w:hAnsi="Consolas"/>
              </w:rPr>
            </w:rPrChange>
          </w:rPr>
          <w:t xml:space="preserve"> </w:t>
        </w:r>
      </w:ins>
      <w:ins w:id="2385" w:author="Mihai Budiu" w:date="2016-04-06T15:21:00Z">
        <w:r>
          <w:rPr>
            <w:rFonts w:ascii="Consolas" w:hAnsi="Consolas"/>
          </w:rPr>
          <w:t>–</w:t>
        </w:r>
        <w:r w:rsidRPr="008E3090">
          <w:rPr>
            <w:rPrChange w:id="2386" w:author="Mihai Budiu" w:date="2016-04-06T15:21:00Z">
              <w:rPr>
                <w:rFonts w:ascii="Consolas" w:hAnsi="Consolas"/>
              </w:rPr>
            </w:rPrChange>
          </w:rPr>
          <w:t xml:space="preserve"> </w:t>
        </w:r>
        <w:r>
          <w:t>returns the 16</w:t>
        </w:r>
        <w:r w:rsidRPr="008E3090">
          <w:t>-</w:t>
        </w:r>
        <w:r w:rsidRPr="008E3090">
          <w:rPr>
            <w:rPrChange w:id="2387" w:author="Mihai Budiu" w:date="2016-04-06T15:21:00Z">
              <w:rPr>
                <w:rFonts w:ascii="Consolas" w:hAnsi="Consolas"/>
              </w:rPr>
            </w:rPrChange>
          </w:rPr>
          <w:t>bit one’s complement checksum.</w:t>
        </w:r>
      </w:ins>
      <w:ins w:id="2388" w:author="Mihai Budiu" w:date="2016-04-08T13:03:00Z">
        <w:r w:rsidR="00F94742">
          <w:t xml:space="preserve"> When this function is invoked the checksum unit must have been “added” an integral number of bytes of data.</w:t>
        </w:r>
      </w:ins>
    </w:p>
    <w:p w14:paraId="129BE575" w14:textId="34C5C540" w:rsidR="00A63137" w:rsidRDefault="00A63137" w:rsidP="00E502A3">
      <w:pPr>
        <w:pStyle w:val="Heading2"/>
      </w:pPr>
      <w:bookmarkStart w:id="2389" w:name="_Ref289344279"/>
      <w:bookmarkStart w:id="2390" w:name="_Toc417920562"/>
      <w:bookmarkStart w:id="2391" w:name="_Toc445799308"/>
      <w:bookmarkStart w:id="2392" w:name="_Toc447898995"/>
      <w:r>
        <w:t xml:space="preserve">A complete program for the </w:t>
      </w:r>
      <w:r w:rsidR="00C15536">
        <w:t>S</w:t>
      </w:r>
      <w:r>
        <w:t xml:space="preserve">imple </w:t>
      </w:r>
      <w:r w:rsidR="00C15536">
        <w:t>S</w:t>
      </w:r>
      <w:r>
        <w:t>witch</w:t>
      </w:r>
      <w:bookmarkEnd w:id="2389"/>
      <w:bookmarkEnd w:id="2390"/>
      <w:bookmarkEnd w:id="2391"/>
      <w:bookmarkEnd w:id="2392"/>
    </w:p>
    <w:p w14:paraId="1F11BC33" w14:textId="5A4B5755" w:rsidR="00E25310" w:rsidRDefault="00E25310" w:rsidP="00280B0E">
      <w:r>
        <w:t xml:space="preserve">Here </w:t>
      </w:r>
      <w:r w:rsidR="0079218A">
        <w:t>we provide</w:t>
      </w:r>
      <w:r>
        <w:t xml:space="preserve"> a complete P4 program performing L2/L3 forwarding for IPv4 packets for the </w:t>
      </w:r>
      <w:r w:rsidR="00C15536">
        <w:t>S</w:t>
      </w:r>
      <w:r>
        <w:t xml:space="preserve">imple </w:t>
      </w:r>
      <w:r w:rsidR="00C15536">
        <w:t>S</w:t>
      </w:r>
      <w:r>
        <w:t xml:space="preserve">witch. This program does not </w:t>
      </w:r>
      <w:r w:rsidR="008C3902">
        <w:t xml:space="preserve">take advantage of </w:t>
      </w:r>
      <w:r>
        <w:t>some features of the switch: e.g. recirculation.</w:t>
      </w:r>
      <w:r w:rsidR="00F9485C">
        <w:t xml:space="preserve"> </w:t>
      </w:r>
      <w:r w:rsidR="00EF3FE8">
        <w:t>The details of many con</w:t>
      </w:r>
      <w:r w:rsidR="008D0B6D">
        <w:t>s</w:t>
      </w:r>
      <w:r w:rsidR="00EF3FE8">
        <w:t xml:space="preserve">tructs will be explained throughout the document. </w:t>
      </w:r>
      <w:del w:id="2393" w:author="Mihai Budiu" w:date="2016-04-08T16:33:00Z">
        <w:r w:rsidR="008D0B6D" w:rsidDel="00DC0290">
          <w:delText xml:space="preserve">The goal of this section is to provide an introduction </w:delText>
        </w:r>
        <w:r w:rsidR="00EF3FE8" w:rsidDel="00DC0290">
          <w:delText>to the language.</w:delText>
        </w:r>
      </w:del>
    </w:p>
    <w:p w14:paraId="61ED24FB" w14:textId="067E72CD" w:rsidR="00F9485C" w:rsidRDefault="008F3221" w:rsidP="00A229BA">
      <w:pPr>
        <w:keepNext/>
        <w:jc w:val="center"/>
      </w:pPr>
      <w:r>
        <w:rPr>
          <w:noProof/>
        </w:rPr>
        <w:drawing>
          <wp:inline distT="0" distB="0" distL="0" distR="0" wp14:anchorId="13E63C5E" wp14:editId="2177A840">
            <wp:extent cx="4692650" cy="1845945"/>
            <wp:effectExtent l="0" t="0" r="0" b="1905"/>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692650" cy="1845945"/>
                    </a:xfrm>
                    <a:prstGeom prst="rect">
                      <a:avLst/>
                    </a:prstGeom>
                    <a:noFill/>
                    <a:ln>
                      <a:noFill/>
                    </a:ln>
                  </pic:spPr>
                </pic:pic>
              </a:graphicData>
            </a:graphic>
          </wp:inline>
        </w:drawing>
      </w:r>
    </w:p>
    <w:p w14:paraId="322E11E0" w14:textId="6B4313A5" w:rsidR="00F9485C" w:rsidRDefault="00F9485C" w:rsidP="0016160B">
      <w:pPr>
        <w:pStyle w:val="Caption"/>
      </w:pPr>
      <w:bookmarkStart w:id="2394" w:name="_Ref289332797"/>
      <w:r>
        <w:t xml:space="preserve">Figure </w:t>
      </w:r>
      <w:fldSimple w:instr=" SEQ Figure \* ARABIC ">
        <w:r w:rsidR="002C0206">
          <w:rPr>
            <w:noProof/>
          </w:rPr>
          <w:t>7</w:t>
        </w:r>
      </w:fldSimple>
      <w:bookmarkEnd w:id="2394"/>
      <w:r>
        <w:t>: Diagram of the match-action pipeline expressed by the SS P4 program.</w:t>
      </w:r>
    </w:p>
    <w:p w14:paraId="6340EE90" w14:textId="451B1E8A" w:rsidR="00A73466" w:rsidRDefault="00A73466">
      <w:r>
        <w:t>Parsing attempts to recognize an Ethernet header and an IPv4 header; if these headers are missing parsing terminates with an error. Otherwise it extracts t</w:t>
      </w:r>
      <w:r w:rsidR="008A3E51">
        <w:t>he information from these heade</w:t>
      </w:r>
      <w:r>
        <w:t>r</w:t>
      </w:r>
      <w:r w:rsidR="008A3E51">
        <w:t>s</w:t>
      </w:r>
      <w:r>
        <w:t xml:space="preserve"> into a structure with type </w:t>
      </w:r>
      <w:r w:rsidRPr="00A229BA">
        <w:rPr>
          <w:rFonts w:ascii="Consolas" w:hAnsi="Consolas"/>
        </w:rPr>
        <w:t>Parsed_packet</w:t>
      </w:r>
      <w:r>
        <w:t xml:space="preserve">. </w:t>
      </w:r>
    </w:p>
    <w:p w14:paraId="4D213C92" w14:textId="2012C2C3" w:rsidR="00A73466" w:rsidRDefault="00A73466">
      <w:r>
        <w:t xml:space="preserve">The match-action pipeline is shown in </w:t>
      </w:r>
      <w:r>
        <w:fldChar w:fldCharType="begin"/>
      </w:r>
      <w:r>
        <w:instrText xml:space="preserve"> REF _Ref289332797 \h </w:instrText>
      </w:r>
      <w:r>
        <w:fldChar w:fldCharType="separate"/>
      </w:r>
      <w:r w:rsidR="00C55925">
        <w:t xml:space="preserve">Figure </w:t>
      </w:r>
      <w:r w:rsidR="00C55925">
        <w:rPr>
          <w:noProof/>
        </w:rPr>
        <w:t>7</w:t>
      </w:r>
      <w:r>
        <w:fldChar w:fldCharType="end"/>
      </w:r>
      <w:r>
        <w:t xml:space="preserve">; it comprises 4 </w:t>
      </w:r>
      <w:r w:rsidR="008A3E51">
        <w:t>match-action units</w:t>
      </w:r>
      <w:r w:rsidR="00B50CA6">
        <w:t xml:space="preserve"> (represented by the P4 </w:t>
      </w:r>
      <w:r w:rsidR="00B50CA6" w:rsidRPr="00B50CA6">
        <w:rPr>
          <w:rFonts w:ascii="Consolas" w:hAnsi="Consolas"/>
          <w:b/>
        </w:rPr>
        <w:t>table</w:t>
      </w:r>
      <w:r w:rsidR="00B50CA6" w:rsidRPr="00B50CA6">
        <w:t xml:space="preserve"> keyword)</w:t>
      </w:r>
      <w:r>
        <w:t>:</w:t>
      </w:r>
    </w:p>
    <w:p w14:paraId="2F832BC8" w14:textId="5F9571FE" w:rsidR="00A73466" w:rsidRDefault="00A73466" w:rsidP="002265E0">
      <w:pPr>
        <w:pStyle w:val="ListParagraph"/>
        <w:numPr>
          <w:ilvl w:val="0"/>
          <w:numId w:val="37"/>
        </w:numPr>
      </w:pPr>
      <w:r>
        <w:t xml:space="preserve">If any parser error has occurred, the packet is dropped (sending it to </w:t>
      </w:r>
      <w:r w:rsidRPr="00B50CA6">
        <w:rPr>
          <w:rFonts w:ascii="Consolas" w:hAnsi="Consolas"/>
        </w:rPr>
        <w:t>DROP_PORT</w:t>
      </w:r>
      <w:r>
        <w:t>)</w:t>
      </w:r>
    </w:p>
    <w:p w14:paraId="49693E42" w14:textId="41656795" w:rsidR="00A73466" w:rsidRDefault="00A73466" w:rsidP="002265E0">
      <w:pPr>
        <w:pStyle w:val="ListParagraph"/>
        <w:numPr>
          <w:ilvl w:val="0"/>
          <w:numId w:val="37"/>
        </w:numPr>
      </w:pPr>
      <w:r>
        <w:t xml:space="preserve">The first </w:t>
      </w:r>
      <w:r w:rsidR="00B50CA6" w:rsidRPr="00B50CA6">
        <w:rPr>
          <w:rFonts w:ascii="Consolas" w:hAnsi="Consolas"/>
          <w:b/>
        </w:rPr>
        <w:t>table</w:t>
      </w:r>
      <w:r>
        <w:t xml:space="preserve"> uses the IPv4 destination address to discover the </w:t>
      </w:r>
      <w:r w:rsidRPr="00E83573">
        <w:rPr>
          <w:rFonts w:ascii="Consolas" w:hAnsi="Consolas"/>
        </w:rPr>
        <w:t>outputPort</w:t>
      </w:r>
      <w:r>
        <w:t xml:space="preserve"> and the IPv4 address of the next hop. If this look-up fails, the packet is dropped</w:t>
      </w:r>
    </w:p>
    <w:p w14:paraId="36807D2A" w14:textId="3E58D361" w:rsidR="00A73466" w:rsidRDefault="00A73466" w:rsidP="002265E0">
      <w:pPr>
        <w:pStyle w:val="ListParagraph"/>
        <w:numPr>
          <w:ilvl w:val="0"/>
          <w:numId w:val="37"/>
        </w:numPr>
      </w:pPr>
      <w:r>
        <w:t xml:space="preserve">The second </w:t>
      </w:r>
      <w:r w:rsidR="00E83573" w:rsidRPr="00E83573">
        <w:rPr>
          <w:rFonts w:ascii="Consolas" w:hAnsi="Consolas"/>
          <w:b/>
        </w:rPr>
        <w:t>table</w:t>
      </w:r>
      <w:r>
        <w:t xml:space="preserve"> decrements the IPv4 </w:t>
      </w:r>
      <w:r w:rsidRPr="00E83573">
        <w:rPr>
          <w:rFonts w:ascii="Consolas" w:hAnsi="Consolas"/>
        </w:rPr>
        <w:t>ttl</w:t>
      </w:r>
      <w:r>
        <w:t xml:space="preserve">. If the </w:t>
      </w:r>
      <w:r w:rsidRPr="00E83573">
        <w:rPr>
          <w:rFonts w:ascii="Consolas" w:hAnsi="Consolas"/>
        </w:rPr>
        <w:t>ttl</w:t>
      </w:r>
      <w:r>
        <w:t xml:space="preserve"> becomes 0, the packet is sent </w:t>
      </w:r>
      <w:r w:rsidR="00523D4F">
        <w:t xml:space="preserve">through </w:t>
      </w:r>
      <w:r>
        <w:t xml:space="preserve">the CPU </w:t>
      </w:r>
      <w:r w:rsidR="00523D4F">
        <w:t>port towards</w:t>
      </w:r>
      <w:r>
        <w:t xml:space="preserve"> the control plane.</w:t>
      </w:r>
    </w:p>
    <w:p w14:paraId="6BBF2758" w14:textId="711602B0" w:rsidR="00A73466" w:rsidRDefault="00A73466" w:rsidP="002265E0">
      <w:pPr>
        <w:pStyle w:val="ListParagraph"/>
        <w:numPr>
          <w:ilvl w:val="0"/>
          <w:numId w:val="37"/>
        </w:numPr>
      </w:pPr>
      <w:r>
        <w:t xml:space="preserve">The third </w:t>
      </w:r>
      <w:r w:rsidR="00E83573" w:rsidRPr="00E83573">
        <w:rPr>
          <w:rFonts w:ascii="Consolas" w:hAnsi="Consolas"/>
          <w:b/>
        </w:rPr>
        <w:t>table</w:t>
      </w:r>
      <w:r>
        <w:t xml:space="preserve"> uses the IPv4 address of the next hop (computed by the first </w:t>
      </w:r>
      <w:r w:rsidR="00E83573" w:rsidRPr="00E83573">
        <w:rPr>
          <w:rFonts w:ascii="Consolas" w:hAnsi="Consolas"/>
          <w:b/>
        </w:rPr>
        <w:t>table</w:t>
      </w:r>
      <w:r>
        <w:t>) to figure out the Ethernet address of the next hop.</w:t>
      </w:r>
    </w:p>
    <w:p w14:paraId="77D4C1FA" w14:textId="67291430" w:rsidR="00A73466" w:rsidRDefault="00A73466" w:rsidP="002265E0">
      <w:pPr>
        <w:pStyle w:val="ListParagraph"/>
        <w:numPr>
          <w:ilvl w:val="0"/>
          <w:numId w:val="37"/>
        </w:numPr>
      </w:pPr>
      <w:r>
        <w:lastRenderedPageBreak/>
        <w:t xml:space="preserve">Finally, the last </w:t>
      </w:r>
      <w:r w:rsidR="00E83573" w:rsidRPr="00E83573">
        <w:rPr>
          <w:rFonts w:ascii="Consolas" w:hAnsi="Consolas"/>
          <w:b/>
        </w:rPr>
        <w:t>table</w:t>
      </w:r>
      <w:r>
        <w:t xml:space="preserve"> uses the </w:t>
      </w:r>
      <w:r w:rsidRPr="00E83573">
        <w:rPr>
          <w:rFonts w:ascii="Consolas" w:hAnsi="Consolas"/>
        </w:rPr>
        <w:t>outputPort</w:t>
      </w:r>
      <w:r>
        <w:t xml:space="preserve"> to discover the source Ethernet address of the current switch.</w:t>
      </w:r>
    </w:p>
    <w:p w14:paraId="161C0566" w14:textId="77777777" w:rsidR="00E35B66" w:rsidRDefault="00A73466">
      <w:r>
        <w:t xml:space="preserve">The deparser puts together a packet by reassembling the Ethernet and IPv4 </w:t>
      </w:r>
      <w:r w:rsidR="001D6B91">
        <w:t xml:space="preserve">headers </w:t>
      </w:r>
      <w:r>
        <w:t>as computed in the pipeline.</w:t>
      </w:r>
      <w:r w:rsidR="001D6B91">
        <w:t xml:space="preserve"> </w:t>
      </w:r>
    </w:p>
    <w:p w14:paraId="3B3DFB06" w14:textId="66C38280" w:rsidR="00A73466" w:rsidRPr="00A73466" w:rsidRDefault="001D6B91">
      <w:r>
        <w:t xml:space="preserve">This example uses the C preprocessor to </w:t>
      </w:r>
      <w:r w:rsidR="00E35B66">
        <w:t>execute the #include directive.</w:t>
      </w:r>
    </w:p>
    <w:p w14:paraId="5CD8CC39" w14:textId="621C1D80"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#include “</w:t>
      </w:r>
      <w:proofErr w:type="gramStart"/>
      <w:r w:rsidR="00E00B81">
        <w:rPr>
          <w:rFonts w:ascii="Consolas" w:hAnsi="Consolas"/>
          <w:color w:val="000000"/>
          <w:szCs w:val="20"/>
        </w:rPr>
        <w:t>core</w:t>
      </w:r>
      <w:r w:rsidRPr="00A229BA">
        <w:rPr>
          <w:rFonts w:ascii="Consolas" w:hAnsi="Consolas"/>
          <w:color w:val="000000"/>
          <w:szCs w:val="20"/>
        </w:rPr>
        <w:t>.p</w:t>
      </w:r>
      <w:proofErr w:type="gramEnd"/>
      <w:r w:rsidRPr="00A229BA">
        <w:rPr>
          <w:rFonts w:ascii="Consolas" w:hAnsi="Consolas"/>
          <w:color w:val="000000"/>
          <w:szCs w:val="20"/>
        </w:rPr>
        <w:t>4”</w:t>
      </w:r>
    </w:p>
    <w:p w14:paraId="1679938A" w14:textId="77777777" w:rsidR="00533462" w:rsidRPr="00A229BA" w:rsidRDefault="00533462" w:rsidP="007135DB">
      <w:pPr>
        <w:spacing w:before="0" w:after="0"/>
        <w:rPr>
          <w:rFonts w:ascii="Consolas" w:hAnsi="Consolas"/>
          <w:color w:val="000000"/>
          <w:szCs w:val="20"/>
        </w:rPr>
      </w:pPr>
    </w:p>
    <w:p w14:paraId="7BCAB07F" w14:textId="4EDC3E19" w:rsidR="00676655" w:rsidRPr="00A229BA" w:rsidRDefault="00676655" w:rsidP="007135DB">
      <w:pPr>
        <w:spacing w:before="0" w:after="0"/>
        <w:rPr>
          <w:rFonts w:ascii="Consolas" w:hAnsi="Consolas"/>
          <w:color w:val="000000"/>
          <w:szCs w:val="20"/>
        </w:rPr>
      </w:pPr>
      <w:r w:rsidRPr="00A229BA">
        <w:rPr>
          <w:rFonts w:ascii="Consolas" w:hAnsi="Consolas"/>
          <w:color w:val="000000"/>
          <w:szCs w:val="20"/>
        </w:rPr>
        <w:t>// include the switch declaration</w:t>
      </w:r>
      <w:r w:rsidR="00F3681D" w:rsidRPr="00A229BA">
        <w:rPr>
          <w:rFonts w:ascii="Consolas" w:hAnsi="Consolas"/>
          <w:color w:val="000000"/>
          <w:szCs w:val="20"/>
        </w:rPr>
        <w:t xml:space="preserve"> from the previous section</w:t>
      </w:r>
    </w:p>
    <w:p w14:paraId="01CB25D9" w14:textId="4E85F46F" w:rsidR="00A51F68" w:rsidRPr="00A229BA" w:rsidRDefault="00A51F68" w:rsidP="007135DB">
      <w:pPr>
        <w:spacing w:before="0" w:after="0"/>
        <w:rPr>
          <w:rFonts w:ascii="Consolas" w:hAnsi="Consolas"/>
          <w:color w:val="000000"/>
          <w:szCs w:val="20"/>
        </w:rPr>
      </w:pPr>
      <w:r w:rsidRPr="00A229BA">
        <w:rPr>
          <w:rFonts w:ascii="Consolas" w:hAnsi="Consolas"/>
          <w:color w:val="000000"/>
          <w:szCs w:val="20"/>
        </w:rPr>
        <w:t>#include “</w:t>
      </w:r>
      <w:r w:rsidR="00E53E89" w:rsidRPr="00A229BA">
        <w:rPr>
          <w:rFonts w:ascii="Consolas" w:hAnsi="Consolas"/>
          <w:color w:val="000000"/>
          <w:szCs w:val="20"/>
        </w:rPr>
        <w:t>s</w:t>
      </w:r>
      <w:r w:rsidR="00E366BF" w:rsidRPr="00A229BA">
        <w:rPr>
          <w:rFonts w:ascii="Consolas" w:hAnsi="Consolas"/>
          <w:color w:val="000000"/>
          <w:szCs w:val="20"/>
        </w:rPr>
        <w:t>imple</w:t>
      </w:r>
      <w:r w:rsidR="0095222C">
        <w:rPr>
          <w:rFonts w:ascii="Consolas" w:hAnsi="Consolas"/>
          <w:color w:val="000000"/>
          <w:szCs w:val="20"/>
        </w:rPr>
        <w:t>_</w:t>
      </w:r>
      <w:proofErr w:type="gramStart"/>
      <w:r w:rsidR="0095222C">
        <w:rPr>
          <w:rFonts w:ascii="Consolas" w:hAnsi="Consolas"/>
          <w:color w:val="000000"/>
          <w:szCs w:val="20"/>
        </w:rPr>
        <w:t>model</w:t>
      </w:r>
      <w:r w:rsidRPr="00A229BA">
        <w:rPr>
          <w:rFonts w:ascii="Consolas" w:hAnsi="Consolas"/>
          <w:color w:val="000000"/>
          <w:szCs w:val="20"/>
        </w:rPr>
        <w:t>.p</w:t>
      </w:r>
      <w:proofErr w:type="gramEnd"/>
      <w:r w:rsidRPr="00A229BA">
        <w:rPr>
          <w:rFonts w:ascii="Consolas" w:hAnsi="Consolas"/>
          <w:color w:val="000000"/>
          <w:szCs w:val="20"/>
        </w:rPr>
        <w:t>4”</w:t>
      </w:r>
      <w:r w:rsidR="00F3192D" w:rsidRPr="00A229BA">
        <w:rPr>
          <w:rFonts w:ascii="Consolas" w:hAnsi="Consolas"/>
          <w:color w:val="000000"/>
          <w:szCs w:val="20"/>
        </w:rPr>
        <w:t xml:space="preserve"> </w:t>
      </w:r>
    </w:p>
    <w:p w14:paraId="6977A689" w14:textId="77777777" w:rsidR="00A51F68" w:rsidRPr="00A229BA" w:rsidRDefault="00A51F68" w:rsidP="007135DB">
      <w:pPr>
        <w:spacing w:before="0" w:after="0"/>
        <w:rPr>
          <w:rFonts w:ascii="Consolas" w:hAnsi="Consolas"/>
          <w:color w:val="000000"/>
          <w:szCs w:val="20"/>
        </w:rPr>
      </w:pPr>
    </w:p>
    <w:p w14:paraId="756E57ED" w14:textId="77777777"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xml:space="preserve">// This program processes packets composed of an Ethernet and </w:t>
      </w:r>
    </w:p>
    <w:p w14:paraId="7E071003" w14:textId="41B5C940" w:rsidR="007F1F5E" w:rsidRPr="00A229BA" w:rsidRDefault="007F1F5E" w:rsidP="007135DB">
      <w:pPr>
        <w:spacing w:before="0" w:after="0"/>
        <w:rPr>
          <w:rFonts w:ascii="Consolas" w:hAnsi="Consolas"/>
          <w:color w:val="000000"/>
          <w:szCs w:val="20"/>
        </w:rPr>
      </w:pPr>
      <w:r w:rsidRPr="00A229BA">
        <w:rPr>
          <w:rFonts w:ascii="Consolas" w:hAnsi="Consolas"/>
          <w:color w:val="000000"/>
          <w:szCs w:val="20"/>
        </w:rPr>
        <w:t>// a</w:t>
      </w:r>
      <w:r w:rsidR="00F33AC1">
        <w:rPr>
          <w:rFonts w:ascii="Consolas" w:hAnsi="Consolas"/>
          <w:color w:val="000000"/>
          <w:szCs w:val="20"/>
        </w:rPr>
        <w:t>n</w:t>
      </w:r>
      <w:r w:rsidRPr="00A229BA">
        <w:rPr>
          <w:rFonts w:ascii="Consolas" w:hAnsi="Consolas"/>
          <w:color w:val="000000"/>
          <w:szCs w:val="20"/>
        </w:rPr>
        <w:t xml:space="preserve"> IPv4 header, performing forwarding</w:t>
      </w:r>
      <w:r w:rsidR="004602B3" w:rsidRPr="00A229BA">
        <w:rPr>
          <w:rFonts w:ascii="Consolas" w:hAnsi="Consolas"/>
          <w:color w:val="000000"/>
          <w:szCs w:val="20"/>
        </w:rPr>
        <w:t xml:space="preserve"> based on the</w:t>
      </w:r>
    </w:p>
    <w:p w14:paraId="0238ED42" w14:textId="64BBAB93" w:rsidR="004602B3" w:rsidRPr="00A229BA" w:rsidRDefault="004602B3" w:rsidP="007135DB">
      <w:pPr>
        <w:spacing w:before="0" w:after="0"/>
        <w:rPr>
          <w:rFonts w:ascii="Consolas" w:hAnsi="Consolas"/>
          <w:color w:val="000000"/>
          <w:szCs w:val="20"/>
        </w:rPr>
      </w:pPr>
      <w:r w:rsidRPr="00A229BA">
        <w:rPr>
          <w:rFonts w:ascii="Consolas" w:hAnsi="Consolas"/>
          <w:color w:val="000000"/>
          <w:szCs w:val="20"/>
        </w:rPr>
        <w:t>// destination IP address</w:t>
      </w:r>
    </w:p>
    <w:p w14:paraId="4F049DE2" w14:textId="7828549B"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48</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w:t>
      </w:r>
      <w:r w:rsidRPr="00A229BA">
        <w:rPr>
          <w:rFonts w:ascii="Consolas" w:hAnsi="Consolas"/>
          <w:color w:val="000000"/>
          <w:szCs w:val="20"/>
        </w:rPr>
        <w:br/>
      </w:r>
      <w:r w:rsidRPr="00A229BA">
        <w:rPr>
          <w:rFonts w:ascii="Consolas" w:hAnsi="Consolas"/>
          <w:b/>
          <w:color w:val="000000"/>
          <w:szCs w:val="20"/>
        </w:rPr>
        <w:t>typedef</w:t>
      </w:r>
      <w:r w:rsidRPr="00A229BA">
        <w:rPr>
          <w:rFonts w:ascii="Consolas" w:hAnsi="Consolas"/>
          <w:color w:val="000000"/>
          <w:szCs w:val="20"/>
        </w:rPr>
        <w:t xml:space="preserve"> </w:t>
      </w:r>
      <w:r w:rsidR="006A52B7" w:rsidRPr="00A229BA">
        <w:rPr>
          <w:rFonts w:ascii="Consolas" w:hAnsi="Consolas"/>
          <w:b/>
          <w:color w:val="000000"/>
          <w:szCs w:val="20"/>
        </w:rPr>
        <w:t>bit&lt;</w:t>
      </w:r>
      <w:r w:rsidR="007620CA" w:rsidRPr="00A229BA">
        <w:rPr>
          <w:rFonts w:ascii="Consolas" w:hAnsi="Consolas"/>
          <w:color w:val="000000"/>
          <w:szCs w:val="20"/>
        </w:rPr>
        <w:t>32</w:t>
      </w:r>
      <w:r w:rsidR="006A52B7" w:rsidRPr="00A229BA">
        <w:rPr>
          <w:rFonts w:ascii="Consolas" w:hAnsi="Consolas"/>
          <w:color w:val="000000"/>
          <w:szCs w:val="20"/>
        </w:rPr>
        <w:t>&gt;</w:t>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w:t>
      </w:r>
      <w:r w:rsidRPr="00A229BA">
        <w:rPr>
          <w:rFonts w:ascii="Consolas" w:hAnsi="Consolas"/>
          <w:color w:val="000000"/>
          <w:szCs w:val="20"/>
        </w:rPr>
        <w:br/>
      </w:r>
    </w:p>
    <w:p w14:paraId="7B580E81" w14:textId="30888DC2" w:rsidR="00533462" w:rsidRPr="00A229BA" w:rsidRDefault="00533462" w:rsidP="007135DB">
      <w:pPr>
        <w:spacing w:before="0" w:after="0"/>
        <w:rPr>
          <w:rFonts w:ascii="Consolas" w:hAnsi="Consolas"/>
          <w:color w:val="000000"/>
          <w:szCs w:val="20"/>
        </w:rPr>
      </w:pPr>
      <w:r w:rsidRPr="00A229BA">
        <w:rPr>
          <w:rFonts w:ascii="Consolas" w:hAnsi="Consolas"/>
          <w:color w:val="000000"/>
          <w:szCs w:val="20"/>
        </w:rPr>
        <w:t>// standard Ethernet header</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E</w:t>
      </w:r>
      <w:r w:rsidRPr="00A229BA">
        <w:rPr>
          <w:rFonts w:ascii="Consolas" w:hAnsi="Consolas"/>
          <w:color w:val="000000"/>
          <w:szCs w:val="20"/>
        </w:rPr>
        <w:t>thernet_h {</w:t>
      </w:r>
      <w:r w:rsidRPr="00A229BA">
        <w:rPr>
          <w:rFonts w:ascii="Consolas" w:hAnsi="Consolas"/>
          <w:color w:val="000000"/>
          <w:szCs w:val="20"/>
        </w:rPr>
        <w:br/>
      </w:r>
      <w:r w:rsidR="002C1F3D" w:rsidRPr="00A229BA">
        <w:rPr>
          <w:rFonts w:ascii="Consolas" w:hAnsi="Consolas"/>
          <w:color w:val="000000"/>
          <w:szCs w:val="20"/>
        </w:rPr>
        <w:t xml:space="preserve"> </w:t>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dstAddr;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EthernetAdd</w:t>
      </w:r>
      <w:r w:rsidRPr="00A229BA">
        <w:rPr>
          <w:rFonts w:ascii="Consolas" w:hAnsi="Consolas"/>
          <w:color w:val="000000"/>
          <w:szCs w:val="20"/>
        </w:rPr>
        <w:t>ress srcAddr;</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523D4F">
        <w:rPr>
          <w:rFonts w:ascii="Consolas" w:hAnsi="Consolas"/>
          <w:color w:val="000000"/>
          <w:szCs w:val="20"/>
        </w:rPr>
        <w:t xml:space="preserve">        </w:t>
      </w:r>
      <w:r w:rsidRPr="00A229BA">
        <w:rPr>
          <w:rFonts w:ascii="Consolas" w:hAnsi="Consolas"/>
          <w:color w:val="000000"/>
          <w:szCs w:val="20"/>
        </w:rPr>
        <w:t>etherType;</w:t>
      </w:r>
      <w:r w:rsidRPr="00A229BA">
        <w:rPr>
          <w:rFonts w:ascii="Consolas" w:hAnsi="Consolas"/>
          <w:color w:val="000000"/>
          <w:szCs w:val="20"/>
        </w:rPr>
        <w:br/>
        <w:t>}</w:t>
      </w:r>
      <w:r w:rsidRPr="00A229BA">
        <w:rPr>
          <w:rFonts w:ascii="Consolas" w:hAnsi="Consolas"/>
          <w:color w:val="000000"/>
          <w:szCs w:val="20"/>
        </w:rPr>
        <w:br/>
      </w:r>
    </w:p>
    <w:p w14:paraId="45F6402F" w14:textId="5C4E3305" w:rsidR="00F60F0F" w:rsidRDefault="00533462" w:rsidP="007135DB">
      <w:pPr>
        <w:spacing w:before="0" w:after="0"/>
        <w:rPr>
          <w:rFonts w:ascii="Consolas" w:hAnsi="Consolas"/>
          <w:color w:val="000000"/>
          <w:szCs w:val="20"/>
        </w:rPr>
      </w:pPr>
      <w:r w:rsidRPr="00A229BA">
        <w:rPr>
          <w:rFonts w:ascii="Consolas" w:hAnsi="Consolas"/>
          <w:color w:val="000000"/>
          <w:szCs w:val="20"/>
        </w:rPr>
        <w:t>// IPv4 header without options</w:t>
      </w:r>
      <w:r w:rsidRPr="00A229BA">
        <w:rPr>
          <w:rFonts w:ascii="Consolas" w:hAnsi="Consolas"/>
          <w:color w:val="000000"/>
          <w:szCs w:val="20"/>
        </w:rPr>
        <w:br/>
      </w:r>
      <w:r w:rsidRPr="00A229BA">
        <w:rPr>
          <w:rFonts w:ascii="Consolas" w:hAnsi="Consolas"/>
          <w:b/>
          <w:color w:val="000000"/>
          <w:szCs w:val="20"/>
        </w:rPr>
        <w:t>header</w:t>
      </w:r>
      <w:r w:rsidR="007620CA" w:rsidRPr="00A229BA">
        <w:rPr>
          <w:rFonts w:ascii="Consolas" w:hAnsi="Consolas"/>
          <w:color w:val="000000"/>
          <w:szCs w:val="20"/>
        </w:rPr>
        <w:t xml:space="preserve"> I</w:t>
      </w:r>
      <w:r w:rsidRPr="00A229BA">
        <w:rPr>
          <w:rFonts w:ascii="Consolas" w:hAnsi="Consolas"/>
          <w:color w:val="000000"/>
          <w:szCs w:val="20"/>
        </w:rPr>
        <w:t>pv4_h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ihl;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204298" w:rsidRPr="00A229BA">
        <w:rPr>
          <w:rFonts w:ascii="Consolas" w:hAnsi="Consolas"/>
          <w:color w:val="000000"/>
          <w:szCs w:val="20"/>
        </w:rPr>
        <w:t xml:space="preserve"> </w:t>
      </w:r>
      <w:r w:rsidRPr="00A229BA">
        <w:rPr>
          <w:rFonts w:ascii="Consolas" w:hAnsi="Consolas"/>
          <w:color w:val="000000"/>
          <w:szCs w:val="20"/>
        </w:rPr>
        <w:t xml:space="preserve"> totalLen;</w:t>
      </w:r>
      <w:r w:rsidR="00204298" w:rsidRPr="00A229BA">
        <w:rPr>
          <w:rFonts w:ascii="Consolas" w:hAnsi="Consolas"/>
          <w:color w:val="000000"/>
          <w:szCs w:val="20"/>
        </w:rPr>
        <w:t xml:space="preserve"> </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identification;</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fragOffset;</w:t>
      </w:r>
      <w:r w:rsidRPr="00A229BA">
        <w:rPr>
          <w:rFonts w:ascii="Consolas" w:hAnsi="Consolas"/>
          <w:color w:val="000000"/>
          <w:szCs w:val="20"/>
        </w:rPr>
        <w:br/>
        <w:t xml:space="preserve">    </w:t>
      </w:r>
      <w:r w:rsidR="00AD6D4B">
        <w:rPr>
          <w:rFonts w:ascii="Consolas" w:hAnsi="Consolas"/>
          <w:b/>
          <w:color w:val="000000"/>
          <w:szCs w:val="20"/>
        </w:rPr>
        <w:t>bit</w:t>
      </w:r>
      <w:r w:rsidR="00F33EE9" w:rsidRPr="00A229BA">
        <w:rPr>
          <w:rFonts w:ascii="Consolas" w:hAnsi="Consolas"/>
          <w:color w:val="000000"/>
          <w:szCs w:val="20"/>
        </w:rPr>
        <w:t>&lt;</w:t>
      </w:r>
      <w:r w:rsidRPr="00A229BA">
        <w:rPr>
          <w:rFonts w:ascii="Consolas" w:hAnsi="Consolas"/>
          <w:color w:val="000000"/>
          <w:szCs w:val="20"/>
        </w:rPr>
        <w:t>8</w:t>
      </w:r>
      <w:r w:rsidR="00F33EE9" w:rsidRPr="00A229BA">
        <w:rPr>
          <w:rFonts w:ascii="Consolas" w:hAnsi="Consolas"/>
          <w:color w:val="000000"/>
          <w:szCs w:val="20"/>
        </w:rPr>
        <w:t>&gt;</w:t>
      </w:r>
      <w:r w:rsidRPr="00A229BA">
        <w:rPr>
          <w:rFonts w:ascii="Consolas" w:hAnsi="Consolas"/>
          <w:color w:val="000000"/>
          <w:szCs w:val="20"/>
        </w:rPr>
        <w:t xml:space="preserve">      </w:t>
      </w:r>
      <w:r w:rsidR="00AD6D4B">
        <w:rPr>
          <w:rFonts w:ascii="Consolas" w:hAnsi="Consolas"/>
          <w:color w:val="000000"/>
          <w:szCs w:val="20"/>
        </w:rPr>
        <w:t xml:space="preserve"> </w:t>
      </w:r>
      <w:r w:rsidRPr="00A229BA">
        <w:rPr>
          <w:rFonts w:ascii="Consolas" w:hAnsi="Consolas"/>
          <w:color w:val="000000"/>
          <w:szCs w:val="20"/>
        </w:rPr>
        <w:t>ttl;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r w:rsidRPr="00A229BA">
        <w:rPr>
          <w:rFonts w:ascii="Consolas" w:hAnsi="Consolas"/>
          <w:color w:val="000000"/>
          <w:szCs w:val="20"/>
        </w:rPr>
        <w:br/>
        <w:t xml:space="preserve">    </w:t>
      </w:r>
      <w:r w:rsidR="006A52B7" w:rsidRPr="00A229BA">
        <w:rPr>
          <w:rFonts w:ascii="Consolas" w:hAnsi="Consolas"/>
          <w:b/>
          <w:color w:val="000000"/>
          <w:szCs w:val="20"/>
        </w:rPr>
        <w:t>bit&lt;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srcAddr;</w:t>
      </w:r>
      <w:r w:rsidRPr="00A229BA">
        <w:rPr>
          <w:rFonts w:ascii="Consolas" w:hAnsi="Consolas"/>
          <w:color w:val="000000"/>
          <w:szCs w:val="20"/>
        </w:rPr>
        <w:br/>
      </w:r>
      <w:r w:rsidR="007620CA" w:rsidRPr="00A229BA">
        <w:rPr>
          <w:rFonts w:ascii="Consolas" w:hAnsi="Consolas"/>
          <w:color w:val="000000"/>
          <w:szCs w:val="20"/>
        </w:rPr>
        <w:t xml:space="preserve">    </w:t>
      </w:r>
      <w:r w:rsidR="00D2696E">
        <w:rPr>
          <w:rFonts w:ascii="Consolas" w:hAnsi="Consolas"/>
          <w:color w:val="000000"/>
          <w:szCs w:val="20"/>
        </w:rPr>
        <w:t>IPv4Add</w:t>
      </w:r>
      <w:r w:rsidRPr="00A229BA">
        <w:rPr>
          <w:rFonts w:ascii="Consolas" w:hAnsi="Consolas"/>
          <w:color w:val="000000"/>
          <w:szCs w:val="20"/>
        </w:rPr>
        <w:t>ress  dstAddr;</w:t>
      </w:r>
      <w:r w:rsidRPr="00A229BA">
        <w:rPr>
          <w:rFonts w:ascii="Consolas" w:hAnsi="Consolas"/>
          <w:color w:val="000000"/>
          <w:szCs w:val="20"/>
        </w:rPr>
        <w:br/>
        <w:t>}</w:t>
      </w:r>
      <w:r w:rsidRPr="00A229BA">
        <w:rPr>
          <w:rFonts w:ascii="Consolas" w:hAnsi="Consolas"/>
          <w:color w:val="000000"/>
          <w:szCs w:val="20"/>
        </w:rPr>
        <w:br/>
        <w:t xml:space="preserve">    </w:t>
      </w:r>
      <w:r w:rsidR="00FE0B0D" w:rsidRPr="00A229BA">
        <w:rPr>
          <w:rFonts w:ascii="Consolas" w:hAnsi="Consolas"/>
          <w:color w:val="000000"/>
          <w:szCs w:val="20"/>
        </w:rPr>
        <w:br/>
      </w:r>
      <w:r w:rsidRPr="00A229BA">
        <w:rPr>
          <w:rFonts w:ascii="Consolas" w:hAnsi="Consolas"/>
          <w:color w:val="000000"/>
          <w:szCs w:val="20"/>
        </w:rPr>
        <w:t>// Parser section</w:t>
      </w:r>
      <w:r w:rsidR="00FE0B0D" w:rsidRPr="00A229BA">
        <w:rPr>
          <w:rFonts w:ascii="Consolas" w:hAnsi="Consolas"/>
          <w:color w:val="000000"/>
          <w:szCs w:val="20"/>
        </w:rPr>
        <w:br/>
      </w:r>
      <w:r w:rsidRPr="00A229BA">
        <w:rPr>
          <w:rFonts w:ascii="Consolas" w:hAnsi="Consolas"/>
          <w:color w:val="000000"/>
          <w:szCs w:val="20"/>
        </w:rPr>
        <w:t xml:space="preserve">    </w:t>
      </w:r>
      <w:r w:rsidR="00F60F0F">
        <w:rPr>
          <w:rFonts w:ascii="Consolas" w:hAnsi="Consolas"/>
          <w:color w:val="000000"/>
          <w:szCs w:val="20"/>
        </w:rPr>
        <w:br/>
        <w:t xml:space="preserve">// Declare </w:t>
      </w:r>
      <w:r w:rsidR="00317370">
        <w:rPr>
          <w:rFonts w:ascii="Consolas" w:hAnsi="Consolas"/>
          <w:color w:val="000000"/>
          <w:szCs w:val="20"/>
        </w:rPr>
        <w:t xml:space="preserve">user-defined </w:t>
      </w:r>
      <w:r w:rsidR="00F60F0F">
        <w:rPr>
          <w:rFonts w:ascii="Consolas" w:hAnsi="Consolas"/>
          <w:color w:val="000000"/>
          <w:szCs w:val="20"/>
        </w:rPr>
        <w:t>errors that may be signaled during parsing</w:t>
      </w:r>
      <w:r w:rsidR="00FE0B0D" w:rsidRPr="00A229BA">
        <w:rPr>
          <w:rFonts w:ascii="Consolas" w:hAnsi="Consolas"/>
          <w:color w:val="000000"/>
          <w:szCs w:val="20"/>
        </w:rPr>
        <w:br/>
      </w:r>
      <w:r w:rsidRPr="00A229BA">
        <w:rPr>
          <w:rFonts w:ascii="Consolas" w:hAnsi="Consolas"/>
          <w:b/>
          <w:color w:val="000000"/>
          <w:szCs w:val="20"/>
        </w:rPr>
        <w:t>error</w:t>
      </w:r>
      <w:r w:rsidRPr="00A229BA">
        <w:rPr>
          <w:rFonts w:ascii="Consolas" w:hAnsi="Consolas"/>
          <w:color w:val="000000"/>
          <w:szCs w:val="20"/>
        </w:rPr>
        <w:t xml:space="preserve"> </w:t>
      </w:r>
      <w:r w:rsidR="00A46515" w:rsidRPr="00A229BA">
        <w:rPr>
          <w:rFonts w:ascii="Consolas" w:hAnsi="Consolas"/>
          <w:color w:val="000000"/>
          <w:szCs w:val="20"/>
        </w:rPr>
        <w:t xml:space="preserve">{ </w:t>
      </w:r>
      <w:r w:rsidR="00F60F0F">
        <w:rPr>
          <w:rFonts w:ascii="Consolas" w:hAnsi="Consolas"/>
          <w:color w:val="000000"/>
          <w:szCs w:val="20"/>
        </w:rPr>
        <w:br/>
        <w:t xml:space="preserve">  </w:t>
      </w:r>
      <w:r w:rsidR="000A6AF1">
        <w:rPr>
          <w:rFonts w:ascii="Consolas" w:hAnsi="Consolas"/>
          <w:color w:val="000000"/>
          <w:szCs w:val="20"/>
        </w:rPr>
        <w:t xml:space="preserve"> </w:t>
      </w:r>
      <w:r w:rsidR="00F60F0F">
        <w:rPr>
          <w:rFonts w:ascii="Consolas" w:hAnsi="Consolas"/>
          <w:color w:val="000000"/>
          <w:szCs w:val="20"/>
        </w:rPr>
        <w:t xml:space="preserve"> </w:t>
      </w:r>
      <w:r w:rsidR="00A46515" w:rsidRPr="00A229BA">
        <w:rPr>
          <w:rFonts w:ascii="Consolas" w:hAnsi="Consolas"/>
          <w:color w:val="000000"/>
          <w:szCs w:val="20"/>
        </w:rPr>
        <w:t>IPv4OptionsNotSupported,</w:t>
      </w:r>
      <w:r w:rsidR="00A9049E">
        <w:rPr>
          <w:rFonts w:ascii="Consolas" w:hAnsi="Consolas"/>
          <w:color w:val="000000"/>
          <w:szCs w:val="20"/>
        </w:rPr>
        <w:br/>
      </w:r>
      <w:r w:rsidR="000A6AF1">
        <w:rPr>
          <w:rFonts w:ascii="Consolas" w:hAnsi="Consolas"/>
          <w:color w:val="000000"/>
          <w:szCs w:val="20"/>
        </w:rPr>
        <w:t xml:space="preserve"> </w:t>
      </w:r>
      <w:r w:rsidR="00A9049E">
        <w:rPr>
          <w:rFonts w:ascii="Consolas" w:hAnsi="Consolas"/>
          <w:color w:val="000000"/>
          <w:szCs w:val="20"/>
        </w:rPr>
        <w:t xml:space="preserve">   IPv4IncorrectVersion,</w:t>
      </w:r>
      <w:r w:rsidR="00A46515" w:rsidRPr="00A229BA">
        <w:rPr>
          <w:rFonts w:ascii="Consolas" w:hAnsi="Consolas"/>
          <w:color w:val="000000"/>
          <w:szCs w:val="20"/>
        </w:rPr>
        <w:t xml:space="preserve"> </w:t>
      </w:r>
    </w:p>
    <w:p w14:paraId="6A2271E4" w14:textId="77777777" w:rsidR="009025AC" w:rsidRDefault="00F60F0F" w:rsidP="007135DB">
      <w:pPr>
        <w:spacing w:before="0" w:after="0"/>
        <w:rPr>
          <w:rFonts w:ascii="Consolas" w:hAnsi="Consolas"/>
          <w:color w:val="000000"/>
          <w:szCs w:val="20"/>
        </w:rPr>
      </w:pPr>
      <w:r>
        <w:rPr>
          <w:rFonts w:ascii="Consolas" w:hAnsi="Consolas"/>
          <w:color w:val="000000"/>
          <w:szCs w:val="20"/>
        </w:rPr>
        <w:t xml:space="preserve"> </w:t>
      </w:r>
      <w:r w:rsidR="000A6AF1">
        <w:rPr>
          <w:rFonts w:ascii="Consolas" w:hAnsi="Consolas"/>
          <w:color w:val="000000"/>
          <w:szCs w:val="20"/>
        </w:rPr>
        <w:t xml:space="preserve"> </w:t>
      </w:r>
      <w:r>
        <w:rPr>
          <w:rFonts w:ascii="Consolas" w:hAnsi="Consolas"/>
          <w:color w:val="000000"/>
          <w:szCs w:val="20"/>
        </w:rPr>
        <w:t xml:space="preserve">  IPv4ChecksumError</w:t>
      </w:r>
      <w:r>
        <w:rPr>
          <w:rFonts w:ascii="Consolas" w:hAnsi="Consolas"/>
          <w:color w:val="000000"/>
          <w:szCs w:val="20"/>
        </w:rPr>
        <w:br/>
      </w:r>
      <w:r w:rsidR="00A46515" w:rsidRPr="00A229BA">
        <w:rPr>
          <w:rFonts w:ascii="Consolas" w:hAnsi="Consolas"/>
          <w:color w:val="000000"/>
          <w:szCs w:val="20"/>
        </w:rPr>
        <w:t>}</w:t>
      </w:r>
      <w:r w:rsidR="00FE0B0D" w:rsidRPr="00A229BA">
        <w:rPr>
          <w:rFonts w:ascii="Consolas" w:hAnsi="Consolas"/>
          <w:color w:val="000000"/>
          <w:szCs w:val="20"/>
        </w:rPr>
        <w:br/>
      </w:r>
    </w:p>
    <w:p w14:paraId="6B587976" w14:textId="6133BA61" w:rsidR="00F60F0F" w:rsidRDefault="009025AC" w:rsidP="007135DB">
      <w:pPr>
        <w:spacing w:before="0" w:after="0"/>
        <w:rPr>
          <w:rFonts w:ascii="Consolas" w:hAnsi="Consolas"/>
          <w:color w:val="000000"/>
          <w:szCs w:val="20"/>
        </w:rPr>
      </w:pPr>
      <w:r>
        <w:rPr>
          <w:rFonts w:ascii="Consolas" w:hAnsi="Consolas"/>
          <w:color w:val="000000"/>
          <w:szCs w:val="20"/>
        </w:rPr>
        <w:t xml:space="preserve">// </w:t>
      </w:r>
      <w:r w:rsidR="00BE6CFC">
        <w:rPr>
          <w:rFonts w:ascii="Consolas" w:hAnsi="Consolas"/>
          <w:color w:val="000000"/>
          <w:szCs w:val="20"/>
        </w:rPr>
        <w:t xml:space="preserve">List of </w:t>
      </w:r>
      <w:r>
        <w:rPr>
          <w:rFonts w:ascii="Consolas" w:hAnsi="Consolas"/>
          <w:color w:val="000000"/>
          <w:szCs w:val="20"/>
        </w:rPr>
        <w:t xml:space="preserve">all </w:t>
      </w:r>
      <w:r w:rsidR="00BE6CFC">
        <w:rPr>
          <w:rFonts w:ascii="Consolas" w:hAnsi="Consolas"/>
          <w:color w:val="000000"/>
          <w:szCs w:val="20"/>
        </w:rPr>
        <w:t>recognized</w:t>
      </w:r>
      <w:r>
        <w:rPr>
          <w:rFonts w:ascii="Consolas" w:hAnsi="Consolas"/>
          <w:color w:val="000000"/>
          <w:szCs w:val="20"/>
        </w:rPr>
        <w:t xml:space="preserve"> headers</w:t>
      </w:r>
      <w:r w:rsidR="00FE0B0D" w:rsidRPr="00A229BA">
        <w:rPr>
          <w:rFonts w:ascii="Consolas" w:hAnsi="Consolas"/>
          <w:color w:val="000000"/>
          <w:szCs w:val="20"/>
        </w:rPr>
        <w:br/>
      </w:r>
      <w:r w:rsidR="00533462" w:rsidRPr="00A229BA">
        <w:rPr>
          <w:rFonts w:ascii="Consolas" w:hAnsi="Consolas"/>
          <w:b/>
          <w:color w:val="000000"/>
          <w:szCs w:val="20"/>
        </w:rPr>
        <w:t>struct</w:t>
      </w:r>
      <w:r w:rsidR="007620CA" w:rsidRPr="00A229BA">
        <w:rPr>
          <w:rFonts w:ascii="Consolas" w:hAnsi="Consolas"/>
          <w:color w:val="000000"/>
          <w:szCs w:val="20"/>
        </w:rPr>
        <w:t xml:space="preserve"> P</w:t>
      </w:r>
      <w:r w:rsidR="00533462" w:rsidRPr="00A229BA">
        <w:rPr>
          <w:rFonts w:ascii="Consolas" w:hAnsi="Consolas"/>
          <w:color w:val="000000"/>
          <w:szCs w:val="20"/>
        </w:rPr>
        <w:t>arsed_packet {</w:t>
      </w:r>
      <w:r w:rsidR="00FE0B0D" w:rsidRPr="00A229BA">
        <w:rPr>
          <w:rFonts w:ascii="Consolas" w:hAnsi="Consolas"/>
          <w:color w:val="000000"/>
          <w:szCs w:val="20"/>
        </w:rPr>
        <w:br/>
      </w:r>
      <w:r w:rsidR="000A6AF1">
        <w:rPr>
          <w:rFonts w:ascii="Consolas" w:hAnsi="Consolas"/>
          <w:color w:val="000000"/>
          <w:szCs w:val="20"/>
        </w:rPr>
        <w:lastRenderedPageBreak/>
        <w:t xml:space="preserve"> </w:t>
      </w:r>
      <w:r w:rsidR="007620CA" w:rsidRPr="00A229BA">
        <w:rPr>
          <w:rFonts w:ascii="Consolas" w:hAnsi="Consolas"/>
          <w:color w:val="000000"/>
          <w:szCs w:val="20"/>
        </w:rPr>
        <w:t xml:space="preserve">   E</w:t>
      </w:r>
      <w:r w:rsidR="00533462" w:rsidRPr="00A229BA">
        <w:rPr>
          <w:rFonts w:ascii="Consolas" w:hAnsi="Consolas"/>
          <w:color w:val="000000"/>
          <w:szCs w:val="20"/>
        </w:rPr>
        <w:t>thernet_h ethernet;</w:t>
      </w:r>
      <w:r w:rsidR="00FE0B0D" w:rsidRPr="00A229BA">
        <w:rPr>
          <w:rFonts w:ascii="Consolas" w:hAnsi="Consolas"/>
          <w:color w:val="000000"/>
          <w:szCs w:val="20"/>
        </w:rPr>
        <w:br/>
      </w:r>
      <w:r w:rsidR="007620CA" w:rsidRPr="00A229BA">
        <w:rPr>
          <w:rFonts w:ascii="Consolas" w:hAnsi="Consolas"/>
          <w:color w:val="000000"/>
          <w:szCs w:val="20"/>
        </w:rPr>
        <w:t xml:space="preserve">    I</w:t>
      </w:r>
      <w:r w:rsidR="00533462" w:rsidRPr="00A229BA">
        <w:rPr>
          <w:rFonts w:ascii="Consolas" w:hAnsi="Consolas"/>
          <w:color w:val="000000"/>
          <w:szCs w:val="20"/>
        </w:rPr>
        <w:t>pv4_h     ip;</w:t>
      </w:r>
      <w:r w:rsidR="00FE0B0D" w:rsidRPr="00A229BA">
        <w:rPr>
          <w:rFonts w:ascii="Consolas" w:hAnsi="Consolas"/>
          <w:color w:val="000000"/>
          <w:szCs w:val="20"/>
        </w:rPr>
        <w:br/>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b/>
          <w:color w:val="000000"/>
          <w:szCs w:val="20"/>
        </w:rPr>
        <w:t>parser</w:t>
      </w:r>
      <w:r w:rsidR="00E366BF" w:rsidRPr="00A229BA">
        <w:rPr>
          <w:rFonts w:ascii="Consolas" w:hAnsi="Consolas"/>
          <w:color w:val="000000"/>
          <w:szCs w:val="20"/>
        </w:rPr>
        <w:t xml:space="preserve"> T</w:t>
      </w:r>
      <w:r w:rsidR="00533462" w:rsidRPr="00A229BA">
        <w:rPr>
          <w:rFonts w:ascii="Consolas" w:hAnsi="Consolas"/>
          <w:color w:val="000000"/>
          <w:szCs w:val="20"/>
        </w:rPr>
        <w:t>opParser(</w:t>
      </w:r>
      <w:r w:rsidR="00962CF5">
        <w:rPr>
          <w:rFonts w:ascii="Consolas" w:hAnsi="Consolas"/>
          <w:color w:val="000000"/>
          <w:szCs w:val="20"/>
        </w:rPr>
        <w:t xml:space="preserve">packet_in </w:t>
      </w:r>
      <w:r w:rsidR="00204298" w:rsidRPr="00A229BA">
        <w:rPr>
          <w:rFonts w:ascii="Consolas" w:hAnsi="Consolas"/>
          <w:color w:val="000000"/>
          <w:szCs w:val="20"/>
        </w:rPr>
        <w:t xml:space="preserve">b, </w:t>
      </w:r>
      <w:r w:rsidR="00573EE5">
        <w:rPr>
          <w:rFonts w:ascii="Consolas" w:hAnsi="Consolas"/>
          <w:b/>
          <w:color w:val="000000"/>
          <w:szCs w:val="20"/>
        </w:rPr>
        <w:t>out</w:t>
      </w:r>
      <w:r w:rsidR="00573EE5"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 {</w:t>
      </w:r>
    </w:p>
    <w:p w14:paraId="5052181D" w14:textId="01918D4F" w:rsidR="00972420" w:rsidRDefault="00972420" w:rsidP="00972420">
      <w:pPr>
        <w:spacing w:before="0" w:after="0"/>
        <w:rPr>
          <w:rFonts w:ascii="Consolas" w:hAnsi="Consolas"/>
          <w:color w:val="000000"/>
          <w:szCs w:val="20"/>
        </w:rPr>
      </w:pPr>
      <w:r>
        <w:rPr>
          <w:rFonts w:ascii="Consolas" w:hAnsi="Consolas"/>
          <w:color w:val="000000"/>
          <w:szCs w:val="20"/>
        </w:rPr>
        <w:t xml:space="preserve">    Checksum16() </w:t>
      </w:r>
      <w:proofErr w:type="gramStart"/>
      <w:r>
        <w:rPr>
          <w:rFonts w:ascii="Consolas" w:hAnsi="Consolas"/>
          <w:color w:val="000000"/>
          <w:szCs w:val="20"/>
        </w:rPr>
        <w:t>ck;</w:t>
      </w:r>
      <w:r w:rsidR="00023630">
        <w:rPr>
          <w:rFonts w:ascii="Consolas" w:hAnsi="Consolas"/>
          <w:color w:val="000000"/>
          <w:szCs w:val="20"/>
        </w:rPr>
        <w:t xml:space="preserve">  /</w:t>
      </w:r>
      <w:proofErr w:type="gramEnd"/>
      <w:r w:rsidR="00023630">
        <w:rPr>
          <w:rFonts w:ascii="Consolas" w:hAnsi="Consolas"/>
          <w:color w:val="000000"/>
          <w:szCs w:val="20"/>
        </w:rPr>
        <w:t>/ instantiate checksum unit</w:t>
      </w:r>
    </w:p>
    <w:p w14:paraId="27E07306" w14:textId="77777777" w:rsidR="00972420" w:rsidRDefault="00972420" w:rsidP="00972420">
      <w:pPr>
        <w:spacing w:before="0" w:after="0"/>
        <w:rPr>
          <w:rFonts w:ascii="Consolas" w:hAnsi="Consolas"/>
          <w:color w:val="000000"/>
          <w:szCs w:val="20"/>
        </w:rPr>
      </w:pPr>
    </w:p>
    <w:p w14:paraId="51C993B8" w14:textId="55EF3FA2" w:rsidR="00F60F0F" w:rsidRDefault="00533462" w:rsidP="007135DB">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start {</w:t>
      </w:r>
      <w:r w:rsidR="00FE0B0D" w:rsidRPr="00A229BA">
        <w:rPr>
          <w:rFonts w:ascii="Consolas" w:hAnsi="Consolas"/>
          <w:color w:val="000000"/>
          <w:szCs w:val="20"/>
        </w:rPr>
        <w:br/>
      </w:r>
      <w:r w:rsidRPr="00A229BA">
        <w:rPr>
          <w:rFonts w:ascii="Consolas" w:hAnsi="Consolas"/>
          <w:color w:val="000000"/>
          <w:szCs w:val="20"/>
        </w:rPr>
        <w:t xml:space="preserve">        </w:t>
      </w:r>
      <w:r w:rsidR="00204298" w:rsidRPr="00A229BA">
        <w:rPr>
          <w:rFonts w:ascii="Consolas" w:hAnsi="Consolas"/>
          <w:color w:val="000000"/>
          <w:szCs w:val="20"/>
        </w:rPr>
        <w:t>b.</w:t>
      </w:r>
      <w:r w:rsidRPr="00A229BA">
        <w:rPr>
          <w:rFonts w:ascii="Consolas" w:hAnsi="Consolas"/>
          <w:color w:val="000000"/>
          <w:szCs w:val="20"/>
        </w:rPr>
        <w:t>extract(p.ethernet);</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(p.ethernet.etherType) {</w:t>
      </w:r>
      <w:r w:rsidR="00FE0B0D" w:rsidRPr="00A229BA">
        <w:rPr>
          <w:rFonts w:ascii="Consolas" w:hAnsi="Consolas"/>
          <w:color w:val="000000"/>
          <w:szCs w:val="20"/>
        </w:rPr>
        <w:br/>
      </w:r>
      <w:r w:rsidRPr="00A229BA">
        <w:rPr>
          <w:rFonts w:ascii="Consolas" w:hAnsi="Consolas"/>
          <w:color w:val="000000"/>
          <w:szCs w:val="20"/>
        </w:rPr>
        <w:t xml:space="preserve">            0x0800</w:t>
      </w:r>
      <w:r w:rsidR="00001707" w:rsidRPr="00A229BA">
        <w:rPr>
          <w:rFonts w:ascii="Consolas" w:hAnsi="Consolas"/>
          <w:color w:val="000000"/>
          <w:szCs w:val="20"/>
        </w:rPr>
        <w:t xml:space="preserve"> </w:t>
      </w:r>
      <w:r w:rsidR="005B58E6">
        <w:rPr>
          <w:rFonts w:ascii="Consolas" w:hAnsi="Consolas"/>
          <w:color w:val="000000"/>
          <w:szCs w:val="20"/>
        </w:rPr>
        <w:t>:</w:t>
      </w:r>
      <w:r w:rsidR="00001707" w:rsidRPr="00A229BA">
        <w:rPr>
          <w:rFonts w:ascii="Consolas" w:hAnsi="Consolas"/>
          <w:color w:val="000000"/>
          <w:szCs w:val="20"/>
        </w:rPr>
        <w:t xml:space="preserve"> </w:t>
      </w:r>
      <w:r w:rsidRPr="00A229BA">
        <w:rPr>
          <w:rFonts w:ascii="Consolas" w:hAnsi="Consolas"/>
          <w:color w:val="000000"/>
          <w:szCs w:val="20"/>
        </w:rPr>
        <w:t>parse_ipv4;</w:t>
      </w:r>
      <w:r w:rsidR="00F11F50">
        <w:rPr>
          <w:rFonts w:ascii="Consolas" w:hAnsi="Consolas"/>
          <w:color w:val="000000"/>
          <w:szCs w:val="20"/>
        </w:rPr>
        <w:br/>
        <w:t xml:space="preserve">            // no default rule: all other packets rejected</w:t>
      </w:r>
      <w:r w:rsidR="001C1592">
        <w:rPr>
          <w:rFonts w:ascii="Consolas" w:hAnsi="Consolas"/>
          <w:color w:val="000000"/>
          <w:szCs w:val="20"/>
        </w:rPr>
        <w:br/>
        <w:t xml:space="preserve">        }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00FE0B0D" w:rsidRPr="00A229BA">
        <w:rPr>
          <w:rFonts w:ascii="Consolas" w:hAnsi="Consolas"/>
          <w:color w:val="000000"/>
          <w:szCs w:val="20"/>
        </w:rPr>
        <w:br/>
      </w: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p>
    <w:p w14:paraId="0D4E3ABE" w14:textId="7F641E61" w:rsidR="00F60F0F" w:rsidRDefault="00F60F0F" w:rsidP="00BD6FE9">
      <w:pPr>
        <w:spacing w:before="0" w:after="0"/>
        <w:rPr>
          <w:rFonts w:ascii="Consolas" w:hAnsi="Consolas"/>
          <w:color w:val="000000"/>
          <w:szCs w:val="20"/>
        </w:rPr>
      </w:pP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extract(p.ip);</w:t>
      </w:r>
      <w:r w:rsidR="00FE0B0D" w:rsidRPr="00A229BA">
        <w:rPr>
          <w:rFonts w:ascii="Consolas" w:hAnsi="Consolas"/>
          <w:color w:val="000000"/>
          <w:szCs w:val="20"/>
        </w:rPr>
        <w:br/>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 xml:space="preserve">(p.ip.version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4, IPv4IncorrectVersion);</w:t>
      </w:r>
      <w:r w:rsidR="00FE0B0D" w:rsidRPr="00A229BA">
        <w:rPr>
          <w:rFonts w:ascii="Consolas" w:hAnsi="Consolas"/>
          <w:color w:val="000000"/>
          <w:szCs w:val="20"/>
        </w:rPr>
        <w:br/>
      </w:r>
      <w:r w:rsidR="00533462" w:rsidRPr="00A229BA">
        <w:rPr>
          <w:rFonts w:ascii="Consolas" w:hAnsi="Consolas"/>
          <w:color w:val="000000"/>
          <w:szCs w:val="20"/>
        </w:rPr>
        <w:t xml:space="preserve">        </w:t>
      </w:r>
      <w:r w:rsidR="00A0647E" w:rsidRPr="002F540D">
        <w:rPr>
          <w:rFonts w:ascii="Consolas" w:hAnsi="Consolas"/>
          <w:color w:val="000000"/>
          <w:szCs w:val="20"/>
        </w:rPr>
        <w:t>verify</w:t>
      </w:r>
      <w:r w:rsidR="00533462" w:rsidRPr="00A229BA">
        <w:rPr>
          <w:rFonts w:ascii="Consolas" w:hAnsi="Consolas"/>
          <w:color w:val="000000"/>
          <w:szCs w:val="20"/>
        </w:rPr>
        <w:t xml:space="preserve">(p.ip.ihl == </w:t>
      </w:r>
      <w:r w:rsidR="00330180">
        <w:rPr>
          <w:rFonts w:ascii="Consolas" w:hAnsi="Consolas"/>
          <w:color w:val="000000"/>
          <w:szCs w:val="20"/>
        </w:rPr>
        <w:t>4</w:t>
      </w:r>
      <w:r w:rsidR="00972420">
        <w:rPr>
          <w:rFonts w:ascii="Consolas" w:hAnsi="Consolas"/>
          <w:color w:val="000000"/>
          <w:szCs w:val="20"/>
        </w:rPr>
        <w:t>w</w:t>
      </w:r>
      <w:r w:rsidR="00533462" w:rsidRPr="00A229BA">
        <w:rPr>
          <w:rFonts w:ascii="Consolas" w:hAnsi="Consolas"/>
          <w:color w:val="000000"/>
          <w:szCs w:val="20"/>
        </w:rPr>
        <w:t>5, IPv4OptionsNotSupported);</w:t>
      </w:r>
      <w:r w:rsidR="00FE0B0D" w:rsidRPr="00A229BA">
        <w:rPr>
          <w:rFonts w:ascii="Consolas" w:hAnsi="Consolas"/>
          <w:color w:val="000000"/>
          <w:szCs w:val="20"/>
        </w:rPr>
        <w:br/>
      </w:r>
      <w:r>
        <w:rPr>
          <w:rFonts w:ascii="Consolas" w:hAnsi="Consolas"/>
          <w:color w:val="000000"/>
          <w:szCs w:val="20"/>
        </w:rPr>
        <w:t xml:space="preserve">        ck.</w:t>
      </w:r>
      <w:r w:rsidR="0066159D">
        <w:rPr>
          <w:rFonts w:ascii="Consolas" w:hAnsi="Consolas"/>
          <w:color w:val="000000"/>
          <w:szCs w:val="20"/>
        </w:rPr>
        <w:t>clear</w:t>
      </w:r>
      <w:r>
        <w:rPr>
          <w:rFonts w:ascii="Consolas" w:hAnsi="Consolas"/>
          <w:color w:val="000000"/>
          <w:szCs w:val="20"/>
        </w:rPr>
        <w:t>();</w:t>
      </w:r>
      <w:r>
        <w:rPr>
          <w:rFonts w:ascii="Consolas" w:hAnsi="Consolas"/>
          <w:color w:val="000000"/>
          <w:szCs w:val="20"/>
        </w:rPr>
        <w:br/>
        <w:t xml:space="preserve">        ck.</w:t>
      </w:r>
      <w:r w:rsidR="00140667">
        <w:rPr>
          <w:rFonts w:ascii="Consolas" w:hAnsi="Consolas"/>
          <w:color w:val="000000"/>
          <w:szCs w:val="20"/>
        </w:rPr>
        <w:t>update</w:t>
      </w:r>
      <w:r>
        <w:rPr>
          <w:rFonts w:ascii="Consolas" w:hAnsi="Consolas"/>
          <w:color w:val="000000"/>
          <w:szCs w:val="20"/>
        </w:rPr>
        <w:t>(p.ip);</w:t>
      </w:r>
    </w:p>
    <w:p w14:paraId="21D7535D" w14:textId="3EEE5D88" w:rsidR="00FE0B0D" w:rsidRPr="00A229BA" w:rsidRDefault="00F60F0F" w:rsidP="007135DB">
      <w:pPr>
        <w:spacing w:before="0" w:after="0"/>
        <w:rPr>
          <w:rFonts w:ascii="Consolas" w:hAnsi="Consolas"/>
          <w:color w:val="000000"/>
          <w:szCs w:val="20"/>
        </w:rPr>
      </w:pPr>
      <w:r>
        <w:rPr>
          <w:rFonts w:ascii="Consolas" w:hAnsi="Consolas"/>
          <w:color w:val="000000"/>
          <w:szCs w:val="20"/>
        </w:rPr>
        <w:t xml:space="preserve">        // </w:t>
      </w:r>
      <w:r w:rsidR="00641E4A">
        <w:rPr>
          <w:rFonts w:ascii="Consolas" w:hAnsi="Consolas"/>
          <w:color w:val="000000"/>
          <w:szCs w:val="20"/>
        </w:rPr>
        <w:t>Verify that</w:t>
      </w:r>
      <w:r>
        <w:rPr>
          <w:rFonts w:ascii="Consolas" w:hAnsi="Consolas"/>
          <w:color w:val="000000"/>
          <w:szCs w:val="20"/>
        </w:rPr>
        <w:t xml:space="preserve"> packet checksum</w:t>
      </w:r>
      <w:r w:rsidR="00641E4A">
        <w:rPr>
          <w:rFonts w:ascii="Consolas" w:hAnsi="Consolas"/>
          <w:color w:val="000000"/>
          <w:szCs w:val="20"/>
        </w:rPr>
        <w:t xml:space="preserve"> is zero</w:t>
      </w:r>
      <w:r>
        <w:rPr>
          <w:rFonts w:ascii="Consolas" w:hAnsi="Consolas"/>
          <w:color w:val="000000"/>
          <w:szCs w:val="20"/>
        </w:rPr>
        <w:br/>
        <w:t xml:space="preserve">        </w:t>
      </w:r>
      <w:r w:rsidR="00A0647E">
        <w:rPr>
          <w:rFonts w:ascii="Consolas" w:hAnsi="Consolas"/>
          <w:color w:val="000000"/>
          <w:szCs w:val="20"/>
        </w:rPr>
        <w:t>verify</w:t>
      </w:r>
      <w:r>
        <w:rPr>
          <w:rFonts w:ascii="Consolas" w:hAnsi="Consolas"/>
          <w:color w:val="000000"/>
          <w:szCs w:val="20"/>
        </w:rPr>
        <w:t>(ck.get() == 16</w:t>
      </w:r>
      <w:r w:rsidR="00972420">
        <w:rPr>
          <w:rFonts w:ascii="Consolas" w:hAnsi="Consolas"/>
          <w:color w:val="000000"/>
          <w:szCs w:val="20"/>
        </w:rPr>
        <w:t>w</w:t>
      </w:r>
      <w:r>
        <w:rPr>
          <w:rFonts w:ascii="Consolas" w:hAnsi="Consolas"/>
          <w:color w:val="000000"/>
          <w:szCs w:val="20"/>
        </w:rPr>
        <w:t xml:space="preserve">0, </w:t>
      </w:r>
      <w:commentRangeStart w:id="2395"/>
      <w:r>
        <w:rPr>
          <w:rFonts w:ascii="Consolas" w:hAnsi="Consolas"/>
          <w:color w:val="000000"/>
          <w:szCs w:val="20"/>
        </w:rPr>
        <w:t>IPv4ChecksumError</w:t>
      </w:r>
      <w:commentRangeEnd w:id="2395"/>
      <w:r w:rsidR="00292487">
        <w:rPr>
          <w:rStyle w:val="CommentReference"/>
        </w:rPr>
        <w:commentReference w:id="2395"/>
      </w:r>
      <w:r>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533462" w:rsidRPr="00A229BA">
        <w:rPr>
          <w:rFonts w:ascii="Consolas" w:hAnsi="Consolas"/>
          <w:b/>
          <w:color w:val="000000"/>
          <w:szCs w:val="20"/>
        </w:rPr>
        <w:t>transition</w:t>
      </w:r>
      <w:r w:rsidR="00533462" w:rsidRPr="00A229BA">
        <w:rPr>
          <w:rFonts w:ascii="Consolas" w:hAnsi="Consolas"/>
          <w:color w:val="000000"/>
          <w:szCs w:val="20"/>
        </w:rPr>
        <w:t xml:space="preserve"> accept;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w:t>
      </w:r>
    </w:p>
    <w:p w14:paraId="1B4CFFD1" w14:textId="77777777" w:rsidR="00FE0B0D" w:rsidRPr="00A229BA" w:rsidRDefault="00FE0B0D" w:rsidP="007135DB">
      <w:pPr>
        <w:spacing w:before="0" w:after="0"/>
        <w:rPr>
          <w:rFonts w:ascii="Consolas" w:hAnsi="Consolas"/>
          <w:color w:val="000000"/>
          <w:szCs w:val="20"/>
        </w:rPr>
      </w:pPr>
    </w:p>
    <w:p w14:paraId="34469ECB" w14:textId="2FCDFBAF" w:rsidR="00E366BF" w:rsidRPr="00A229BA" w:rsidRDefault="00FE0B0D" w:rsidP="007135DB">
      <w:pPr>
        <w:spacing w:before="0" w:after="0"/>
        <w:rPr>
          <w:rFonts w:ascii="Consolas" w:hAnsi="Consolas"/>
          <w:color w:val="000000"/>
          <w:szCs w:val="20"/>
        </w:rPr>
      </w:pPr>
      <w:r w:rsidRPr="00A229BA">
        <w:rPr>
          <w:rFonts w:ascii="Consolas" w:hAnsi="Consolas"/>
          <w:color w:val="000000"/>
          <w:szCs w:val="20"/>
        </w:rPr>
        <w:t>// match-action pipeline section</w:t>
      </w:r>
      <w:r w:rsidRPr="00A229BA">
        <w:rPr>
          <w:rFonts w:ascii="Consolas" w:hAnsi="Consolas"/>
          <w:color w:val="000000"/>
          <w:szCs w:val="20"/>
        </w:rPr>
        <w:br/>
      </w:r>
      <w:r w:rsidR="00533462" w:rsidRPr="00A229BA">
        <w:rPr>
          <w:rFonts w:ascii="Consolas" w:hAnsi="Consolas"/>
          <w:color w:val="000000"/>
          <w:szCs w:val="20"/>
        </w:rPr>
        <w:t xml:space="preserve">     </w:t>
      </w:r>
    </w:p>
    <w:p w14:paraId="779CAD84" w14:textId="53508EFB" w:rsidR="00F21A32" w:rsidRPr="00A229BA" w:rsidRDefault="003D445D" w:rsidP="00F21A32">
      <w:pPr>
        <w:spacing w:before="0" w:after="0"/>
        <w:rPr>
          <w:rFonts w:ascii="Consolas" w:hAnsi="Consolas"/>
          <w:color w:val="000000"/>
          <w:szCs w:val="20"/>
        </w:rPr>
      </w:pPr>
      <w:r>
        <w:rPr>
          <w:rFonts w:ascii="Consolas" w:hAnsi="Consolas"/>
          <w:b/>
          <w:color w:val="000000"/>
          <w:szCs w:val="20"/>
        </w:rPr>
        <w:t>control</w:t>
      </w:r>
      <w:r w:rsidR="00972420">
        <w:rPr>
          <w:rFonts w:ascii="Consolas" w:hAnsi="Consolas"/>
          <w:b/>
          <w:color w:val="000000"/>
          <w:szCs w:val="20"/>
        </w:rPr>
        <w:t xml:space="preserve"> </w:t>
      </w:r>
      <w:r w:rsidR="00A84E42">
        <w:rPr>
          <w:rFonts w:ascii="Consolas" w:hAnsi="Consolas"/>
          <w:b/>
          <w:color w:val="000000"/>
          <w:szCs w:val="20"/>
        </w:rPr>
        <w:t>Top</w:t>
      </w:r>
      <w:r w:rsidR="00E366BF" w:rsidRPr="00A229BA">
        <w:rPr>
          <w:rFonts w:ascii="Consolas" w:hAnsi="Consolas"/>
          <w:color w:val="000000"/>
          <w:szCs w:val="20"/>
        </w:rPr>
        <w:t>P</w:t>
      </w:r>
      <w:r w:rsidR="00533462" w:rsidRPr="00A229BA">
        <w:rPr>
          <w:rFonts w:ascii="Consolas" w:hAnsi="Consolas"/>
          <w:color w:val="000000"/>
          <w:szCs w:val="20"/>
        </w:rPr>
        <w:t>ipe(</w:t>
      </w:r>
      <w:r w:rsidR="00533462" w:rsidRPr="00A229BA">
        <w:rPr>
          <w:rFonts w:ascii="Consolas" w:hAnsi="Consolas"/>
          <w:b/>
          <w:color w:val="000000"/>
          <w:szCs w:val="20"/>
        </w:rPr>
        <w:t>inout</w:t>
      </w:r>
      <w:r w:rsidR="007620CA" w:rsidRPr="00A229BA">
        <w:rPr>
          <w:rFonts w:ascii="Consolas" w:hAnsi="Consolas"/>
          <w:color w:val="000000"/>
          <w:szCs w:val="20"/>
        </w:rPr>
        <w:t xml:space="preserve"> P</w:t>
      </w:r>
      <w:r w:rsidR="00533462" w:rsidRPr="00A229BA">
        <w:rPr>
          <w:rFonts w:ascii="Consolas" w:hAnsi="Consolas"/>
          <w:color w:val="000000"/>
          <w:szCs w:val="20"/>
        </w:rPr>
        <w:t>arsed_packet headers,</w:t>
      </w:r>
      <w:r w:rsidR="00FE0B0D" w:rsidRPr="00A229BA">
        <w:rPr>
          <w:rFonts w:ascii="Consolas" w:hAnsi="Consolas"/>
          <w:color w:val="000000"/>
          <w:szCs w:val="20"/>
        </w:rPr>
        <w:br/>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in</w:t>
      </w:r>
      <w:r w:rsidR="00533462" w:rsidRPr="00A229BA">
        <w:rPr>
          <w:rFonts w:ascii="Consolas" w:hAnsi="Consolas"/>
          <w:color w:val="000000"/>
          <w:szCs w:val="20"/>
        </w:rPr>
        <w:t xml:space="preserve"> </w:t>
      </w:r>
      <w:r w:rsidR="00533462" w:rsidRPr="00A229BA">
        <w:rPr>
          <w:rFonts w:ascii="Consolas" w:hAnsi="Consolas"/>
          <w:b/>
          <w:color w:val="000000"/>
          <w:szCs w:val="20"/>
        </w:rPr>
        <w:t>error</w:t>
      </w:r>
      <w:r w:rsidR="00533462" w:rsidRPr="00A229BA">
        <w:rPr>
          <w:rFonts w:ascii="Consolas" w:hAnsi="Consolas"/>
          <w:color w:val="000000"/>
          <w:szCs w:val="20"/>
        </w:rPr>
        <w:t xml:space="preserve"> parseError, // parser error</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A84E42">
        <w:rPr>
          <w:rFonts w:ascii="Consolas" w:hAnsi="Consolas"/>
          <w:color w:val="000000"/>
          <w:szCs w:val="20"/>
        </w:rPr>
        <w:t xml:space="preserve">   </w:t>
      </w:r>
      <w:r w:rsidR="00533462" w:rsidRPr="00A229BA">
        <w:rPr>
          <w:rFonts w:ascii="Consolas" w:hAnsi="Consolas"/>
          <w:b/>
          <w:color w:val="000000"/>
          <w:szCs w:val="20"/>
        </w:rPr>
        <w:t>in</w:t>
      </w:r>
      <w:r w:rsidR="007620CA" w:rsidRPr="00A229BA">
        <w:rPr>
          <w:rFonts w:ascii="Consolas" w:hAnsi="Consolas"/>
          <w:color w:val="000000"/>
          <w:szCs w:val="20"/>
        </w:rPr>
        <w:t xml:space="preserve"> I</w:t>
      </w:r>
      <w:r w:rsidR="00533462" w:rsidRPr="00A229BA">
        <w:rPr>
          <w:rFonts w:ascii="Consolas" w:hAnsi="Consolas"/>
          <w:color w:val="000000"/>
          <w:szCs w:val="20"/>
        </w:rPr>
        <w:t>nControl inCtrl, // input port</w:t>
      </w:r>
      <w:r w:rsidR="00FE0B0D" w:rsidRPr="00A229BA">
        <w:rPr>
          <w:rFonts w:ascii="Consolas" w:hAnsi="Consolas"/>
          <w:color w:val="000000"/>
          <w:szCs w:val="20"/>
        </w:rPr>
        <w:br/>
      </w:r>
      <w:r w:rsidR="00A84E42">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       </w:t>
      </w:r>
      <w:r w:rsidR="00533462" w:rsidRPr="00A229BA">
        <w:rPr>
          <w:rFonts w:ascii="Consolas" w:hAnsi="Consolas"/>
          <w:b/>
          <w:color w:val="000000"/>
          <w:szCs w:val="20"/>
        </w:rPr>
        <w:t>out</w:t>
      </w:r>
      <w:r w:rsidR="00533462" w:rsidRPr="00A229BA">
        <w:rPr>
          <w:rFonts w:ascii="Consolas" w:hAnsi="Consolas"/>
          <w:color w:val="000000"/>
          <w:szCs w:val="20"/>
        </w:rPr>
        <w:t xml:space="preserve"> </w:t>
      </w:r>
      <w:r w:rsidR="007620CA" w:rsidRPr="00A229BA">
        <w:rPr>
          <w:rFonts w:ascii="Consolas" w:hAnsi="Consolas"/>
          <w:color w:val="000000"/>
          <w:szCs w:val="20"/>
        </w:rPr>
        <w:t>O</w:t>
      </w:r>
      <w:r w:rsidR="00533462" w:rsidRPr="00A229BA">
        <w:rPr>
          <w:rFonts w:ascii="Consolas" w:hAnsi="Consolas"/>
          <w:color w:val="000000"/>
          <w:szCs w:val="20"/>
        </w:rPr>
        <w:t>utControl outCtrl)</w:t>
      </w:r>
      <w:r w:rsidR="00972420">
        <w:rPr>
          <w:rFonts w:ascii="Consolas" w:hAnsi="Consolas"/>
          <w:color w:val="000000"/>
          <w:szCs w:val="20"/>
        </w:rPr>
        <w:t xml:space="preserve"> </w:t>
      </w:r>
      <w:r w:rsidR="00533462" w:rsidRPr="00A229BA">
        <w:rPr>
          <w:rFonts w:ascii="Consolas" w:hAnsi="Consolas"/>
          <w:color w:val="000000"/>
          <w:szCs w:val="20"/>
        </w:rPr>
        <w:t>{</w:t>
      </w:r>
      <w:r w:rsidR="00E366BF" w:rsidRPr="00A229BA">
        <w:rPr>
          <w:rFonts w:ascii="Consolas" w:hAnsi="Consolas"/>
          <w:color w:val="000000"/>
          <w:szCs w:val="20"/>
        </w:rPr>
        <w:br/>
      </w:r>
      <w:r w:rsidR="00F21A32">
        <w:rPr>
          <w:rFonts w:ascii="Consolas" w:hAnsi="Consolas"/>
          <w:color w:val="000000"/>
          <w:szCs w:val="20"/>
        </w:rPr>
        <w:t xml:space="preserve">     </w:t>
      </w:r>
      <w:r w:rsidR="00F21A32" w:rsidRPr="00A229BA">
        <w:rPr>
          <w:rFonts w:ascii="Consolas" w:hAnsi="Consolas"/>
          <w:color w:val="000000"/>
          <w:szCs w:val="20"/>
        </w:rPr>
        <w:t>/**</w:t>
      </w:r>
    </w:p>
    <w:p w14:paraId="28AA6802" w14:textId="7CD345D5" w:rsidR="00F21A32" w:rsidRDefault="00F21A32" w:rsidP="00F21A32">
      <w:pPr>
        <w:spacing w:before="0" w:after="0"/>
        <w:rPr>
          <w:rFonts w:ascii="Consolas" w:hAnsi="Consolas"/>
          <w:b/>
          <w:bCs/>
          <w:color w:val="000000"/>
          <w:szCs w:val="20"/>
        </w:rPr>
      </w:pPr>
      <w:r>
        <w:rPr>
          <w:rFonts w:ascii="Consolas" w:hAnsi="Consolas"/>
          <w:color w:val="000000"/>
          <w:szCs w:val="20"/>
        </w:rPr>
        <w:t xml:space="preserve">     </w:t>
      </w:r>
      <w:r w:rsidRPr="00A229BA">
        <w:rPr>
          <w:rFonts w:ascii="Consolas" w:hAnsi="Consolas"/>
          <w:color w:val="000000"/>
          <w:szCs w:val="20"/>
        </w:rPr>
        <w:t xml:space="preserve"> * Indicates that a packet is dropped by setting the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output port to the DROP_PORT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b/>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Drop_action()</w:t>
      </w:r>
      <w:r>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Pr>
          <w:rFonts w:ascii="Consolas" w:hAnsi="Consolas"/>
          <w:color w:val="000000"/>
          <w:szCs w:val="20"/>
        </w:rPr>
        <w:t>outCtrl.</w:t>
      </w:r>
      <w:r w:rsidRPr="00A229BA">
        <w:rPr>
          <w:rFonts w:ascii="Consolas" w:hAnsi="Consolas"/>
          <w:color w:val="000000"/>
          <w:szCs w:val="20"/>
        </w:rPr>
        <w:t>port = DROP_PORT; }</w:t>
      </w:r>
      <w:r w:rsidRPr="00A229BA">
        <w:rPr>
          <w:rFonts w:ascii="Consolas" w:hAnsi="Consolas"/>
          <w:color w:val="000000"/>
          <w:szCs w:val="20"/>
        </w:rPr>
        <w:br/>
      </w:r>
    </w:p>
    <w:p w14:paraId="6CF3414C" w14:textId="7273CDBE" w:rsidR="00972420" w:rsidRDefault="00972420" w:rsidP="00290875">
      <w:pPr>
        <w:spacing w:before="0" w:after="0"/>
        <w:rPr>
          <w:rFonts w:ascii="Consolas" w:hAnsi="Consolas"/>
          <w:color w:val="000000"/>
          <w:szCs w:val="20"/>
        </w:rPr>
      </w:pPr>
      <w:r w:rsidRPr="00A229BA">
        <w:rPr>
          <w:rFonts w:ascii="Consolas" w:hAnsi="Consolas"/>
          <w:b/>
          <w:bCs/>
          <w:color w:val="000000"/>
          <w:szCs w:val="20"/>
        </w:rPr>
        <w:t xml:space="preserve">     /</w:t>
      </w:r>
      <w:r w:rsidRPr="00A229BA">
        <w:rPr>
          <w:rFonts w:ascii="Consolas" w:hAnsi="Consolas"/>
          <w:color w:val="000000"/>
          <w:szCs w:val="20"/>
        </w:rP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 Set the next hop and the output port</w:t>
      </w:r>
      <w:r w:rsidR="0099655C">
        <w:rPr>
          <w:rFonts w:ascii="Consolas" w:hAnsi="Consolas"/>
          <w:color w:val="000000"/>
          <w:szCs w:val="20"/>
        </w:rPr>
        <w:t>.</w:t>
      </w:r>
      <w:r w:rsidR="0099655C">
        <w:rPr>
          <w:rFonts w:ascii="Consolas" w:hAnsi="Consolas"/>
          <w:color w:val="000000"/>
          <w:szCs w:val="20"/>
        </w:rPr>
        <w:br/>
        <w:t xml:space="preserve">      * Decrements ipv4 ttl field.</w:t>
      </w:r>
      <w:r w:rsidRPr="00A229BA">
        <w:rPr>
          <w:rFonts w:ascii="Consolas" w:hAnsi="Consolas"/>
          <w:color w:val="000000"/>
          <w:szCs w:val="20"/>
        </w:rPr>
        <w:br/>
        <w:t xml:space="preserve">      * @param ivp4_dest ipv4 address of next hop</w:t>
      </w:r>
      <w:r w:rsidRPr="00A229BA">
        <w:rPr>
          <w:rFonts w:ascii="Consolas" w:hAnsi="Consolas"/>
          <w:color w:val="000000"/>
          <w:szCs w:val="20"/>
        </w:rPr>
        <w:br/>
        <w:t xml:space="preserve">      * @param port output port </w:t>
      </w:r>
      <w:r w:rsidRPr="00A229BA">
        <w:rPr>
          <w:rFonts w:ascii="Consolas" w:hAnsi="Consolas"/>
          <w:color w:val="000000"/>
          <w:szCs w:val="20"/>
        </w:rPr>
        <w:br/>
        <w:t xml:space="preserve">      */</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action</w:t>
      </w:r>
      <w:r w:rsidRPr="00A229BA">
        <w:rPr>
          <w:rFonts w:ascii="Consolas" w:hAnsi="Consolas"/>
          <w:color w:val="000000"/>
          <w:szCs w:val="20"/>
        </w:rPr>
        <w:t xml:space="preserve"> Set_nhop(</w:t>
      </w:r>
      <w:r w:rsidRPr="00BD6FE9">
        <w:rPr>
          <w:rFonts w:ascii="Consolas" w:hAnsi="Consolas"/>
          <w:b/>
          <w:color w:val="000000"/>
          <w:szCs w:val="20"/>
        </w:rPr>
        <w:t>out</w:t>
      </w:r>
      <w:r>
        <w:rPr>
          <w:rFonts w:ascii="Consolas" w:hAnsi="Consolas"/>
          <w:color w:val="000000"/>
          <w:szCs w:val="20"/>
        </w:rPr>
        <w:t xml:space="preserve"> IPv4Address nextHop,</w:t>
      </w:r>
      <w:r>
        <w:rPr>
          <w:rFonts w:ascii="Consolas" w:hAnsi="Consolas"/>
          <w:color w:val="000000"/>
          <w:szCs w:val="20"/>
        </w:rPr>
        <w:br/>
        <w:t xml:space="preserve">                      </w:t>
      </w:r>
      <w:r w:rsidRPr="00A229BA">
        <w:rPr>
          <w:rFonts w:ascii="Consolas" w:hAnsi="Consolas"/>
          <w:color w:val="000000"/>
          <w:szCs w:val="20"/>
        </w:rPr>
        <w:t>I</w:t>
      </w:r>
      <w:r w:rsidR="00A84E42" w:rsidRPr="00A229BA">
        <w:rPr>
          <w:rFonts w:ascii="Consolas" w:hAnsi="Consolas"/>
          <w:color w:val="000000"/>
          <w:szCs w:val="20"/>
        </w:rPr>
        <w:t>p</w:t>
      </w:r>
      <w:r w:rsidRPr="00A229BA">
        <w:rPr>
          <w:rFonts w:ascii="Consolas" w:hAnsi="Consolas"/>
          <w:color w:val="000000"/>
          <w:szCs w:val="20"/>
        </w:rPr>
        <w:t>v4Addres</w:t>
      </w:r>
      <w:ins w:id="2396" w:author="Mihai Budiu" w:date="2016-04-07T08:33:00Z">
        <w:r w:rsidR="00F311AE">
          <w:rPr>
            <w:rFonts w:ascii="Consolas" w:hAnsi="Consolas"/>
            <w:color w:val="000000"/>
            <w:szCs w:val="20"/>
          </w:rPr>
          <w:t>s</w:t>
        </w:r>
      </w:ins>
      <w:r w:rsidRPr="00A229BA">
        <w:rPr>
          <w:rFonts w:ascii="Consolas" w:hAnsi="Consolas"/>
          <w:color w:val="000000"/>
          <w:szCs w:val="20"/>
        </w:rPr>
        <w:t xml:space="preserve"> ipv4_dest,</w:t>
      </w:r>
      <w:r w:rsidRPr="00A229BA">
        <w:rPr>
          <w:rFonts w:ascii="Consolas" w:hAnsi="Consolas"/>
          <w:color w:val="000000"/>
          <w:szCs w:val="20"/>
        </w:rPr>
        <w:br/>
        <w:t xml:space="preserve">                   </w:t>
      </w:r>
      <w:r>
        <w:rPr>
          <w:rFonts w:ascii="Consolas" w:hAnsi="Consolas"/>
          <w:color w:val="000000"/>
          <w:szCs w:val="20"/>
        </w:rPr>
        <w:t xml:space="preserve">   </w:t>
      </w:r>
      <w:r w:rsidRPr="00A229BA">
        <w:rPr>
          <w:rFonts w:ascii="Consolas" w:hAnsi="Consolas"/>
          <w:color w:val="000000"/>
          <w:szCs w:val="20"/>
        </w:rPr>
        <w:t>PortId port) {</w:t>
      </w:r>
      <w:r w:rsidRPr="00A229BA">
        <w:rPr>
          <w:rFonts w:ascii="Consolas" w:hAnsi="Consolas"/>
          <w:color w:val="000000"/>
          <w:szCs w:val="20"/>
        </w:rPr>
        <w:br/>
        <w:t xml:space="preserve">          nextHop = ipv4_dest;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 xml:space="preserve">      headers.ip.ttl = headers.ip.ttl-1;</w:t>
      </w:r>
      <w:r>
        <w:rPr>
          <w:rFonts w:ascii="Consolas" w:hAnsi="Consolas"/>
          <w:color w:val="000000"/>
          <w:szCs w:val="20"/>
        </w:rPr>
        <w:br/>
      </w:r>
      <w:r w:rsidRPr="00A229BA">
        <w:rPr>
          <w:rFonts w:ascii="Consolas" w:hAnsi="Consolas"/>
          <w:color w:val="000000"/>
          <w:szCs w:val="20"/>
        </w:rPr>
        <w:t xml:space="preserve">    </w:t>
      </w:r>
      <w:r>
        <w:rPr>
          <w:rFonts w:ascii="Consolas" w:hAnsi="Consolas"/>
          <w:color w:val="000000"/>
          <w:szCs w:val="20"/>
        </w:rPr>
        <w:t xml:space="preserve">    </w:t>
      </w:r>
      <w:r w:rsidRPr="00A229BA">
        <w:rPr>
          <w:rFonts w:ascii="Consolas" w:hAnsi="Consolas"/>
          <w:color w:val="000000"/>
          <w:szCs w:val="20"/>
        </w:rPr>
        <w:t xml:space="preserve">  outCtrl.outputPort = port;</w:t>
      </w:r>
      <w:r w:rsidRPr="00A229BA">
        <w:rPr>
          <w:rFonts w:ascii="Consolas" w:hAnsi="Consolas"/>
          <w:color w:val="000000"/>
          <w:szCs w:val="20"/>
        </w:rPr>
        <w:br/>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40DED460" w14:textId="4B1CF280" w:rsidR="00E366BF" w:rsidRPr="00A229BA" w:rsidRDefault="00533462" w:rsidP="00290875">
      <w:pPr>
        <w:spacing w:before="0" w:after="0"/>
        <w:rPr>
          <w:rFonts w:ascii="Consolas" w:hAnsi="Consolas"/>
          <w:color w:val="000000"/>
          <w:szCs w:val="20"/>
        </w:rPr>
      </w:pPr>
      <w:r w:rsidRPr="00A229BA">
        <w:rPr>
          <w:rFonts w:ascii="Consolas" w:hAnsi="Consolas"/>
          <w:color w:val="000000"/>
          <w:szCs w:val="20"/>
        </w:rPr>
        <w:lastRenderedPageBreak/>
        <w:t xml:space="preserve">     </w:t>
      </w:r>
      <w:r w:rsidR="00E366BF" w:rsidRPr="00A229BA">
        <w:rPr>
          <w:rFonts w:ascii="Consolas" w:hAnsi="Consolas"/>
          <w:color w:val="000000"/>
          <w:szCs w:val="20"/>
        </w:rPr>
        <w:t>/**</w:t>
      </w:r>
    </w:p>
    <w:p w14:paraId="5E47520A" w14:textId="7E68C70A" w:rsidR="00E366BF" w:rsidRPr="00A229BA" w:rsidRDefault="00E366BF" w:rsidP="007135DB">
      <w:pPr>
        <w:spacing w:before="0" w:after="0"/>
        <w:rPr>
          <w:rFonts w:ascii="Consolas" w:hAnsi="Consolas"/>
          <w:color w:val="000000"/>
          <w:szCs w:val="20"/>
        </w:rPr>
      </w:pPr>
      <w:r w:rsidRPr="00A229BA">
        <w:rPr>
          <w:rFonts w:ascii="Consolas" w:hAnsi="Consolas"/>
          <w:color w:val="000000"/>
          <w:szCs w:val="20"/>
        </w:rPr>
        <w:t xml:space="preserve">      * Computes address of next I</w:t>
      </w:r>
      <w:r w:rsidR="00A84E42" w:rsidRPr="00A229BA">
        <w:rPr>
          <w:rFonts w:ascii="Consolas" w:hAnsi="Consolas"/>
          <w:color w:val="000000"/>
          <w:szCs w:val="20"/>
        </w:rPr>
        <w:t>p</w:t>
      </w:r>
      <w:r w:rsidRPr="00A229BA">
        <w:rPr>
          <w:rFonts w:ascii="Consolas" w:hAnsi="Consolas"/>
          <w:color w:val="000000"/>
          <w:szCs w:val="20"/>
        </w:rPr>
        <w:t xml:space="preserve">v4 hop </w:t>
      </w:r>
      <w:r w:rsidR="00D63D32" w:rsidRPr="00A229BA">
        <w:rPr>
          <w:rFonts w:ascii="Consolas" w:hAnsi="Consolas"/>
          <w:color w:val="000000"/>
          <w:szCs w:val="20"/>
        </w:rPr>
        <w:t xml:space="preserve">and output port </w:t>
      </w:r>
      <w:r w:rsidR="00D63D32" w:rsidRPr="00A229BA">
        <w:rPr>
          <w:rFonts w:ascii="Consolas" w:hAnsi="Consolas"/>
          <w:color w:val="000000"/>
          <w:szCs w:val="20"/>
        </w:rPr>
        <w:br/>
        <w:t xml:space="preserve">      * </w:t>
      </w:r>
      <w:r w:rsidRPr="00A229BA">
        <w:rPr>
          <w:rFonts w:ascii="Consolas" w:hAnsi="Consolas"/>
          <w:color w:val="000000"/>
          <w:szCs w:val="20"/>
        </w:rPr>
        <w:t xml:space="preserve">based on the </w:t>
      </w:r>
      <w:r w:rsidR="00D63D32" w:rsidRPr="00A229BA">
        <w:rPr>
          <w:rFonts w:ascii="Consolas" w:hAnsi="Consolas"/>
          <w:color w:val="000000"/>
          <w:szCs w:val="20"/>
        </w:rPr>
        <w:t>I</w:t>
      </w:r>
      <w:r w:rsidR="00A84E42" w:rsidRPr="00A229BA">
        <w:rPr>
          <w:rFonts w:ascii="Consolas" w:hAnsi="Consolas"/>
          <w:color w:val="000000"/>
          <w:szCs w:val="20"/>
        </w:rPr>
        <w:t>p</w:t>
      </w:r>
      <w:r w:rsidR="00D63D32" w:rsidRPr="00A229BA">
        <w:rPr>
          <w:rFonts w:ascii="Consolas" w:hAnsi="Consolas"/>
          <w:color w:val="000000"/>
          <w:szCs w:val="20"/>
        </w:rPr>
        <w:t xml:space="preserve">v4 </w:t>
      </w:r>
      <w:r w:rsidRPr="00A229BA">
        <w:rPr>
          <w:rFonts w:ascii="Consolas" w:hAnsi="Consolas"/>
          <w:color w:val="000000"/>
          <w:szCs w:val="20"/>
        </w:rPr>
        <w:t>destination of the current packet.</w:t>
      </w:r>
      <w:r w:rsidR="00D63D32" w:rsidRPr="00A229BA">
        <w:rPr>
          <w:rFonts w:ascii="Consolas" w:hAnsi="Consolas"/>
          <w:color w:val="000000"/>
          <w:szCs w:val="20"/>
        </w:rPr>
        <w:br/>
        <w:t xml:space="preserve">      * Decrements packet I</w:t>
      </w:r>
      <w:r w:rsidR="00A84E42" w:rsidRPr="00A229BA">
        <w:rPr>
          <w:rFonts w:ascii="Consolas" w:hAnsi="Consolas"/>
          <w:color w:val="000000"/>
          <w:szCs w:val="20"/>
        </w:rPr>
        <w:t>p</w:t>
      </w:r>
      <w:r w:rsidR="00D63D32" w:rsidRPr="00A229BA">
        <w:rPr>
          <w:rFonts w:ascii="Consolas" w:hAnsi="Consolas"/>
          <w:color w:val="000000"/>
          <w:szCs w:val="20"/>
        </w:rPr>
        <w:t>v4 TTL.</w:t>
      </w:r>
      <w:r w:rsidR="00641E4A">
        <w:rPr>
          <w:rFonts w:ascii="Consolas" w:hAnsi="Consolas"/>
          <w:color w:val="000000"/>
          <w:szCs w:val="20"/>
        </w:rPr>
        <w:br/>
      </w:r>
      <w:r w:rsidRPr="00A229BA">
        <w:rPr>
          <w:rFonts w:ascii="Consolas" w:hAnsi="Consolas"/>
          <w:color w:val="000000"/>
          <w:szCs w:val="20"/>
        </w:rP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53A23A7B" w14:textId="3F9B4633" w:rsidR="00620FEE" w:rsidRDefault="00E366BF" w:rsidP="007135DB">
      <w:pPr>
        <w:spacing w:before="0" w:after="0"/>
        <w:rPr>
          <w:rFonts w:ascii="Consolas" w:hAnsi="Consolas"/>
          <w:color w:val="000000"/>
          <w:szCs w:val="20"/>
        </w:rPr>
      </w:pPr>
      <w:r w:rsidRPr="00A229BA">
        <w:rPr>
          <w:rFonts w:ascii="Consolas" w:hAnsi="Consolas"/>
          <w:color w:val="000000"/>
          <w:szCs w:val="20"/>
        </w:rPr>
        <w:t xml:space="preserve">      </w:t>
      </w:r>
      <w:r w:rsidR="006372A5" w:rsidRPr="00A229BA">
        <w:rPr>
          <w:rFonts w:ascii="Consolas" w:hAnsi="Consolas"/>
          <w:color w:val="000000"/>
          <w:szCs w:val="20"/>
        </w:rPr>
        <w:t>*</w:t>
      </w:r>
      <w:r w:rsidRPr="00A229BA">
        <w:rPr>
          <w:rFonts w:ascii="Consolas" w:hAnsi="Consolas"/>
          <w:b/>
          <w:bCs/>
          <w:color w:val="000000"/>
          <w:szCs w:val="20"/>
        </w:rPr>
        <w:t>/</w:t>
      </w:r>
      <w:r w:rsidRPr="00A229BA">
        <w:rPr>
          <w:rFonts w:ascii="Consolas" w:hAnsi="Consolas"/>
          <w:b/>
          <w:bCs/>
          <w:color w:val="000000"/>
          <w:szCs w:val="20"/>
        </w:rPr>
        <w:br/>
        <w:t xml:space="preserve">     </w:t>
      </w:r>
      <w:r w:rsidR="00972420">
        <w:rPr>
          <w:rFonts w:ascii="Consolas" w:hAnsi="Consolas"/>
          <w:b/>
          <w:bCs/>
          <w:color w:val="000000"/>
          <w:szCs w:val="20"/>
        </w:rPr>
        <w:t>table</w:t>
      </w:r>
      <w:r w:rsidR="007620CA" w:rsidRPr="00A229BA">
        <w:rPr>
          <w:rFonts w:ascii="Consolas" w:hAnsi="Consolas"/>
          <w:b/>
          <w:bCs/>
          <w:color w:val="000000"/>
          <w:szCs w:val="20"/>
        </w:rPr>
        <w:t xml:space="preserve"> </w:t>
      </w:r>
      <w:r w:rsidR="00C45197" w:rsidRPr="00C45197">
        <w:rPr>
          <w:rFonts w:ascii="Consolas" w:hAnsi="Consolas"/>
          <w:bCs/>
          <w:color w:val="000000"/>
          <w:szCs w:val="20"/>
        </w:rPr>
        <w:t>i</w:t>
      </w:r>
      <w:r w:rsidR="00533462" w:rsidRPr="00A229BA">
        <w:rPr>
          <w:rFonts w:ascii="Consolas" w:hAnsi="Consolas"/>
          <w:bCs/>
          <w:color w:val="000000"/>
          <w:szCs w:val="20"/>
        </w:rPr>
        <w:t>pv4_match(</w:t>
      </w:r>
      <w:r w:rsidR="00533462" w:rsidRPr="00A229BA">
        <w:rPr>
          <w:rFonts w:ascii="Consolas" w:hAnsi="Consolas"/>
          <w:b/>
          <w:bCs/>
          <w:color w:val="000000"/>
          <w:szCs w:val="20"/>
        </w:rPr>
        <w:t>out</w:t>
      </w:r>
      <w:r w:rsidR="007620CA" w:rsidRPr="00A229BA">
        <w:rPr>
          <w:rFonts w:ascii="Consolas" w:hAnsi="Consolas"/>
          <w:b/>
          <w:bCs/>
          <w:color w:val="000000"/>
          <w:szCs w:val="20"/>
        </w:rPr>
        <w:t xml:space="preserve"> </w:t>
      </w:r>
      <w:r w:rsidR="00D2696E">
        <w:rPr>
          <w:rFonts w:ascii="Consolas" w:hAnsi="Consolas"/>
          <w:bCs/>
          <w:color w:val="000000"/>
          <w:szCs w:val="20"/>
        </w:rPr>
        <w:t>I</w:t>
      </w:r>
      <w:r w:rsidR="00A84E42">
        <w:rPr>
          <w:rFonts w:ascii="Consolas" w:hAnsi="Consolas"/>
          <w:bCs/>
          <w:color w:val="000000"/>
          <w:szCs w:val="20"/>
        </w:rPr>
        <w:t>p</w:t>
      </w:r>
      <w:r w:rsidR="00D2696E">
        <w:rPr>
          <w:rFonts w:ascii="Consolas" w:hAnsi="Consolas"/>
          <w:bCs/>
          <w:color w:val="000000"/>
          <w:szCs w:val="20"/>
        </w:rPr>
        <w:t>v4Add</w:t>
      </w:r>
      <w:r w:rsidR="00533462" w:rsidRPr="00A229BA">
        <w:rPr>
          <w:rFonts w:ascii="Consolas" w:hAnsi="Consolas"/>
          <w:bCs/>
          <w:color w:val="000000"/>
          <w:szCs w:val="20"/>
        </w:rPr>
        <w:t>ress nextHop)</w:t>
      </w:r>
      <w:r w:rsidR="00972420">
        <w:rPr>
          <w:rFonts w:ascii="Consolas" w:hAnsi="Consolas"/>
          <w:bCs/>
          <w:color w:val="000000"/>
          <w:szCs w:val="20"/>
        </w:rPr>
        <w:t xml:space="preserve"> </w:t>
      </w:r>
      <w:r w:rsidR="00533462" w:rsidRPr="00A229BA">
        <w:rPr>
          <w:rFonts w:ascii="Consolas" w:hAnsi="Consolas"/>
          <w:b/>
          <w:bCs/>
          <w:color w:val="000000"/>
          <w:szCs w:val="20"/>
        </w:rPr>
        <w:t>{</w:t>
      </w:r>
      <w:r w:rsidR="00FE0B0D" w:rsidRPr="00A229BA">
        <w:rPr>
          <w:rFonts w:ascii="Consolas" w:hAnsi="Consolas"/>
          <w:b/>
          <w:bCs/>
          <w:color w:val="000000"/>
          <w:szCs w:val="20"/>
        </w:rPr>
        <w:br/>
      </w:r>
      <w:r w:rsidR="00533462" w:rsidRPr="00A229BA">
        <w:rPr>
          <w:rFonts w:ascii="Consolas" w:hAnsi="Consolas"/>
          <w:b/>
          <w:bCs/>
          <w:color w:val="000000"/>
          <w:szCs w:val="20"/>
        </w:rPr>
        <w:t xml:space="preserve">     </w:t>
      </w:r>
      <w:r w:rsidR="002C1F3D" w:rsidRPr="00A229BA">
        <w:rPr>
          <w:rFonts w:ascii="Consolas" w:hAnsi="Consolas"/>
          <w:b/>
          <w:bCs/>
          <w:color w:val="000000"/>
          <w:szCs w:val="20"/>
        </w:rPr>
        <w:t xml:space="preserve">    </w:t>
      </w:r>
      <w:r w:rsidR="00533462" w:rsidRPr="00A229BA">
        <w:rPr>
          <w:rFonts w:ascii="Consolas" w:hAnsi="Consolas"/>
          <w:bCs/>
          <w:color w:val="000000"/>
          <w:szCs w:val="20"/>
        </w:rPr>
        <w:t xml:space="preserve">key = </w:t>
      </w:r>
      <w:r w:rsidR="00972420">
        <w:rPr>
          <w:rFonts w:ascii="Consolas" w:hAnsi="Consolas"/>
          <w:bCs/>
          <w:color w:val="000000"/>
          <w:szCs w:val="20"/>
        </w:rPr>
        <w:t>{</w:t>
      </w:r>
      <w:r w:rsidR="00533462" w:rsidRPr="00A229BA">
        <w:rPr>
          <w:rFonts w:ascii="Consolas" w:hAnsi="Consolas"/>
          <w:bCs/>
          <w:color w:val="000000"/>
          <w:szCs w:val="20"/>
        </w:rPr>
        <w:t xml:space="preserve"> </w:t>
      </w:r>
      <w:r w:rsidR="005B0B27">
        <w:rPr>
          <w:rFonts w:ascii="Consolas" w:hAnsi="Consolas"/>
          <w:bCs/>
          <w:color w:val="000000"/>
          <w:szCs w:val="20"/>
        </w:rPr>
        <w:t>headers</w:t>
      </w:r>
      <w:r w:rsidR="00533462" w:rsidRPr="00A229BA">
        <w:rPr>
          <w:rFonts w:ascii="Consolas" w:hAnsi="Consolas"/>
          <w:bCs/>
          <w:color w:val="000000"/>
          <w:szCs w:val="20"/>
        </w:rPr>
        <w:t xml:space="preserve">.ip.dstAddr </w:t>
      </w:r>
      <w:r w:rsidR="00972420">
        <w:rPr>
          <w:rFonts w:ascii="Consolas" w:hAnsi="Consolas"/>
          <w:bCs/>
          <w:color w:val="000000"/>
          <w:szCs w:val="20"/>
        </w:rPr>
        <w:t>: lpm</w:t>
      </w:r>
      <w:r w:rsidR="00083610">
        <w:rPr>
          <w:rFonts w:ascii="Consolas" w:hAnsi="Consolas"/>
          <w:bCs/>
          <w:color w:val="000000"/>
          <w:szCs w:val="20"/>
        </w:rPr>
        <w:t>;</w:t>
      </w:r>
      <w:r w:rsidR="00972420">
        <w:rPr>
          <w:rFonts w:ascii="Consolas" w:hAnsi="Consolas"/>
          <w:bCs/>
          <w:color w:val="000000"/>
          <w:szCs w:val="20"/>
        </w:rPr>
        <w:t xml:space="preserve"> }</w:t>
      </w:r>
      <w:r w:rsidR="00FE0B0D" w:rsidRPr="00A229BA">
        <w:rPr>
          <w:rFonts w:ascii="Consolas" w:hAnsi="Consolas"/>
          <w:bCs/>
          <w:color w:val="000000"/>
          <w:szCs w:val="20"/>
        </w:rPr>
        <w:br/>
      </w:r>
      <w:r w:rsidR="00533462" w:rsidRPr="00A229BA">
        <w:rPr>
          <w:rFonts w:ascii="Consolas" w:hAnsi="Consolas"/>
          <w:bCs/>
          <w:color w:val="000000"/>
          <w:szCs w:val="20"/>
        </w:rPr>
        <w:t xml:space="preserve">     </w:t>
      </w:r>
      <w:r w:rsidR="002C1F3D" w:rsidRPr="00A229BA">
        <w:rPr>
          <w:rFonts w:ascii="Consolas" w:hAnsi="Consolas"/>
          <w:bCs/>
          <w:color w:val="000000"/>
          <w:szCs w:val="20"/>
        </w:rPr>
        <w:t xml:space="preserve">    </w:t>
      </w:r>
      <w:r w:rsidR="00533462" w:rsidRPr="00A229BA">
        <w:rPr>
          <w:rFonts w:ascii="Consolas" w:hAnsi="Consolas"/>
          <w:bCs/>
          <w:color w:val="000000"/>
          <w:szCs w:val="20"/>
        </w:rPr>
        <w:t>actions = {</w:t>
      </w:r>
      <w:r w:rsidR="00FE0B0D" w:rsidRPr="00A229BA">
        <w:rPr>
          <w:rFonts w:ascii="Consolas" w:hAnsi="Consolas"/>
          <w:bCs/>
          <w:color w:val="000000"/>
          <w:szCs w:val="20"/>
        </w:rPr>
        <w:br/>
      </w:r>
      <w:r w:rsidR="002C1F3D" w:rsidRPr="00A229BA">
        <w:rPr>
          <w:rFonts w:ascii="Consolas" w:hAnsi="Consolas"/>
          <w:bCs/>
          <w:color w:val="000000"/>
          <w:szCs w:val="20"/>
        </w:rPr>
        <w:t xml:space="preserve">            </w:t>
      </w:r>
      <w:r w:rsidR="00683EF3" w:rsidRPr="00A229BA">
        <w:rPr>
          <w:rFonts w:ascii="Consolas" w:hAnsi="Consolas"/>
          <w:bCs/>
          <w:color w:val="000000"/>
          <w:szCs w:val="20"/>
        </w:rPr>
        <w:t xml:space="preserve">  </w:t>
      </w:r>
      <w:r w:rsidR="007620CA" w:rsidRPr="00A229BA">
        <w:rPr>
          <w:rFonts w:ascii="Consolas" w:hAnsi="Consolas"/>
          <w:bCs/>
          <w:color w:val="000000"/>
          <w:szCs w:val="20"/>
        </w:rPr>
        <w:t>D</w:t>
      </w:r>
      <w:r w:rsidR="003A096F" w:rsidRPr="00A229BA">
        <w:rPr>
          <w:rFonts w:ascii="Consolas" w:hAnsi="Consolas"/>
          <w:bCs/>
          <w:color w:val="000000"/>
          <w:szCs w:val="20"/>
        </w:rPr>
        <w:t>rop_action</w:t>
      </w:r>
      <w:r w:rsidR="00533462" w:rsidRPr="00A229BA">
        <w:rPr>
          <w:rFonts w:ascii="Consolas" w:hAnsi="Consolas"/>
          <w:bCs/>
          <w:color w:val="000000"/>
          <w:szCs w:val="20"/>
        </w:rPr>
        <w:t>;</w:t>
      </w:r>
      <w:r w:rsidR="00FE0B0D" w:rsidRPr="00A229BA">
        <w:rPr>
          <w:rFonts w:ascii="Consolas" w:hAnsi="Consolas"/>
          <w:b/>
          <w:bCs/>
          <w:color w:val="000000"/>
          <w:szCs w:val="20"/>
        </w:rPr>
        <w:br/>
      </w:r>
      <w:r w:rsidR="000A6AF1" w:rsidRPr="00BD6FE9">
        <w:rPr>
          <w:rFonts w:ascii="Consolas" w:hAnsi="Consolas"/>
          <w:bCs/>
          <w:color w:val="000000"/>
          <w:szCs w:val="20"/>
        </w:rPr>
        <w:t xml:space="preserve">  </w:t>
      </w:r>
      <w:r w:rsidR="00533462" w:rsidRPr="00BD6FE9">
        <w:rPr>
          <w:rFonts w:ascii="Consolas" w:hAnsi="Consolas"/>
          <w:bCs/>
          <w:color w:val="000000"/>
          <w:szCs w:val="20"/>
        </w:rPr>
        <w:t xml:space="preserve">      </w:t>
      </w:r>
      <w:r w:rsidR="002C1F3D" w:rsidRPr="00BD6FE9">
        <w:rPr>
          <w:rFonts w:ascii="Consolas" w:hAnsi="Consolas"/>
          <w:bCs/>
          <w:color w:val="000000"/>
          <w:szCs w:val="20"/>
        </w:rPr>
        <w:t xml:space="preserve">      </w:t>
      </w:r>
      <w:r w:rsidR="00972420" w:rsidRPr="00BD6FE9">
        <w:rPr>
          <w:rFonts w:ascii="Consolas" w:hAnsi="Consolas"/>
          <w:bCs/>
          <w:color w:val="000000"/>
          <w:szCs w:val="20"/>
        </w:rPr>
        <w:t>Set_nhop(nextHop);</w:t>
      </w:r>
      <w:r w:rsidR="002C1F3D" w:rsidRPr="00A229BA">
        <w:rPr>
          <w:rFonts w:ascii="Consolas" w:hAnsi="Consolas"/>
          <w:b/>
          <w:bCs/>
          <w:color w:val="000000"/>
          <w:szCs w:val="20"/>
        </w:rPr>
        <w:t xml:space="preserve">  </w:t>
      </w:r>
      <w:r w:rsidR="00FE0B0D" w:rsidRPr="00A229BA">
        <w:rPr>
          <w:rFonts w:ascii="Consolas" w:hAnsi="Consolas"/>
          <w:b/>
          <w:bCs/>
          <w:color w:val="000000"/>
          <w:szCs w:val="20"/>
        </w:rPr>
        <w:br/>
      </w:r>
      <w:r w:rsidR="00533462" w:rsidRPr="00A229BA">
        <w:rPr>
          <w:rFonts w:ascii="Consolas" w:hAnsi="Consolas"/>
          <w:color w:val="000000"/>
          <w:szCs w:val="20"/>
        </w:rPr>
        <w:t xml:space="preserve">         }</w:t>
      </w:r>
    </w:p>
    <w:p w14:paraId="5081EB4A" w14:textId="77777777" w:rsidR="00620FEE" w:rsidRDefault="00620FEE" w:rsidP="007135DB">
      <w:pPr>
        <w:spacing w:before="0" w:after="0"/>
        <w:rPr>
          <w:rFonts w:ascii="Consolas" w:hAnsi="Consolas"/>
          <w:color w:val="000000"/>
          <w:szCs w:val="20"/>
        </w:rPr>
      </w:pPr>
    </w:p>
    <w:p w14:paraId="4A9DCEA3" w14:textId="26E43ABA" w:rsidR="00D63D32" w:rsidRPr="00A229BA" w:rsidRDefault="00620FEE" w:rsidP="007135DB">
      <w:pPr>
        <w:spacing w:before="0" w:after="0"/>
        <w:rPr>
          <w:rFonts w:ascii="Consolas" w:hAnsi="Consolas"/>
          <w:color w:val="000000"/>
          <w:szCs w:val="20"/>
        </w:rPr>
      </w:pPr>
      <w:r w:rsidRPr="00972420">
        <w:rPr>
          <w:rFonts w:ascii="Consolas" w:hAnsi="Consolas"/>
          <w:color w:val="000000"/>
          <w:szCs w:val="20"/>
        </w:rPr>
        <w:t xml:space="preserve">         </w:t>
      </w:r>
      <w:r w:rsidR="00972420" w:rsidRPr="00BD6FE9">
        <w:rPr>
          <w:rFonts w:ascii="Consolas" w:hAnsi="Consolas"/>
          <w:color w:val="000000"/>
          <w:szCs w:val="20"/>
        </w:rPr>
        <w:t>size = 1024;</w:t>
      </w:r>
      <w:r w:rsidR="00972420" w:rsidRPr="00972420" w:rsidDel="00972420">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7620CA" w:rsidRPr="00A229BA">
        <w:rPr>
          <w:rFonts w:ascii="Consolas" w:hAnsi="Consolas"/>
          <w:color w:val="000000"/>
          <w:szCs w:val="20"/>
        </w:rPr>
        <w:t xml:space="preserve"> = </w:t>
      </w:r>
      <w:r w:rsidR="00972420">
        <w:rPr>
          <w:rFonts w:ascii="Consolas" w:hAnsi="Consolas"/>
          <w:color w:val="000000"/>
          <w:szCs w:val="20"/>
        </w:rPr>
        <w:t>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D63D32" w:rsidRPr="00A229BA">
        <w:rPr>
          <w:rFonts w:ascii="Consolas" w:hAnsi="Consolas"/>
          <w:color w:val="000000"/>
          <w:szCs w:val="20"/>
        </w:rPr>
        <w:t>}</w:t>
      </w:r>
    </w:p>
    <w:p w14:paraId="1B4E2865" w14:textId="77777777" w:rsidR="002C1F3D" w:rsidRPr="00A229BA" w:rsidRDefault="002C1F3D" w:rsidP="007135DB">
      <w:pPr>
        <w:spacing w:before="0" w:after="0"/>
        <w:rPr>
          <w:rFonts w:ascii="Consolas" w:hAnsi="Consolas"/>
          <w:color w:val="000000"/>
          <w:szCs w:val="20"/>
        </w:rPr>
      </w:pPr>
    </w:p>
    <w:p w14:paraId="65A8E5E2" w14:textId="419C7641" w:rsidR="00972420" w:rsidRPr="00A229BA" w:rsidRDefault="00972420" w:rsidP="0097242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 xml:space="preserve">    /**</w:t>
      </w:r>
    </w:p>
    <w:p w14:paraId="4C2AA73E" w14:textId="02E33870" w:rsidR="00972420" w:rsidRDefault="00972420" w:rsidP="00972420">
      <w:pPr>
        <w:spacing w:before="0" w:after="0"/>
        <w:rPr>
          <w:rFonts w:ascii="Consolas" w:hAnsi="Consolas"/>
          <w:color w:val="000000"/>
          <w:szCs w:val="20"/>
        </w:rPr>
      </w:pPr>
      <w:r w:rsidRPr="00A229BA">
        <w:rPr>
          <w:rFonts w:ascii="Consolas" w:hAnsi="Consolas"/>
          <w:color w:val="000000"/>
          <w:szCs w:val="20"/>
        </w:rPr>
        <w:t xml:space="preserve">      * Send the packet to the CPU port</w:t>
      </w:r>
      <w:r w:rsidRPr="00A229BA">
        <w:rPr>
          <w:rFonts w:ascii="Consolas" w:hAnsi="Consolas"/>
          <w:color w:val="000000"/>
          <w:szCs w:val="20"/>
        </w:rPr>
        <w:br/>
        <w:t xml:space="preserve">      *</w:t>
      </w:r>
      <w:r w:rsidRPr="00A229BA">
        <w:rPr>
          <w:rFonts w:ascii="Consolas" w:hAnsi="Consolas"/>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 xml:space="preserve">Send_to_cpu() </w:t>
      </w:r>
      <w:r>
        <w:rPr>
          <w:rFonts w:ascii="Consolas" w:hAnsi="Consolas"/>
          <w:bCs/>
          <w:color w:val="000000"/>
          <w:szCs w:val="20"/>
        </w:rPr>
        <w:br/>
        <w:t xml:space="preserve">      </w:t>
      </w:r>
      <w:r w:rsidRPr="00A229BA">
        <w:rPr>
          <w:rFonts w:ascii="Consolas" w:hAnsi="Consolas"/>
          <w:bCs/>
          <w:color w:val="000000"/>
          <w:szCs w:val="20"/>
        </w:rPr>
        <w:t>{ outCtrl.outputPort</w:t>
      </w:r>
      <w:r>
        <w:rPr>
          <w:rFonts w:ascii="Consolas" w:hAnsi="Consolas"/>
          <w:bCs/>
          <w:color w:val="000000"/>
          <w:szCs w:val="20"/>
        </w:rPr>
        <w:t xml:space="preserve"> </w:t>
      </w:r>
      <w:r w:rsidRPr="00A229BA">
        <w:rPr>
          <w:rFonts w:ascii="Consolas" w:hAnsi="Consolas"/>
          <w:bCs/>
          <w:color w:val="000000"/>
          <w:szCs w:val="20"/>
        </w:rPr>
        <w:t>=</w:t>
      </w:r>
      <w:r>
        <w:rPr>
          <w:rFonts w:ascii="Consolas" w:hAnsi="Consolas"/>
          <w:bCs/>
          <w:color w:val="000000"/>
          <w:szCs w:val="20"/>
        </w:rPr>
        <w:t xml:space="preserve"> </w:t>
      </w:r>
      <w:r w:rsidRPr="00A229BA">
        <w:rPr>
          <w:rFonts w:ascii="Consolas" w:hAnsi="Consolas"/>
          <w:bCs/>
          <w:color w:val="000000"/>
          <w:szCs w:val="20"/>
        </w:rPr>
        <w:t>CPU_OUT_PORT;</w:t>
      </w:r>
      <w:r>
        <w:rPr>
          <w:rFonts w:ascii="Consolas" w:hAnsi="Consolas"/>
          <w:bCs/>
          <w:color w:val="000000"/>
          <w:szCs w:val="20"/>
        </w:rPr>
        <w:t xml:space="preserve"> }</w:t>
      </w:r>
      <w:r>
        <w:rPr>
          <w:rFonts w:ascii="Consolas" w:hAnsi="Consolas"/>
          <w:bCs/>
          <w:color w:val="000000"/>
          <w:szCs w:val="20"/>
        </w:rPr>
        <w:br/>
      </w:r>
    </w:p>
    <w:p w14:paraId="4F55543C" w14:textId="1B5ED489" w:rsidR="00D63D32" w:rsidRPr="00A229BA" w:rsidRDefault="00D63D32" w:rsidP="00972420">
      <w:pPr>
        <w:spacing w:before="0" w:after="0"/>
        <w:rPr>
          <w:rFonts w:ascii="Consolas" w:hAnsi="Consolas"/>
          <w:color w:val="000000"/>
          <w:szCs w:val="20"/>
        </w:rPr>
      </w:pPr>
      <w:r w:rsidRPr="00A229BA">
        <w:rPr>
          <w:rFonts w:ascii="Consolas" w:hAnsi="Consolas"/>
          <w:color w:val="000000"/>
          <w:szCs w:val="20"/>
        </w:rPr>
        <w:t xml:space="preserve">     /**</w:t>
      </w:r>
    </w:p>
    <w:p w14:paraId="63113223" w14:textId="2E2C5FC7"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Check packet TTL and send to CPU if expired.</w:t>
      </w:r>
      <w:r w:rsidRPr="00A229BA">
        <w:rPr>
          <w:rFonts w:ascii="Consolas" w:hAnsi="Consolas"/>
          <w:color w:val="000000"/>
          <w:szCs w:val="20"/>
        </w:rPr>
        <w:br/>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C45197">
        <w:rPr>
          <w:rFonts w:ascii="Consolas" w:hAnsi="Consolas"/>
          <w:color w:val="000000"/>
          <w:szCs w:val="20"/>
        </w:rPr>
        <w:t>c</w:t>
      </w:r>
      <w:r w:rsidR="008A3E51">
        <w:rPr>
          <w:rFonts w:ascii="Consolas" w:hAnsi="Consolas"/>
          <w:color w:val="000000"/>
          <w:szCs w:val="20"/>
        </w:rPr>
        <w:t>heck_ttl</w:t>
      </w:r>
      <w:r w:rsidR="00533462" w:rsidRPr="00A229BA">
        <w:rPr>
          <w:rFonts w:ascii="Consolas" w:hAnsi="Consolas"/>
          <w:color w:val="000000"/>
          <w:szCs w:val="20"/>
        </w:rPr>
        <w:t>()</w:t>
      </w:r>
      <w:r w:rsidR="000A1441">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A1441">
        <w:rPr>
          <w:rFonts w:ascii="Consolas" w:hAnsi="Consolas"/>
          <w:color w:val="000000"/>
          <w:szCs w:val="20"/>
        </w:rPr>
        <w:t>{</w:t>
      </w:r>
      <w:r w:rsidR="00533462" w:rsidRPr="00A229BA">
        <w:rPr>
          <w:rFonts w:ascii="Consolas" w:hAnsi="Consolas"/>
          <w:color w:val="000000"/>
          <w:szCs w:val="20"/>
        </w:rPr>
        <w:t xml:space="preserve"> headers.ip.ttl</w:t>
      </w:r>
      <w:r w:rsidR="00066589">
        <w:rPr>
          <w:rFonts w:ascii="Consolas" w:hAnsi="Consolas"/>
          <w:color w:val="000000"/>
          <w:szCs w:val="20"/>
        </w:rPr>
        <w:t xml:space="preserve"> </w:t>
      </w:r>
      <w:r w:rsidR="000A1441">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w:t>
      </w:r>
      <w:r w:rsidR="00083610">
        <w:rPr>
          <w:rFonts w:ascii="Consolas" w:hAnsi="Consolas"/>
          <w:color w:val="000000"/>
          <w:szCs w:val="20"/>
        </w:rPr>
        <w:t xml:space="preserve"> { Send_to_cpu; </w:t>
      </w:r>
      <w:r w:rsidR="00A16FBE">
        <w:rPr>
          <w:rFonts w:ascii="Consolas" w:hAnsi="Consolas"/>
          <w:color w:val="000000"/>
          <w:szCs w:val="20"/>
        </w:rPr>
        <w:t xml:space="preserve">NoAction; </w:t>
      </w:r>
      <w:r w:rsidR="00083610">
        <w:rPr>
          <w:rFonts w:ascii="Consolas" w:hAnsi="Consolas"/>
          <w:color w:val="000000"/>
          <w:szCs w:val="20"/>
        </w:rPr>
        <w:t>}</w:t>
      </w:r>
    </w:p>
    <w:p w14:paraId="6FBF45DA" w14:textId="266805C0"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w:t>
      </w:r>
      <w:r w:rsidR="00DC1458" w:rsidRPr="00A229BA">
        <w:rPr>
          <w:rFonts w:ascii="Consolas" w:hAnsi="Consolas"/>
          <w:b/>
          <w:color w:val="000000"/>
          <w:szCs w:val="20"/>
        </w:rPr>
        <w:t>const</w:t>
      </w:r>
      <w:r w:rsidR="00DC1458" w:rsidRPr="00A229BA">
        <w:rPr>
          <w:rFonts w:ascii="Consolas" w:hAnsi="Consolas"/>
          <w:color w:val="000000"/>
          <w:szCs w:val="20"/>
        </w:rPr>
        <w:t xml:space="preserve"> default_action =</w:t>
      </w:r>
      <w:r w:rsidRPr="00A229BA">
        <w:rPr>
          <w:rFonts w:ascii="Consolas" w:hAnsi="Consolas"/>
          <w:color w:val="000000"/>
          <w:szCs w:val="20"/>
        </w:rPr>
        <w:t xml:space="preserve"> NoAction</w:t>
      </w:r>
      <w:r w:rsidR="00DC1458" w:rsidRPr="00A229BA">
        <w:rPr>
          <w:rFonts w:ascii="Consolas" w:hAnsi="Consolas"/>
          <w:color w:val="000000"/>
          <w:szCs w:val="20"/>
        </w:rPr>
        <w:t>;</w:t>
      </w:r>
      <w:r w:rsidR="00F926F7" w:rsidRPr="00A229BA">
        <w:rPr>
          <w:rFonts w:ascii="Consolas" w:hAnsi="Consolas"/>
          <w:color w:val="000000"/>
          <w:szCs w:val="20"/>
        </w:rPr>
        <w:t xml:space="preserve"> // defined in</w:t>
      </w:r>
      <w:r w:rsidR="00083610">
        <w:rPr>
          <w:rFonts w:ascii="Consolas" w:hAnsi="Consolas"/>
          <w:color w:val="000000"/>
          <w:szCs w:val="20"/>
        </w:rPr>
        <w:t xml:space="preserve"> </w:t>
      </w:r>
      <w:r w:rsidR="00E00B81">
        <w:rPr>
          <w:rFonts w:ascii="Consolas" w:hAnsi="Consolas"/>
          <w:color w:val="000000"/>
          <w:szCs w:val="20"/>
        </w:rPr>
        <w:t>core.p4</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02EC74C8" w14:textId="53732D26" w:rsidR="000A6AF1" w:rsidRDefault="000A6AF1" w:rsidP="007135DB">
      <w:pPr>
        <w:spacing w:before="0" w:after="0"/>
        <w:rPr>
          <w:rFonts w:ascii="Consolas" w:hAnsi="Consolas"/>
          <w:color w:val="000000"/>
          <w:szCs w:val="20"/>
        </w:rPr>
      </w:pPr>
    </w:p>
    <w:p w14:paraId="75D57223" w14:textId="77777777" w:rsidR="00083610" w:rsidRPr="00A229BA" w:rsidRDefault="00D63D32" w:rsidP="00083610">
      <w:pPr>
        <w:spacing w:before="0" w:after="0"/>
        <w:rPr>
          <w:rFonts w:ascii="Consolas" w:hAnsi="Consolas"/>
          <w:color w:val="000000"/>
          <w:szCs w:val="20"/>
        </w:rPr>
      </w:pPr>
      <w:r w:rsidRPr="00A229BA">
        <w:rPr>
          <w:rFonts w:ascii="Consolas" w:hAnsi="Consolas"/>
          <w:color w:val="000000"/>
          <w:szCs w:val="20"/>
        </w:rPr>
        <w:t xml:space="preserve">     </w:t>
      </w:r>
      <w:r w:rsidR="00083610" w:rsidRPr="00A229BA">
        <w:rPr>
          <w:rFonts w:ascii="Consolas" w:hAnsi="Consolas"/>
          <w:color w:val="000000"/>
          <w:szCs w:val="20"/>
        </w:rPr>
        <w:t>/**</w:t>
      </w:r>
    </w:p>
    <w:p w14:paraId="37EE43AE" w14:textId="2BC407C0" w:rsidR="00083610" w:rsidRDefault="00083610" w:rsidP="00083610">
      <w:pPr>
        <w:spacing w:before="0" w:after="0"/>
        <w:rPr>
          <w:rFonts w:ascii="Consolas" w:hAnsi="Consolas"/>
          <w:color w:val="000000"/>
          <w:szCs w:val="20"/>
        </w:rPr>
      </w:pPr>
      <w:r w:rsidRPr="00A229BA">
        <w:rPr>
          <w:rFonts w:ascii="Consolas" w:hAnsi="Consolas"/>
          <w:color w:val="000000"/>
          <w:szCs w:val="20"/>
        </w:rPr>
        <w:t xml:space="preserve">      * Set the destination MAC address of the packet</w:t>
      </w:r>
      <w:r w:rsidRPr="00A229BA">
        <w:rPr>
          <w:rFonts w:ascii="Consolas" w:hAnsi="Consolas"/>
          <w:color w:val="000000"/>
          <w:szCs w:val="20"/>
        </w:rPr>
        <w:br/>
        <w:t xml:space="preserve">      * @param dmac destination MAC address.</w:t>
      </w:r>
      <w:r w:rsidRPr="00A229BA">
        <w:rPr>
          <w:rFonts w:ascii="Consolas" w:hAnsi="Consolas"/>
          <w:color w:val="000000"/>
          <w:szCs w:val="20"/>
        </w:rPr>
        <w:br/>
        <w:t xml:space="preserve">      *</w:t>
      </w:r>
      <w:r w:rsidRPr="00A229BA">
        <w:rPr>
          <w:rFonts w:ascii="Consolas" w:hAnsi="Consolas"/>
          <w:b/>
          <w:bCs/>
          <w:color w:val="000000"/>
          <w:szCs w:val="20"/>
        </w:rPr>
        <w:t>/</w:t>
      </w:r>
      <w:r w:rsidRPr="00A229BA">
        <w:rPr>
          <w:rFonts w:ascii="Consolas" w:hAnsi="Consolas"/>
          <w:b/>
          <w:bCs/>
          <w:color w:val="000000"/>
          <w:szCs w:val="20"/>
        </w:rPr>
        <w:br/>
        <w:t xml:space="preserve">      action </w:t>
      </w:r>
      <w:r w:rsidRPr="00A229BA">
        <w:rPr>
          <w:rFonts w:ascii="Consolas" w:hAnsi="Consolas"/>
          <w:bCs/>
          <w:color w:val="000000"/>
          <w:szCs w:val="20"/>
        </w:rPr>
        <w:t>Set_dmac</w:t>
      </w:r>
      <w:r w:rsidRPr="00A229BA">
        <w:rPr>
          <w:rFonts w:ascii="Consolas" w:hAnsi="Consolas"/>
          <w:color w:val="000000"/>
          <w:szCs w:val="20"/>
        </w:rPr>
        <w:t>(</w:t>
      </w:r>
      <w:r>
        <w:rPr>
          <w:rFonts w:ascii="Consolas" w:hAnsi="Consolas"/>
          <w:color w:val="000000"/>
          <w:szCs w:val="20"/>
        </w:rPr>
        <w:t>EthernetAdd</w:t>
      </w:r>
      <w:r w:rsidRPr="00A229BA">
        <w:rPr>
          <w:rFonts w:ascii="Consolas" w:hAnsi="Consolas"/>
          <w:color w:val="000000"/>
          <w:szCs w:val="20"/>
        </w:rPr>
        <w:t>ress dmac)</w:t>
      </w:r>
      <w:r>
        <w:rPr>
          <w:rFonts w:ascii="Consolas" w:hAnsi="Consolas"/>
          <w:color w:val="000000"/>
          <w:szCs w:val="20"/>
        </w:rPr>
        <w:br/>
        <w:t xml:space="preserve">     </w:t>
      </w:r>
      <w:r w:rsidRPr="00A229BA">
        <w:rPr>
          <w:rFonts w:ascii="Consolas" w:hAnsi="Consolas"/>
          <w:color w:val="000000"/>
          <w:szCs w:val="20"/>
        </w:rPr>
        <w:t xml:space="preserve"> { headers.ethernet.dstAddr = dmac;</w:t>
      </w:r>
      <w:r>
        <w:rPr>
          <w:rFonts w:ascii="Consolas" w:hAnsi="Consolas"/>
          <w:color w:val="000000"/>
          <w:szCs w:val="20"/>
        </w:rPr>
        <w:t xml:space="preserve"> </w:t>
      </w:r>
      <w:r w:rsidRPr="00A229BA">
        <w:rPr>
          <w:rFonts w:ascii="Consolas" w:hAnsi="Consolas"/>
          <w:color w:val="000000"/>
          <w:szCs w:val="20"/>
        </w:rPr>
        <w:t>}</w:t>
      </w:r>
    </w:p>
    <w:p w14:paraId="2D76065C" w14:textId="0AC59C9C" w:rsidR="00D63D32"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00D63D32" w:rsidRPr="00A229BA">
        <w:rPr>
          <w:rFonts w:ascii="Consolas" w:hAnsi="Consolas"/>
          <w:color w:val="000000"/>
          <w:szCs w:val="20"/>
        </w:rPr>
        <w:t>/**</w:t>
      </w:r>
    </w:p>
    <w:p w14:paraId="1F699435" w14:textId="581F919D" w:rsidR="00D63D32" w:rsidRPr="00A229BA" w:rsidRDefault="00D63D32" w:rsidP="007135DB">
      <w:pPr>
        <w:spacing w:before="0" w:after="0"/>
        <w:rPr>
          <w:rFonts w:ascii="Consolas" w:hAnsi="Consolas"/>
          <w:color w:val="000000"/>
          <w:szCs w:val="20"/>
        </w:rPr>
      </w:pPr>
      <w:r w:rsidRPr="00A229BA">
        <w:rPr>
          <w:rFonts w:ascii="Consolas" w:hAnsi="Consolas"/>
          <w:color w:val="000000"/>
          <w:szCs w:val="20"/>
        </w:rPr>
        <w:t xml:space="preserve">      * Set the destination Ethernet address of the packet</w:t>
      </w:r>
      <w:r w:rsidRPr="00A229BA">
        <w:rPr>
          <w:rFonts w:ascii="Consolas" w:hAnsi="Consolas"/>
          <w:color w:val="000000"/>
          <w:szCs w:val="20"/>
        </w:rPr>
        <w:br/>
        <w:t xml:space="preserve">      * based on the next hop IP address.</w:t>
      </w:r>
      <w:r w:rsidRPr="00A229BA">
        <w:rPr>
          <w:rFonts w:ascii="Consolas" w:hAnsi="Consolas"/>
          <w:color w:val="000000"/>
          <w:szCs w:val="20"/>
        </w:rPr>
        <w:br/>
        <w:t xml:space="preserve">      * @param nextHop I</w:t>
      </w:r>
      <w:r w:rsidR="00A84E42" w:rsidRPr="00A229BA">
        <w:rPr>
          <w:rFonts w:ascii="Consolas" w:hAnsi="Consolas"/>
          <w:color w:val="000000"/>
          <w:szCs w:val="20"/>
        </w:rPr>
        <w:t>p</w:t>
      </w:r>
      <w:r w:rsidRPr="00A229BA">
        <w:rPr>
          <w:rFonts w:ascii="Consolas" w:hAnsi="Consolas"/>
          <w:color w:val="000000"/>
          <w:szCs w:val="20"/>
        </w:rPr>
        <w:t>v4 address of next hop.</w:t>
      </w:r>
    </w:p>
    <w:p w14:paraId="245FCC9D" w14:textId="4E8FF8C9" w:rsidR="00865484" w:rsidRDefault="00D63D32">
      <w:pPr>
        <w:spacing w:before="0" w:after="0"/>
        <w:rPr>
          <w:rFonts w:ascii="Consolas" w:hAnsi="Consolas"/>
          <w:color w:val="000000"/>
          <w:szCs w:val="20"/>
        </w:rPr>
      </w:pPr>
      <w:r w:rsidRPr="00A229BA">
        <w:rPr>
          <w:rFonts w:ascii="Consolas" w:hAnsi="Consolas"/>
          <w:color w:val="000000"/>
          <w:szCs w:val="20"/>
        </w:rPr>
        <w:t xml:space="preserve">      */</w:t>
      </w:r>
      <w:r w:rsidR="00FE0B0D" w:rsidRPr="00A229BA">
        <w:rPr>
          <w:rFonts w:ascii="Consolas" w:hAnsi="Consolas"/>
          <w:color w:val="000000"/>
          <w:szCs w:val="20"/>
        </w:rPr>
        <w:br/>
      </w:r>
      <w:r w:rsidR="000A6AF1">
        <w:rPr>
          <w:rFonts w:ascii="Consolas" w:hAnsi="Consolas"/>
          <w:color w:val="000000"/>
          <w:szCs w:val="20"/>
        </w:rPr>
        <w:t xml:space="preserve"> </w:t>
      </w:r>
      <w:r w:rsidR="00533462" w:rsidRPr="00A229BA">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dmac</w:t>
      </w:r>
      <w:r w:rsidR="00533462" w:rsidRPr="00A229BA">
        <w:rPr>
          <w:rFonts w:ascii="Consolas" w:hAnsi="Consolas"/>
          <w:color w:val="000000"/>
          <w:szCs w:val="20"/>
        </w:rPr>
        <w:t>(</w:t>
      </w:r>
      <w:r w:rsidR="00533462" w:rsidRPr="00A229BA">
        <w:rPr>
          <w:rFonts w:ascii="Consolas" w:hAnsi="Consolas"/>
          <w:b/>
          <w:color w:val="000000"/>
          <w:szCs w:val="20"/>
        </w:rPr>
        <w:t>in</w:t>
      </w:r>
      <w:r w:rsidR="007620CA" w:rsidRPr="00A229BA">
        <w:rPr>
          <w:rFonts w:ascii="Consolas" w:hAnsi="Consolas"/>
          <w:color w:val="000000"/>
          <w:szCs w:val="20"/>
        </w:rPr>
        <w:t xml:space="preserve"> </w:t>
      </w:r>
      <w:r w:rsidR="00D2696E">
        <w:rPr>
          <w:rFonts w:ascii="Consolas" w:hAnsi="Consolas"/>
          <w:color w:val="000000"/>
          <w:szCs w:val="20"/>
        </w:rPr>
        <w:t>I</w:t>
      </w:r>
      <w:r w:rsidR="00A84E42">
        <w:rPr>
          <w:rFonts w:ascii="Consolas" w:hAnsi="Consolas"/>
          <w:color w:val="000000"/>
          <w:szCs w:val="20"/>
        </w:rPr>
        <w:t>p</w:t>
      </w:r>
      <w:r w:rsidR="00D2696E">
        <w:rPr>
          <w:rFonts w:ascii="Consolas" w:hAnsi="Consolas"/>
          <w:color w:val="000000"/>
          <w:szCs w:val="20"/>
        </w:rPr>
        <w:t>v4Add</w:t>
      </w:r>
      <w:r w:rsidR="00533462" w:rsidRPr="00A229BA">
        <w:rPr>
          <w:rFonts w:ascii="Consolas" w:hAnsi="Consolas"/>
          <w:color w:val="000000"/>
          <w:szCs w:val="20"/>
        </w:rPr>
        <w:t>ress nextHop)</w:t>
      </w:r>
      <w:r w:rsidR="00A34383">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083610">
        <w:rPr>
          <w:rFonts w:ascii="Consolas" w:hAnsi="Consolas"/>
          <w:color w:val="000000"/>
          <w:szCs w:val="20"/>
        </w:rPr>
        <w:t>{</w:t>
      </w:r>
      <w:r w:rsidR="00533462" w:rsidRPr="00A229BA">
        <w:rPr>
          <w:rFonts w:ascii="Consolas" w:hAnsi="Consolas"/>
          <w:color w:val="000000"/>
          <w:szCs w:val="20"/>
        </w:rPr>
        <w:t xml:space="preserve"> nextHop</w:t>
      </w:r>
      <w:r w:rsidR="00066589">
        <w:rPr>
          <w:rFonts w:ascii="Consolas" w:hAnsi="Consolas"/>
          <w:color w:val="000000"/>
          <w:szCs w:val="20"/>
        </w:rPr>
        <w:t xml:space="preserve"> </w:t>
      </w:r>
      <w:r w:rsidR="00083610">
        <w:rPr>
          <w:rFonts w:ascii="Consolas" w:hAnsi="Consolas"/>
          <w:color w:val="000000"/>
          <w:szCs w:val="20"/>
        </w:rPr>
        <w:t>: exact; }</w:t>
      </w:r>
      <w:r w:rsidR="00533462"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FE0B0D" w:rsidRPr="00A229BA">
        <w:rPr>
          <w:rFonts w:ascii="Consolas" w:hAnsi="Consolas"/>
          <w:color w:val="000000"/>
          <w:szCs w:val="20"/>
        </w:rPr>
        <w:br/>
      </w:r>
      <w:r w:rsidR="000152D6">
        <w:rPr>
          <w:rFonts w:ascii="Consolas" w:hAnsi="Consolas"/>
          <w:color w:val="000000"/>
          <w:szCs w:val="20"/>
        </w:rPr>
        <w:t xml:space="preserve">               </w:t>
      </w:r>
      <w:r w:rsidR="000152D6" w:rsidRPr="00280B0E">
        <w:rPr>
          <w:rFonts w:ascii="Consolas" w:hAnsi="Consolas"/>
        </w:rPr>
        <w:t>Drop_action</w:t>
      </w:r>
      <w:r w:rsidR="00F21A32">
        <w:rPr>
          <w:rFonts w:ascii="Consolas" w:hAnsi="Consolas"/>
        </w:rPr>
        <w:t>;</w:t>
      </w:r>
      <w:r w:rsidR="000152D6">
        <w:rPr>
          <w:rFonts w:ascii="Consolas" w:hAnsi="Consolas" w:cs="Times"/>
        </w:rPr>
        <w:br/>
        <w:t xml:space="preserve">              </w:t>
      </w:r>
      <w:r w:rsidR="00083610">
        <w:rPr>
          <w:rFonts w:ascii="Consolas" w:hAnsi="Consolas" w:cs="Times"/>
        </w:rPr>
        <w:t xml:space="preserve"> Set_dmac;</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w:t>
      </w:r>
      <w:r w:rsidR="00620FEE">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083610">
        <w:rPr>
          <w:rFonts w:ascii="Consolas" w:hAnsi="Consolas"/>
          <w:color w:val="000000"/>
          <w:szCs w:val="20"/>
        </w:rPr>
        <w:t>size = 1024;</w:t>
      </w:r>
      <w:r w:rsidR="00083610">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default_action</w:t>
      </w:r>
      <w:r w:rsidR="003A096F" w:rsidRPr="00A229BA">
        <w:rPr>
          <w:rFonts w:ascii="Consolas" w:hAnsi="Consolas"/>
          <w:color w:val="000000"/>
          <w:szCs w:val="20"/>
        </w:rPr>
        <w:t xml:space="preserve"> =</w:t>
      </w:r>
      <w:r w:rsidR="00083610">
        <w:rPr>
          <w:rFonts w:ascii="Consolas" w:hAnsi="Consolas"/>
          <w:color w:val="000000"/>
          <w:szCs w:val="20"/>
        </w:rPr>
        <w:t xml:space="preserve"> Drop_action</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FE0B0D" w:rsidRPr="00A229BA">
        <w:rPr>
          <w:rFonts w:ascii="Consolas" w:hAnsi="Consolas"/>
          <w:color w:val="000000"/>
          <w:szCs w:val="20"/>
        </w:rPr>
        <w:br/>
      </w:r>
      <w:r w:rsidR="00083610">
        <w:rPr>
          <w:rFonts w:ascii="Consolas" w:hAnsi="Consolas"/>
          <w:color w:val="000000"/>
          <w:szCs w:val="20"/>
        </w:rPr>
        <w:t xml:space="preserve"> </w:t>
      </w:r>
      <w:r w:rsidR="00533462" w:rsidRPr="00A229BA">
        <w:rPr>
          <w:rFonts w:ascii="Consolas" w:hAnsi="Consolas"/>
          <w:color w:val="000000"/>
          <w:szCs w:val="20"/>
        </w:rPr>
        <w:t xml:space="preserve">         </w:t>
      </w:r>
    </w:p>
    <w:p w14:paraId="3DCAC818" w14:textId="02699BF0" w:rsidR="00083610" w:rsidRPr="00A229BA" w:rsidRDefault="00083610" w:rsidP="00083610">
      <w:pPr>
        <w:spacing w:before="0" w:after="0"/>
        <w:rPr>
          <w:rFonts w:ascii="Consolas" w:hAnsi="Consolas"/>
          <w:color w:val="000000"/>
          <w:szCs w:val="20"/>
        </w:rPr>
      </w:pPr>
      <w:r>
        <w:rPr>
          <w:rFonts w:ascii="Consolas" w:hAnsi="Consolas"/>
          <w:color w:val="000000"/>
          <w:szCs w:val="20"/>
        </w:rPr>
        <w:t xml:space="preserve">      </w:t>
      </w:r>
      <w:r w:rsidRPr="00A229BA">
        <w:rPr>
          <w:rFonts w:ascii="Consolas" w:hAnsi="Consolas"/>
          <w:color w:val="000000"/>
          <w:szCs w:val="20"/>
        </w:rPr>
        <w:t>/**</w:t>
      </w:r>
    </w:p>
    <w:p w14:paraId="5D1E4C04" w14:textId="1770033C" w:rsidR="00083610" w:rsidRPr="00A229BA" w:rsidRDefault="00083610">
      <w:pPr>
        <w:spacing w:before="0" w:after="0"/>
        <w:rPr>
          <w:rFonts w:ascii="Consolas" w:hAnsi="Consolas"/>
          <w:color w:val="000000"/>
          <w:szCs w:val="20"/>
        </w:rPr>
      </w:pPr>
      <w:r w:rsidRPr="00A229BA">
        <w:rPr>
          <w:rFonts w:ascii="Consolas" w:hAnsi="Consolas"/>
          <w:color w:val="000000"/>
          <w:szCs w:val="20"/>
        </w:rPr>
        <w:lastRenderedPageBreak/>
        <w:t xml:space="preserve">      </w:t>
      </w:r>
      <w:r>
        <w:rPr>
          <w:rFonts w:ascii="Consolas" w:hAnsi="Consolas"/>
          <w:color w:val="000000"/>
          <w:szCs w:val="20"/>
        </w:rPr>
        <w:t xml:space="preserve"> </w:t>
      </w:r>
      <w:r w:rsidRPr="00A229BA">
        <w:rPr>
          <w:rFonts w:ascii="Consolas" w:hAnsi="Consolas"/>
          <w:color w:val="000000"/>
          <w:szCs w:val="20"/>
        </w:rPr>
        <w:t>* Set the source MAC address.</w:t>
      </w:r>
      <w:r w:rsidRPr="00A229BA">
        <w:rPr>
          <w:rFonts w:ascii="Consolas" w:hAnsi="Consolas"/>
          <w:color w:val="000000"/>
          <w:szCs w:val="20"/>
        </w:rPr>
        <w:br/>
        <w:t xml:space="preserve">       * @param sourceMac: source MAC address to use</w:t>
      </w:r>
      <w:r w:rsidRPr="00A229BA">
        <w:rPr>
          <w:rFonts w:ascii="Consolas" w:hAnsi="Consolas"/>
          <w:color w:val="000000"/>
          <w:szCs w:val="20"/>
        </w:rPr>
        <w:br/>
        <w:t xml:space="preserve">       */</w:t>
      </w:r>
      <w:r w:rsidRPr="00A229BA">
        <w:rPr>
          <w:rFonts w:ascii="Consolas" w:hAnsi="Consolas"/>
          <w:color w:val="000000"/>
          <w:szCs w:val="20"/>
        </w:rPr>
        <w:br/>
        <w:t xml:space="preserve">       </w:t>
      </w: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xml:space="preserve">       {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56C6B998" w14:textId="5054D4BE" w:rsidR="00865484" w:rsidRPr="00A229BA" w:rsidRDefault="00865484" w:rsidP="007135DB">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w:t>
      </w:r>
    </w:p>
    <w:p w14:paraId="126BA60C" w14:textId="0448247E" w:rsidR="005E6DC6" w:rsidRDefault="00865484">
      <w:pPr>
        <w:spacing w:before="0" w:after="0"/>
        <w:rPr>
          <w:rFonts w:ascii="Consolas" w:hAnsi="Consolas"/>
          <w:color w:val="000000"/>
          <w:szCs w:val="20"/>
        </w:rPr>
      </w:pPr>
      <w:r w:rsidRPr="00A229BA">
        <w:rPr>
          <w:rFonts w:ascii="Consolas" w:hAnsi="Consolas"/>
          <w:color w:val="000000"/>
          <w:szCs w:val="20"/>
        </w:rPr>
        <w:t xml:space="preserve">     </w:t>
      </w:r>
      <w:r w:rsidR="000A6AF1">
        <w:rPr>
          <w:rFonts w:ascii="Consolas" w:hAnsi="Consolas"/>
          <w:color w:val="000000"/>
          <w:szCs w:val="20"/>
        </w:rPr>
        <w:t xml:space="preserve"> </w:t>
      </w:r>
      <w:r w:rsidRPr="00A229BA">
        <w:rPr>
          <w:rFonts w:ascii="Consolas" w:hAnsi="Consolas"/>
          <w:color w:val="000000"/>
          <w:szCs w:val="20"/>
        </w:rPr>
        <w:t xml:space="preserve"> * Set the source mac address based on the output port.</w:t>
      </w:r>
      <w:r w:rsidRPr="00A229BA">
        <w:rPr>
          <w:rFonts w:ascii="Consolas" w:hAnsi="Consolas"/>
          <w:color w:val="000000"/>
          <w:szCs w:val="20"/>
        </w:rPr>
        <w:br/>
        <w:t xml:space="preserve">     </w:t>
      </w:r>
      <w:r w:rsidR="000A6AF1">
        <w:rPr>
          <w:rFonts w:ascii="Consolas" w:hAnsi="Consolas"/>
          <w:color w:val="000000"/>
          <w:szCs w:val="20"/>
        </w:rPr>
        <w:t xml:space="preserve"> </w:t>
      </w:r>
      <w:r w:rsidRPr="00A229BA">
        <w:rPr>
          <w:rFonts w:ascii="Consolas" w:hAnsi="Consolas"/>
          <w:color w:val="000000"/>
          <w:szCs w:val="20"/>
        </w:rPr>
        <w:t xml:space="preserve"> */</w:t>
      </w:r>
      <w:r w:rsidR="00FE0B0D" w:rsidRPr="00A229BA">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972420">
        <w:rPr>
          <w:rFonts w:ascii="Consolas" w:hAnsi="Consolas"/>
          <w:b/>
          <w:color w:val="000000"/>
          <w:szCs w:val="20"/>
        </w:rPr>
        <w:t>table</w:t>
      </w:r>
      <w:r w:rsidR="007620CA" w:rsidRPr="00A229BA">
        <w:rPr>
          <w:rFonts w:ascii="Consolas" w:hAnsi="Consolas"/>
          <w:color w:val="000000"/>
          <w:szCs w:val="20"/>
        </w:rPr>
        <w:t xml:space="preserve"> </w:t>
      </w:r>
      <w:r w:rsidR="008A3E51">
        <w:rPr>
          <w:rFonts w:ascii="Consolas" w:hAnsi="Consolas"/>
          <w:color w:val="000000"/>
          <w:szCs w:val="20"/>
        </w:rPr>
        <w:t>smac</w:t>
      </w:r>
      <w:r w:rsidR="00533462" w:rsidRPr="00A229BA">
        <w:rPr>
          <w:rFonts w:ascii="Consolas" w:hAnsi="Consolas"/>
          <w:color w:val="000000"/>
          <w:szCs w:val="20"/>
        </w:rPr>
        <w:t>()</w:t>
      </w:r>
      <w:r w:rsidR="003F6348">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 xml:space="preserve">key = </w:t>
      </w:r>
      <w:r w:rsidR="006117D0">
        <w:rPr>
          <w:rFonts w:ascii="Consolas" w:hAnsi="Consolas"/>
          <w:color w:val="000000"/>
          <w:szCs w:val="20"/>
        </w:rPr>
        <w:t>{</w:t>
      </w:r>
      <w:r w:rsidR="00533462" w:rsidRPr="00A229BA">
        <w:rPr>
          <w:rFonts w:ascii="Consolas" w:hAnsi="Consolas"/>
          <w:color w:val="000000"/>
          <w:szCs w:val="20"/>
        </w:rPr>
        <w:t xml:space="preserve"> outCtrl.outputPort</w:t>
      </w:r>
      <w:r w:rsidR="00066589">
        <w:rPr>
          <w:rFonts w:ascii="Consolas" w:hAnsi="Consolas"/>
          <w:color w:val="000000"/>
          <w:szCs w:val="20"/>
        </w:rPr>
        <w:t xml:space="preserve"> </w:t>
      </w:r>
      <w:r w:rsidR="006117D0">
        <w:rPr>
          <w:rFonts w:ascii="Consolas" w:hAnsi="Consolas"/>
          <w:color w:val="000000"/>
          <w:szCs w:val="20"/>
        </w:rPr>
        <w:t>: exact; }</w:t>
      </w:r>
      <w:r w:rsidR="00FE0B0D" w:rsidRPr="00A229BA">
        <w:rPr>
          <w:rFonts w:ascii="Consolas" w:hAnsi="Consolas"/>
          <w:color w:val="000000"/>
          <w:szCs w:val="20"/>
        </w:rPr>
        <w:br/>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color w:val="000000"/>
          <w:szCs w:val="20"/>
        </w:rPr>
        <w:t>actions = {</w:t>
      </w:r>
      <w:r w:rsidR="006117D0">
        <w:rPr>
          <w:rFonts w:ascii="Consolas" w:hAnsi="Consolas"/>
          <w:color w:val="000000"/>
          <w:szCs w:val="20"/>
        </w:rPr>
        <w:br/>
        <w:t xml:space="preserve">                Drop_action</w:t>
      </w:r>
      <w:r w:rsidR="006117D0">
        <w:rPr>
          <w:rFonts w:ascii="Consolas" w:hAnsi="Consolas"/>
          <w:color w:val="000000"/>
          <w:szCs w:val="20"/>
        </w:rPr>
        <w:br/>
        <w:t xml:space="preserve">                Rewrite_smac;</w:t>
      </w:r>
      <w:r w:rsidR="00FE0B0D" w:rsidRPr="00A229BA">
        <w:rPr>
          <w:rFonts w:ascii="Consolas" w:hAnsi="Consolas"/>
          <w:color w:val="000000"/>
          <w:szCs w:val="20"/>
        </w:rPr>
        <w:br/>
      </w:r>
      <w:r w:rsidRPr="00A229BA">
        <w:rPr>
          <w:rFonts w:ascii="Consolas" w:hAnsi="Consolas"/>
          <w:color w:val="000000"/>
          <w:szCs w:val="20"/>
        </w:rPr>
        <w:t xml:space="preserve">          </w:t>
      </w:r>
      <w:r w:rsidR="00533462" w:rsidRPr="00A229BA">
        <w:rPr>
          <w:rFonts w:ascii="Consolas" w:hAnsi="Consolas"/>
          <w:color w:val="000000"/>
          <w:szCs w:val="20"/>
        </w:rPr>
        <w:t>}</w:t>
      </w:r>
    </w:p>
    <w:p w14:paraId="67DCDE64" w14:textId="5EACB7B5" w:rsidR="007620CA" w:rsidRPr="00A229BA" w:rsidRDefault="005E6DC6" w:rsidP="007135DB">
      <w:pPr>
        <w:spacing w:before="0" w:after="0"/>
        <w:rPr>
          <w:rFonts w:ascii="Consolas" w:hAnsi="Consolas"/>
          <w:color w:val="000000"/>
          <w:szCs w:val="20"/>
        </w:rPr>
      </w:pPr>
      <w:r w:rsidRPr="00BD6FE9">
        <w:rPr>
          <w:rFonts w:ascii="Consolas" w:hAnsi="Consolas"/>
          <w:color w:val="000000"/>
          <w:szCs w:val="20"/>
        </w:rPr>
        <w:t xml:space="preserve">          </w:t>
      </w:r>
      <w:r w:rsidR="006117D0" w:rsidRPr="00BD6FE9">
        <w:rPr>
          <w:rFonts w:ascii="Consolas" w:hAnsi="Consolas"/>
          <w:color w:val="000000"/>
          <w:szCs w:val="20"/>
        </w:rPr>
        <w:t>size = 16;</w:t>
      </w:r>
      <w:r w:rsidR="006117D0">
        <w:rPr>
          <w:rFonts w:ascii="Consolas" w:hAnsi="Consolas"/>
          <w:color w:val="000000"/>
          <w:szCs w:val="20"/>
        </w:rPr>
        <w:br/>
      </w:r>
      <w:r w:rsidR="00533462" w:rsidRPr="006117D0">
        <w:rPr>
          <w:rFonts w:ascii="Consolas" w:hAnsi="Consolas"/>
          <w:color w:val="000000"/>
          <w:szCs w:val="20"/>
        </w:rPr>
        <w:t xml:space="preserve">      </w:t>
      </w:r>
      <w:r w:rsidR="002C1F3D" w:rsidRPr="006117D0">
        <w:rPr>
          <w:rFonts w:ascii="Consolas" w:hAnsi="Consolas"/>
          <w:color w:val="000000"/>
          <w:szCs w:val="20"/>
        </w:rPr>
        <w:t xml:space="preserve">    </w:t>
      </w:r>
      <w:r w:rsidR="00533462" w:rsidRPr="006117D0">
        <w:rPr>
          <w:rFonts w:ascii="Consolas" w:hAnsi="Consolas"/>
          <w:color w:val="000000"/>
          <w:szCs w:val="20"/>
        </w:rPr>
        <w:t>default_action</w:t>
      </w:r>
      <w:r w:rsidR="003A096F" w:rsidRPr="006117D0">
        <w:rPr>
          <w:rFonts w:ascii="Consolas" w:hAnsi="Consolas"/>
          <w:color w:val="000000"/>
          <w:szCs w:val="20"/>
        </w:rPr>
        <w:t xml:space="preserve"> = </w:t>
      </w:r>
      <w:r w:rsidR="006117D0">
        <w:rPr>
          <w:rFonts w:ascii="Consolas" w:hAnsi="Consolas"/>
          <w:color w:val="000000"/>
          <w:szCs w:val="20"/>
        </w:rPr>
        <w:t>Drop_action</w:t>
      </w:r>
      <w:r w:rsidR="001E38A3">
        <w:rPr>
          <w:rFonts w:ascii="Consolas" w:hAnsi="Consolas"/>
          <w:color w:val="000000"/>
          <w:szCs w:val="20"/>
        </w:rPr>
        <w:t>;</w:t>
      </w:r>
      <w:r w:rsidR="00FE0B0D" w:rsidRPr="006117D0">
        <w:rPr>
          <w:rFonts w:ascii="Consolas" w:hAnsi="Consolas"/>
          <w:color w:val="000000"/>
          <w:szCs w:val="20"/>
        </w:rPr>
        <w:br/>
      </w:r>
      <w:r w:rsidR="00533462" w:rsidRPr="00A229BA">
        <w:rPr>
          <w:rFonts w:ascii="Consolas" w:hAnsi="Consolas"/>
          <w:color w:val="000000"/>
          <w:szCs w:val="20"/>
        </w:rPr>
        <w:t xml:space="preserve">     </w:t>
      </w:r>
      <w:r w:rsidR="000A6AF1">
        <w:rPr>
          <w:rFonts w:ascii="Consolas" w:hAnsi="Consolas"/>
          <w:color w:val="000000"/>
          <w:szCs w:val="20"/>
        </w:rPr>
        <w:t xml:space="preserve"> </w:t>
      </w:r>
      <w:r w:rsidR="00533462" w:rsidRPr="00A229BA">
        <w:rPr>
          <w:rFonts w:ascii="Consolas" w:hAnsi="Consolas"/>
          <w:color w:val="000000"/>
          <w:szCs w:val="20"/>
        </w:rPr>
        <w:t>}</w:t>
      </w:r>
      <w:r w:rsidR="00FE0B0D" w:rsidRPr="00A229BA">
        <w:rPr>
          <w:rFonts w:ascii="Consolas" w:hAnsi="Consolas"/>
          <w:color w:val="000000"/>
          <w:szCs w:val="20"/>
        </w:rPr>
        <w:br/>
      </w:r>
      <w:r w:rsidR="00533462" w:rsidRPr="00A229BA">
        <w:rPr>
          <w:rFonts w:ascii="Consolas" w:hAnsi="Consolas"/>
          <w:color w:val="000000"/>
          <w:szCs w:val="20"/>
        </w:rPr>
        <w:t xml:space="preserve">         </w:t>
      </w:r>
    </w:p>
    <w:p w14:paraId="7B941C9E" w14:textId="77777777" w:rsidR="00AD3B45" w:rsidRDefault="0079289D" w:rsidP="007135DB">
      <w:pPr>
        <w:spacing w:before="0" w:after="0"/>
        <w:rPr>
          <w:ins w:id="2397" w:author="Mihai Budiu" w:date="2016-04-06T15:36:00Z"/>
          <w:rFonts w:ascii="Consolas" w:hAnsi="Consolas"/>
          <w:color w:val="000000"/>
          <w:szCs w:val="20"/>
        </w:rPr>
      </w:pPr>
      <w:r>
        <w:rPr>
          <w:rFonts w:ascii="Consolas" w:hAnsi="Consolas"/>
          <w:color w:val="000000"/>
          <w:szCs w:val="20"/>
        </w:rPr>
        <w:t xml:space="preserve">      </w:t>
      </w:r>
      <w:r w:rsidRPr="00BD6FE9">
        <w:rPr>
          <w:rFonts w:ascii="Consolas" w:hAnsi="Consolas"/>
          <w:b/>
          <w:color w:val="000000"/>
          <w:szCs w:val="20"/>
        </w:rPr>
        <w:t>apply</w:t>
      </w:r>
      <w:r>
        <w:rPr>
          <w:rFonts w:ascii="Consolas" w:hAnsi="Consolas"/>
          <w:color w:val="000000"/>
          <w:szCs w:val="20"/>
        </w:rPr>
        <w:t xml:space="preserve"> {</w:t>
      </w:r>
      <w:r w:rsidR="00FE0B0D" w:rsidRPr="00A229BA">
        <w:rPr>
          <w:rFonts w:ascii="Consolas" w:hAnsi="Consolas"/>
          <w:color w:val="000000"/>
          <w:szCs w:val="20"/>
        </w:rPr>
        <w:br/>
      </w:r>
      <w:ins w:id="2398" w:author="Mihai Budiu" w:date="2016-04-06T15:36:00Z">
        <w:r w:rsidR="00B916B1" w:rsidRPr="00A229BA">
          <w:rPr>
            <w:rFonts w:ascii="Consolas" w:hAnsi="Consolas"/>
            <w:color w:val="000000"/>
            <w:szCs w:val="20"/>
          </w:rPr>
          <w:t xml:space="preserve">   </w:t>
        </w:r>
        <w:r w:rsidR="00B916B1">
          <w:rPr>
            <w:rFonts w:ascii="Consolas" w:hAnsi="Consolas"/>
            <w:color w:val="000000"/>
            <w:szCs w:val="20"/>
          </w:rPr>
          <w:t xml:space="preserve">     </w:t>
        </w:r>
        <w:r w:rsidR="00B916B1" w:rsidRPr="00A229BA">
          <w:rPr>
            <w:rFonts w:ascii="Consolas" w:hAnsi="Consolas"/>
            <w:color w:val="000000"/>
            <w:szCs w:val="20"/>
          </w:rPr>
          <w:t xml:space="preserve">  </w:t>
        </w:r>
        <w:r w:rsidR="00B916B1">
          <w:rPr>
            <w:rFonts w:ascii="Consolas" w:hAnsi="Consolas"/>
            <w:color w:val="000000"/>
            <w:szCs w:val="20"/>
          </w:rPr>
          <w:t>Ipv4Add</w:t>
        </w:r>
        <w:r w:rsidR="00B916B1" w:rsidRPr="00A229BA">
          <w:rPr>
            <w:rFonts w:ascii="Consolas" w:hAnsi="Consolas"/>
            <w:color w:val="000000"/>
            <w:szCs w:val="20"/>
          </w:rPr>
          <w:t>ress nextHop; // temporary variable</w:t>
        </w:r>
        <w:r w:rsidR="00B916B1" w:rsidRPr="00A229BA">
          <w:rPr>
            <w:rFonts w:ascii="Consolas" w:hAnsi="Consolas"/>
            <w:color w:val="000000"/>
            <w:szCs w:val="20"/>
          </w:rPr>
          <w:br/>
        </w:r>
      </w:ins>
      <w:r>
        <w:rPr>
          <w:rFonts w:ascii="Consolas" w:hAnsi="Consolas"/>
          <w:color w:val="000000"/>
          <w:szCs w:val="20"/>
        </w:rPr>
        <w:t xml:space="preserve">    </w:t>
      </w:r>
      <w:r w:rsidR="00533462" w:rsidRPr="00A229BA">
        <w:rPr>
          <w:rFonts w:ascii="Consolas" w:hAnsi="Consolas"/>
          <w:color w:val="000000"/>
          <w:szCs w:val="20"/>
        </w:rPr>
        <w:t xml:space="preserve"> </w:t>
      </w:r>
      <w:r w:rsidR="003A096F" w:rsidRPr="00A229BA">
        <w:rPr>
          <w:rFonts w:ascii="Consolas" w:hAnsi="Consolas"/>
          <w:b/>
          <w:color w:val="000000"/>
          <w:szCs w:val="20"/>
        </w:rPr>
        <w:t xml:space="preserve">   </w:t>
      </w:r>
      <w:r w:rsidR="001D6B91">
        <w:rPr>
          <w:rFonts w:ascii="Consolas" w:hAnsi="Consolas"/>
          <w:b/>
          <w:color w:val="000000"/>
          <w:szCs w:val="20"/>
        </w:rPr>
        <w:t xml:space="preserve"> </w:t>
      </w:r>
      <w:r w:rsidR="003A096F" w:rsidRPr="00A229BA">
        <w:rPr>
          <w:rFonts w:ascii="Consolas" w:hAnsi="Consolas"/>
          <w:b/>
          <w:color w:val="000000"/>
          <w:szCs w:val="20"/>
        </w:rPr>
        <w:t xml:space="preserve"> </w:t>
      </w:r>
      <w:r w:rsidR="00FE0B0D" w:rsidRPr="00A229BA">
        <w:rPr>
          <w:rFonts w:ascii="Consolas" w:hAnsi="Consolas"/>
          <w:color w:val="000000"/>
          <w:szCs w:val="20"/>
        </w:rPr>
        <w:t>// match-action pipelin</w:t>
      </w:r>
      <w:r w:rsidR="003A096F" w:rsidRPr="00A229BA">
        <w:rPr>
          <w:rFonts w:ascii="Consolas" w:hAnsi="Consolas"/>
          <w:color w:val="000000"/>
          <w:szCs w:val="20"/>
        </w:rPr>
        <w:t>e body</w:t>
      </w:r>
      <w:r w:rsidR="00FE0B0D" w:rsidRPr="00A229BA">
        <w:rPr>
          <w:rFonts w:ascii="Consolas" w:hAnsi="Consolas"/>
          <w:color w:val="000000"/>
          <w:szCs w:val="20"/>
        </w:rPr>
        <w:br/>
      </w:r>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2C1F3D" w:rsidRPr="00A229BA">
        <w:rPr>
          <w:rFonts w:ascii="Consolas" w:hAnsi="Consolas"/>
          <w:color w:val="000000"/>
          <w:szCs w:val="20"/>
        </w:rPr>
        <w:t xml:space="preserve">  </w:t>
      </w:r>
      <w:r w:rsidR="00533462" w:rsidRPr="00A229BA">
        <w:rPr>
          <w:rFonts w:ascii="Consolas" w:hAnsi="Consolas"/>
          <w:b/>
          <w:color w:val="000000"/>
          <w:szCs w:val="20"/>
        </w:rPr>
        <w:t>if</w:t>
      </w:r>
      <w:r w:rsidR="00533462" w:rsidRPr="00A229BA">
        <w:rPr>
          <w:rFonts w:ascii="Consolas" w:hAnsi="Consolas"/>
          <w:color w:val="000000"/>
          <w:szCs w:val="20"/>
        </w:rPr>
        <w:t xml:space="preserve"> (parseError != </w:t>
      </w:r>
      <w:r w:rsidR="001E6A79">
        <w:rPr>
          <w:rFonts w:ascii="Consolas" w:hAnsi="Consolas"/>
          <w:color w:val="000000"/>
          <w:szCs w:val="20"/>
        </w:rPr>
        <w:t>NoError</w:t>
      </w:r>
      <w:r w:rsidR="00533462" w:rsidRPr="00A229BA">
        <w:rPr>
          <w:rFonts w:ascii="Consolas" w:hAnsi="Consolas"/>
          <w:color w:val="000000"/>
          <w:szCs w:val="20"/>
        </w:rPr>
        <w:t>)</w:t>
      </w:r>
      <w:r>
        <w:rPr>
          <w:rFonts w:ascii="Consolas" w:hAnsi="Consolas"/>
          <w:color w:val="000000"/>
          <w:szCs w:val="20"/>
        </w:rPr>
        <w:t xml:space="preserve"> </w:t>
      </w:r>
      <w:r w:rsidR="00533462" w:rsidRPr="00A229BA">
        <w:rPr>
          <w:rFonts w:ascii="Consolas" w:hAnsi="Consolas"/>
          <w:color w:val="000000"/>
          <w:szCs w:val="20"/>
        </w:rPr>
        <w:t>{</w:t>
      </w:r>
      <w:r w:rsidR="00F07E14">
        <w:rPr>
          <w:rFonts w:ascii="Consolas" w:hAnsi="Consolas"/>
          <w:color w:val="000000"/>
          <w:szCs w:val="20"/>
        </w:rPr>
        <w:br/>
      </w:r>
      <w:del w:id="2399" w:author="Mihai Budiu" w:date="2016-04-06T15:33:00Z">
        <w:r w:rsidDel="005874ED">
          <w:rPr>
            <w:rFonts w:ascii="Consolas" w:hAnsi="Consolas"/>
            <w:color w:val="000000"/>
            <w:szCs w:val="20"/>
          </w:rPr>
          <w:delText xml:space="preserve">     </w:delText>
        </w:r>
        <w:r w:rsidR="00F07E14" w:rsidDel="005874ED">
          <w:rPr>
            <w:rFonts w:ascii="Consolas" w:hAnsi="Consolas"/>
            <w:color w:val="000000"/>
            <w:szCs w:val="20"/>
          </w:rPr>
          <w:delText xml:space="preserve"> </w:delText>
        </w:r>
        <w:r w:rsidR="001D6B91" w:rsidDel="005874ED">
          <w:rPr>
            <w:rFonts w:ascii="Consolas" w:hAnsi="Consolas"/>
            <w:color w:val="000000"/>
            <w:szCs w:val="20"/>
          </w:rPr>
          <w:delText xml:space="preserve"> </w:delText>
        </w:r>
        <w:r w:rsidR="00F07E14" w:rsidDel="005874ED">
          <w:rPr>
            <w:rFonts w:ascii="Consolas" w:hAnsi="Consolas"/>
            <w:color w:val="000000"/>
            <w:szCs w:val="20"/>
          </w:rPr>
          <w:delText xml:space="preserve">        // invoke </w:delText>
        </w:r>
        <w:r w:rsidR="000A6AF1" w:rsidDel="005874ED">
          <w:rPr>
            <w:rFonts w:ascii="Consolas" w:hAnsi="Consolas"/>
            <w:color w:val="000000"/>
            <w:szCs w:val="20"/>
          </w:rPr>
          <w:delText>d</w:delText>
        </w:r>
        <w:r w:rsidR="00F07E14" w:rsidDel="005874ED">
          <w:rPr>
            <w:rFonts w:ascii="Consolas" w:hAnsi="Consolas"/>
            <w:color w:val="000000"/>
            <w:szCs w:val="20"/>
          </w:rPr>
          <w:delText>rop directly</w:delText>
        </w:r>
        <w:r w:rsidR="0065430E" w:rsidRPr="00A229BA" w:rsidDel="005874ED">
          <w:rPr>
            <w:rFonts w:ascii="Consolas" w:hAnsi="Consolas"/>
            <w:color w:val="000000"/>
            <w:szCs w:val="20"/>
          </w:rPr>
          <w:br/>
        </w:r>
      </w:del>
      <w:r w:rsidR="00533462" w:rsidRPr="00A229BA">
        <w:rPr>
          <w:rFonts w:ascii="Consolas" w:hAnsi="Consolas"/>
          <w:color w:val="000000"/>
          <w:szCs w:val="20"/>
        </w:rPr>
        <w:t xml:space="preserve"> </w:t>
      </w:r>
      <w:r w:rsidR="001D6B91">
        <w:rPr>
          <w:rFonts w:ascii="Consolas" w:hAnsi="Consolas"/>
          <w:color w:val="000000"/>
          <w:szCs w:val="20"/>
        </w:rPr>
        <w:t xml:space="preserve"> </w:t>
      </w:r>
      <w:r w:rsidR="00533462"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ab/>
        <w:t xml:space="preserve">  Drop_action</w:t>
      </w:r>
      <w:r w:rsidR="00533462" w:rsidRPr="00A229BA">
        <w:rPr>
          <w:rFonts w:ascii="Consolas" w:hAnsi="Consolas"/>
          <w:color w:val="000000"/>
          <w:szCs w:val="20"/>
        </w:rPr>
        <w:t>();</w:t>
      </w:r>
      <w:ins w:id="2400" w:author="Mihai Budiu" w:date="2016-04-06T15:33:00Z">
        <w:r w:rsidR="005874ED">
          <w:rPr>
            <w:rFonts w:ascii="Consolas" w:hAnsi="Consolas"/>
            <w:color w:val="000000"/>
            <w:szCs w:val="20"/>
          </w:rPr>
          <w:t xml:space="preserve">  // invoke drop directly</w:t>
        </w:r>
      </w:ins>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2C1F3D" w:rsidRPr="00A229BA">
        <w:rPr>
          <w:rFonts w:ascii="Consolas" w:hAnsi="Consolas"/>
          <w:color w:val="000000"/>
          <w:szCs w:val="20"/>
        </w:rPr>
        <w:t xml:space="preserve">    </w:t>
      </w:r>
      <w:r>
        <w:rPr>
          <w:rFonts w:ascii="Consolas" w:hAnsi="Consolas"/>
          <w:color w:val="000000"/>
          <w:szCs w:val="20"/>
        </w:rPr>
        <w:t xml:space="preserve"> </w:t>
      </w:r>
      <w:r w:rsidR="00533462" w:rsidRPr="00A229BA">
        <w:rPr>
          <w:rFonts w:ascii="Consolas" w:hAnsi="Consolas"/>
          <w:b/>
          <w:color w:val="000000"/>
          <w:szCs w:val="20"/>
        </w:rPr>
        <w:t>return</w:t>
      </w:r>
      <w:r w:rsidR="00533462" w:rsidRPr="00A229BA">
        <w:rPr>
          <w:rFonts w:ascii="Consolas" w:hAnsi="Consolas"/>
          <w:color w:val="000000"/>
          <w:szCs w:val="20"/>
        </w:rPr>
        <w:t>;</w:t>
      </w:r>
      <w:r w:rsidR="0065430E" w:rsidRPr="00A229BA">
        <w:rPr>
          <w:rFonts w:ascii="Consolas" w:hAnsi="Consolas"/>
          <w:color w:val="000000"/>
          <w:szCs w:val="20"/>
        </w:rPr>
        <w:br/>
      </w:r>
      <w:r>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t xml:space="preserve"> </w:t>
      </w:r>
      <w:r w:rsidR="00533462" w:rsidRPr="00A229BA">
        <w:rPr>
          <w:rFonts w:ascii="Consolas" w:hAnsi="Consolas"/>
          <w:color w:val="000000"/>
          <w:szCs w:val="20"/>
        </w:rPr>
        <w:t xml:space="preserve"> }</w:t>
      </w:r>
      <w:r w:rsidR="0065430E" w:rsidRPr="00A229BA">
        <w:rPr>
          <w:rFonts w:ascii="Consolas" w:hAnsi="Consolas"/>
          <w:color w:val="000000"/>
          <w:szCs w:val="20"/>
        </w:rPr>
        <w:br/>
      </w:r>
    </w:p>
    <w:p w14:paraId="607D742A" w14:textId="7C1AC717" w:rsidR="0079289D" w:rsidRDefault="00533462" w:rsidP="007135DB">
      <w:pPr>
        <w:spacing w:before="0" w:after="0"/>
        <w:rPr>
          <w:rFonts w:ascii="Consolas" w:hAnsi="Consolas"/>
          <w:color w:val="000000"/>
          <w:szCs w:val="20"/>
        </w:rPr>
      </w:pPr>
      <w:del w:id="2401" w:author="Mihai Budiu" w:date="2016-04-06T15:36:00Z">
        <w:r w:rsidRPr="00A229BA" w:rsidDel="00B916B1">
          <w:rPr>
            <w:rFonts w:ascii="Consolas" w:hAnsi="Consolas"/>
            <w:color w:val="000000"/>
            <w:szCs w:val="20"/>
          </w:rPr>
          <w:delText xml:space="preserve"> </w:delText>
        </w:r>
      </w:del>
      <w:del w:id="2402" w:author="Mihai Budiu" w:date="2016-04-06T15:33:00Z">
        <w:r w:rsidRPr="00A229BA" w:rsidDel="000E7A31">
          <w:rPr>
            <w:rFonts w:ascii="Consolas" w:hAnsi="Consolas"/>
            <w:color w:val="000000"/>
            <w:szCs w:val="20"/>
          </w:rPr>
          <w:delText xml:space="preserve">        </w:delText>
        </w:r>
        <w:r w:rsidR="002C1F3D" w:rsidRPr="00A229BA" w:rsidDel="000E7A31">
          <w:rPr>
            <w:rFonts w:ascii="Consolas" w:hAnsi="Consolas"/>
            <w:color w:val="000000"/>
            <w:szCs w:val="20"/>
          </w:rPr>
          <w:delText xml:space="preserve">    </w:delText>
        </w:r>
        <w:r w:rsidRPr="00A229BA" w:rsidDel="000E7A31">
          <w:rPr>
            <w:rFonts w:ascii="Consolas" w:hAnsi="Consolas"/>
            <w:color w:val="000000"/>
            <w:szCs w:val="20"/>
          </w:rPr>
          <w:delText xml:space="preserve"> </w:delText>
        </w:r>
        <w:r w:rsidR="0065430E" w:rsidRPr="00A229BA" w:rsidDel="000E7A31">
          <w:rPr>
            <w:rFonts w:ascii="Consolas" w:hAnsi="Consolas"/>
            <w:color w:val="000000"/>
            <w:szCs w:val="20"/>
          </w:rPr>
          <w:br/>
        </w:r>
        <w:r w:rsidRPr="00A229BA" w:rsidDel="000E7A31">
          <w:rPr>
            <w:rFonts w:ascii="Consolas" w:hAnsi="Consolas"/>
            <w:color w:val="000000"/>
            <w:szCs w:val="20"/>
          </w:rPr>
          <w:delText xml:space="preserve"> </w:delText>
        </w:r>
      </w:del>
      <w:del w:id="2403" w:author="Mihai Budiu" w:date="2016-04-06T15:36:00Z">
        <w:r w:rsidRPr="00A229BA" w:rsidDel="00B916B1">
          <w:rPr>
            <w:rFonts w:ascii="Consolas" w:hAnsi="Consolas"/>
            <w:color w:val="000000"/>
            <w:szCs w:val="20"/>
          </w:rPr>
          <w:delText xml:space="preserve">  </w:delText>
        </w:r>
        <w:r w:rsidR="001D6B91" w:rsidDel="00B916B1">
          <w:rPr>
            <w:rFonts w:ascii="Consolas" w:hAnsi="Consolas"/>
            <w:color w:val="000000"/>
            <w:szCs w:val="20"/>
          </w:rPr>
          <w:delText xml:space="preserve"> </w:delText>
        </w:r>
        <w:r w:rsidR="0079289D" w:rsidDel="00B916B1">
          <w:rPr>
            <w:rFonts w:ascii="Consolas" w:hAnsi="Consolas"/>
            <w:color w:val="000000"/>
            <w:szCs w:val="20"/>
          </w:rPr>
          <w:delText xml:space="preserve">    </w:delText>
        </w:r>
        <w:r w:rsidRPr="00A229BA" w:rsidDel="00B916B1">
          <w:rPr>
            <w:rFonts w:ascii="Consolas" w:hAnsi="Consolas"/>
            <w:color w:val="000000"/>
            <w:szCs w:val="20"/>
          </w:rPr>
          <w:delText xml:space="preserve">  </w:delText>
        </w:r>
        <w:r w:rsidR="00D2696E" w:rsidDel="00B916B1">
          <w:rPr>
            <w:rFonts w:ascii="Consolas" w:hAnsi="Consolas"/>
            <w:color w:val="000000"/>
            <w:szCs w:val="20"/>
          </w:rPr>
          <w:delText>I</w:delText>
        </w:r>
        <w:r w:rsidR="00A84E42" w:rsidDel="00B916B1">
          <w:rPr>
            <w:rFonts w:ascii="Consolas" w:hAnsi="Consolas"/>
            <w:color w:val="000000"/>
            <w:szCs w:val="20"/>
          </w:rPr>
          <w:delText>p</w:delText>
        </w:r>
        <w:r w:rsidR="00D2696E" w:rsidDel="00B916B1">
          <w:rPr>
            <w:rFonts w:ascii="Consolas" w:hAnsi="Consolas"/>
            <w:color w:val="000000"/>
            <w:szCs w:val="20"/>
          </w:rPr>
          <w:delText>v4Add</w:delText>
        </w:r>
        <w:r w:rsidRPr="00A229BA" w:rsidDel="00B916B1">
          <w:rPr>
            <w:rFonts w:ascii="Consolas" w:hAnsi="Consolas"/>
            <w:color w:val="000000"/>
            <w:szCs w:val="20"/>
          </w:rPr>
          <w:delText>ress nextHop;</w:delText>
        </w:r>
        <w:r w:rsidR="003A096F" w:rsidRPr="00A229BA" w:rsidDel="00B916B1">
          <w:rPr>
            <w:rFonts w:ascii="Consolas" w:hAnsi="Consolas"/>
            <w:color w:val="000000"/>
            <w:szCs w:val="20"/>
          </w:rPr>
          <w:delText xml:space="preserve"> // temporary variable</w:delText>
        </w:r>
        <w:r w:rsidR="00293B9C" w:rsidRPr="00A229BA" w:rsidDel="00B916B1">
          <w:rPr>
            <w:rFonts w:ascii="Consolas" w:hAnsi="Consolas"/>
            <w:color w:val="000000"/>
            <w:szCs w:val="20"/>
          </w:rPr>
          <w:br/>
        </w:r>
      </w:del>
      <w:r w:rsidR="00293B9C" w:rsidRPr="00A229BA">
        <w:rPr>
          <w:rFonts w:ascii="Consolas" w:hAnsi="Consolas"/>
          <w:color w:val="000000"/>
          <w:szCs w:val="20"/>
        </w:rPr>
        <w:t xml:space="preserve">   </w:t>
      </w:r>
      <w:r w:rsidR="001D6B91">
        <w:rPr>
          <w:rFonts w:ascii="Consolas" w:hAnsi="Consolas"/>
          <w:color w:val="000000"/>
          <w:szCs w:val="20"/>
        </w:rPr>
        <w:t xml:space="preserve"> </w:t>
      </w:r>
      <w:r w:rsidR="00293B9C" w:rsidRPr="00A229BA">
        <w:rPr>
          <w:rFonts w:ascii="Consolas" w:hAnsi="Consolas"/>
          <w:color w:val="000000"/>
          <w:szCs w:val="20"/>
        </w:rPr>
        <w:t xml:space="preserve">  </w:t>
      </w:r>
      <w:r w:rsidR="0079289D">
        <w:rPr>
          <w:rFonts w:ascii="Consolas" w:hAnsi="Consolas"/>
          <w:color w:val="000000"/>
          <w:szCs w:val="20"/>
        </w:rPr>
        <w:t xml:space="preserve">    </w:t>
      </w:r>
      <w:r w:rsidR="003A096F" w:rsidRPr="00A229BA">
        <w:rPr>
          <w:rFonts w:ascii="Consolas" w:hAnsi="Consolas"/>
          <w:color w:val="000000"/>
          <w:szCs w:val="20"/>
        </w:rPr>
        <w:t>i</w:t>
      </w:r>
      <w:r w:rsidRPr="00A229BA">
        <w:rPr>
          <w:rFonts w:ascii="Consolas" w:hAnsi="Consolas"/>
          <w:color w:val="000000"/>
          <w:szCs w:val="20"/>
        </w:rPr>
        <w:t>pv4_match</w:t>
      </w:r>
      <w:r w:rsidR="00661CAC">
        <w:rPr>
          <w:rFonts w:ascii="Consolas" w:hAnsi="Consolas"/>
          <w:color w:val="000000"/>
          <w:szCs w:val="20"/>
        </w:rPr>
        <w:t>.apply</w:t>
      </w:r>
      <w:r w:rsidRPr="00A229BA">
        <w:rPr>
          <w:rFonts w:ascii="Consolas" w:hAnsi="Consolas"/>
          <w:color w:val="000000"/>
          <w:szCs w:val="20"/>
        </w:rPr>
        <w:t>(nextHop);</w:t>
      </w:r>
      <w:r w:rsidR="003A096F" w:rsidRPr="00A229BA">
        <w:rPr>
          <w:rFonts w:ascii="Consolas" w:hAnsi="Consolas"/>
          <w:color w:val="000000"/>
          <w:szCs w:val="20"/>
        </w:rPr>
        <w:t xml:space="preserve"> // write result in nextHop</w:t>
      </w:r>
      <w:r w:rsidR="0065430E" w:rsidRPr="00A229BA">
        <w:rPr>
          <w:rFonts w:ascii="Consolas" w:hAnsi="Consolas"/>
          <w:color w:val="000000"/>
          <w:szCs w:val="20"/>
        </w:rPr>
        <w:br/>
      </w:r>
      <w:r w:rsidRPr="00A229BA">
        <w:rPr>
          <w:rFonts w:ascii="Consolas" w:hAnsi="Consolas"/>
          <w:color w:val="000000"/>
          <w:szCs w:val="20"/>
        </w:rPr>
        <w:t xml:space="preserve">   </w:t>
      </w:r>
      <w:r w:rsidR="001D6B91">
        <w:rPr>
          <w:rFonts w:ascii="Consolas" w:hAnsi="Consolas"/>
          <w:color w:val="000000"/>
          <w:szCs w:val="20"/>
        </w:rPr>
        <w:t xml:space="preserve"> </w:t>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b/>
          <w:color w:val="000000"/>
          <w:szCs w:val="20"/>
        </w:rPr>
        <w:t>if</w:t>
      </w:r>
      <w:r w:rsidRPr="00A229BA">
        <w:rPr>
          <w:rFonts w:ascii="Consolas" w:hAnsi="Consolas"/>
          <w:color w:val="000000"/>
          <w:szCs w:val="20"/>
        </w:rPr>
        <w:t xml:space="preserve"> (outCtrl.outputPort </w:t>
      </w:r>
      <w:r w:rsidR="00F07E14">
        <w:rPr>
          <w:rFonts w:ascii="Consolas" w:hAnsi="Consolas"/>
          <w:color w:val="000000"/>
          <w:szCs w:val="20"/>
        </w:rPr>
        <w:t>=</w:t>
      </w:r>
      <w:r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Pr="00A229BA">
        <w:rPr>
          <w:rFonts w:ascii="Consolas" w:hAnsi="Consolas"/>
          <w:color w:val="000000"/>
          <w:szCs w:val="20"/>
        </w:rPr>
        <w:t>)</w:t>
      </w:r>
      <w:ins w:id="2404" w:author="Mihai Budiu" w:date="2016-04-06T15:35:00Z">
        <w:r w:rsidR="00F411E6">
          <w:rPr>
            <w:rFonts w:ascii="Consolas" w:hAnsi="Consolas"/>
            <w:color w:val="000000"/>
            <w:szCs w:val="20"/>
          </w:rPr>
          <w:t xml:space="preserve"> </w:t>
        </w:r>
      </w:ins>
      <w:del w:id="2405" w:author="Mihai Budiu" w:date="2016-04-06T15:35:00Z">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1D6B91" w:rsidDel="00F411E6">
          <w:rPr>
            <w:rFonts w:ascii="Consolas" w:hAnsi="Consolas"/>
            <w:color w:val="000000"/>
            <w:szCs w:val="20"/>
          </w:rPr>
          <w:delText xml:space="preserve"> </w:delText>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ins w:id="2406" w:author="Mihai Budiu" w:date="2016-04-06T15:36:00Z">
        <w:r w:rsidR="00F411E6">
          <w:rPr>
            <w:rFonts w:ascii="Consolas" w:hAnsi="Consolas"/>
            <w:color w:val="000000"/>
            <w:szCs w:val="20"/>
          </w:rPr>
          <w:br/>
        </w:r>
      </w:ins>
      <w:r w:rsidR="0065430E" w:rsidRPr="00A229BA">
        <w:rPr>
          <w:rFonts w:ascii="Consolas" w:hAnsi="Consolas"/>
          <w:color w:val="000000"/>
          <w:szCs w:val="20"/>
        </w:rPr>
        <w:br/>
      </w:r>
      <w:r w:rsidR="0079289D">
        <w:rPr>
          <w:rFonts w:ascii="Consolas" w:hAnsi="Consolas"/>
          <w:color w:val="000000"/>
          <w:szCs w:val="20"/>
        </w:rPr>
        <w:t xml:space="preserve">    </w:t>
      </w:r>
      <w:r w:rsidR="002C1F3D" w:rsidRPr="00A229BA">
        <w:rPr>
          <w:rFonts w:ascii="Consolas" w:hAnsi="Consolas"/>
          <w:color w:val="000000"/>
          <w:szCs w:val="20"/>
        </w:rPr>
        <w:t xml:space="preserve">    </w:t>
      </w:r>
      <w:r w:rsidRPr="00A229BA">
        <w:rPr>
          <w:rFonts w:ascii="Consolas" w:hAnsi="Consolas"/>
          <w:color w:val="000000"/>
          <w:szCs w:val="20"/>
        </w:rPr>
        <w:t xml:space="preserve">  </w:t>
      </w:r>
      <w:r w:rsidR="0065430E" w:rsidRPr="00A229BA">
        <w:rPr>
          <w:rFonts w:ascii="Consolas" w:hAnsi="Consolas"/>
          <w:color w:val="000000"/>
          <w:szCs w:val="20"/>
        </w:rPr>
        <w:t>c</w:t>
      </w:r>
      <w:r w:rsidRPr="00A229BA">
        <w:rPr>
          <w:rFonts w:ascii="Consolas" w:hAnsi="Consolas"/>
          <w:color w:val="000000"/>
          <w:szCs w:val="20"/>
        </w:rPr>
        <w:t>heck_ttl</w:t>
      </w:r>
      <w:r w:rsidR="00661CAC">
        <w:rPr>
          <w:rFonts w:ascii="Consolas" w:hAnsi="Consolas"/>
          <w:color w:val="000000"/>
          <w:szCs w:val="20"/>
        </w:rPr>
        <w:t>.apply</w:t>
      </w:r>
      <w:r w:rsidRPr="00A229BA">
        <w:rPr>
          <w:rFonts w:ascii="Consolas" w:hAnsi="Consolas"/>
          <w:color w:val="000000"/>
          <w:szCs w:val="20"/>
        </w:rPr>
        <w:t>();</w:t>
      </w:r>
      <w:r w:rsidR="0065430E" w:rsidRPr="00A229BA">
        <w:rPr>
          <w:rFonts w:ascii="Consolas" w:hAnsi="Consolas"/>
          <w:color w:val="000000"/>
          <w:szCs w:val="20"/>
        </w:rPr>
        <w:br/>
        <w:t xml:space="preserve"> </w:t>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CPU</w:t>
      </w:r>
      <w:r w:rsidR="003A096F" w:rsidRPr="00A229BA">
        <w:rPr>
          <w:rFonts w:ascii="Consolas" w:hAnsi="Consolas"/>
          <w:color w:val="000000"/>
          <w:szCs w:val="20"/>
        </w:rPr>
        <w:t>_PORT</w:t>
      </w:r>
      <w:ins w:id="2407" w:author="Mihai Budiu" w:date="2016-04-06T15:35:00Z">
        <w:r w:rsidR="00F411E6">
          <w:rPr>
            <w:rFonts w:ascii="Consolas" w:hAnsi="Consolas"/>
            <w:color w:val="000000"/>
            <w:szCs w:val="20"/>
          </w:rPr>
          <w:t xml:space="preserve">) </w:t>
        </w:r>
      </w:ins>
      <w:del w:id="2408" w:author="Mihai Budiu" w:date="2016-04-06T15:35:00Z">
        <w:r w:rsidRPr="00A229BA" w:rsidDel="00F411E6">
          <w:rPr>
            <w:rFonts w:ascii="Consolas" w:hAnsi="Consolas"/>
            <w:color w:val="000000"/>
            <w:szCs w:val="20"/>
          </w:rPr>
          <w:delText>)</w:delText>
        </w:r>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r w:rsidR="0065430E" w:rsidRPr="00A229BA">
        <w:rPr>
          <w:rFonts w:ascii="Consolas" w:hAnsi="Consolas"/>
          <w:color w:val="000000"/>
          <w:szCs w:val="20"/>
        </w:rPr>
        <w:br/>
      </w:r>
      <w:ins w:id="2409" w:author="Mihai Budiu" w:date="2016-04-06T15:36:00Z">
        <w:r w:rsidR="00F411E6">
          <w:rPr>
            <w:rFonts w:ascii="Consolas" w:hAnsi="Consolas"/>
            <w:color w:val="000000"/>
            <w:szCs w:val="20"/>
          </w:rPr>
          <w:br/>
        </w:r>
      </w:ins>
      <w:r w:rsidR="0079289D">
        <w:rPr>
          <w:rFonts w:ascii="Consolas" w:hAnsi="Consolas"/>
          <w:color w:val="000000"/>
          <w:szCs w:val="20"/>
        </w:rPr>
        <w:t xml:space="preserve">    </w:t>
      </w:r>
      <w:r w:rsidR="002C1F3D" w:rsidRPr="00A229BA">
        <w:rPr>
          <w:rFonts w:ascii="Consolas" w:hAnsi="Consolas"/>
          <w:color w:val="000000"/>
          <w:szCs w:val="20"/>
        </w:rPr>
        <w:t xml:space="preserve">    </w:t>
      </w:r>
      <w:r w:rsidRPr="00A229BA">
        <w:rPr>
          <w:rFonts w:ascii="Consolas" w:hAnsi="Consolas"/>
          <w:color w:val="000000"/>
          <w:szCs w:val="20"/>
        </w:rPr>
        <w:t xml:space="preserve">  </w:t>
      </w:r>
      <w:r w:rsidR="003A096F" w:rsidRPr="00A229BA">
        <w:rPr>
          <w:rFonts w:ascii="Consolas" w:hAnsi="Consolas"/>
          <w:color w:val="000000"/>
          <w:szCs w:val="20"/>
        </w:rPr>
        <w:t>dmac</w:t>
      </w:r>
      <w:r w:rsidR="00661CAC">
        <w:rPr>
          <w:rFonts w:ascii="Consolas" w:hAnsi="Consolas"/>
          <w:color w:val="000000"/>
          <w:szCs w:val="20"/>
        </w:rPr>
        <w:t>.apply</w:t>
      </w:r>
      <w:r w:rsidRPr="00A229BA">
        <w:rPr>
          <w:rFonts w:ascii="Consolas" w:hAnsi="Consolas"/>
          <w:color w:val="000000"/>
          <w:szCs w:val="20"/>
        </w:rPr>
        <w:t>(nextHop);</w:t>
      </w:r>
      <w:r w:rsidR="0065430E" w:rsidRPr="00A229BA">
        <w:rPr>
          <w:rFonts w:ascii="Consolas" w:hAnsi="Consolas"/>
          <w:color w:val="000000"/>
          <w:szCs w:val="20"/>
        </w:rPr>
        <w:br/>
      </w:r>
      <w:r w:rsidRPr="00A229BA">
        <w:rPr>
          <w:rFonts w:ascii="Consolas" w:hAnsi="Consolas"/>
          <w:color w:val="000000"/>
          <w:szCs w:val="20"/>
        </w:rPr>
        <w:t xml:space="preserve">    </w:t>
      </w:r>
      <w:r w:rsidR="0079289D">
        <w:rPr>
          <w:rFonts w:ascii="Consolas" w:hAnsi="Consolas"/>
          <w:color w:val="000000"/>
          <w:szCs w:val="20"/>
        </w:rPr>
        <w:t xml:space="preserve">    </w:t>
      </w:r>
      <w:r w:rsidRPr="00A229BA">
        <w:rPr>
          <w:rFonts w:ascii="Consolas" w:hAnsi="Consolas"/>
          <w:color w:val="000000"/>
          <w:szCs w:val="20"/>
        </w:rPr>
        <w:t xml:space="preserve">  </w:t>
      </w:r>
      <w:r w:rsidRPr="00A229BA">
        <w:rPr>
          <w:rFonts w:ascii="Consolas" w:hAnsi="Consolas"/>
          <w:b/>
          <w:color w:val="000000"/>
          <w:szCs w:val="20"/>
        </w:rPr>
        <w:t>if</w:t>
      </w:r>
      <w:r w:rsidR="003A096F" w:rsidRPr="00A229BA">
        <w:rPr>
          <w:rFonts w:ascii="Consolas" w:hAnsi="Consolas"/>
          <w:color w:val="000000"/>
          <w:szCs w:val="20"/>
        </w:rPr>
        <w:t xml:space="preserve"> (outCtrl.outputPort </w:t>
      </w:r>
      <w:r w:rsidR="00F07E14">
        <w:rPr>
          <w:rFonts w:ascii="Consolas" w:hAnsi="Consolas"/>
          <w:color w:val="000000"/>
          <w:szCs w:val="20"/>
        </w:rPr>
        <w:t>=</w:t>
      </w:r>
      <w:r w:rsidR="003A096F" w:rsidRPr="00A229BA">
        <w:rPr>
          <w:rFonts w:ascii="Consolas" w:hAnsi="Consolas"/>
          <w:color w:val="000000"/>
          <w:szCs w:val="20"/>
        </w:rPr>
        <w:t xml:space="preserve">= </w:t>
      </w:r>
      <w:r w:rsidR="00F07E14">
        <w:rPr>
          <w:rFonts w:ascii="Consolas" w:hAnsi="Consolas"/>
          <w:color w:val="000000"/>
          <w:szCs w:val="20"/>
        </w:rPr>
        <w:t>DROP</w:t>
      </w:r>
      <w:r w:rsidR="003A096F" w:rsidRPr="00A229BA">
        <w:rPr>
          <w:rFonts w:ascii="Consolas" w:hAnsi="Consolas"/>
          <w:color w:val="000000"/>
          <w:szCs w:val="20"/>
        </w:rPr>
        <w:t>_PORT</w:t>
      </w:r>
      <w:r w:rsidRPr="00A229BA">
        <w:rPr>
          <w:rFonts w:ascii="Consolas" w:hAnsi="Consolas"/>
          <w:color w:val="000000"/>
          <w:szCs w:val="20"/>
        </w:rPr>
        <w:t>)</w:t>
      </w:r>
      <w:ins w:id="2410" w:author="Mihai Budiu" w:date="2016-04-06T15:36:00Z">
        <w:r w:rsidR="00F411E6">
          <w:rPr>
            <w:rFonts w:ascii="Consolas" w:hAnsi="Consolas"/>
            <w:color w:val="000000"/>
            <w:szCs w:val="20"/>
          </w:rPr>
          <w:t xml:space="preserve"> </w:t>
        </w:r>
      </w:ins>
      <w:del w:id="2411" w:author="Mihai Budiu" w:date="2016-04-06T15:36:00Z">
        <w:r w:rsidR="0065430E" w:rsidRPr="00A229BA" w:rsidDel="00F411E6">
          <w:rPr>
            <w:rFonts w:ascii="Consolas" w:hAnsi="Consolas"/>
            <w:color w:val="000000"/>
            <w:szCs w:val="20"/>
          </w:rPr>
          <w:br/>
        </w:r>
        <w:r w:rsidRPr="00A229BA"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r w:rsidR="0079289D" w:rsidDel="00F411E6">
          <w:rPr>
            <w:rFonts w:ascii="Consolas" w:hAnsi="Consolas"/>
            <w:color w:val="000000"/>
            <w:szCs w:val="20"/>
          </w:rPr>
          <w:delText xml:space="preserve">    </w:delText>
        </w:r>
        <w:r w:rsidR="002C1F3D" w:rsidRPr="00A229BA" w:rsidDel="00F411E6">
          <w:rPr>
            <w:rFonts w:ascii="Consolas" w:hAnsi="Consolas"/>
            <w:color w:val="000000"/>
            <w:szCs w:val="20"/>
          </w:rPr>
          <w:delText xml:space="preserve">  </w:delText>
        </w:r>
      </w:del>
      <w:r w:rsidRPr="00A229BA">
        <w:rPr>
          <w:rFonts w:ascii="Consolas" w:hAnsi="Consolas"/>
          <w:b/>
          <w:color w:val="000000"/>
          <w:szCs w:val="20"/>
        </w:rPr>
        <w:t>return</w:t>
      </w:r>
      <w:r w:rsidRPr="00A229BA">
        <w:rPr>
          <w:rFonts w:ascii="Consolas" w:hAnsi="Consolas"/>
          <w:color w:val="000000"/>
          <w:szCs w:val="20"/>
        </w:rPr>
        <w:t>;</w:t>
      </w:r>
      <w:r w:rsidR="0065430E" w:rsidRPr="00A229BA">
        <w:rPr>
          <w:rFonts w:ascii="Consolas" w:hAnsi="Consolas"/>
          <w:color w:val="000000"/>
          <w:szCs w:val="20"/>
        </w:rPr>
        <w:br/>
      </w:r>
      <w:ins w:id="2412" w:author="Mihai Budiu" w:date="2016-04-06T15:36:00Z">
        <w:r w:rsidR="00F411E6">
          <w:rPr>
            <w:rFonts w:ascii="Consolas" w:hAnsi="Consolas"/>
            <w:color w:val="000000"/>
            <w:szCs w:val="20"/>
          </w:rPr>
          <w:br/>
        </w:r>
      </w:ins>
      <w:r w:rsidR="0079289D">
        <w:rPr>
          <w:rFonts w:ascii="Consolas" w:hAnsi="Consolas"/>
          <w:color w:val="000000"/>
          <w:szCs w:val="20"/>
        </w:rPr>
        <w:t xml:space="preserve">    </w:t>
      </w:r>
      <w:r w:rsidR="002C1F3D" w:rsidRPr="00A229BA">
        <w:rPr>
          <w:rFonts w:ascii="Consolas" w:hAnsi="Consolas"/>
          <w:color w:val="000000"/>
          <w:szCs w:val="20"/>
        </w:rPr>
        <w:t xml:space="preserve">    </w:t>
      </w:r>
      <w:r w:rsidR="0065430E" w:rsidRPr="00A229BA">
        <w:rPr>
          <w:rFonts w:ascii="Consolas" w:hAnsi="Consolas"/>
          <w:color w:val="000000"/>
          <w:szCs w:val="20"/>
        </w:rPr>
        <w:t xml:space="preserve">  </w:t>
      </w:r>
      <w:r w:rsidRPr="00A229BA">
        <w:rPr>
          <w:rFonts w:ascii="Consolas" w:hAnsi="Consolas"/>
          <w:color w:val="000000"/>
          <w:szCs w:val="20"/>
        </w:rPr>
        <w:t>s</w:t>
      </w:r>
      <w:r w:rsidR="003A096F" w:rsidRPr="00A229BA">
        <w:rPr>
          <w:rFonts w:ascii="Consolas" w:hAnsi="Consolas"/>
          <w:color w:val="000000"/>
          <w:szCs w:val="20"/>
        </w:rPr>
        <w:t>mac</w:t>
      </w:r>
      <w:r w:rsidR="00661CAC">
        <w:rPr>
          <w:rFonts w:ascii="Consolas" w:hAnsi="Consolas"/>
          <w:color w:val="000000"/>
          <w:szCs w:val="20"/>
        </w:rPr>
        <w:t>.apply</w:t>
      </w:r>
      <w:r w:rsidRPr="00A229BA">
        <w:rPr>
          <w:rFonts w:ascii="Consolas" w:hAnsi="Consolas"/>
          <w:color w:val="000000"/>
          <w:szCs w:val="20"/>
        </w:rPr>
        <w:t>();</w:t>
      </w:r>
    </w:p>
    <w:p w14:paraId="1A14F452" w14:textId="38088B32" w:rsidR="00293B9C" w:rsidRPr="00A229BA" w:rsidRDefault="0079289D" w:rsidP="007135DB">
      <w:pPr>
        <w:spacing w:before="0" w:after="0"/>
        <w:rPr>
          <w:rFonts w:ascii="Consolas" w:hAnsi="Consolas"/>
          <w:color w:val="000000"/>
          <w:szCs w:val="20"/>
        </w:rPr>
      </w:pPr>
      <w:r>
        <w:rPr>
          <w:rFonts w:ascii="Consolas" w:hAnsi="Consolas"/>
          <w:color w:val="000000"/>
          <w:szCs w:val="20"/>
        </w:rPr>
        <w:t xml:space="preserve">    } // end of apply</w:t>
      </w:r>
      <w:r w:rsidR="0065430E" w:rsidRPr="00A229BA">
        <w:rPr>
          <w:rFonts w:ascii="Consolas" w:hAnsi="Consolas"/>
          <w:color w:val="000000"/>
          <w:szCs w:val="20"/>
        </w:rPr>
        <w:br/>
      </w:r>
      <w:r w:rsidR="00533462" w:rsidRPr="00A229BA">
        <w:rPr>
          <w:rFonts w:ascii="Consolas" w:hAnsi="Consolas"/>
          <w:color w:val="000000"/>
          <w:szCs w:val="20"/>
        </w:rPr>
        <w:t>}</w:t>
      </w:r>
      <w:r w:rsidR="003A096F" w:rsidRPr="00A229BA">
        <w:rPr>
          <w:rFonts w:ascii="Consolas" w:hAnsi="Consolas"/>
          <w:color w:val="000000"/>
          <w:szCs w:val="20"/>
        </w:rPr>
        <w:t xml:space="preserve"> // end of </w:t>
      </w:r>
      <w:r>
        <w:rPr>
          <w:rFonts w:ascii="Consolas" w:hAnsi="Consolas"/>
          <w:color w:val="000000"/>
          <w:szCs w:val="20"/>
        </w:rPr>
        <w:t>control</w:t>
      </w:r>
      <w:r w:rsidR="0065430E" w:rsidRPr="00A229BA">
        <w:rPr>
          <w:rFonts w:ascii="Consolas" w:hAnsi="Consolas"/>
          <w:color w:val="000000"/>
          <w:szCs w:val="20"/>
        </w:rPr>
        <w:br/>
      </w:r>
      <w:r w:rsidR="00533462" w:rsidRPr="00A229BA">
        <w:rPr>
          <w:rFonts w:ascii="Consolas" w:hAnsi="Consolas"/>
          <w:color w:val="000000"/>
          <w:szCs w:val="20"/>
        </w:rPr>
        <w:t xml:space="preserve">     </w:t>
      </w:r>
    </w:p>
    <w:p w14:paraId="4A496A7E" w14:textId="1B474208" w:rsidR="00641E4A" w:rsidRDefault="00293B9C" w:rsidP="007135DB">
      <w:pPr>
        <w:spacing w:before="0" w:after="0"/>
        <w:rPr>
          <w:rFonts w:ascii="Consolas" w:hAnsi="Consolas"/>
          <w:color w:val="000000"/>
          <w:szCs w:val="20"/>
        </w:rPr>
      </w:pPr>
      <w:r w:rsidRPr="00A229BA">
        <w:rPr>
          <w:rFonts w:ascii="Consolas" w:hAnsi="Consolas"/>
          <w:color w:val="000000"/>
          <w:szCs w:val="20"/>
        </w:rPr>
        <w:t>// deparser section</w:t>
      </w:r>
      <w:r w:rsidR="0065430E" w:rsidRPr="00A229BA">
        <w:rPr>
          <w:rFonts w:ascii="Consolas" w:hAnsi="Consolas"/>
          <w:color w:val="000000"/>
          <w:szCs w:val="20"/>
        </w:rPr>
        <w:br/>
      </w:r>
      <w:r w:rsidR="00A35FCD">
        <w:rPr>
          <w:rFonts w:ascii="Consolas" w:hAnsi="Consolas"/>
          <w:b/>
          <w:color w:val="000000"/>
          <w:szCs w:val="20"/>
        </w:rPr>
        <w:t>control</w:t>
      </w:r>
      <w:r w:rsidR="007620CA" w:rsidRPr="00A229BA">
        <w:rPr>
          <w:rFonts w:ascii="Consolas" w:hAnsi="Consolas"/>
          <w:color w:val="000000"/>
          <w:szCs w:val="20"/>
        </w:rPr>
        <w:t xml:space="preserve"> T</w:t>
      </w:r>
      <w:r w:rsidR="00533462" w:rsidRPr="00A229BA">
        <w:rPr>
          <w:rFonts w:ascii="Consolas" w:hAnsi="Consolas"/>
          <w:color w:val="000000"/>
          <w:szCs w:val="20"/>
        </w:rPr>
        <w:t>opDeparser(</w:t>
      </w:r>
      <w:r w:rsidR="00EB2ADC">
        <w:rPr>
          <w:rFonts w:ascii="Consolas" w:hAnsi="Consolas"/>
          <w:b/>
          <w:color w:val="000000"/>
          <w:szCs w:val="20"/>
        </w:rPr>
        <w:t>in</w:t>
      </w:r>
      <w:r w:rsidR="00EB2ADC" w:rsidRPr="00A229BA">
        <w:rPr>
          <w:rFonts w:ascii="Consolas" w:hAnsi="Consolas"/>
          <w:color w:val="000000"/>
          <w:szCs w:val="20"/>
        </w:rPr>
        <w:t xml:space="preserve"> </w:t>
      </w:r>
      <w:r w:rsidR="007620CA" w:rsidRPr="00A229BA">
        <w:rPr>
          <w:rFonts w:ascii="Consolas" w:hAnsi="Consolas"/>
          <w:color w:val="000000"/>
          <w:szCs w:val="20"/>
        </w:rPr>
        <w:t>P</w:t>
      </w:r>
      <w:r w:rsidR="00533462" w:rsidRPr="00A229BA">
        <w:rPr>
          <w:rFonts w:ascii="Consolas" w:hAnsi="Consolas"/>
          <w:color w:val="000000"/>
          <w:szCs w:val="20"/>
        </w:rPr>
        <w:t>arsed_packet p</w:t>
      </w:r>
      <w:r w:rsidR="00154DE1">
        <w:rPr>
          <w:rFonts w:ascii="Consolas" w:hAnsi="Consolas"/>
          <w:color w:val="000000"/>
          <w:szCs w:val="20"/>
        </w:rPr>
        <w:t xml:space="preserve">, </w:t>
      </w:r>
      <w:r w:rsidR="0068125D">
        <w:rPr>
          <w:rFonts w:ascii="Consolas" w:hAnsi="Consolas"/>
          <w:color w:val="000000"/>
          <w:szCs w:val="20"/>
        </w:rPr>
        <w:t>packet_out</w:t>
      </w:r>
      <w:r w:rsidR="00154DE1" w:rsidRPr="00A229BA">
        <w:rPr>
          <w:rFonts w:ascii="Consolas" w:hAnsi="Consolas"/>
          <w:color w:val="000000"/>
          <w:szCs w:val="20"/>
        </w:rPr>
        <w:t xml:space="preserve"> b</w:t>
      </w:r>
      <w:r w:rsidR="00533462" w:rsidRPr="00A229BA">
        <w:rPr>
          <w:rFonts w:ascii="Consolas" w:hAnsi="Consolas"/>
          <w:color w:val="000000"/>
          <w:szCs w:val="20"/>
        </w:rPr>
        <w:t>)</w:t>
      </w:r>
      <w:r w:rsidR="00110CBC">
        <w:rPr>
          <w:rFonts w:ascii="Consolas" w:hAnsi="Consolas"/>
          <w:color w:val="000000"/>
          <w:szCs w:val="20"/>
        </w:rPr>
        <w:t xml:space="preserve"> </w:t>
      </w:r>
      <w:r w:rsidR="00533462" w:rsidRPr="00A229BA">
        <w:rPr>
          <w:rFonts w:ascii="Consolas" w:hAnsi="Consolas"/>
          <w:color w:val="000000"/>
          <w:szCs w:val="20"/>
        </w:rPr>
        <w:t>{</w:t>
      </w:r>
    </w:p>
    <w:p w14:paraId="6629C59A" w14:textId="60A9F4B7" w:rsidR="00110CBC" w:rsidRDefault="0079289D" w:rsidP="0079289D">
      <w:pPr>
        <w:spacing w:before="0" w:after="0"/>
        <w:rPr>
          <w:rFonts w:ascii="Consolas" w:hAnsi="Consolas"/>
          <w:color w:val="000000"/>
          <w:szCs w:val="20"/>
        </w:rPr>
      </w:pPr>
      <w:r>
        <w:rPr>
          <w:rFonts w:ascii="Consolas" w:hAnsi="Consolas"/>
          <w:color w:val="000000"/>
          <w:szCs w:val="20"/>
        </w:rPr>
        <w:t xml:space="preserve">    </w:t>
      </w:r>
      <w:r w:rsidR="00641E4A">
        <w:rPr>
          <w:rFonts w:ascii="Consolas" w:hAnsi="Consolas"/>
          <w:color w:val="000000"/>
          <w:szCs w:val="20"/>
        </w:rPr>
        <w:t>Checksum16</w:t>
      </w:r>
      <w:r>
        <w:rPr>
          <w:rFonts w:ascii="Consolas" w:hAnsi="Consolas"/>
          <w:color w:val="000000"/>
          <w:szCs w:val="20"/>
        </w:rPr>
        <w:t>()</w:t>
      </w:r>
      <w:r w:rsidR="00641E4A">
        <w:rPr>
          <w:rFonts w:ascii="Consolas" w:hAnsi="Consolas"/>
          <w:color w:val="000000"/>
          <w:szCs w:val="20"/>
        </w:rPr>
        <w:t xml:space="preserve"> ck;</w:t>
      </w:r>
    </w:p>
    <w:p w14:paraId="600E9F5B" w14:textId="1CFB6924"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Pr="00150308">
        <w:rPr>
          <w:rFonts w:ascii="Consolas" w:hAnsi="Consolas"/>
          <w:b/>
          <w:color w:val="000000"/>
          <w:szCs w:val="20"/>
        </w:rPr>
        <w:t>apply</w:t>
      </w:r>
      <w:r>
        <w:rPr>
          <w:rFonts w:ascii="Consolas" w:hAnsi="Consolas"/>
          <w:color w:val="000000"/>
          <w:szCs w:val="20"/>
        </w:rPr>
        <w:t xml:space="preserve"> {</w:t>
      </w:r>
      <w:r w:rsidR="00E01ED4">
        <w:rPr>
          <w:rFonts w:ascii="Consolas" w:hAnsi="Consolas"/>
          <w:color w:val="000000"/>
          <w:szCs w:val="20"/>
        </w:rPr>
        <w:br/>
      </w:r>
      <w:r w:rsidR="0079289D" w:rsidRPr="00A229BA">
        <w:rPr>
          <w:rFonts w:ascii="Consolas" w:hAnsi="Consolas"/>
          <w:color w:val="000000"/>
          <w:szCs w:val="20"/>
        </w:rPr>
        <w:t xml:space="preserve">    </w:t>
      </w:r>
      <w:r>
        <w:rPr>
          <w:rFonts w:ascii="Consolas" w:hAnsi="Consolas"/>
          <w:color w:val="000000"/>
          <w:szCs w:val="20"/>
        </w:rPr>
        <w:t xml:space="preserve">    </w:t>
      </w:r>
      <w:r w:rsidR="0079289D" w:rsidRPr="00A229BA">
        <w:rPr>
          <w:rFonts w:ascii="Consolas" w:hAnsi="Consolas"/>
          <w:color w:val="000000"/>
          <w:szCs w:val="20"/>
        </w:rPr>
        <w:t>b.emit(p.ethernet);</w:t>
      </w:r>
    </w:p>
    <w:p w14:paraId="36E51BF4" w14:textId="598712A1" w:rsidR="0079289D" w:rsidRDefault="00110CBC" w:rsidP="0079289D">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if (p.</w:t>
      </w:r>
      <w:proofErr w:type="gramStart"/>
      <w:r w:rsidR="0079289D">
        <w:rPr>
          <w:rFonts w:ascii="Consolas" w:hAnsi="Consolas"/>
          <w:color w:val="000000"/>
          <w:szCs w:val="20"/>
        </w:rPr>
        <w:t>ip.</w:t>
      </w:r>
      <w:r w:rsidR="007529C8">
        <w:rPr>
          <w:rFonts w:ascii="Consolas" w:hAnsi="Consolas"/>
          <w:color w:val="000000"/>
          <w:szCs w:val="20"/>
        </w:rPr>
        <w:t>isV</w:t>
      </w:r>
      <w:r w:rsidR="0079289D">
        <w:rPr>
          <w:rFonts w:ascii="Consolas" w:hAnsi="Consolas"/>
          <w:color w:val="000000"/>
          <w:szCs w:val="20"/>
        </w:rPr>
        <w:t>alid</w:t>
      </w:r>
      <w:proofErr w:type="gramEnd"/>
      <w:r w:rsidR="007529C8">
        <w:rPr>
          <w:rFonts w:ascii="Consolas" w:hAnsi="Consolas"/>
          <w:color w:val="000000"/>
          <w:szCs w:val="20"/>
        </w:rPr>
        <w:t>()</w:t>
      </w:r>
      <w:r w:rsidR="0079289D">
        <w:rPr>
          <w:rFonts w:ascii="Consolas" w:hAnsi="Consolas"/>
          <w:color w:val="000000"/>
          <w:szCs w:val="20"/>
        </w:rPr>
        <w:t>) {</w:t>
      </w:r>
    </w:p>
    <w:p w14:paraId="079A2F09" w14:textId="578DC6F8" w:rsidR="00641E4A"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E01ED4">
        <w:rPr>
          <w:rFonts w:ascii="Consolas" w:hAnsi="Consolas"/>
          <w:color w:val="000000"/>
          <w:szCs w:val="20"/>
        </w:rPr>
        <w:t xml:space="preserve">    </w:t>
      </w:r>
      <w:proofErr w:type="gramStart"/>
      <w:r w:rsidR="00E01ED4">
        <w:rPr>
          <w:rFonts w:ascii="Consolas" w:hAnsi="Consolas"/>
          <w:color w:val="000000"/>
          <w:szCs w:val="20"/>
        </w:rPr>
        <w:t>ck.clear</w:t>
      </w:r>
      <w:proofErr w:type="gramEnd"/>
      <w:r w:rsidR="00E01ED4">
        <w:rPr>
          <w:rFonts w:ascii="Consolas" w:hAnsi="Consolas"/>
          <w:color w:val="000000"/>
          <w:szCs w:val="20"/>
        </w:rPr>
        <w:t>();       // prepare checksum unit</w:t>
      </w:r>
    </w:p>
    <w:p w14:paraId="326984C4" w14:textId="28EAAF8D" w:rsidR="00641E4A" w:rsidRDefault="002C4E23"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110CBC">
        <w:rPr>
          <w:rFonts w:ascii="Consolas" w:hAnsi="Consolas"/>
          <w:color w:val="000000"/>
          <w:szCs w:val="20"/>
        </w:rPr>
        <w:t xml:space="preserve">    </w:t>
      </w:r>
      <w:r>
        <w:rPr>
          <w:rFonts w:ascii="Consolas" w:hAnsi="Consolas"/>
          <w:color w:val="000000"/>
          <w:szCs w:val="20"/>
        </w:rPr>
        <w:t>p.ip.hdrChecksum = 16</w:t>
      </w:r>
      <w:r w:rsidR="0079289D">
        <w:rPr>
          <w:rFonts w:ascii="Consolas" w:hAnsi="Consolas"/>
          <w:color w:val="000000"/>
          <w:szCs w:val="20"/>
        </w:rPr>
        <w:t>w</w:t>
      </w:r>
      <w:r>
        <w:rPr>
          <w:rFonts w:ascii="Consolas" w:hAnsi="Consolas"/>
          <w:color w:val="000000"/>
          <w:szCs w:val="20"/>
        </w:rPr>
        <w:t>0; // clear checksum</w:t>
      </w:r>
      <w:r>
        <w:rPr>
          <w:rFonts w:ascii="Consolas" w:hAnsi="Consolas"/>
          <w:color w:val="000000"/>
          <w:szCs w:val="20"/>
        </w:rPr>
        <w:br/>
      </w:r>
      <w:r w:rsidR="00110CBC">
        <w:rPr>
          <w:rFonts w:ascii="Consolas" w:hAnsi="Consolas"/>
          <w:color w:val="000000"/>
          <w:szCs w:val="20"/>
        </w:rPr>
        <w:t xml:space="preserve">    </w:t>
      </w:r>
      <w:r w:rsidR="0079289D">
        <w:rPr>
          <w:rFonts w:ascii="Consolas" w:hAnsi="Consolas"/>
          <w:color w:val="000000"/>
          <w:szCs w:val="20"/>
        </w:rPr>
        <w:t xml:space="preserve">    </w:t>
      </w:r>
      <w:r w:rsidR="00641E4A">
        <w:rPr>
          <w:rFonts w:ascii="Consolas" w:hAnsi="Consolas"/>
          <w:color w:val="000000"/>
          <w:szCs w:val="20"/>
        </w:rPr>
        <w:t xml:space="preserve">    ck.</w:t>
      </w:r>
      <w:r w:rsidR="00140667">
        <w:rPr>
          <w:rFonts w:ascii="Consolas" w:hAnsi="Consolas"/>
          <w:color w:val="000000"/>
          <w:szCs w:val="20"/>
        </w:rPr>
        <w:t>update</w:t>
      </w:r>
      <w:r w:rsidR="00641E4A">
        <w:rPr>
          <w:rFonts w:ascii="Consolas" w:hAnsi="Consolas"/>
          <w:color w:val="000000"/>
          <w:szCs w:val="20"/>
        </w:rPr>
        <w:t>(p.ip);  // compute new checksum.</w:t>
      </w:r>
    </w:p>
    <w:p w14:paraId="1C644057" w14:textId="636F9E60" w:rsidR="0079289D" w:rsidRDefault="0079289D" w:rsidP="007135DB">
      <w:pPr>
        <w:spacing w:before="0" w:after="0"/>
        <w:rPr>
          <w:rFonts w:ascii="Consolas" w:hAnsi="Consolas"/>
          <w:color w:val="000000"/>
          <w:szCs w:val="20"/>
        </w:rPr>
      </w:pPr>
      <w:r>
        <w:rPr>
          <w:rFonts w:ascii="Consolas" w:hAnsi="Consolas"/>
          <w:color w:val="000000"/>
          <w:szCs w:val="20"/>
        </w:rPr>
        <w:t xml:space="preserve">    </w:t>
      </w:r>
      <w:r w:rsidR="00110CBC">
        <w:rPr>
          <w:rFonts w:ascii="Consolas" w:hAnsi="Consolas"/>
          <w:color w:val="000000"/>
          <w:szCs w:val="20"/>
        </w:rPr>
        <w:t xml:space="preserve">    </w:t>
      </w:r>
      <w:r w:rsidR="00641E4A">
        <w:rPr>
          <w:rFonts w:ascii="Consolas" w:hAnsi="Consolas"/>
          <w:color w:val="000000"/>
          <w:szCs w:val="20"/>
        </w:rPr>
        <w:t xml:space="preserve">    p.</w:t>
      </w:r>
      <w:proofErr w:type="gramStart"/>
      <w:r w:rsidR="00641E4A">
        <w:rPr>
          <w:rFonts w:ascii="Consolas" w:hAnsi="Consolas"/>
          <w:color w:val="000000"/>
          <w:szCs w:val="20"/>
        </w:rPr>
        <w:t>ip.hdrChecksum</w:t>
      </w:r>
      <w:proofErr w:type="gramEnd"/>
      <w:r w:rsidR="00641E4A">
        <w:rPr>
          <w:rFonts w:ascii="Consolas" w:hAnsi="Consolas"/>
          <w:color w:val="000000"/>
          <w:szCs w:val="20"/>
        </w:rPr>
        <w:t xml:space="preserve"> = ck.get();</w:t>
      </w:r>
    </w:p>
    <w:p w14:paraId="2F06D5BD" w14:textId="77777777" w:rsidR="00110CBC" w:rsidRDefault="00110CBC" w:rsidP="007135DB">
      <w:pPr>
        <w:spacing w:before="0" w:after="0"/>
        <w:rPr>
          <w:rFonts w:ascii="Consolas" w:hAnsi="Consolas"/>
          <w:color w:val="000000"/>
          <w:szCs w:val="20"/>
        </w:rPr>
      </w:pPr>
      <w:r>
        <w:rPr>
          <w:rFonts w:ascii="Consolas" w:hAnsi="Consolas"/>
          <w:color w:val="000000"/>
          <w:szCs w:val="20"/>
        </w:rPr>
        <w:t xml:space="preserve">    </w:t>
      </w:r>
      <w:r w:rsidR="0079289D">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Pr>
          <w:rFonts w:ascii="Consolas" w:hAnsi="Consolas"/>
          <w:color w:val="000000"/>
          <w:szCs w:val="20"/>
        </w:rPr>
        <w:t xml:space="preserve">    </w:t>
      </w:r>
      <w:r w:rsidR="00204298" w:rsidRPr="00A229BA">
        <w:rPr>
          <w:rFonts w:ascii="Consolas" w:hAnsi="Consolas"/>
          <w:color w:val="000000"/>
          <w:szCs w:val="20"/>
        </w:rPr>
        <w:t>b.</w:t>
      </w:r>
      <w:r w:rsidR="00533462" w:rsidRPr="00A229BA">
        <w:rPr>
          <w:rFonts w:ascii="Consolas" w:hAnsi="Consolas"/>
          <w:color w:val="000000"/>
          <w:szCs w:val="20"/>
        </w:rPr>
        <w:t>emit(p.ip);</w:t>
      </w:r>
    </w:p>
    <w:p w14:paraId="4A8C69AE" w14:textId="1BCA6B3E" w:rsidR="004028E0" w:rsidRPr="00A229BA" w:rsidRDefault="00110CBC" w:rsidP="007135DB">
      <w:pPr>
        <w:spacing w:before="0" w:after="0"/>
        <w:rPr>
          <w:rFonts w:ascii="Consolas" w:hAnsi="Consolas"/>
          <w:color w:val="000000"/>
          <w:szCs w:val="20"/>
        </w:rPr>
      </w:pPr>
      <w:r>
        <w:rPr>
          <w:rFonts w:ascii="Consolas" w:hAnsi="Consolas"/>
          <w:color w:val="000000"/>
          <w:szCs w:val="20"/>
        </w:rPr>
        <w:t xml:space="preserve">    }</w:t>
      </w:r>
      <w:r w:rsidR="0065430E" w:rsidRPr="00A229BA">
        <w:rPr>
          <w:rFonts w:ascii="Consolas" w:hAnsi="Consolas"/>
          <w:color w:val="000000"/>
          <w:szCs w:val="20"/>
        </w:rPr>
        <w:br/>
      </w:r>
      <w:r w:rsidR="00533462" w:rsidRPr="00A229BA">
        <w:rPr>
          <w:rFonts w:ascii="Consolas" w:hAnsi="Consolas"/>
          <w:color w:val="000000"/>
          <w:szCs w:val="20"/>
        </w:rPr>
        <w:t>}</w:t>
      </w:r>
      <w:r w:rsidR="0065430E" w:rsidRPr="00A229BA">
        <w:rPr>
          <w:rFonts w:ascii="Consolas" w:hAnsi="Consolas"/>
          <w:color w:val="000000"/>
          <w:szCs w:val="20"/>
        </w:rPr>
        <w:br/>
      </w:r>
      <w:r w:rsidR="00533462" w:rsidRPr="00A229BA">
        <w:rPr>
          <w:rFonts w:ascii="Consolas" w:hAnsi="Consolas"/>
          <w:color w:val="000000"/>
          <w:szCs w:val="20"/>
        </w:rPr>
        <w:lastRenderedPageBreak/>
        <w:t xml:space="preserve">     </w:t>
      </w:r>
      <w:r w:rsidR="0065430E" w:rsidRPr="00A229BA">
        <w:rPr>
          <w:rFonts w:ascii="Consolas" w:hAnsi="Consolas"/>
          <w:color w:val="000000"/>
          <w:szCs w:val="20"/>
        </w:rPr>
        <w:br/>
      </w:r>
      <w:r w:rsidR="00533462" w:rsidRPr="00A229BA">
        <w:rPr>
          <w:rFonts w:ascii="Consolas" w:hAnsi="Consolas"/>
          <w:color w:val="000000"/>
          <w:szCs w:val="20"/>
        </w:rPr>
        <w:t xml:space="preserve">// </w:t>
      </w:r>
      <w:r w:rsidR="008C3902" w:rsidRPr="00A229BA">
        <w:rPr>
          <w:rFonts w:ascii="Consolas" w:hAnsi="Consolas"/>
          <w:color w:val="000000"/>
          <w:szCs w:val="20"/>
        </w:rPr>
        <w:t xml:space="preserve">Instantiate the top-level </w:t>
      </w:r>
      <w:r w:rsidR="003B62D7">
        <w:rPr>
          <w:rFonts w:ascii="Consolas" w:hAnsi="Consolas"/>
          <w:color w:val="000000"/>
          <w:szCs w:val="20"/>
        </w:rPr>
        <w:t>Simple</w:t>
      </w:r>
      <w:r w:rsidR="008C3902" w:rsidRPr="00A229BA">
        <w:rPr>
          <w:rFonts w:ascii="Consolas" w:hAnsi="Consolas"/>
          <w:color w:val="000000"/>
          <w:szCs w:val="20"/>
        </w:rPr>
        <w:t xml:space="preserve"> </w:t>
      </w:r>
      <w:r w:rsidR="000F6635">
        <w:rPr>
          <w:rFonts w:ascii="Consolas" w:hAnsi="Consolas"/>
          <w:color w:val="000000"/>
          <w:szCs w:val="20"/>
        </w:rPr>
        <w:t>package</w:t>
      </w:r>
      <w:r w:rsidR="008C3902" w:rsidRPr="00A229BA">
        <w:rPr>
          <w:rFonts w:ascii="Consolas" w:hAnsi="Consolas"/>
          <w:color w:val="000000"/>
          <w:szCs w:val="20"/>
        </w:rPr>
        <w:t>.</w:t>
      </w:r>
    </w:p>
    <w:p w14:paraId="62E78331" w14:textId="19E29BF7" w:rsidR="00533462" w:rsidRPr="009906A4" w:rsidRDefault="004028E0" w:rsidP="007135DB">
      <w:pPr>
        <w:spacing w:before="0" w:after="0"/>
        <w:rPr>
          <w:rFonts w:ascii="Times" w:hAnsi="Times"/>
          <w:szCs w:val="20"/>
        </w:rPr>
      </w:pPr>
      <w:r w:rsidRPr="00A229BA">
        <w:rPr>
          <w:rFonts w:ascii="Consolas" w:hAnsi="Consolas"/>
          <w:color w:val="000000"/>
          <w:szCs w:val="20"/>
        </w:rPr>
        <w:t>// use T</w:t>
      </w:r>
      <w:r w:rsidR="008C3902" w:rsidRPr="00A229BA">
        <w:rPr>
          <w:rFonts w:ascii="Consolas" w:hAnsi="Consolas"/>
          <w:color w:val="000000"/>
          <w:szCs w:val="20"/>
        </w:rPr>
        <w:t>opParser for the</w:t>
      </w:r>
      <w:r w:rsidRPr="00A229BA">
        <w:rPr>
          <w:rFonts w:ascii="Consolas" w:hAnsi="Consolas"/>
          <w:color w:val="000000"/>
          <w:szCs w:val="20"/>
        </w:rPr>
        <w:t xml:space="preserve"> </w:t>
      </w:r>
      <w:r w:rsidR="008C3902" w:rsidRPr="00A229BA">
        <w:rPr>
          <w:rFonts w:ascii="Consolas" w:hAnsi="Consolas"/>
          <w:color w:val="000000"/>
          <w:szCs w:val="20"/>
        </w:rPr>
        <w:t xml:space="preserve">p </w:t>
      </w:r>
      <w:r w:rsidRPr="00A229BA">
        <w:rPr>
          <w:rFonts w:ascii="Consolas" w:hAnsi="Consolas"/>
          <w:color w:val="000000"/>
          <w:szCs w:val="20"/>
        </w:rPr>
        <w:t>Parser, etc.</w:t>
      </w:r>
      <w:r w:rsidR="00436934">
        <w:rPr>
          <w:rFonts w:ascii="Consolas" w:hAnsi="Consolas"/>
          <w:color w:val="000000"/>
          <w:szCs w:val="20"/>
        </w:rPr>
        <w:br/>
      </w:r>
      <w:r w:rsidR="00533462" w:rsidRPr="00A229BA">
        <w:rPr>
          <w:rFonts w:ascii="Consolas" w:hAnsi="Consolas"/>
          <w:color w:val="000000"/>
          <w:szCs w:val="20"/>
        </w:rPr>
        <w:t>Switch(</w:t>
      </w:r>
      <w:r w:rsidR="007620CA" w:rsidRPr="00A229BA">
        <w:rPr>
          <w:rFonts w:ascii="Consolas" w:hAnsi="Consolas"/>
          <w:color w:val="000000"/>
          <w:szCs w:val="20"/>
        </w:rPr>
        <w:t>T</w:t>
      </w:r>
      <w:r w:rsidR="00533462" w:rsidRPr="00A229BA">
        <w:rPr>
          <w:rFonts w:ascii="Consolas" w:hAnsi="Consolas"/>
          <w:color w:val="000000"/>
          <w:szCs w:val="20"/>
        </w:rPr>
        <w:t>opParser</w:t>
      </w:r>
      <w:r w:rsidR="003B62D7">
        <w:rPr>
          <w:rFonts w:ascii="Consolas" w:hAnsi="Consolas"/>
          <w:color w:val="000000"/>
          <w:szCs w:val="20"/>
        </w:rPr>
        <w:t>(),</w:t>
      </w:r>
      <w:r w:rsidR="0065430E" w:rsidRPr="00A229BA">
        <w:rPr>
          <w:rFonts w:ascii="Consolas" w:hAnsi="Consolas"/>
          <w:color w:val="000000"/>
          <w:szCs w:val="20"/>
        </w:rPr>
        <w:br/>
      </w:r>
      <w:r w:rsidR="00436934">
        <w:rPr>
          <w:rFonts w:ascii="Consolas" w:hAnsi="Consolas"/>
          <w:color w:val="000000"/>
          <w:szCs w:val="20"/>
        </w:rPr>
        <w:t xml:space="preserve">    </w:t>
      </w:r>
      <w:r w:rsidR="007620CA" w:rsidRPr="00A229BA">
        <w:rPr>
          <w:rFonts w:ascii="Consolas" w:hAnsi="Consolas"/>
          <w:color w:val="000000"/>
          <w:szCs w:val="20"/>
        </w:rPr>
        <w:t xml:space="preserve">   </w:t>
      </w:r>
      <w:r w:rsidR="00A84E42">
        <w:rPr>
          <w:rFonts w:ascii="Consolas" w:hAnsi="Consolas"/>
          <w:color w:val="000000"/>
          <w:szCs w:val="20"/>
        </w:rPr>
        <w:t>Top</w:t>
      </w:r>
      <w:r w:rsidR="007620CA" w:rsidRPr="00A229BA">
        <w:rPr>
          <w:rFonts w:ascii="Consolas" w:hAnsi="Consolas"/>
          <w:color w:val="000000"/>
          <w:szCs w:val="20"/>
        </w:rPr>
        <w:t>P</w:t>
      </w:r>
      <w:r w:rsidR="00533462" w:rsidRPr="00A229BA">
        <w:rPr>
          <w:rFonts w:ascii="Consolas" w:hAnsi="Consolas"/>
          <w:color w:val="000000"/>
          <w:szCs w:val="20"/>
        </w:rPr>
        <w:t>ipe</w:t>
      </w:r>
      <w:r w:rsidR="003B62D7">
        <w:rPr>
          <w:rFonts w:ascii="Consolas" w:hAnsi="Consolas"/>
          <w:color w:val="000000"/>
          <w:szCs w:val="20"/>
        </w:rPr>
        <w:t>()</w:t>
      </w:r>
      <w:r w:rsidR="00533462" w:rsidRPr="00A229BA">
        <w:rPr>
          <w:rFonts w:ascii="Consolas" w:hAnsi="Consolas"/>
          <w:color w:val="000000"/>
          <w:szCs w:val="20"/>
        </w:rPr>
        <w:t>,</w:t>
      </w:r>
      <w:r w:rsidR="0065430E" w:rsidRPr="00A229BA">
        <w:rPr>
          <w:rFonts w:ascii="Consolas" w:hAnsi="Consolas"/>
          <w:color w:val="000000"/>
          <w:szCs w:val="20"/>
        </w:rPr>
        <w:br/>
      </w:r>
      <w:r w:rsidR="000952F0" w:rsidRPr="00A229BA">
        <w:rPr>
          <w:rFonts w:ascii="Consolas" w:hAnsi="Consolas"/>
          <w:color w:val="000000"/>
          <w:szCs w:val="20"/>
        </w:rPr>
        <w:t xml:space="preserve">       </w:t>
      </w:r>
      <w:r w:rsidR="007620CA" w:rsidRPr="00A229BA">
        <w:rPr>
          <w:rFonts w:ascii="Consolas" w:hAnsi="Consolas"/>
          <w:color w:val="000000"/>
          <w:szCs w:val="20"/>
        </w:rPr>
        <w:t>T</w:t>
      </w:r>
      <w:r w:rsidR="00533462" w:rsidRPr="00A229BA">
        <w:rPr>
          <w:rFonts w:ascii="Consolas" w:hAnsi="Consolas"/>
          <w:color w:val="000000"/>
          <w:szCs w:val="20"/>
        </w:rPr>
        <w:t>opDeparser</w:t>
      </w:r>
      <w:r w:rsidR="003B62D7">
        <w:rPr>
          <w:rFonts w:ascii="Consolas" w:hAnsi="Consolas"/>
          <w:color w:val="000000"/>
          <w:szCs w:val="20"/>
        </w:rPr>
        <w:t>()</w:t>
      </w:r>
      <w:r w:rsidR="00533462" w:rsidRPr="00A229BA">
        <w:rPr>
          <w:rFonts w:ascii="Consolas" w:hAnsi="Consolas"/>
          <w:color w:val="000000"/>
          <w:szCs w:val="20"/>
        </w:rPr>
        <w:t>)</w:t>
      </w:r>
      <w:r w:rsidR="00F43E2C">
        <w:rPr>
          <w:rFonts w:ascii="Consolas" w:hAnsi="Consolas"/>
          <w:color w:val="000000"/>
          <w:szCs w:val="20"/>
        </w:rPr>
        <w:t xml:space="preserve"> main</w:t>
      </w:r>
      <w:r w:rsidR="00533462" w:rsidRPr="00A229BA">
        <w:rPr>
          <w:rFonts w:ascii="Consolas" w:hAnsi="Consolas"/>
          <w:color w:val="000000"/>
          <w:szCs w:val="20"/>
        </w:rPr>
        <w:t xml:space="preserve">; </w:t>
      </w:r>
    </w:p>
    <w:p w14:paraId="2472F4D0" w14:textId="52D0F3AA" w:rsidR="00DA7873" w:rsidRDefault="00CE41B1" w:rsidP="002378DA">
      <w:pPr>
        <w:pStyle w:val="Heading1"/>
      </w:pPr>
      <w:bookmarkStart w:id="2413" w:name="_Toc417920563"/>
      <w:bookmarkStart w:id="2414" w:name="_Toc445799309"/>
      <w:bookmarkStart w:id="2415" w:name="_Toc447898996"/>
      <w:r>
        <w:t xml:space="preserve">P4 </w:t>
      </w:r>
      <w:r w:rsidR="00DA7873">
        <w:t>Language definition</w:t>
      </w:r>
      <w:bookmarkEnd w:id="2413"/>
      <w:bookmarkEnd w:id="2414"/>
      <w:bookmarkEnd w:id="2415"/>
    </w:p>
    <w:p w14:paraId="7DCCA406" w14:textId="2B492997" w:rsidR="00827951" w:rsidRDefault="00827951" w:rsidP="002378DA">
      <w:r>
        <w:t>The P4 language can be viewed as having several distinct components, which we describe separately:</w:t>
      </w:r>
    </w:p>
    <w:p w14:paraId="37D04094" w14:textId="77777777" w:rsidR="001C58A4" w:rsidRDefault="001C58A4" w:rsidP="002265E0">
      <w:pPr>
        <w:pStyle w:val="ListParagraph"/>
        <w:numPr>
          <w:ilvl w:val="0"/>
          <w:numId w:val="16"/>
        </w:numPr>
      </w:pPr>
      <w:r>
        <w:t xml:space="preserve">The </w:t>
      </w:r>
      <w:r>
        <w:rPr>
          <w:b/>
        </w:rPr>
        <w:t>core language</w:t>
      </w:r>
      <w:r>
        <w:t>, comprising of types, variables, scoping, declarations, statements, expressions, etc. We start by describing this part of the language.</w:t>
      </w:r>
    </w:p>
    <w:p w14:paraId="7CC4FFC2" w14:textId="3831945B" w:rsidR="000A3552" w:rsidRDefault="00827951" w:rsidP="002265E0">
      <w:pPr>
        <w:pStyle w:val="ListParagraph"/>
        <w:numPr>
          <w:ilvl w:val="0"/>
          <w:numId w:val="16"/>
        </w:numPr>
      </w:pPr>
      <w:r>
        <w:t xml:space="preserve">A sub-language for expressing </w:t>
      </w:r>
      <w:r w:rsidRPr="00A229BA">
        <w:rPr>
          <w:b/>
        </w:rPr>
        <w:t>parsers</w:t>
      </w:r>
      <w:r w:rsidR="00D24BE9">
        <w:t>, based on finite-state machines</w:t>
      </w:r>
      <w:r>
        <w:t xml:space="preserve"> </w:t>
      </w:r>
      <w:r w:rsidR="005B4B05">
        <w:t xml:space="preserve">(Section </w:t>
      </w:r>
      <w:r w:rsidR="005B4B05">
        <w:fldChar w:fldCharType="begin"/>
      </w:r>
      <w:r w:rsidR="005B4B05">
        <w:instrText xml:space="preserve"> REF _Ref287107030 \r \h </w:instrText>
      </w:r>
      <w:r w:rsidR="005B4B05">
        <w:fldChar w:fldCharType="separate"/>
      </w:r>
      <w:r w:rsidR="00C55925">
        <w:t>10</w:t>
      </w:r>
      <w:r w:rsidR="005B4B05">
        <w:fldChar w:fldCharType="end"/>
      </w:r>
      <w:r w:rsidR="005B4B05">
        <w:t>)</w:t>
      </w:r>
      <w:r w:rsidR="007C3167">
        <w:t>.</w:t>
      </w:r>
    </w:p>
    <w:p w14:paraId="53A85073" w14:textId="61153834" w:rsidR="000A3552" w:rsidRDefault="00D24BE9" w:rsidP="002265E0">
      <w:pPr>
        <w:pStyle w:val="ListParagraph"/>
        <w:numPr>
          <w:ilvl w:val="0"/>
          <w:numId w:val="16"/>
        </w:numPr>
      </w:pPr>
      <w:r>
        <w:t xml:space="preserve">A sub-language for expressing </w:t>
      </w:r>
      <w:r w:rsidR="000A3552" w:rsidRPr="00A229BA">
        <w:rPr>
          <w:b/>
        </w:rPr>
        <w:t>match-action</w:t>
      </w:r>
      <w:r w:rsidR="000A3552">
        <w:t xml:space="preserve"> </w:t>
      </w:r>
      <w:r>
        <w:t>computations, based on traditional imperative control-flow</w:t>
      </w:r>
      <w:r w:rsidR="005B4B05">
        <w:t xml:space="preserve"> (Section </w:t>
      </w:r>
      <w:r w:rsidR="005B4B05">
        <w:fldChar w:fldCharType="begin"/>
      </w:r>
      <w:r w:rsidR="005B4B05">
        <w:instrText xml:space="preserve"> REF _Ref287107048 \r \h </w:instrText>
      </w:r>
      <w:r w:rsidR="005B4B05">
        <w:fldChar w:fldCharType="separate"/>
      </w:r>
      <w:r w:rsidR="00C55925">
        <w:t>11</w:t>
      </w:r>
      <w:r w:rsidR="005B4B05">
        <w:fldChar w:fldCharType="end"/>
      </w:r>
      <w:r w:rsidR="005B4B05">
        <w:t>)</w:t>
      </w:r>
      <w:r w:rsidR="007C3167">
        <w:t>.</w:t>
      </w:r>
    </w:p>
    <w:p w14:paraId="676C9EFE" w14:textId="061A183B" w:rsidR="001C58A4" w:rsidRDefault="001C58A4" w:rsidP="002265E0">
      <w:pPr>
        <w:pStyle w:val="ListParagraph"/>
        <w:numPr>
          <w:ilvl w:val="0"/>
          <w:numId w:val="16"/>
        </w:numPr>
      </w:pPr>
      <w:r>
        <w:t xml:space="preserve">A sub-language for describing </w:t>
      </w:r>
      <w:r w:rsidR="000C702A">
        <w:t>target</w:t>
      </w:r>
      <w:r>
        <w:t xml:space="preserve"> architectures (Section</w:t>
      </w:r>
      <w:r w:rsidR="007C3167">
        <w:t xml:space="preserve"> </w:t>
      </w:r>
      <w:r w:rsidR="007C3167">
        <w:fldChar w:fldCharType="begin"/>
      </w:r>
      <w:r w:rsidR="007C3167">
        <w:instrText xml:space="preserve"> REF _Ref445801718 \r \h </w:instrText>
      </w:r>
      <w:r w:rsidR="007C3167">
        <w:fldChar w:fldCharType="separate"/>
      </w:r>
      <w:r w:rsidR="007C3167">
        <w:t>14</w:t>
      </w:r>
      <w:r w:rsidR="007C3167">
        <w:fldChar w:fldCharType="end"/>
      </w:r>
      <w:r>
        <w:t>)</w:t>
      </w:r>
      <w:r w:rsidR="007C3167">
        <w:t>.</w:t>
      </w:r>
    </w:p>
    <w:p w14:paraId="0FB02866" w14:textId="0E2825B9" w:rsidR="007C26EB" w:rsidRDefault="007C26EB">
      <w:pPr>
        <w:pStyle w:val="Heading2"/>
      </w:pPr>
      <w:bookmarkStart w:id="2416" w:name="_Toc417920566"/>
      <w:bookmarkStart w:id="2417" w:name="_Toc445799310"/>
      <w:bookmarkStart w:id="2418" w:name="_Toc447898997"/>
      <w:r>
        <w:t>Syntax and semantics</w:t>
      </w:r>
      <w:bookmarkEnd w:id="2416"/>
      <w:bookmarkEnd w:id="2417"/>
      <w:bookmarkEnd w:id="2418"/>
    </w:p>
    <w:p w14:paraId="5E172ED6" w14:textId="29CB5BCD" w:rsidR="007C26EB" w:rsidRDefault="00C86E05" w:rsidP="00E411B2">
      <w:pPr>
        <w:pStyle w:val="Heading3"/>
      </w:pPr>
      <w:bookmarkStart w:id="2419" w:name="_Toc445799311"/>
      <w:bookmarkStart w:id="2420" w:name="_Toc447898998"/>
      <w:r>
        <w:t>Grammar</w:t>
      </w:r>
      <w:bookmarkEnd w:id="2419"/>
      <w:bookmarkEnd w:id="2420"/>
    </w:p>
    <w:p w14:paraId="64248EEA" w14:textId="542A5A26" w:rsidR="000370EF" w:rsidRDefault="00C86E05">
      <w:r>
        <w:t xml:space="preserve">The complete grammar of P4 v1.2 is given in Appendix </w:t>
      </w:r>
      <w:r>
        <w:fldChar w:fldCharType="begin"/>
      </w:r>
      <w:r>
        <w:instrText xml:space="preserve"> REF _Ref444953124 \r \h </w:instrText>
      </w:r>
      <w:r>
        <w:fldChar w:fldCharType="separate"/>
      </w:r>
      <w:r w:rsidR="00C55925">
        <w:t>20</w:t>
      </w:r>
      <w:r>
        <w:fldChar w:fldCharType="end"/>
      </w:r>
      <w:r>
        <w:t>, using</w:t>
      </w:r>
      <w:r w:rsidR="00B32CF7">
        <w:t xml:space="preserve"> the YACC/bison grammar description language</w:t>
      </w:r>
      <w:r>
        <w:t xml:space="preserve">. In this text we use </w:t>
      </w:r>
      <w:r w:rsidR="002B0B79">
        <w:t xml:space="preserve">the same grammar; we use </w:t>
      </w:r>
      <w:r>
        <w:t>the following conventions when we provide excerpts from the grammar</w:t>
      </w:r>
      <w:r w:rsidR="00D7204B">
        <w:t>:</w:t>
      </w:r>
    </w:p>
    <w:p w14:paraId="1C3A6C46" w14:textId="7046AC53" w:rsidR="00B32CF7" w:rsidRDefault="00B32CF7" w:rsidP="002265E0">
      <w:pPr>
        <w:pStyle w:val="ListParagraph"/>
        <w:numPr>
          <w:ilvl w:val="0"/>
          <w:numId w:val="7"/>
        </w:numPr>
      </w:pPr>
      <w:r>
        <w:t xml:space="preserve">grammar </w:t>
      </w:r>
      <w:r w:rsidR="00C86E05">
        <w:t>rules</w:t>
      </w:r>
      <w:r>
        <w:t xml:space="preserve"> are written using </w:t>
      </w:r>
      <w:r w:rsidRPr="00A229BA">
        <w:rPr>
          <w:rFonts w:ascii="Consolas" w:hAnsi="Consolas"/>
        </w:rPr>
        <w:t>fixed-size</w:t>
      </w:r>
      <w:r>
        <w:t xml:space="preserve"> font</w:t>
      </w:r>
    </w:p>
    <w:p w14:paraId="5F6B06D4" w14:textId="4154D99D" w:rsidR="00AB3683" w:rsidRDefault="00B32CF7" w:rsidP="002265E0">
      <w:pPr>
        <w:pStyle w:val="ListParagraph"/>
        <w:numPr>
          <w:ilvl w:val="0"/>
          <w:numId w:val="7"/>
        </w:numPr>
      </w:pPr>
      <w:r w:rsidRPr="00BD6FE9">
        <w:rPr>
          <w:rFonts w:ascii="Consolas" w:hAnsi="Consolas"/>
        </w:rPr>
        <w:t>UPPERCASE</w:t>
      </w:r>
      <w:r>
        <w:t xml:space="preserve"> symbols denote grammar terminals</w:t>
      </w:r>
    </w:p>
    <w:p w14:paraId="6F2D42E9" w14:textId="38CD555A" w:rsidR="00EC460A" w:rsidRDefault="00EC460A" w:rsidP="00EC460A">
      <w:r>
        <w:t>Grammar fragments will be shown on a cyan background, as in the following example:</w:t>
      </w:r>
    </w:p>
    <w:p w14:paraId="48F1ECF9" w14:textId="77777777" w:rsidR="00EC460A" w:rsidRPr="002D53BA" w:rsidRDefault="00EC460A" w:rsidP="00D42204">
      <w:pPr>
        <w:pStyle w:val="Grammar"/>
      </w:pPr>
      <w:r w:rsidRPr="00D42204">
        <w:t>p4program</w:t>
      </w:r>
    </w:p>
    <w:p w14:paraId="041CDD75" w14:textId="77777777" w:rsidR="00EC460A" w:rsidRPr="002D53BA" w:rsidRDefault="00EC460A" w:rsidP="00D42204">
      <w:pPr>
        <w:pStyle w:val="Grammar"/>
      </w:pPr>
      <w:r w:rsidRPr="00D42204">
        <w:t xml:space="preserve">    : /* empty */</w:t>
      </w:r>
    </w:p>
    <w:p w14:paraId="6268928A" w14:textId="77777777" w:rsidR="00EC460A" w:rsidRPr="002D53BA" w:rsidRDefault="00EC460A" w:rsidP="00D42204">
      <w:pPr>
        <w:pStyle w:val="Grammar"/>
      </w:pPr>
      <w:r w:rsidRPr="00D42204">
        <w:t xml:space="preserve">    | p4program declaration</w:t>
      </w:r>
    </w:p>
    <w:p w14:paraId="2BF546AD" w14:textId="42ADA2C7" w:rsidR="00EC460A" w:rsidRPr="002D53BA" w:rsidRDefault="00EC460A" w:rsidP="00D42204">
      <w:pPr>
        <w:pStyle w:val="Grammar"/>
      </w:pPr>
      <w:r w:rsidRPr="00D42204">
        <w:t xml:space="preserve">    ;</w:t>
      </w:r>
    </w:p>
    <w:p w14:paraId="1661C155" w14:textId="6CC486E1" w:rsidR="00EE3972" w:rsidRDefault="00EE3972" w:rsidP="002D0F38">
      <w:bookmarkStart w:id="2421" w:name="_Toc417920568"/>
      <w:bookmarkStart w:id="2422" w:name="_Toc445799312"/>
      <w:r>
        <w:t xml:space="preserve">P4 code is written using a </w:t>
      </w:r>
      <w:r w:rsidRPr="002D0F38">
        <w:rPr>
          <w:rFonts w:ascii="Consolas" w:hAnsi="Consolas"/>
        </w:rPr>
        <w:t>fixed-size</w:t>
      </w:r>
      <w:r>
        <w:t xml:space="preserve"> font on a white background.</w:t>
      </w:r>
    </w:p>
    <w:p w14:paraId="6ECE55CD" w14:textId="3DDC82D1" w:rsidR="00EE3972" w:rsidRDefault="00EE3972" w:rsidP="002D0F38">
      <w:r>
        <w:t xml:space="preserve">Pseudo-code examples (mostly used for describing the semantics of various P4 constructs) are shown with </w:t>
      </w:r>
      <w:r w:rsidRPr="002D0F38">
        <w:rPr>
          <w:rFonts w:ascii="Consolas" w:hAnsi="Consolas"/>
        </w:rPr>
        <w:t>fixed-size</w:t>
      </w:r>
      <w:r>
        <w:t xml:space="preserve"> fonts on a light-green background, as in the following example:</w:t>
      </w:r>
    </w:p>
    <w:p w14:paraId="0F494731" w14:textId="2DE29DBB" w:rsidR="00EE3972" w:rsidRPr="00EE3972" w:rsidRDefault="00EE3972" w:rsidP="002D0F38">
      <w:pPr>
        <w:pStyle w:val="Pseudocode"/>
      </w:pPr>
      <w:r>
        <w:t>ParserModel.</w:t>
      </w:r>
      <w:r w:rsidR="00A0647E">
        <w:t>verify</w:t>
      </w:r>
      <w:r>
        <w:t>(bool condition, error err) {</w:t>
      </w:r>
      <w:r>
        <w:br/>
        <w:t xml:space="preserve">    </w:t>
      </w:r>
      <w:r w:rsidRPr="00A229BA">
        <w:t>if (eval(</w:t>
      </w:r>
      <w:r w:rsidRPr="00D06BCB">
        <w:t>condition</w:t>
      </w:r>
      <w:r w:rsidRPr="00A229BA">
        <w:t>) == false) {</w:t>
      </w:r>
      <w:r w:rsidRPr="00A229BA">
        <w:br/>
      </w:r>
      <w:r>
        <w:t xml:space="preserve">    </w:t>
      </w:r>
      <w:r w:rsidRPr="00A229BA">
        <w:t xml:space="preserve">    ParserModel.parserError = eval(</w:t>
      </w:r>
      <w:r>
        <w:t>err</w:t>
      </w:r>
      <w:r w:rsidRPr="00A229BA">
        <w:t>);</w:t>
      </w:r>
      <w:r w:rsidRPr="00A229BA">
        <w:br/>
        <w:t xml:space="preserve">   </w:t>
      </w:r>
      <w:r>
        <w:t xml:space="preserve">    </w:t>
      </w:r>
      <w:r w:rsidRPr="00A229BA">
        <w:t xml:space="preserve"> ParserModel.</w:t>
      </w:r>
      <w:r w:rsidRPr="00EE3972">
        <w:t>currentState</w:t>
      </w:r>
      <w:r w:rsidRPr="00A229BA">
        <w:t xml:space="preserve"> = reject;</w:t>
      </w:r>
      <w:r w:rsidRPr="00A229BA">
        <w:br/>
      </w:r>
      <w:r>
        <w:t xml:space="preserve">    </w:t>
      </w:r>
      <w:r w:rsidRPr="00A229BA">
        <w:t>}</w:t>
      </w:r>
      <w:r>
        <w:br/>
        <w:t>}</w:t>
      </w:r>
    </w:p>
    <w:p w14:paraId="08DF9876" w14:textId="6EB6278C" w:rsidR="00BB28F7" w:rsidRDefault="007C26EB" w:rsidP="00E411B2">
      <w:pPr>
        <w:pStyle w:val="Heading3"/>
      </w:pPr>
      <w:bookmarkStart w:id="2423" w:name="_Toc447898999"/>
      <w:r>
        <w:t>Semantics and t</w:t>
      </w:r>
      <w:r w:rsidR="00BB28F7">
        <w:t>he P4 abstract machine</w:t>
      </w:r>
      <w:r w:rsidR="00B76FD7">
        <w:t>s</w:t>
      </w:r>
      <w:bookmarkEnd w:id="2421"/>
      <w:bookmarkEnd w:id="2422"/>
      <w:bookmarkEnd w:id="2423"/>
    </w:p>
    <w:p w14:paraId="3DEB59C4" w14:textId="72809771" w:rsidR="00BB28F7" w:rsidRDefault="00AF082F" w:rsidP="00E411B2">
      <w:r>
        <w:t>The P4 semantics is described in terms of abstract machines executing traditional imperative code. There is an abstract machine for each P4 sub-language</w:t>
      </w:r>
      <w:r w:rsidR="00B76FD7">
        <w:t xml:space="preserve"> (parser, </w:t>
      </w:r>
      <w:r w:rsidR="00A35FCD">
        <w:t>control</w:t>
      </w:r>
      <w:r w:rsidR="00B76FD7">
        <w:t>)</w:t>
      </w:r>
      <w:r>
        <w:t>. The abstract machines are described in this text in pseudo-code and English.</w:t>
      </w:r>
    </w:p>
    <w:p w14:paraId="1F54981B" w14:textId="59954B10" w:rsidR="00D915FE" w:rsidRDefault="007B0649" w:rsidP="00E411B2">
      <w:pPr>
        <w:pStyle w:val="Heading2"/>
      </w:pPr>
      <w:bookmarkStart w:id="2424" w:name="_Toc445799313"/>
      <w:bookmarkStart w:id="2425" w:name="_Toc447899000"/>
      <w:r>
        <w:lastRenderedPageBreak/>
        <w:t>Preprocessing</w:t>
      </w:r>
      <w:bookmarkEnd w:id="2424"/>
      <w:bookmarkEnd w:id="2425"/>
    </w:p>
    <w:p w14:paraId="5D6E3DCA" w14:textId="3A8002F5" w:rsidR="007B0649" w:rsidDel="005C48C6" w:rsidRDefault="009322F0" w:rsidP="00E411B2">
      <w:pPr>
        <w:rPr>
          <w:del w:id="2426" w:author="Mihai Budiu" w:date="2016-04-08T16:23:00Z"/>
        </w:rPr>
      </w:pPr>
      <w:r>
        <w:t>P4 does not support separate compilation or linking</w:t>
      </w:r>
      <w:ins w:id="2427" w:author="Mihai Budiu" w:date="2016-04-08T16:23:00Z">
        <w:r w:rsidR="005C48C6">
          <w:t>:</w:t>
        </w:r>
      </w:ins>
      <w:del w:id="2428" w:author="Mihai Budiu" w:date="2016-04-08T16:23:00Z">
        <w:r w:rsidDel="005C48C6">
          <w:delText>.</w:delText>
        </w:r>
      </w:del>
      <w:r>
        <w:t xml:space="preserve"> </w:t>
      </w:r>
      <w:del w:id="2429" w:author="Mihai Budiu" w:date="2016-04-08T16:23:00Z">
        <w:r w:rsidR="00104462" w:rsidDel="005C48C6">
          <w:delText>T</w:delText>
        </w:r>
      </w:del>
      <w:ins w:id="2430" w:author="Mihai Budiu" w:date="2016-04-08T16:46:00Z">
        <w:r w:rsidR="00B16C0B">
          <w:t>a P4</w:t>
        </w:r>
      </w:ins>
      <w:del w:id="2431" w:author="Mihai Budiu" w:date="2016-04-08T16:46:00Z">
        <w:r w:rsidR="00104462" w:rsidDel="00B16C0B">
          <w:delText>he</w:delText>
        </w:r>
      </w:del>
      <w:r>
        <w:t xml:space="preserve"> </w:t>
      </w:r>
      <w:ins w:id="2432" w:author="Mihai Budiu" w:date="2016-04-08T16:45:00Z">
        <w:r w:rsidR="004E0741">
          <w:t>compiler must be provided a complete P4 program</w:t>
        </w:r>
      </w:ins>
      <w:del w:id="2433" w:author="Mihai Budiu" w:date="2016-04-08T16:45:00Z">
        <w:r w:rsidDel="004E0741">
          <w:delText xml:space="preserve">entire program </w:delText>
        </w:r>
        <w:r w:rsidR="00104462" w:rsidDel="004E0741">
          <w:delText xml:space="preserve">must be </w:delText>
        </w:r>
      </w:del>
      <w:del w:id="2434" w:author="Mihai Budiu" w:date="2016-04-08T16:23:00Z">
        <w:r w:rsidR="00104462" w:rsidDel="009107C3">
          <w:delText xml:space="preserve">presented to the </w:delText>
        </w:r>
      </w:del>
      <w:del w:id="2435" w:author="Mihai Budiu" w:date="2016-04-08T16:45:00Z">
        <w:r w:rsidR="00104462" w:rsidDel="004E0741">
          <w:delText>compile</w:delText>
        </w:r>
      </w:del>
      <w:del w:id="2436" w:author="Mihai Budiu" w:date="2016-04-08T16:23:00Z">
        <w:r w:rsidR="00104462" w:rsidDel="009107C3">
          <w:delText>r</w:delText>
        </w:r>
      </w:del>
      <w:del w:id="2437" w:author="Mihai Budiu" w:date="2016-04-08T16:22:00Z">
        <w:r w:rsidDel="005878DF">
          <w:delText xml:space="preserve"> </w:delText>
        </w:r>
        <w:r w:rsidR="00104462" w:rsidDel="005878DF">
          <w:delText xml:space="preserve">as </w:delText>
        </w:r>
        <w:r w:rsidDel="005878DF">
          <w:delText>a single input file</w:delText>
        </w:r>
      </w:del>
      <w:r>
        <w:t xml:space="preserve">. </w:t>
      </w:r>
    </w:p>
    <w:p w14:paraId="230A37B5" w14:textId="29CF5912" w:rsidR="007B0649" w:rsidRDefault="00104462" w:rsidP="00E411B2">
      <w:r>
        <w:t xml:space="preserve">To aid </w:t>
      </w:r>
      <w:del w:id="2438" w:author="Mihai Budiu" w:date="2016-04-08T16:47:00Z">
        <w:r w:rsidDel="006567E7">
          <w:delText xml:space="preserve">in </w:delText>
        </w:r>
        <w:r w:rsidDel="00B53FC7">
          <w:delText>modulariz</w:delText>
        </w:r>
      </w:del>
      <w:del w:id="2439" w:author="Mihai Budiu" w:date="2016-04-08T16:46:00Z">
        <w:r w:rsidDel="004E0741">
          <w:delText>ation</w:delText>
        </w:r>
      </w:del>
      <w:ins w:id="2440" w:author="Mihai Budiu" w:date="2016-04-08T16:47:00Z">
        <w:r w:rsidR="002F0C61">
          <w:t>composi</w:t>
        </w:r>
        <w:r w:rsidR="006567E7">
          <w:t>tion of</w:t>
        </w:r>
      </w:ins>
      <w:ins w:id="2441" w:author="Mihai Budiu" w:date="2016-04-08T16:46:00Z">
        <w:r w:rsidR="004E0741">
          <w:t xml:space="preserve"> programs </w:t>
        </w:r>
      </w:ins>
      <w:ins w:id="2442" w:author="Mihai Budiu" w:date="2016-04-08T16:47:00Z">
        <w:r w:rsidR="002F0C61">
          <w:t xml:space="preserve">from </w:t>
        </w:r>
      </w:ins>
      <w:ins w:id="2443" w:author="Mihai Budiu" w:date="2016-04-08T16:46:00Z">
        <w:r w:rsidR="004E0741">
          <w:t>multiple source files</w:t>
        </w:r>
      </w:ins>
      <w:del w:id="2444" w:author="Mihai Budiu" w:date="2016-04-08T16:47:00Z">
        <w:r w:rsidDel="002F0C61">
          <w:delText>,</w:delText>
        </w:r>
      </w:del>
      <w:r>
        <w:t xml:space="preserve"> </w:t>
      </w:r>
      <w:del w:id="2445" w:author="Mihai Budiu" w:date="2016-04-08T16:24:00Z">
        <w:r w:rsidDel="009107C3">
          <w:delText xml:space="preserve"> </w:delText>
        </w:r>
      </w:del>
      <w:r w:rsidR="007B0649">
        <w:t>P4 language supports the following subset of the C preprocessor functionality:</w:t>
      </w:r>
    </w:p>
    <w:p w14:paraId="17E6DAF0" w14:textId="165F587F" w:rsidR="007B0649" w:rsidRDefault="007B0649" w:rsidP="002265E0">
      <w:pPr>
        <w:pStyle w:val="ListParagraph"/>
        <w:numPr>
          <w:ilvl w:val="0"/>
          <w:numId w:val="40"/>
        </w:numPr>
      </w:pPr>
      <w:r w:rsidRPr="00BD6FE9">
        <w:rPr>
          <w:rFonts w:ascii="Consolas" w:hAnsi="Consolas"/>
        </w:rPr>
        <w:t>#define</w:t>
      </w:r>
      <w:r>
        <w:t xml:space="preserve"> for defining macros without arguments </w:t>
      </w:r>
    </w:p>
    <w:p w14:paraId="62D2AE5E" w14:textId="77777777" w:rsidR="007B0649" w:rsidRPr="00BD6FE9" w:rsidRDefault="007B0649" w:rsidP="002265E0">
      <w:pPr>
        <w:pStyle w:val="ListParagraph"/>
        <w:numPr>
          <w:ilvl w:val="0"/>
          <w:numId w:val="40"/>
        </w:numPr>
        <w:rPr>
          <w:rFonts w:ascii="Consolas" w:hAnsi="Consolas"/>
        </w:rPr>
      </w:pPr>
      <w:r w:rsidRPr="00BD6FE9">
        <w:rPr>
          <w:rFonts w:ascii="Consolas" w:hAnsi="Consolas"/>
        </w:rPr>
        <w:t>#undef</w:t>
      </w:r>
    </w:p>
    <w:p w14:paraId="3EC2390B" w14:textId="08342AC3" w:rsidR="007B0649" w:rsidRPr="00BD6FE9" w:rsidRDefault="007B0649" w:rsidP="002265E0">
      <w:pPr>
        <w:pStyle w:val="ListParagraph"/>
        <w:numPr>
          <w:ilvl w:val="0"/>
          <w:numId w:val="40"/>
        </w:numPr>
        <w:rPr>
          <w:rFonts w:ascii="Consolas" w:hAnsi="Consolas"/>
        </w:rPr>
      </w:pPr>
      <w:r w:rsidRPr="00BD6FE9">
        <w:rPr>
          <w:rFonts w:ascii="Consolas" w:hAnsi="Consolas"/>
        </w:rPr>
        <w:t>#if/#else/#</w:t>
      </w:r>
      <w:commentRangeStart w:id="2446"/>
      <w:r w:rsidRPr="00BD6FE9">
        <w:rPr>
          <w:rFonts w:ascii="Consolas" w:hAnsi="Consolas"/>
        </w:rPr>
        <w:t>endif</w:t>
      </w:r>
      <w:commentRangeEnd w:id="2446"/>
      <w:r w:rsidR="00104462">
        <w:rPr>
          <w:rStyle w:val="CommentReference"/>
        </w:rPr>
        <w:commentReference w:id="2446"/>
      </w:r>
      <w:r w:rsidR="00497DBC">
        <w:rPr>
          <w:rFonts w:ascii="Consolas" w:hAnsi="Consolas"/>
        </w:rPr>
        <w:t>/#ifdef</w:t>
      </w:r>
    </w:p>
    <w:p w14:paraId="046C73D3" w14:textId="0F5ACCE9" w:rsidR="00AB0DC5" w:rsidRPr="00BD6FE9" w:rsidRDefault="007B0649" w:rsidP="002265E0">
      <w:pPr>
        <w:pStyle w:val="ListParagraph"/>
        <w:numPr>
          <w:ilvl w:val="0"/>
          <w:numId w:val="40"/>
        </w:numPr>
        <w:rPr>
          <w:rFonts w:ascii="Consolas" w:hAnsi="Consolas"/>
        </w:rPr>
      </w:pPr>
      <w:r w:rsidRPr="00BD6FE9">
        <w:rPr>
          <w:rFonts w:ascii="Consolas" w:hAnsi="Consolas"/>
        </w:rPr>
        <w:t>#include</w:t>
      </w:r>
    </w:p>
    <w:p w14:paraId="53EF1A01" w14:textId="0B1FBC8E" w:rsidR="009322F0" w:rsidRPr="00AB0DC5" w:rsidRDefault="00AB0DC5">
      <w:r>
        <w:t>Additional capabilities of the C preprocessor may be supported, but are not guaranteed (e.g., macros with arguments).</w:t>
      </w:r>
    </w:p>
    <w:p w14:paraId="50DE4467" w14:textId="2F7EEE89" w:rsidR="00D16D17" w:rsidRDefault="00104462" w:rsidP="00E411B2">
      <w:r>
        <w:t>In addition to that,</w:t>
      </w:r>
      <w:del w:id="2447" w:author="Mihai Budiu" w:date="2016-04-08T16:46:00Z">
        <w:r w:rsidDel="004E0741">
          <w:delText xml:space="preserve"> </w:delText>
        </w:r>
      </w:del>
      <w:r w:rsidR="007B0649">
        <w:t xml:space="preserve"> P4 compilers should </w:t>
      </w:r>
      <w:r w:rsidR="00EE7E2D">
        <w:t xml:space="preserve">correctly handle </w:t>
      </w:r>
      <w:r w:rsidR="00EE7E2D" w:rsidRPr="00AB28AA">
        <w:rPr>
          <w:rFonts w:ascii="Consolas" w:hAnsi="Consolas"/>
        </w:rPr>
        <w:t>#line</w:t>
      </w:r>
      <w:r w:rsidR="00EE7E2D">
        <w:t xml:space="preserve"> directives that may be generated by the C preprocessor. </w:t>
      </w:r>
    </w:p>
    <w:p w14:paraId="7D827543" w14:textId="3391D74F" w:rsidR="00D16D17" w:rsidRDefault="00104462" w:rsidP="00E411B2">
      <w:r>
        <w:t>This functionality allows</w:t>
      </w:r>
      <w:r w:rsidR="00D16D17">
        <w:t xml:space="preserve"> P4 programs to be built from multiple source files, </w:t>
      </w:r>
      <w:r>
        <w:t xml:space="preserve">potentially </w:t>
      </w:r>
      <w:r w:rsidR="00D16D17">
        <w:t>produced by different programmers at different times:</w:t>
      </w:r>
    </w:p>
    <w:p w14:paraId="0297BE98" w14:textId="1C1369D8" w:rsidR="00D16D17" w:rsidRDefault="00D16D17" w:rsidP="002265E0">
      <w:pPr>
        <w:pStyle w:val="ListParagraph"/>
        <w:numPr>
          <w:ilvl w:val="0"/>
          <w:numId w:val="7"/>
        </w:numPr>
      </w:pPr>
      <w:r>
        <w:t xml:space="preserve">the P4 </w:t>
      </w:r>
      <w:r w:rsidR="00EC2208">
        <w:t>core library</w:t>
      </w:r>
      <w:r>
        <w:t>, produced by the P4 language designers</w:t>
      </w:r>
    </w:p>
    <w:p w14:paraId="4B1C79D2" w14:textId="551A3E54" w:rsidR="00D16D17" w:rsidRDefault="00D16D17" w:rsidP="002265E0">
      <w:pPr>
        <w:pStyle w:val="ListParagraph"/>
        <w:numPr>
          <w:ilvl w:val="0"/>
          <w:numId w:val="7"/>
        </w:numPr>
      </w:pPr>
      <w:r>
        <w:t xml:space="preserve">the </w:t>
      </w:r>
      <w:r w:rsidR="000C702A">
        <w:t>target</w:t>
      </w:r>
      <w:r w:rsidR="003D03E0">
        <w:t xml:space="preserve"> </w:t>
      </w:r>
      <w:r w:rsidR="001B0BC0">
        <w:t xml:space="preserve">architecture </w:t>
      </w:r>
      <w:r>
        <w:t>interfaces, specified by the</w:t>
      </w:r>
      <w:r w:rsidR="00667A18">
        <w:t xml:space="preserve"> target</w:t>
      </w:r>
      <w:r>
        <w:t xml:space="preserve"> manufacturer</w:t>
      </w:r>
    </w:p>
    <w:p w14:paraId="58B33C0E" w14:textId="031586DC" w:rsidR="00783BFB" w:rsidRDefault="00783BFB" w:rsidP="002265E0">
      <w:pPr>
        <w:pStyle w:val="ListParagraph"/>
        <w:numPr>
          <w:ilvl w:val="0"/>
          <w:numId w:val="7"/>
        </w:numPr>
      </w:pPr>
      <w:r>
        <w:t>target</w:t>
      </w:r>
      <w:r w:rsidR="00D00F94">
        <w:t xml:space="preserve"> libraries, describing</w:t>
      </w:r>
      <w:r>
        <w:t xml:space="preserve"> </w:t>
      </w:r>
      <w:r w:rsidRPr="00783BFB">
        <w:rPr>
          <w:rFonts w:ascii="Consolas" w:hAnsi="Consolas"/>
          <w:b/>
        </w:rPr>
        <w:t>extern</w:t>
      </w:r>
      <w:r w:rsidRPr="00783BFB">
        <w:t xml:space="preserve"> blocks</w:t>
      </w:r>
      <w:r w:rsidR="00D00F94">
        <w:t xml:space="preserve"> provided by the target architecture</w:t>
      </w:r>
    </w:p>
    <w:p w14:paraId="71F1EB5A" w14:textId="77777777" w:rsidR="00D16D17" w:rsidRDefault="00D16D17" w:rsidP="002265E0">
      <w:pPr>
        <w:pStyle w:val="ListParagraph"/>
        <w:numPr>
          <w:ilvl w:val="0"/>
          <w:numId w:val="7"/>
        </w:numPr>
      </w:pPr>
      <w:r>
        <w:t>user-defined and other libraries of useful components (e.g. standard protocol header definitions)</w:t>
      </w:r>
    </w:p>
    <w:p w14:paraId="0416D268" w14:textId="2C72DD14" w:rsidR="00885D0A" w:rsidRPr="00AB28AA" w:rsidRDefault="00D16D17" w:rsidP="002265E0">
      <w:pPr>
        <w:pStyle w:val="ListParagraph"/>
        <w:numPr>
          <w:ilvl w:val="0"/>
          <w:numId w:val="7"/>
        </w:numPr>
        <w:rPr>
          <w:rFonts w:ascii="Consolas" w:hAnsi="Consolas"/>
        </w:rPr>
      </w:pPr>
      <w:r>
        <w:t xml:space="preserve">the P4 programs that controls programmable </w:t>
      </w:r>
      <w:r w:rsidR="00B31C73">
        <w:t>functional blocks</w:t>
      </w:r>
      <w:r w:rsidR="007734A4">
        <w:t xml:space="preserve"> of a </w:t>
      </w:r>
      <w:r w:rsidR="000C702A">
        <w:t>target</w:t>
      </w:r>
    </w:p>
    <w:p w14:paraId="3DE18A4A" w14:textId="4AA369DB" w:rsidR="00B86A7E" w:rsidRDefault="00B86A7E" w:rsidP="00280B0E">
      <w:pPr>
        <w:pStyle w:val="Heading3"/>
      </w:pPr>
      <w:bookmarkStart w:id="2448" w:name="_Toc417920570"/>
      <w:bookmarkStart w:id="2449" w:name="_Toc445799314"/>
      <w:bookmarkStart w:id="2450" w:name="_Toc447899001"/>
      <w:r>
        <w:t xml:space="preserve">P4 </w:t>
      </w:r>
      <w:r w:rsidR="00EC2208">
        <w:t>core library</w:t>
      </w:r>
      <w:bookmarkEnd w:id="2448"/>
      <w:bookmarkEnd w:id="2449"/>
      <w:bookmarkEnd w:id="2450"/>
    </w:p>
    <w:p w14:paraId="59BE9649" w14:textId="0A1CF4BF" w:rsidR="00B86A7E" w:rsidRDefault="00B86A7E" w:rsidP="00E411B2">
      <w:r>
        <w:t xml:space="preserve">Similar to the C standard library, the P4 language definition </w:t>
      </w:r>
      <w:r w:rsidR="00E17A6D">
        <w:t xml:space="preserve">mandates </w:t>
      </w:r>
      <w:r>
        <w:t xml:space="preserve">a </w:t>
      </w:r>
      <w:r w:rsidR="00EC2208">
        <w:t>core library</w:t>
      </w:r>
      <w:r w:rsidR="00E17A6D">
        <w:t>, which declares</w:t>
      </w:r>
      <w:r>
        <w:t xml:space="preserve"> </w:t>
      </w:r>
      <w:r w:rsidR="00E17A6D">
        <w:t xml:space="preserve">useful P4 </w:t>
      </w:r>
      <w:r>
        <w:t xml:space="preserve">constructs. A description of the P4 </w:t>
      </w:r>
      <w:r w:rsidR="00EC2208">
        <w:t>core library</w:t>
      </w:r>
      <w:r>
        <w:t xml:space="preserve"> is provided in the</w:t>
      </w:r>
      <w:r w:rsidR="009617F6">
        <w:t xml:space="preserve"> Appendix </w:t>
      </w:r>
      <w:r w:rsidR="009617F6">
        <w:fldChar w:fldCharType="begin"/>
      </w:r>
      <w:r w:rsidR="009617F6">
        <w:instrText xml:space="preserve"> REF _Ref286057812 \r \h </w:instrText>
      </w:r>
      <w:r w:rsidR="009617F6">
        <w:fldChar w:fldCharType="separate"/>
      </w:r>
      <w:r w:rsidR="00C55925">
        <w:t>18</w:t>
      </w:r>
      <w:r w:rsidR="009617F6">
        <w:fldChar w:fldCharType="end"/>
      </w:r>
      <w:r>
        <w:t xml:space="preserve">. </w:t>
      </w:r>
      <w:r w:rsidR="00EB0441">
        <w:t>A</w:t>
      </w:r>
      <w:r>
        <w:t xml:space="preserve">ll P4 programs </w:t>
      </w:r>
      <w:r w:rsidR="00EB0441">
        <w:t xml:space="preserve">must </w:t>
      </w:r>
      <w:r>
        <w:t xml:space="preserve">include the </w:t>
      </w:r>
      <w:r w:rsidR="00EC2208">
        <w:t>core library</w:t>
      </w:r>
      <w:r w:rsidR="00E17A6D">
        <w:t>.</w:t>
      </w:r>
    </w:p>
    <w:p w14:paraId="0F133DF1" w14:textId="703C0FAE" w:rsidR="00CC662E" w:rsidRDefault="00CC662E" w:rsidP="00280B0E">
      <w:pPr>
        <w:pStyle w:val="Heading2"/>
      </w:pPr>
      <w:bookmarkStart w:id="2451" w:name="_Toc417920571"/>
      <w:bookmarkStart w:id="2452" w:name="_Toc445799315"/>
      <w:bookmarkStart w:id="2453" w:name="_Toc447899002"/>
      <w:r>
        <w:t>Lexical constructs</w:t>
      </w:r>
      <w:bookmarkEnd w:id="2451"/>
      <w:bookmarkEnd w:id="2452"/>
      <w:bookmarkEnd w:id="2453"/>
    </w:p>
    <w:p w14:paraId="62E7A5FE" w14:textId="77777777" w:rsidR="00570B6E" w:rsidRDefault="006464BC" w:rsidP="006464BC">
      <w:r>
        <w:t>P4 uses only ASCII characters.</w:t>
      </w:r>
      <w:r w:rsidR="00D328D6">
        <w:t xml:space="preserve"> </w:t>
      </w:r>
    </w:p>
    <w:p w14:paraId="32F88073" w14:textId="6BD7EBD2" w:rsidR="006464BC" w:rsidRDefault="00D328D6" w:rsidP="006464BC">
      <w:r>
        <w:t>P4 is case-sensitive.</w:t>
      </w:r>
    </w:p>
    <w:p w14:paraId="43E9A899" w14:textId="10FF3EA4" w:rsidR="00F32BC3" w:rsidRDefault="00F32BC3" w:rsidP="00F32BC3">
      <w:r>
        <w:t>Whitespace characters</w:t>
      </w:r>
      <w:r w:rsidR="00EB0441">
        <w:t>, including newlines</w:t>
      </w:r>
      <w:r>
        <w:t xml:space="preserve"> are treated as token separators.</w:t>
      </w:r>
      <w:r w:rsidR="00EB0441">
        <w:t xml:space="preserve"> Indentation is free-form; however, P4 has C-like block constructs, and all our example</w:t>
      </w:r>
      <w:r w:rsidR="00A9049E">
        <w:t>s</w:t>
      </w:r>
      <w:r w:rsidR="00EB0441">
        <w:t xml:space="preserve"> use C-like indentation.</w:t>
      </w:r>
      <w:r w:rsidR="00A905EF">
        <w:t xml:space="preserve"> Tab </w:t>
      </w:r>
      <w:ins w:id="2454" w:author="Mihai Budiu" w:date="2016-04-11T10:46:00Z">
        <w:r w:rsidR="009C7199">
          <w:t xml:space="preserve">characters </w:t>
        </w:r>
      </w:ins>
      <w:del w:id="2455" w:author="Mihai Budiu" w:date="2016-04-11T10:46:00Z">
        <w:r w:rsidR="00A905EF" w:rsidDel="009C7199">
          <w:delText xml:space="preserve">is </w:delText>
        </w:r>
      </w:del>
      <w:ins w:id="2456" w:author="Mihai Budiu" w:date="2016-04-11T10:46:00Z">
        <w:r w:rsidR="009C7199">
          <w:t xml:space="preserve">are </w:t>
        </w:r>
      </w:ins>
      <w:r w:rsidR="00A905EF">
        <w:t>treated as a space</w:t>
      </w:r>
      <w:ins w:id="2457" w:author="Mihai Budiu" w:date="2016-04-11T10:46:00Z">
        <w:r w:rsidR="009C7199">
          <w:t>s</w:t>
        </w:r>
      </w:ins>
      <w:r w:rsidR="00A905EF">
        <w:t>.</w:t>
      </w:r>
    </w:p>
    <w:p w14:paraId="5A4ABB9B" w14:textId="73EF355B" w:rsidR="00FC1C78" w:rsidRDefault="00CC662E" w:rsidP="00CC662E">
      <w:r>
        <w:t xml:space="preserve">P4 identifiers </w:t>
      </w:r>
      <w:r w:rsidR="007E499C">
        <w:t>may</w:t>
      </w:r>
      <w:r>
        <w:t xml:space="preserve"> contain </w:t>
      </w:r>
      <w:r w:rsidR="007E499C">
        <w:t xml:space="preserve">only </w:t>
      </w:r>
      <w:r>
        <w:t xml:space="preserve">letters, numbers and the underscore sign </w:t>
      </w:r>
      <w:r w:rsidRPr="00DE4665">
        <w:rPr>
          <w:rFonts w:ascii="Consolas" w:hAnsi="Consolas"/>
        </w:rPr>
        <w:t>_</w:t>
      </w:r>
      <w:r>
        <w:t>, and must start with a letter</w:t>
      </w:r>
      <w:r w:rsidR="0025626C">
        <w:t xml:space="preserve"> or with underscore</w:t>
      </w:r>
      <w:r>
        <w:t xml:space="preserve">. The special identifier consisting of a single underscore </w:t>
      </w:r>
      <w:r w:rsidRPr="00DE4665">
        <w:rPr>
          <w:rFonts w:ascii="Consolas" w:hAnsi="Consolas"/>
        </w:rPr>
        <w:t>_</w:t>
      </w:r>
      <w:r>
        <w:t xml:space="preserve"> is reserved to indicate a “don</w:t>
      </w:r>
      <w:r w:rsidR="007E499C">
        <w:t>’</w:t>
      </w:r>
      <w:r>
        <w:t>t care” value</w:t>
      </w:r>
      <w:r w:rsidR="002A53C5">
        <w:t xml:space="preserve"> in several contexts</w:t>
      </w:r>
      <w:r w:rsidR="001937CC">
        <w:t>; its type may vary depending on the context.</w:t>
      </w:r>
      <w:r>
        <w:t xml:space="preserve"> </w:t>
      </w:r>
    </w:p>
    <w:p w14:paraId="4775F668" w14:textId="77777777" w:rsidR="00F87461" w:rsidRDefault="00F87461" w:rsidP="00BD6FE9">
      <w:r>
        <w:t>The lexer recognizes the following kinds of terminals:</w:t>
      </w:r>
    </w:p>
    <w:p w14:paraId="137ABC9D" w14:textId="77777777" w:rsidR="00F87461" w:rsidRDefault="00F87461" w:rsidP="002265E0">
      <w:pPr>
        <w:pStyle w:val="ListParagraph"/>
        <w:numPr>
          <w:ilvl w:val="0"/>
          <w:numId w:val="7"/>
        </w:numPr>
      </w:pPr>
      <w:r w:rsidRPr="00781B59">
        <w:rPr>
          <w:rFonts w:ascii="Consolas" w:hAnsi="Consolas"/>
        </w:rPr>
        <w:t>IDENTIFIER</w:t>
      </w:r>
      <w:r>
        <w:rPr>
          <w:rFonts w:ascii="Consolas" w:hAnsi="Consolas"/>
        </w:rPr>
        <w:t xml:space="preserve"> – </w:t>
      </w:r>
      <w:r w:rsidRPr="00781B59">
        <w:t>start with a letter, and contain letters, digits and underscores</w:t>
      </w:r>
    </w:p>
    <w:p w14:paraId="66A29BCA" w14:textId="77777777" w:rsidR="00F87461" w:rsidRDefault="00F87461" w:rsidP="002265E0">
      <w:pPr>
        <w:pStyle w:val="ListParagraph"/>
        <w:numPr>
          <w:ilvl w:val="0"/>
          <w:numId w:val="7"/>
        </w:numPr>
      </w:pPr>
      <w:r w:rsidRPr="00781B59">
        <w:rPr>
          <w:rFonts w:ascii="Consolas" w:hAnsi="Consolas"/>
        </w:rPr>
        <w:t>TYPE</w:t>
      </w:r>
      <w:r>
        <w:rPr>
          <w:rFonts w:ascii="Consolas" w:hAnsi="Consolas"/>
        </w:rPr>
        <w:t xml:space="preserve"> – </w:t>
      </w:r>
      <w:r w:rsidRPr="00781B59">
        <w:t>identifier that denotes a type name</w:t>
      </w:r>
    </w:p>
    <w:p w14:paraId="073F7C89" w14:textId="77777777" w:rsidR="00F87461" w:rsidRPr="00781B59" w:rsidRDefault="00F87461" w:rsidP="002265E0">
      <w:pPr>
        <w:pStyle w:val="ListParagraph"/>
        <w:numPr>
          <w:ilvl w:val="0"/>
          <w:numId w:val="7"/>
        </w:numPr>
      </w:pPr>
      <w:r w:rsidRPr="00781B59">
        <w:rPr>
          <w:rFonts w:ascii="Consolas" w:hAnsi="Consolas"/>
        </w:rPr>
        <w:t>NAMESPACE</w:t>
      </w:r>
      <w:r>
        <w:rPr>
          <w:rFonts w:ascii="Consolas" w:hAnsi="Consolas"/>
        </w:rPr>
        <w:t xml:space="preserve"> – </w:t>
      </w:r>
      <w:r w:rsidRPr="00781B59">
        <w:t>identifier that denotes a namespace</w:t>
      </w:r>
    </w:p>
    <w:p w14:paraId="299959AE" w14:textId="450F3A85" w:rsidR="00F87461" w:rsidRDefault="00F87461" w:rsidP="002265E0">
      <w:pPr>
        <w:pStyle w:val="ListParagraph"/>
        <w:numPr>
          <w:ilvl w:val="0"/>
          <w:numId w:val="7"/>
        </w:numPr>
      </w:pPr>
      <w:r>
        <w:rPr>
          <w:rFonts w:ascii="Consolas" w:hAnsi="Consolas"/>
        </w:rPr>
        <w:t xml:space="preserve">INTEGER </w:t>
      </w:r>
      <w:r w:rsidRPr="00781B59">
        <w:t xml:space="preserve">– integer literals </w:t>
      </w:r>
    </w:p>
    <w:p w14:paraId="049CF81A" w14:textId="0F781EE7" w:rsidR="00F87461" w:rsidRDefault="00F87461" w:rsidP="002265E0">
      <w:pPr>
        <w:pStyle w:val="ListParagraph"/>
        <w:numPr>
          <w:ilvl w:val="0"/>
          <w:numId w:val="7"/>
        </w:numPr>
      </w:pPr>
      <w:r>
        <w:t xml:space="preserve">Keywords, e.g., </w:t>
      </w:r>
      <w:r w:rsidRPr="00570B6E">
        <w:rPr>
          <w:rFonts w:ascii="Consolas" w:hAnsi="Consolas"/>
        </w:rPr>
        <w:t xml:space="preserve">RETURN. </w:t>
      </w:r>
      <w:r w:rsidRPr="00781B59">
        <w:t>Each keyword terminal co</w:t>
      </w:r>
      <w:r w:rsidR="00570B6E">
        <w:t>rresponds to a language keyword</w:t>
      </w:r>
      <w:r w:rsidRPr="00781B59">
        <w:t xml:space="preserve"> with the same spelling </w:t>
      </w:r>
      <w:r w:rsidR="00570B6E">
        <w:t xml:space="preserve">but </w:t>
      </w:r>
      <w:r w:rsidRPr="00781B59">
        <w:t xml:space="preserve">using lowercase. For example, the </w:t>
      </w:r>
      <w:r w:rsidRPr="00570B6E">
        <w:rPr>
          <w:rFonts w:ascii="Consolas" w:hAnsi="Consolas"/>
        </w:rPr>
        <w:t>RETURN</w:t>
      </w:r>
      <w:r w:rsidRPr="00781B59">
        <w:t xml:space="preserve"> terminal corresponds to the </w:t>
      </w:r>
      <w:r w:rsidRPr="00570B6E">
        <w:rPr>
          <w:rFonts w:ascii="Consolas" w:hAnsi="Consolas"/>
          <w:b/>
        </w:rPr>
        <w:t>return</w:t>
      </w:r>
      <w:r w:rsidRPr="00781B59">
        <w:t xml:space="preserve"> keyword</w:t>
      </w:r>
    </w:p>
    <w:p w14:paraId="3B88060C" w14:textId="6C5CDF10" w:rsidR="00986E9A" w:rsidRDefault="00986E9A" w:rsidP="00E411B2">
      <w:pPr>
        <w:pStyle w:val="Heading3"/>
      </w:pPr>
      <w:bookmarkStart w:id="2458" w:name="_Toc417920572"/>
      <w:bookmarkStart w:id="2459" w:name="_Toc445799316"/>
      <w:bookmarkStart w:id="2460" w:name="_Toc447899003"/>
      <w:r>
        <w:lastRenderedPageBreak/>
        <w:t>Comments</w:t>
      </w:r>
      <w:bookmarkEnd w:id="2458"/>
      <w:bookmarkEnd w:id="2459"/>
      <w:bookmarkEnd w:id="2460"/>
    </w:p>
    <w:p w14:paraId="3A4FCA23" w14:textId="1BA1B0AC" w:rsidR="00986E9A" w:rsidRDefault="00986E9A" w:rsidP="00E411B2">
      <w:r>
        <w:t xml:space="preserve">Comments are </w:t>
      </w:r>
      <w:r w:rsidR="00C2301B">
        <w:t>Java style</w:t>
      </w:r>
      <w:r>
        <w:t>:</w:t>
      </w:r>
    </w:p>
    <w:p w14:paraId="4D2DDEFE" w14:textId="53637603" w:rsidR="00986E9A" w:rsidRDefault="00986E9A" w:rsidP="002265E0">
      <w:pPr>
        <w:pStyle w:val="ListParagraph"/>
        <w:numPr>
          <w:ilvl w:val="0"/>
          <w:numId w:val="17"/>
        </w:numPr>
      </w:pPr>
      <w:r>
        <w:t xml:space="preserve">Single-line comments, spanning to the end of line, introduced by </w:t>
      </w:r>
      <w:r w:rsidRPr="00E411B2">
        <w:rPr>
          <w:rFonts w:ascii="Consolas" w:hAnsi="Consolas"/>
        </w:rPr>
        <w:t>//</w:t>
      </w:r>
    </w:p>
    <w:p w14:paraId="05CBC964" w14:textId="77777777" w:rsidR="008042E5" w:rsidRPr="008042E5" w:rsidRDefault="00986E9A" w:rsidP="002265E0">
      <w:pPr>
        <w:pStyle w:val="ListParagraph"/>
        <w:numPr>
          <w:ilvl w:val="0"/>
          <w:numId w:val="17"/>
        </w:numPr>
        <w:rPr>
          <w:ins w:id="2461" w:author="Mihai Budiu" w:date="2016-04-08T16:33:00Z"/>
          <w:rPrChange w:id="2462" w:author="Mihai Budiu" w:date="2016-04-08T16:33:00Z">
            <w:rPr>
              <w:ins w:id="2463" w:author="Mihai Budiu" w:date="2016-04-08T16:33:00Z"/>
              <w:rFonts w:ascii="Consolas" w:hAnsi="Consolas"/>
            </w:rPr>
          </w:rPrChange>
        </w:rPr>
      </w:pPr>
      <w:r>
        <w:t xml:space="preserve">Multi-line comments, enclosed between </w:t>
      </w:r>
      <w:r w:rsidRPr="00E411B2">
        <w:rPr>
          <w:rFonts w:ascii="Consolas" w:hAnsi="Consolas"/>
        </w:rPr>
        <w:t>/*</w:t>
      </w:r>
      <w:r>
        <w:t xml:space="preserve"> and </w:t>
      </w:r>
      <w:r w:rsidRPr="00E411B2">
        <w:rPr>
          <w:rFonts w:ascii="Consolas" w:hAnsi="Consolas"/>
        </w:rPr>
        <w:t>*/</w:t>
      </w:r>
    </w:p>
    <w:p w14:paraId="22668E07" w14:textId="2DBB5B13" w:rsidR="00986E9A" w:rsidRDefault="00986E9A" w:rsidP="002265E0">
      <w:pPr>
        <w:pStyle w:val="ListParagraph"/>
        <w:numPr>
          <w:ilvl w:val="0"/>
          <w:numId w:val="17"/>
        </w:numPr>
      </w:pPr>
      <w:del w:id="2464" w:author="Mihai Budiu" w:date="2016-04-08T16:33:00Z">
        <w:r w:rsidDel="008042E5">
          <w:delText xml:space="preserve">. </w:delText>
        </w:r>
      </w:del>
      <w:r>
        <w:t xml:space="preserve">Nested multi-line comments are </w:t>
      </w:r>
      <w:r w:rsidRPr="00E411B2">
        <w:rPr>
          <w:b/>
        </w:rPr>
        <w:t>not</w:t>
      </w:r>
      <w:r>
        <w:t xml:space="preserve"> supported.</w:t>
      </w:r>
    </w:p>
    <w:p w14:paraId="45E4A601" w14:textId="5F37940A" w:rsidR="00AE6BF0" w:rsidRDefault="00AE6BF0" w:rsidP="002265E0">
      <w:pPr>
        <w:pStyle w:val="ListParagraph"/>
        <w:numPr>
          <w:ilvl w:val="0"/>
          <w:numId w:val="17"/>
        </w:numPr>
      </w:pPr>
      <w:r>
        <w:t xml:space="preserve">JavaDoc comments, starting with </w:t>
      </w:r>
      <w:r w:rsidRPr="00A229BA">
        <w:rPr>
          <w:rFonts w:ascii="Consolas" w:hAnsi="Consolas"/>
        </w:rPr>
        <w:t>/**</w:t>
      </w:r>
      <w:r>
        <w:t xml:space="preserve"> and ending with </w:t>
      </w:r>
      <w:r w:rsidRPr="00A229BA">
        <w:rPr>
          <w:rFonts w:ascii="Consolas" w:hAnsi="Consolas"/>
        </w:rPr>
        <w:t>*/</w:t>
      </w:r>
      <w:ins w:id="2465" w:author="Mihai Budiu" w:date="2016-04-08T16:34:00Z">
        <w:r w:rsidR="000F2937">
          <w:br/>
        </w:r>
      </w:ins>
      <w:del w:id="2466" w:author="Mihai Budiu" w:date="2016-04-08T16:34:00Z">
        <w:r w:rsidDel="000F2937">
          <w:delText xml:space="preserve">. </w:delText>
        </w:r>
      </w:del>
      <w:r>
        <w:t xml:space="preserve">JavaDoc comments are </w:t>
      </w:r>
      <w:r w:rsidR="00D53309">
        <w:t xml:space="preserve">strongly encouraged </w:t>
      </w:r>
      <w:r>
        <w:t xml:space="preserve">for the language </w:t>
      </w:r>
      <w:r w:rsidR="00E47F3F">
        <w:t xml:space="preserve">P4 </w:t>
      </w:r>
      <w:r w:rsidR="007B0A21">
        <w:t>elements that</w:t>
      </w:r>
      <w:r>
        <w:t xml:space="preserve"> are used to synthesize the interface with the control-plane: </w:t>
      </w:r>
      <w:r w:rsidR="00924B40" w:rsidRPr="00BD6FE9">
        <w:rPr>
          <w:rFonts w:ascii="Consolas" w:hAnsi="Consolas"/>
          <w:b/>
        </w:rPr>
        <w:t>table</w:t>
      </w:r>
      <w:r w:rsidR="000251BB">
        <w:t xml:space="preserve">s </w:t>
      </w:r>
      <w:r>
        <w:t xml:space="preserve">and </w:t>
      </w:r>
      <w:r w:rsidRPr="00BD6FE9">
        <w:rPr>
          <w:rFonts w:ascii="Consolas" w:hAnsi="Consolas"/>
          <w:b/>
        </w:rPr>
        <w:t>action</w:t>
      </w:r>
      <w:r>
        <w:t>s.</w:t>
      </w:r>
    </w:p>
    <w:p w14:paraId="7BD88A80" w14:textId="686E6965" w:rsidR="009D2C62" w:rsidRPr="009D2C62" w:rsidRDefault="009D2C62" w:rsidP="00A229BA">
      <w:r w:rsidRPr="009D2C62">
        <w:t xml:space="preserve">Comments </w:t>
      </w:r>
      <w:r w:rsidR="003B04DE">
        <w:t>are</w:t>
      </w:r>
      <w:r w:rsidRPr="009D2C62">
        <w:t xml:space="preserve"> tokens</w:t>
      </w:r>
      <w:r w:rsidR="003B04DE">
        <w:t xml:space="preserve"> separators</w:t>
      </w:r>
      <w:r w:rsidRPr="009D2C62">
        <w:t>: no comments are allowed within a token, e.g.</w:t>
      </w:r>
    </w:p>
    <w:p w14:paraId="77693CC7" w14:textId="58A80EAE" w:rsidR="009D2C62" w:rsidRPr="00A229BA" w:rsidRDefault="009D2C62" w:rsidP="00A229BA">
      <w:pPr>
        <w:rPr>
          <w:rFonts w:ascii="Consolas" w:hAnsi="Consolas"/>
        </w:rPr>
      </w:pPr>
      <w:r w:rsidRPr="00A229BA">
        <w:rPr>
          <w:rFonts w:ascii="Consolas" w:hAnsi="Consolas"/>
        </w:rPr>
        <w:t>bi/**/t</w:t>
      </w:r>
    </w:p>
    <w:p w14:paraId="42480D8A" w14:textId="6382C9F0" w:rsidR="009D2C62" w:rsidRPr="009D2C62" w:rsidRDefault="009D2C62" w:rsidP="00A229BA">
      <w:r w:rsidRPr="00A229BA">
        <w:t xml:space="preserve">is </w:t>
      </w:r>
      <w:ins w:id="2467" w:author="Mihai Budiu" w:date="2016-04-11T10:48:00Z">
        <w:r w:rsidR="00D04E0A">
          <w:t xml:space="preserve">parsed as two tokens, </w:t>
        </w:r>
        <w:r w:rsidR="00D04E0A" w:rsidRPr="00D04E0A">
          <w:rPr>
            <w:rFonts w:ascii="Consolas" w:hAnsi="Consolas"/>
            <w:rPrChange w:id="2468" w:author="Mihai Budiu" w:date="2016-04-11T10:49:00Z">
              <w:rPr/>
            </w:rPrChange>
          </w:rPr>
          <w:t>bi</w:t>
        </w:r>
        <w:r w:rsidR="00D04E0A">
          <w:t xml:space="preserve"> an </w:t>
        </w:r>
        <w:r w:rsidR="00D04E0A" w:rsidRPr="00D04E0A">
          <w:rPr>
            <w:rFonts w:ascii="Consolas" w:hAnsi="Consolas"/>
            <w:rPrChange w:id="2469" w:author="Mihai Budiu" w:date="2016-04-11T10:49:00Z">
              <w:rPr/>
            </w:rPrChange>
          </w:rPr>
          <w:t>t</w:t>
        </w:r>
        <w:r w:rsidR="00D04E0A">
          <w:t xml:space="preserve">, and </w:t>
        </w:r>
      </w:ins>
      <w:r w:rsidRPr="00A229BA">
        <w:rPr>
          <w:i/>
        </w:rPr>
        <w:t>not</w:t>
      </w:r>
      <w:r w:rsidRPr="00A229BA">
        <w:t xml:space="preserve"> </w:t>
      </w:r>
      <w:del w:id="2470" w:author="Mihai Budiu" w:date="2016-04-11T10:48:00Z">
        <w:r w:rsidRPr="00A229BA" w:rsidDel="00D04E0A">
          <w:delText xml:space="preserve">parsed </w:delText>
        </w:r>
      </w:del>
      <w:r w:rsidRPr="00A229BA">
        <w:t xml:space="preserve">as a </w:t>
      </w:r>
      <w:ins w:id="2471" w:author="Mihai Budiu" w:date="2016-04-11T10:58:00Z">
        <w:r w:rsidR="008B0228">
          <w:t xml:space="preserve">single </w:t>
        </w:r>
      </w:ins>
      <w:r w:rsidRPr="00A229BA">
        <w:rPr>
          <w:rFonts w:ascii="Consolas" w:hAnsi="Consolas"/>
          <w:b/>
        </w:rPr>
        <w:t>bit</w:t>
      </w:r>
      <w:r>
        <w:t xml:space="preserve"> token.</w:t>
      </w:r>
    </w:p>
    <w:p w14:paraId="6A6F7EF5" w14:textId="77BF05E5" w:rsidR="0095311B" w:rsidRDefault="0095311B" w:rsidP="00AB28AA">
      <w:pPr>
        <w:pStyle w:val="Heading3"/>
      </w:pPr>
      <w:bookmarkStart w:id="2472" w:name="_Toc417920573"/>
      <w:bookmarkStart w:id="2473" w:name="_Toc445799317"/>
      <w:bookmarkStart w:id="2474" w:name="_Ref446596464"/>
      <w:bookmarkStart w:id="2475" w:name="_Toc447899004"/>
      <w:r>
        <w:t>Literal constants</w:t>
      </w:r>
      <w:bookmarkEnd w:id="2472"/>
      <w:bookmarkEnd w:id="2473"/>
      <w:bookmarkEnd w:id="2474"/>
      <w:bookmarkEnd w:id="2475"/>
    </w:p>
    <w:p w14:paraId="06407057" w14:textId="55149C56" w:rsidR="000906C7" w:rsidRDefault="000906C7" w:rsidP="00AB28AA">
      <w:r>
        <w:t xml:space="preserve">There are two Boolean literal constants: </w:t>
      </w:r>
      <w:r w:rsidRPr="00BD6FE9">
        <w:rPr>
          <w:rFonts w:ascii="Consolas" w:hAnsi="Consolas"/>
          <w:b/>
        </w:rPr>
        <w:t>true</w:t>
      </w:r>
      <w:r>
        <w:t xml:space="preserve"> and </w:t>
      </w:r>
      <w:r w:rsidRPr="00BD6FE9">
        <w:rPr>
          <w:rFonts w:ascii="Consolas" w:hAnsi="Consolas"/>
          <w:b/>
        </w:rPr>
        <w:t>false</w:t>
      </w:r>
      <w:r>
        <w:t>.</w:t>
      </w:r>
    </w:p>
    <w:p w14:paraId="5E16BB9B" w14:textId="1F452611" w:rsidR="00A34383" w:rsidRDefault="000906C7">
      <w:r>
        <w:t xml:space="preserve">Numeric constants </w:t>
      </w:r>
      <w:r w:rsidR="00F67AF6">
        <w:t>are integers of an arbitrary precision, positive or negative.</w:t>
      </w:r>
      <w:r w:rsidR="006C1C29">
        <w:t xml:space="preserve"> By default</w:t>
      </w:r>
      <w:r w:rsidR="00656ACA">
        <w:t>,</w:t>
      </w:r>
      <w:r w:rsidR="006C1C29">
        <w:t xml:space="preserve"> literals are assumed in base 10</w:t>
      </w:r>
      <w:r w:rsidR="00104462">
        <w:t>.</w:t>
      </w:r>
      <w:r w:rsidR="006C1C29">
        <w:t xml:space="preserve"> </w:t>
      </w:r>
      <w:r w:rsidR="00104462">
        <w:t>T</w:t>
      </w:r>
      <w:r w:rsidR="006C1C29">
        <w:t xml:space="preserve">o </w:t>
      </w:r>
      <w:r w:rsidR="00104462">
        <w:t>use a different</w:t>
      </w:r>
      <w:r w:rsidR="006C1C29">
        <w:t xml:space="preserve"> base </w:t>
      </w:r>
      <w:r w:rsidR="00104462">
        <w:t xml:space="preserve">for </w:t>
      </w:r>
      <w:r w:rsidR="006C1C29">
        <w:t>the literal</w:t>
      </w:r>
      <w:r w:rsidR="00104462">
        <w:t>, one of the following prefixes must be employed</w:t>
      </w:r>
      <w:r w:rsidR="006C1C29">
        <w:t>:</w:t>
      </w:r>
    </w:p>
    <w:p w14:paraId="31E265EA" w14:textId="06B8B32F" w:rsidR="00A34383" w:rsidRDefault="00A34383" w:rsidP="002265E0">
      <w:pPr>
        <w:pStyle w:val="ListParagraph"/>
        <w:numPr>
          <w:ilvl w:val="0"/>
          <w:numId w:val="7"/>
        </w:numPr>
      </w:pPr>
      <w:r>
        <w:rPr>
          <w:rFonts w:ascii="Consolas" w:hAnsi="Consolas"/>
        </w:rPr>
        <w:t>0x</w:t>
      </w:r>
      <w:r w:rsidRPr="00BD6FE9">
        <w:t xml:space="preserve"> or</w:t>
      </w:r>
      <w:r w:rsidRPr="00150308">
        <w:t xml:space="preserve"> </w:t>
      </w:r>
      <w:r>
        <w:rPr>
          <w:rFonts w:ascii="Consolas" w:hAnsi="Consolas"/>
        </w:rPr>
        <w:t>0X</w:t>
      </w:r>
      <w:r w:rsidRPr="00BD6FE9">
        <w:t xml:space="preserve"> indicates base 16</w:t>
      </w:r>
    </w:p>
    <w:p w14:paraId="76BECED7" w14:textId="5778CBB7" w:rsidR="00A34383" w:rsidRDefault="00A34383" w:rsidP="002265E0">
      <w:pPr>
        <w:pStyle w:val="ListParagraph"/>
        <w:numPr>
          <w:ilvl w:val="0"/>
          <w:numId w:val="7"/>
        </w:numPr>
      </w:pPr>
      <w:r w:rsidRPr="00BD6FE9">
        <w:rPr>
          <w:rFonts w:ascii="Consolas" w:hAnsi="Consolas"/>
        </w:rPr>
        <w:t>0o</w:t>
      </w:r>
      <w:r>
        <w:t xml:space="preserve"> or </w:t>
      </w:r>
      <w:r w:rsidRPr="00BD6FE9">
        <w:rPr>
          <w:rFonts w:ascii="Consolas" w:hAnsi="Consolas"/>
        </w:rPr>
        <w:t>0O</w:t>
      </w:r>
      <w:r w:rsidR="00150308">
        <w:t xml:space="preserve"> indicates base</w:t>
      </w:r>
      <w:r>
        <w:t xml:space="preserve"> 8</w:t>
      </w:r>
    </w:p>
    <w:p w14:paraId="78C50C2B" w14:textId="3A70D83D" w:rsidR="00A34383" w:rsidRDefault="00A34383" w:rsidP="002265E0">
      <w:pPr>
        <w:pStyle w:val="ListParagraph"/>
        <w:numPr>
          <w:ilvl w:val="0"/>
          <w:numId w:val="7"/>
        </w:numPr>
      </w:pPr>
      <w:r w:rsidRPr="00BD6FE9">
        <w:rPr>
          <w:rFonts w:ascii="Consolas" w:hAnsi="Consolas"/>
        </w:rPr>
        <w:t>0b</w:t>
      </w:r>
      <w:r>
        <w:t xml:space="preserve"> or </w:t>
      </w:r>
      <w:r w:rsidRPr="00BD6FE9">
        <w:rPr>
          <w:rFonts w:ascii="Consolas" w:hAnsi="Consolas"/>
        </w:rPr>
        <w:t>0B</w:t>
      </w:r>
      <w:r>
        <w:t xml:space="preserve"> indicates base 2</w:t>
      </w:r>
    </w:p>
    <w:p w14:paraId="7477FF57" w14:textId="5EB0E01C" w:rsidR="00A34383" w:rsidRDefault="00A34383" w:rsidP="00BD6FE9">
      <w:r>
        <w:t>The width of a numeric literal in bits can be specified by a</w:t>
      </w:r>
      <w:r w:rsidR="00656ACA">
        <w:t>n unsigned number</w:t>
      </w:r>
      <w:r>
        <w:t xml:space="preserve"> prefix consisting of a number of bits and a signedness indicator:</w:t>
      </w:r>
    </w:p>
    <w:p w14:paraId="257C85E5" w14:textId="1F2CDC93" w:rsidR="00A34383" w:rsidRDefault="00A34383" w:rsidP="002265E0">
      <w:pPr>
        <w:pStyle w:val="ListParagraph"/>
        <w:numPr>
          <w:ilvl w:val="0"/>
          <w:numId w:val="41"/>
        </w:numPr>
      </w:pPr>
      <w:r w:rsidRPr="00BD6FE9">
        <w:rPr>
          <w:rFonts w:ascii="Consolas" w:hAnsi="Consolas"/>
        </w:rPr>
        <w:t>w</w:t>
      </w:r>
      <w:r>
        <w:t xml:space="preserve"> indicates unsigned numbers</w:t>
      </w:r>
    </w:p>
    <w:p w14:paraId="3C9E4794" w14:textId="06FD1B99" w:rsidR="00A34383" w:rsidRDefault="00A34383" w:rsidP="002265E0">
      <w:pPr>
        <w:pStyle w:val="ListParagraph"/>
        <w:numPr>
          <w:ilvl w:val="0"/>
          <w:numId w:val="41"/>
        </w:numPr>
      </w:pPr>
      <w:r w:rsidRPr="00BD6FE9">
        <w:rPr>
          <w:rFonts w:ascii="Consolas" w:hAnsi="Consolas"/>
        </w:rPr>
        <w:t>s</w:t>
      </w:r>
      <w:r>
        <w:t xml:space="preserve"> indicates signed numbers</w:t>
      </w:r>
    </w:p>
    <w:p w14:paraId="446CBCA0" w14:textId="0A7EDC52" w:rsidR="000A6ACE" w:rsidRDefault="00934325" w:rsidP="00BD6FE9">
      <w:r>
        <w:t>The underscore character is considered a digit</w:t>
      </w:r>
      <w:r w:rsidR="008A24A6">
        <w:t xml:space="preserve"> within number literals</w:t>
      </w:r>
      <w:r w:rsidR="00C5455C">
        <w:t xml:space="preserve"> (where it cannot appear as the first digit)</w:t>
      </w:r>
      <w:r>
        <w:t xml:space="preserve">, but it is </w:t>
      </w:r>
      <w:r w:rsidR="00CA694F">
        <w:t>ignored</w:t>
      </w:r>
      <w:r>
        <w:t xml:space="preserve"> when computing the value of the </w:t>
      </w:r>
      <w:r w:rsidR="00CA694F">
        <w:t xml:space="preserve">parsed </w:t>
      </w:r>
      <w:r>
        <w:t xml:space="preserve">number. This allows long </w:t>
      </w:r>
      <w:r w:rsidR="008A24A6">
        <w:t xml:space="preserve">constants </w:t>
      </w:r>
      <w:r>
        <w:t>number</w:t>
      </w:r>
      <w:r w:rsidR="009469ED">
        <w:t>s</w:t>
      </w:r>
      <w:r>
        <w:t xml:space="preserve"> to be more easily </w:t>
      </w:r>
      <w:r w:rsidR="008A24A6">
        <w:t>read by grouping digits together</w:t>
      </w:r>
      <w:r>
        <w:t>.</w:t>
      </w:r>
      <w:r w:rsidR="00E47F3F">
        <w:t xml:space="preserve"> </w:t>
      </w:r>
      <w:r w:rsidR="009D2C62">
        <w:t>No comments or whitespaces are allowed within a literal.</w:t>
      </w:r>
      <w:r w:rsidR="00A34383">
        <w:t xml:space="preserve"> </w:t>
      </w:r>
      <w:r w:rsidR="000A6ACE">
        <w:t>Here are some examples</w:t>
      </w:r>
      <w:r w:rsidR="00926E2D">
        <w:t xml:space="preserve"> of numeric literals</w:t>
      </w:r>
      <w:r w:rsidR="000A6ACE">
        <w:t>:</w:t>
      </w:r>
    </w:p>
    <w:p w14:paraId="3F116726" w14:textId="63A004A4" w:rsidR="00C1277E" w:rsidRDefault="000A6ACE" w:rsidP="00AB28AA">
      <w:pPr>
        <w:rPr>
          <w:rFonts w:ascii="Consolas" w:hAnsi="Consolas"/>
        </w:rPr>
      </w:pPr>
      <w:r w:rsidRPr="00AB28AA">
        <w:rPr>
          <w:rFonts w:ascii="Consolas" w:hAnsi="Consolas"/>
        </w:rPr>
        <w:t>32</w:t>
      </w:r>
      <w:r w:rsidR="00A34383">
        <w:rPr>
          <w:rFonts w:ascii="Consolas" w:hAnsi="Consolas"/>
        </w:rPr>
        <w:t>w</w:t>
      </w:r>
      <w:r>
        <w:rPr>
          <w:rFonts w:ascii="Consolas" w:hAnsi="Consolas"/>
        </w:rPr>
        <w:t>0xFF</w:t>
      </w:r>
      <w:r w:rsidR="00604131">
        <w:rPr>
          <w:rFonts w:ascii="Consolas" w:hAnsi="Consolas"/>
        </w:rPr>
        <w:t xml:space="preserve"> </w:t>
      </w:r>
      <w:r>
        <w:rPr>
          <w:rFonts w:ascii="Consolas" w:hAnsi="Consolas"/>
        </w:rPr>
        <w:t xml:space="preserve"> </w:t>
      </w:r>
      <w:r w:rsidR="00C73651">
        <w:rPr>
          <w:rFonts w:ascii="Consolas" w:hAnsi="Consolas"/>
        </w:rPr>
        <w:t xml:space="preserve">      </w:t>
      </w:r>
      <w:r>
        <w:rPr>
          <w:rFonts w:ascii="Consolas" w:hAnsi="Consolas"/>
        </w:rPr>
        <w:t>// a 32-bit unsigned number with value 255</w:t>
      </w:r>
      <w:r>
        <w:rPr>
          <w:rFonts w:ascii="Consolas" w:hAnsi="Consolas"/>
        </w:rPr>
        <w:br/>
        <w:t>32s0xFF</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xml:space="preserve"> // a 32-bit signed number with value 255</w:t>
      </w:r>
      <w:r>
        <w:rPr>
          <w:rFonts w:ascii="Consolas" w:hAnsi="Consolas"/>
        </w:rPr>
        <w:br/>
      </w:r>
      <w:r w:rsidR="00A34383">
        <w:rPr>
          <w:rFonts w:ascii="Consolas" w:hAnsi="Consolas"/>
        </w:rPr>
        <w:t>-</w:t>
      </w:r>
      <w:r>
        <w:rPr>
          <w:rFonts w:ascii="Consolas" w:hAnsi="Consolas"/>
        </w:rPr>
        <w:t xml:space="preserve">32s0xFF </w:t>
      </w:r>
      <w:r w:rsidR="00C73651">
        <w:rPr>
          <w:rFonts w:ascii="Consolas" w:hAnsi="Consolas"/>
        </w:rPr>
        <w:t xml:space="preserve">    </w:t>
      </w:r>
      <w:r w:rsidR="00A34383">
        <w:rPr>
          <w:rFonts w:ascii="Consolas" w:hAnsi="Consolas"/>
        </w:rPr>
        <w:t xml:space="preserve"> </w:t>
      </w:r>
      <w:r w:rsidR="00C73651">
        <w:rPr>
          <w:rFonts w:ascii="Consolas" w:hAnsi="Consolas"/>
        </w:rPr>
        <w:t xml:space="preserve"> </w:t>
      </w:r>
      <w:r>
        <w:rPr>
          <w:rFonts w:ascii="Consolas" w:hAnsi="Consolas"/>
        </w:rPr>
        <w:t>// a 32-bit signed number with value -255</w:t>
      </w:r>
      <w:r>
        <w:rPr>
          <w:rFonts w:ascii="Consolas" w:hAnsi="Consolas"/>
        </w:rPr>
        <w:br/>
        <w:t>8</w:t>
      </w:r>
      <w:r w:rsidR="00A34383">
        <w:rPr>
          <w:rFonts w:ascii="Consolas" w:hAnsi="Consolas"/>
        </w:rPr>
        <w:t>w</w:t>
      </w:r>
      <w:r>
        <w:rPr>
          <w:rFonts w:ascii="Consolas" w:hAnsi="Consolas"/>
        </w:rPr>
        <w:t xml:space="preserve">0b10101010 </w:t>
      </w:r>
      <w:r w:rsidR="00C73651">
        <w:rPr>
          <w:rFonts w:ascii="Consolas" w:hAnsi="Consolas"/>
        </w:rPr>
        <w:t xml:space="preserve">  </w:t>
      </w:r>
      <w:r>
        <w:rPr>
          <w:rFonts w:ascii="Consolas" w:hAnsi="Consolas"/>
        </w:rPr>
        <w:t xml:space="preserve">// an 8-bit </w:t>
      </w:r>
      <w:r w:rsidR="00357D03">
        <w:rPr>
          <w:rFonts w:ascii="Consolas" w:hAnsi="Consolas"/>
        </w:rPr>
        <w:t>unsigned number</w:t>
      </w:r>
      <w:r>
        <w:rPr>
          <w:rFonts w:ascii="Consolas" w:hAnsi="Consolas"/>
        </w:rPr>
        <w:t xml:space="preserve"> with value </w:t>
      </w:r>
      <w:r w:rsidR="00357D03">
        <w:rPr>
          <w:rFonts w:ascii="Consolas" w:hAnsi="Consolas"/>
        </w:rPr>
        <w:t>0x</w:t>
      </w:r>
      <w:r>
        <w:rPr>
          <w:rFonts w:ascii="Consolas" w:hAnsi="Consolas"/>
        </w:rPr>
        <w:t>AA</w:t>
      </w:r>
      <w:r>
        <w:rPr>
          <w:rFonts w:ascii="Consolas" w:hAnsi="Consolas"/>
        </w:rPr>
        <w:br/>
      </w:r>
      <w:r w:rsidR="00853B80">
        <w:rPr>
          <w:rFonts w:ascii="Consolas" w:hAnsi="Consolas"/>
        </w:rPr>
        <w:t>8</w:t>
      </w:r>
      <w:r w:rsidR="00A34383">
        <w:rPr>
          <w:rFonts w:ascii="Consolas" w:hAnsi="Consolas"/>
        </w:rPr>
        <w:t>w</w:t>
      </w:r>
      <w:r w:rsidR="00853B80">
        <w:rPr>
          <w:rFonts w:ascii="Consolas" w:hAnsi="Consolas"/>
        </w:rPr>
        <w:t>0b_1010_1010 // same value as above</w:t>
      </w:r>
      <w:r w:rsidR="00C1277E">
        <w:rPr>
          <w:rFonts w:ascii="Consolas" w:hAnsi="Consolas"/>
        </w:rPr>
        <w:br/>
        <w:t>8</w:t>
      </w:r>
      <w:r w:rsidR="00A34383">
        <w:rPr>
          <w:rFonts w:ascii="Consolas" w:hAnsi="Consolas"/>
        </w:rPr>
        <w:t>w</w:t>
      </w:r>
      <w:r w:rsidR="00C73651">
        <w:rPr>
          <w:rFonts w:ascii="Consolas" w:hAnsi="Consolas"/>
        </w:rPr>
        <w:t xml:space="preserve">170         </w:t>
      </w:r>
      <w:r w:rsidR="00C1277E">
        <w:rPr>
          <w:rFonts w:ascii="Consolas" w:hAnsi="Consolas"/>
        </w:rPr>
        <w:t xml:space="preserve"> // same value as above</w:t>
      </w:r>
      <w:r w:rsidR="00C1277E">
        <w:rPr>
          <w:rFonts w:ascii="Consolas" w:hAnsi="Consolas"/>
        </w:rPr>
        <w:br/>
        <w:t>8</w:t>
      </w:r>
      <w:r w:rsidR="00A34383">
        <w:rPr>
          <w:rFonts w:ascii="Consolas" w:hAnsi="Consolas"/>
        </w:rPr>
        <w:t>s</w:t>
      </w:r>
      <w:r w:rsidR="00C1277E">
        <w:rPr>
          <w:rFonts w:ascii="Consolas" w:hAnsi="Consolas"/>
        </w:rPr>
        <w:t>0b1</w:t>
      </w:r>
      <w:r w:rsidR="00CC3E03">
        <w:rPr>
          <w:rFonts w:ascii="Consolas" w:hAnsi="Consolas"/>
        </w:rPr>
        <w:t>010_1010</w:t>
      </w:r>
      <w:r w:rsidR="00C1277E">
        <w:rPr>
          <w:rFonts w:ascii="Consolas" w:hAnsi="Consolas"/>
        </w:rPr>
        <w:t xml:space="preserve"> </w:t>
      </w:r>
      <w:r w:rsidR="00A34383">
        <w:rPr>
          <w:rFonts w:ascii="Consolas" w:hAnsi="Consolas"/>
        </w:rPr>
        <w:t xml:space="preserve"> </w:t>
      </w:r>
      <w:r w:rsidR="00C1277E">
        <w:rPr>
          <w:rFonts w:ascii="Consolas" w:hAnsi="Consolas"/>
        </w:rPr>
        <w:t xml:space="preserve">// an 8-bit signed number with value </w:t>
      </w:r>
      <w:r w:rsidR="00926E2D">
        <w:rPr>
          <w:rFonts w:ascii="Consolas" w:hAnsi="Consolas"/>
        </w:rPr>
        <w:t>-86</w:t>
      </w:r>
    </w:p>
    <w:p w14:paraId="7F6B8133" w14:textId="77777777" w:rsidR="00D328D6" w:rsidRDefault="00D328D6" w:rsidP="00D328D6">
      <w:pPr>
        <w:pStyle w:val="Heading2"/>
      </w:pPr>
      <w:bookmarkStart w:id="2476" w:name="_Toc417920574"/>
      <w:bookmarkStart w:id="2477" w:name="_Toc445799318"/>
      <w:bookmarkStart w:id="2478" w:name="_Toc447899005"/>
      <w:r>
        <w:t>Naming conventions</w:t>
      </w:r>
      <w:bookmarkEnd w:id="2476"/>
      <w:bookmarkEnd w:id="2477"/>
      <w:bookmarkEnd w:id="2478"/>
      <w:r>
        <w:t xml:space="preserve"> </w:t>
      </w:r>
    </w:p>
    <w:p w14:paraId="5A4871EC" w14:textId="42A9DF38" w:rsidR="00D328D6" w:rsidRDefault="00D328D6" w:rsidP="00D328D6">
      <w:r>
        <w:t>P4 provides a rich assortment of types. There are built-in types to represent constructs such as parsers, pipelines, actions, and tables. Base types include bit-strings, numbers, and errors. Users can construct new types based on these: structures, headers, enumerations, header stacks, etc.</w:t>
      </w:r>
    </w:p>
    <w:p w14:paraId="284746F9" w14:textId="77777777" w:rsidR="00D328D6" w:rsidRDefault="00D328D6" w:rsidP="00D328D6">
      <w:r>
        <w:t>In this document we adopt the Java</w:t>
      </w:r>
      <w:r w:rsidR="00104462">
        <w:t>-like</w:t>
      </w:r>
      <w:r>
        <w:t xml:space="preserve"> naming guidelines:</w:t>
      </w:r>
    </w:p>
    <w:p w14:paraId="517A88EF" w14:textId="77777777" w:rsidR="00D328D6" w:rsidRDefault="00D328D6" w:rsidP="002265E0">
      <w:pPr>
        <w:pStyle w:val="ListParagraph"/>
        <w:numPr>
          <w:ilvl w:val="0"/>
          <w:numId w:val="17"/>
        </w:numPr>
      </w:pPr>
      <w:r>
        <w:t xml:space="preserve">the P4 built-in types all start with lowercase characters and are shown in bold, e.g., </w:t>
      </w:r>
      <w:r w:rsidRPr="001A316A">
        <w:rPr>
          <w:rFonts w:ascii="Consolas" w:hAnsi="Consolas"/>
          <w:b/>
        </w:rPr>
        <w:t>int</w:t>
      </w:r>
      <w:r>
        <w:rPr>
          <w:rFonts w:ascii="Consolas" w:hAnsi="Consolas"/>
        </w:rPr>
        <w:t>&lt;</w:t>
      </w:r>
      <w:r w:rsidRPr="001A316A">
        <w:rPr>
          <w:rFonts w:ascii="Consolas" w:hAnsi="Consolas"/>
        </w:rPr>
        <w:t>20</w:t>
      </w:r>
      <w:r>
        <w:rPr>
          <w:rFonts w:ascii="Consolas" w:hAnsi="Consolas"/>
        </w:rPr>
        <w:t>&gt;</w:t>
      </w:r>
    </w:p>
    <w:p w14:paraId="64E427CB" w14:textId="77777777" w:rsidR="00D328D6" w:rsidRDefault="00D328D6" w:rsidP="002265E0">
      <w:pPr>
        <w:pStyle w:val="ListParagraph"/>
        <w:numPr>
          <w:ilvl w:val="0"/>
          <w:numId w:val="17"/>
        </w:numPr>
      </w:pPr>
      <w:r>
        <w:lastRenderedPageBreak/>
        <w:t xml:space="preserve">In all our examples we write user-defined types with an uppercase character, e.g., </w:t>
      </w:r>
      <w:r w:rsidRPr="001A316A">
        <w:rPr>
          <w:rFonts w:ascii="Consolas" w:hAnsi="Consolas"/>
        </w:rPr>
        <w:t>Ipv4Address</w:t>
      </w:r>
    </w:p>
    <w:p w14:paraId="1FD770F6" w14:textId="09E54382" w:rsidR="00D328D6" w:rsidRDefault="00D328D6" w:rsidP="002265E0">
      <w:pPr>
        <w:pStyle w:val="ListParagraph"/>
        <w:numPr>
          <w:ilvl w:val="0"/>
          <w:numId w:val="17"/>
        </w:numPr>
      </w:pPr>
      <w:r>
        <w:t xml:space="preserve">Type variables (e.g., used in templates) are always uppercase, e.g., </w:t>
      </w:r>
      <w:r w:rsidR="00A34383" w:rsidRPr="00BD6FE9">
        <w:rPr>
          <w:rFonts w:ascii="Consolas" w:hAnsi="Consolas"/>
          <w:b/>
        </w:rPr>
        <w:t>parser</w:t>
      </w:r>
      <w:r w:rsidR="00A34383" w:rsidRPr="001A316A">
        <w:rPr>
          <w:rFonts w:ascii="Consolas" w:hAnsi="Consolas"/>
        </w:rPr>
        <w:t xml:space="preserve"> </w:t>
      </w:r>
      <w:r w:rsidRPr="001A316A">
        <w:rPr>
          <w:rFonts w:ascii="Consolas" w:hAnsi="Consolas"/>
        </w:rPr>
        <w:t>P&lt;H, IH&gt;(...)</w:t>
      </w:r>
    </w:p>
    <w:p w14:paraId="27155B85" w14:textId="77777777" w:rsidR="00D328D6" w:rsidRDefault="00D328D6" w:rsidP="002265E0">
      <w:pPr>
        <w:pStyle w:val="ListParagraph"/>
        <w:numPr>
          <w:ilvl w:val="0"/>
          <w:numId w:val="17"/>
        </w:numPr>
      </w:pPr>
      <w:r>
        <w:t xml:space="preserve">All variables are named with lowercase names, e.g., </w:t>
      </w:r>
      <w:r w:rsidRPr="001A316A">
        <w:rPr>
          <w:rFonts w:ascii="Consolas" w:hAnsi="Consolas"/>
        </w:rPr>
        <w:t>ipv4header</w:t>
      </w:r>
    </w:p>
    <w:p w14:paraId="7964C219" w14:textId="77777777" w:rsidR="00D328D6" w:rsidRPr="00280B0E" w:rsidRDefault="00D328D6" w:rsidP="002265E0">
      <w:pPr>
        <w:pStyle w:val="ListParagraph"/>
        <w:numPr>
          <w:ilvl w:val="0"/>
          <w:numId w:val="17"/>
        </w:numPr>
      </w:pPr>
      <w:r>
        <w:t xml:space="preserve">Constants are all uppercase, e.g., </w:t>
      </w:r>
      <w:r w:rsidRPr="001A316A">
        <w:rPr>
          <w:rFonts w:ascii="Consolas" w:hAnsi="Consolas"/>
        </w:rPr>
        <w:t>CPU_PORT</w:t>
      </w:r>
    </w:p>
    <w:p w14:paraId="29772F8C" w14:textId="57768B1E" w:rsidR="00D328D6" w:rsidRPr="00A229BA" w:rsidRDefault="00D328D6" w:rsidP="002265E0">
      <w:pPr>
        <w:pStyle w:val="ListParagraph"/>
        <w:numPr>
          <w:ilvl w:val="0"/>
          <w:numId w:val="17"/>
        </w:numPr>
      </w:pPr>
      <w:r w:rsidRPr="00280B0E">
        <w:t>Errors</w:t>
      </w:r>
      <w:r>
        <w:t xml:space="preserve"> </w:t>
      </w:r>
      <w:r w:rsidR="004D7EDF">
        <w:t xml:space="preserve">and enumerations </w:t>
      </w:r>
      <w:r>
        <w:t xml:space="preserve">have </w:t>
      </w:r>
      <w:r w:rsidR="004D7EDF">
        <w:t xml:space="preserve">camel-case </w:t>
      </w:r>
      <w:r w:rsidRPr="00280B0E">
        <w:t>name</w:t>
      </w:r>
      <w:r>
        <w:t>s</w:t>
      </w:r>
      <w:r w:rsidRPr="00280B0E">
        <w:t>, e.g.</w:t>
      </w:r>
      <w:r>
        <w:rPr>
          <w:rFonts w:ascii="Consolas" w:hAnsi="Consolas"/>
        </w:rPr>
        <w:t xml:space="preserve"> PacketTooShort</w:t>
      </w:r>
    </w:p>
    <w:p w14:paraId="64BA4392" w14:textId="5C709630" w:rsidR="00814D65" w:rsidRDefault="004C38AC" w:rsidP="00280B0E">
      <w:pPr>
        <w:pStyle w:val="Heading2"/>
      </w:pPr>
      <w:bookmarkStart w:id="2479" w:name="_Toc445799319"/>
      <w:bookmarkStart w:id="2480" w:name="_Toc447899006"/>
      <w:r>
        <w:t>P4 Program structure</w:t>
      </w:r>
      <w:bookmarkEnd w:id="2479"/>
      <w:bookmarkEnd w:id="2480"/>
    </w:p>
    <w:p w14:paraId="367F4681" w14:textId="1C3EC9AB" w:rsidR="00814D65" w:rsidRDefault="00814D65" w:rsidP="00814D65">
      <w:r>
        <w:t>A P4 program is a collection of declarations:</w:t>
      </w:r>
    </w:p>
    <w:p w14:paraId="2DA57D27" w14:textId="77777777" w:rsidR="00A34383" w:rsidRPr="00254E38" w:rsidRDefault="00A34383" w:rsidP="002D0F38">
      <w:pPr>
        <w:pStyle w:val="Grammar"/>
      </w:pPr>
      <w:r>
        <w:t>p4program</w:t>
      </w:r>
    </w:p>
    <w:p w14:paraId="40BF1CBB" w14:textId="77777777" w:rsidR="00A34383" w:rsidRPr="00254E38" w:rsidRDefault="00A34383" w:rsidP="002D0F38">
      <w:pPr>
        <w:pStyle w:val="Grammar"/>
      </w:pPr>
      <w:r w:rsidRPr="00254E38">
        <w:t xml:space="preserve">    : /* e</w:t>
      </w:r>
      <w:r>
        <w:t>mpty</w:t>
      </w:r>
      <w:r w:rsidRPr="00254E38">
        <w:t xml:space="preserve"> */</w:t>
      </w:r>
    </w:p>
    <w:p w14:paraId="7EBE0A6C" w14:textId="77777777" w:rsidR="00A34383" w:rsidRPr="00254E38" w:rsidRDefault="00A34383" w:rsidP="002D0F38">
      <w:pPr>
        <w:pStyle w:val="Grammar"/>
      </w:pPr>
      <w:r>
        <w:t xml:space="preserve">    | p4program</w:t>
      </w:r>
      <w:r w:rsidRPr="00254E38">
        <w:t xml:space="preserve"> declaration</w:t>
      </w:r>
    </w:p>
    <w:p w14:paraId="5BA2BEEE" w14:textId="77777777" w:rsidR="00A34383" w:rsidRPr="00254E38" w:rsidRDefault="00A34383" w:rsidP="002D0F38">
      <w:pPr>
        <w:pStyle w:val="Grammar"/>
      </w:pPr>
      <w:r w:rsidRPr="00254E38">
        <w:t xml:space="preserve">    ;</w:t>
      </w:r>
    </w:p>
    <w:p w14:paraId="0D83874E" w14:textId="77777777" w:rsidR="00A34383" w:rsidRPr="00254E38" w:rsidRDefault="00A34383" w:rsidP="002D0F38">
      <w:pPr>
        <w:pStyle w:val="Grammar"/>
      </w:pPr>
    </w:p>
    <w:p w14:paraId="09EA82D2" w14:textId="77777777" w:rsidR="00A34383" w:rsidRPr="00254E38" w:rsidRDefault="00A34383" w:rsidP="002D0F38">
      <w:pPr>
        <w:pStyle w:val="Grammar"/>
      </w:pPr>
      <w:r w:rsidRPr="00254E38">
        <w:t>declaration</w:t>
      </w:r>
    </w:p>
    <w:p w14:paraId="04A970B5" w14:textId="77777777" w:rsidR="00A34383" w:rsidRPr="00254E38" w:rsidRDefault="00A34383" w:rsidP="002D0F38">
      <w:pPr>
        <w:pStyle w:val="Grammar"/>
      </w:pPr>
      <w:r w:rsidRPr="00254E38">
        <w:t xml:space="preserve">    : constantDeclaration</w:t>
      </w:r>
    </w:p>
    <w:p w14:paraId="73558EFE" w14:textId="77777777" w:rsidR="00A34383" w:rsidRPr="00254E38" w:rsidRDefault="00A34383" w:rsidP="002D0F38">
      <w:pPr>
        <w:pStyle w:val="Grammar"/>
      </w:pPr>
      <w:r w:rsidRPr="00254E38">
        <w:t xml:space="preserve">    | externDeclaration  </w:t>
      </w:r>
    </w:p>
    <w:p w14:paraId="370F161C" w14:textId="14B2CA1A" w:rsidR="00A34383" w:rsidRPr="00254E38" w:rsidRDefault="00723C9D" w:rsidP="002D0F38">
      <w:pPr>
        <w:pStyle w:val="Grammar"/>
      </w:pPr>
      <w:r>
        <w:t xml:space="preserve">    </w:t>
      </w:r>
      <w:r w:rsidR="00A34383" w:rsidRPr="00254E38">
        <w:t xml:space="preserve">| actionDeclaration  </w:t>
      </w:r>
    </w:p>
    <w:p w14:paraId="58CFF375" w14:textId="77777777" w:rsidR="00A34383" w:rsidRPr="00254E38" w:rsidRDefault="00A34383" w:rsidP="002D0F38">
      <w:pPr>
        <w:pStyle w:val="Grammar"/>
      </w:pPr>
      <w:r w:rsidRPr="00254E38">
        <w:t xml:space="preserve">    | parserDeclaration  </w:t>
      </w:r>
    </w:p>
    <w:p w14:paraId="3CBBADB0" w14:textId="77777777" w:rsidR="00A34383" w:rsidRPr="00254E38" w:rsidRDefault="00A34383" w:rsidP="002D0F38">
      <w:pPr>
        <w:pStyle w:val="Grammar"/>
      </w:pPr>
      <w:r w:rsidRPr="00254E38">
        <w:t xml:space="preserve">    | typeDeclaration    </w:t>
      </w:r>
    </w:p>
    <w:p w14:paraId="07031F25" w14:textId="77777777" w:rsidR="00A34383" w:rsidRPr="00254E38" w:rsidRDefault="00A34383" w:rsidP="002D0F38">
      <w:pPr>
        <w:pStyle w:val="Grammar"/>
      </w:pPr>
      <w:r w:rsidRPr="00254E38">
        <w:t xml:space="preserve">    | controlDeclaration </w:t>
      </w:r>
    </w:p>
    <w:p w14:paraId="1DCE78A1" w14:textId="77777777" w:rsidR="00A34383" w:rsidRPr="00254E38" w:rsidRDefault="00A34383" w:rsidP="002D0F38">
      <w:pPr>
        <w:pStyle w:val="Grammar"/>
      </w:pPr>
      <w:r w:rsidRPr="00254E38">
        <w:t xml:space="preserve">    | instantiation      </w:t>
      </w:r>
    </w:p>
    <w:p w14:paraId="14F67615" w14:textId="77777777" w:rsidR="00A34383" w:rsidRPr="00254E38" w:rsidRDefault="00A34383" w:rsidP="002D0F38">
      <w:pPr>
        <w:pStyle w:val="Grammar"/>
      </w:pPr>
      <w:r w:rsidRPr="00254E38">
        <w:t xml:space="preserve">    | errorDeclaration   </w:t>
      </w:r>
    </w:p>
    <w:p w14:paraId="4E1CC2F1" w14:textId="77777777" w:rsidR="00A34383" w:rsidRPr="00254E38" w:rsidRDefault="00A34383" w:rsidP="002D0F38">
      <w:pPr>
        <w:pStyle w:val="Grammar"/>
      </w:pPr>
      <w:r w:rsidRPr="00254E38">
        <w:t xml:space="preserve">    | matchKindDeclaratio</w:t>
      </w:r>
      <w:r>
        <w:t>n</w:t>
      </w:r>
    </w:p>
    <w:p w14:paraId="406F840C" w14:textId="77777777" w:rsidR="00A34383" w:rsidRDefault="00A34383" w:rsidP="002D0F38">
      <w:pPr>
        <w:pStyle w:val="Grammar"/>
      </w:pPr>
      <w:r w:rsidRPr="00254E38">
        <w:t xml:space="preserve">    ;</w:t>
      </w:r>
    </w:p>
    <w:p w14:paraId="56E3C309" w14:textId="7ABE10C6" w:rsidR="004902D0" w:rsidRDefault="004902D0" w:rsidP="00A26B5C">
      <w:pPr>
        <w:pStyle w:val="Heading3"/>
      </w:pPr>
      <w:bookmarkStart w:id="2481" w:name="_Toc445799320"/>
      <w:bookmarkStart w:id="2482" w:name="_Toc447899007"/>
      <w:bookmarkStart w:id="2483" w:name="_Toc417920577"/>
      <w:r>
        <w:t>Scopes</w:t>
      </w:r>
      <w:bookmarkEnd w:id="2481"/>
      <w:bookmarkEnd w:id="2482"/>
    </w:p>
    <w:bookmarkEnd w:id="2483"/>
    <w:p w14:paraId="43D6DEC2" w14:textId="28C7A399" w:rsidR="002D223C" w:rsidRDefault="00274C08" w:rsidP="002D223C">
      <w:r>
        <w:t>Various constructs act as namespaces, that</w:t>
      </w:r>
      <w:r w:rsidR="002D223C">
        <w:t xml:space="preserve"> create local scopes for names:</w:t>
      </w:r>
    </w:p>
    <w:p w14:paraId="252C9AB6" w14:textId="0DDBF163" w:rsidR="002D223C" w:rsidRDefault="002D223C" w:rsidP="002265E0">
      <w:pPr>
        <w:pStyle w:val="ListParagraph"/>
        <w:numPr>
          <w:ilvl w:val="0"/>
          <w:numId w:val="14"/>
        </w:numPr>
      </w:pPr>
      <w:r>
        <w:t>Derived type declarations (</w:t>
      </w:r>
      <w:r w:rsidRPr="00A229BA">
        <w:rPr>
          <w:rFonts w:ascii="Consolas" w:hAnsi="Consolas"/>
          <w:b/>
        </w:rPr>
        <w:t>struct</w:t>
      </w:r>
      <w:r w:rsidRPr="00274C08">
        <w:t xml:space="preserve">, </w:t>
      </w:r>
      <w:r w:rsidRPr="00A229BA">
        <w:rPr>
          <w:rFonts w:ascii="Consolas" w:hAnsi="Consolas"/>
          <w:b/>
        </w:rPr>
        <w:t>header</w:t>
      </w:r>
      <w:r w:rsidR="00274C08" w:rsidRPr="00274C08">
        <w:t xml:space="preserve">, </w:t>
      </w:r>
      <w:r w:rsidR="00274C08">
        <w:rPr>
          <w:rFonts w:ascii="Consolas" w:hAnsi="Consolas"/>
          <w:b/>
        </w:rPr>
        <w:t>enum</w:t>
      </w:r>
      <w:r>
        <w:t>) introduce local scopes for the field names</w:t>
      </w:r>
    </w:p>
    <w:p w14:paraId="3B37F09D" w14:textId="686FA449" w:rsidR="002D223C" w:rsidRDefault="002D223C" w:rsidP="002265E0">
      <w:pPr>
        <w:pStyle w:val="ListParagraph"/>
        <w:numPr>
          <w:ilvl w:val="0"/>
          <w:numId w:val="14"/>
        </w:numPr>
      </w:pPr>
      <w:r>
        <w:t>Block statements introduce local lexically</w:t>
      </w:r>
      <w:r w:rsidR="00BA1788">
        <w:t>-</w:t>
      </w:r>
      <w:r>
        <w:t>enclosed scopes</w:t>
      </w:r>
    </w:p>
    <w:p w14:paraId="6C168F39" w14:textId="29711FC1" w:rsidR="002D223C" w:rsidRDefault="00A34383" w:rsidP="002265E0">
      <w:pPr>
        <w:pStyle w:val="ListParagraph"/>
        <w:numPr>
          <w:ilvl w:val="0"/>
          <w:numId w:val="14"/>
        </w:numPr>
      </w:pPr>
      <w:r w:rsidRPr="00BD6FE9">
        <w:rPr>
          <w:rFonts w:ascii="Consolas" w:hAnsi="Consolas"/>
          <w:b/>
        </w:rPr>
        <w:t>parser</w:t>
      </w:r>
      <w:r w:rsidR="002D223C">
        <w:t xml:space="preserve">, </w:t>
      </w:r>
      <w:r w:rsidRPr="00BD6FE9">
        <w:rPr>
          <w:rFonts w:ascii="Consolas" w:hAnsi="Consolas"/>
          <w:b/>
        </w:rPr>
        <w:t>table</w:t>
      </w:r>
      <w:r w:rsidR="002D223C">
        <w:t xml:space="preserve">, </w:t>
      </w:r>
      <w:r w:rsidR="002D223C" w:rsidRPr="00BD6FE9">
        <w:rPr>
          <w:rFonts w:ascii="Consolas" w:hAnsi="Consolas"/>
          <w:b/>
        </w:rPr>
        <w:t>action</w:t>
      </w:r>
      <w:r w:rsidR="002D223C">
        <w:t xml:space="preserve">, and </w:t>
      </w:r>
      <w:r w:rsidRPr="00BD6FE9">
        <w:rPr>
          <w:rFonts w:ascii="Consolas" w:hAnsi="Consolas"/>
          <w:b/>
        </w:rPr>
        <w:t>control</w:t>
      </w:r>
      <w:r>
        <w:t xml:space="preserve"> blocks</w:t>
      </w:r>
      <w:r w:rsidR="002D223C">
        <w:t xml:space="preserve"> introduce local scopes </w:t>
      </w:r>
    </w:p>
    <w:p w14:paraId="4BEC5C02" w14:textId="02C8B492" w:rsidR="00667A18" w:rsidRDefault="00667A18" w:rsidP="002265E0">
      <w:pPr>
        <w:pStyle w:val="ListParagraph"/>
        <w:numPr>
          <w:ilvl w:val="0"/>
          <w:numId w:val="14"/>
        </w:numPr>
      </w:pPr>
      <w:r>
        <w:t xml:space="preserve">A declaration with type variables introduces a new scope for that variable. For example, in the following </w:t>
      </w:r>
      <w:r w:rsidR="00A34383" w:rsidRPr="00BD6FE9">
        <w:rPr>
          <w:rFonts w:ascii="Consolas" w:hAnsi="Consolas"/>
          <w:b/>
        </w:rPr>
        <w:t>control</w:t>
      </w:r>
      <w:r w:rsidR="00A34383">
        <w:t xml:space="preserve"> </w:t>
      </w:r>
      <w:r w:rsidR="00690390">
        <w:t>declaration</w:t>
      </w:r>
      <w:r>
        <w:t xml:space="preserve">, the scope of the type variable H extends to the end of the </w:t>
      </w:r>
      <w:r w:rsidR="00690390">
        <w:t>declaration</w:t>
      </w:r>
      <w:r>
        <w:t>:</w:t>
      </w:r>
      <w:r>
        <w:br/>
      </w:r>
      <w:r w:rsidR="00A34383">
        <w:rPr>
          <w:rFonts w:ascii="Consolas" w:hAnsi="Consolas"/>
          <w:b/>
        </w:rPr>
        <w:t>control</w:t>
      </w:r>
      <w:r w:rsidRPr="00A229BA">
        <w:rPr>
          <w:rFonts w:ascii="Consolas" w:hAnsi="Consolas"/>
        </w:rPr>
        <w:t xml:space="preserve"> </w:t>
      </w:r>
      <w:r w:rsidR="00A34383">
        <w:rPr>
          <w:rFonts w:ascii="Consolas" w:hAnsi="Consolas"/>
        </w:rPr>
        <w:t>c</w:t>
      </w:r>
      <w:r w:rsidRPr="00A229BA">
        <w:rPr>
          <w:rFonts w:ascii="Consolas" w:hAnsi="Consolas"/>
        </w:rPr>
        <w:t>&lt;H&gt;( ... )</w:t>
      </w:r>
      <w:r>
        <w:rPr>
          <w:rFonts w:ascii="Consolas" w:hAnsi="Consolas"/>
        </w:rPr>
        <w:t xml:space="preserve"> { ... }</w:t>
      </w:r>
      <w:r w:rsidR="00A34383">
        <w:rPr>
          <w:rFonts w:ascii="Consolas" w:hAnsi="Consolas"/>
        </w:rPr>
        <w:t xml:space="preserve"> </w:t>
      </w:r>
      <w:r>
        <w:rPr>
          <w:rFonts w:ascii="Consolas" w:hAnsi="Consolas"/>
        </w:rPr>
        <w:t>// scope of H ends here.</w:t>
      </w:r>
    </w:p>
    <w:p w14:paraId="388175E5" w14:textId="0409FD65" w:rsidR="002D223C" w:rsidRDefault="002D223C" w:rsidP="002D223C">
      <w:r>
        <w:t xml:space="preserve">The order of </w:t>
      </w:r>
      <w:r w:rsidR="000A196B">
        <w:t xml:space="preserve">declarations is important; with the exception of parser states, </w:t>
      </w:r>
      <w:r w:rsidR="00E465E4">
        <w:t xml:space="preserve">all uses of a symbol must follow the </w:t>
      </w:r>
      <w:r w:rsidR="001E1493">
        <w:t xml:space="preserve">symbol’s </w:t>
      </w:r>
      <w:r w:rsidR="00E465E4">
        <w:t>declaration. (This is a change from the P4 v1.1 specification, which allows declarations in any order.</w:t>
      </w:r>
      <w:ins w:id="2484" w:author="Mihai Budiu" w:date="2016-04-08T17:09:00Z">
        <w:r w:rsidR="004A1A4E">
          <w:t xml:space="preserve"> This requirement is similar to the C language, and it significantly simplifies the implementation </w:t>
        </w:r>
      </w:ins>
      <w:ins w:id="2485" w:author="Mihai Budiu" w:date="2016-04-08T17:10:00Z">
        <w:r w:rsidR="004956CE">
          <w:t>of compilers for P4</w:t>
        </w:r>
      </w:ins>
      <w:ins w:id="2486" w:author="Mihai Budiu" w:date="2016-04-08T17:09:00Z">
        <w:r w:rsidR="004956CE">
          <w:t xml:space="preserve">, allowing compilers to use </w:t>
        </w:r>
      </w:ins>
      <w:ins w:id="2487" w:author="Mihai Budiu" w:date="2016-04-08T17:10:00Z">
        <w:r w:rsidR="004956CE">
          <w:t>additional information about declared</w:t>
        </w:r>
      </w:ins>
      <w:ins w:id="2488" w:author="Mihai Budiu" w:date="2016-04-08T17:09:00Z">
        <w:r w:rsidR="004A1A4E">
          <w:t xml:space="preserve"> identifier</w:t>
        </w:r>
      </w:ins>
      <w:ins w:id="2489" w:author="Mihai Budiu" w:date="2016-04-08T17:10:00Z">
        <w:r w:rsidR="004956CE">
          <w:t>s t</w:t>
        </w:r>
      </w:ins>
      <w:ins w:id="2490" w:author="Mihai Budiu" w:date="2016-04-08T17:09:00Z">
        <w:r w:rsidR="004A1A4E">
          <w:t>o resolve ambiguities.</w:t>
        </w:r>
      </w:ins>
      <w:r w:rsidR="00E465E4">
        <w:t>)</w:t>
      </w:r>
    </w:p>
    <w:p w14:paraId="28510E5D" w14:textId="1775637D" w:rsidR="006A6EEF" w:rsidRDefault="006A6EEF" w:rsidP="006A6EEF">
      <w:pPr>
        <w:pStyle w:val="Heading3"/>
      </w:pPr>
      <w:bookmarkStart w:id="2491" w:name="_Ref445796618"/>
      <w:bookmarkStart w:id="2492" w:name="_Toc445799321"/>
      <w:bookmarkStart w:id="2493" w:name="_Toc447899008"/>
      <w:r>
        <w:t>Stateful elements</w:t>
      </w:r>
      <w:bookmarkEnd w:id="2491"/>
      <w:bookmarkEnd w:id="2492"/>
      <w:bookmarkEnd w:id="2493"/>
    </w:p>
    <w:p w14:paraId="303AFAA8" w14:textId="76DD3B57" w:rsidR="006A6EEF" w:rsidRDefault="006A6EEF" w:rsidP="006A6EEF">
      <w:r>
        <w:t xml:space="preserve">Most P4 constructs are </w:t>
      </w:r>
      <w:r w:rsidRPr="006A6EEF">
        <w:rPr>
          <w:i/>
        </w:rPr>
        <w:t>stateless</w:t>
      </w:r>
      <w:r>
        <w:t xml:space="preserve">: given some inputs they produce a result that solely depends on these inputs. There are only two kinds of constructs that may </w:t>
      </w:r>
      <w:r w:rsidR="00BD0EBC">
        <w:t xml:space="preserve">retain </w:t>
      </w:r>
      <w:r>
        <w:t>information across packets</w:t>
      </w:r>
      <w:r w:rsidR="003D0607">
        <w:t xml:space="preserve"> (we call them “stateful”)</w:t>
      </w:r>
      <w:r>
        <w:t>:</w:t>
      </w:r>
    </w:p>
    <w:p w14:paraId="6183F4AD" w14:textId="33513049" w:rsidR="006A6EEF" w:rsidRDefault="006A6EEF" w:rsidP="006A6EEF">
      <w:pPr>
        <w:pStyle w:val="ListParagraph"/>
        <w:numPr>
          <w:ilvl w:val="0"/>
          <w:numId w:val="14"/>
        </w:numPr>
      </w:pPr>
      <w:r>
        <w:rPr>
          <w:rFonts w:ascii="Consolas" w:hAnsi="Consolas"/>
          <w:b/>
        </w:rPr>
        <w:t>t</w:t>
      </w:r>
      <w:r w:rsidRPr="006A6EEF">
        <w:rPr>
          <w:rFonts w:ascii="Consolas" w:hAnsi="Consolas"/>
          <w:b/>
        </w:rPr>
        <w:t>able</w:t>
      </w:r>
      <w:r>
        <w:t>s. Tables ar</w:t>
      </w:r>
      <w:r w:rsidR="00AD047C">
        <w:t xml:space="preserve">e read-only for the data plane; their contents can </w:t>
      </w:r>
      <w:r>
        <w:t xml:space="preserve">only be </w:t>
      </w:r>
      <w:r w:rsidR="00AD047C">
        <w:t>modified</w:t>
      </w:r>
      <w:r>
        <w:t xml:space="preserve"> by the control-plane</w:t>
      </w:r>
    </w:p>
    <w:p w14:paraId="17426771" w14:textId="5E3E4D16" w:rsidR="006A6EEF" w:rsidRDefault="006A6EEF" w:rsidP="006A6EEF">
      <w:pPr>
        <w:pStyle w:val="ListParagraph"/>
        <w:numPr>
          <w:ilvl w:val="0"/>
          <w:numId w:val="14"/>
        </w:numPr>
      </w:pPr>
      <w:r w:rsidRPr="006A6EEF">
        <w:rPr>
          <w:rFonts w:ascii="Consolas" w:hAnsi="Consolas"/>
          <w:b/>
        </w:rPr>
        <w:lastRenderedPageBreak/>
        <w:t>extern</w:t>
      </w:r>
      <w:r>
        <w:t xml:space="preserve"> objects. </w:t>
      </w:r>
      <w:r w:rsidR="00820C32">
        <w:t xml:space="preserve">Some of </w:t>
      </w:r>
      <w:r w:rsidR="00036E74">
        <w:t xml:space="preserve">these objects </w:t>
      </w:r>
      <w:r w:rsidR="00820C32">
        <w:t>may be</w:t>
      </w:r>
      <w:r w:rsidR="00036E74">
        <w:t xml:space="preserve"> both read and modified by the data plane. </w:t>
      </w:r>
      <w:r>
        <w:t xml:space="preserve">All constructs from the P4 v1.0 language version that represent state </w:t>
      </w:r>
      <w:r w:rsidR="00036E74">
        <w:t>(counters, meters, registers) are</w:t>
      </w:r>
      <w:r>
        <w:t xml:space="preserve"> represented </w:t>
      </w:r>
      <w:r w:rsidR="00036E74">
        <w:t>using</w:t>
      </w:r>
      <w:r>
        <w:t xml:space="preserve"> </w:t>
      </w:r>
      <w:r w:rsidRPr="006A6EEF">
        <w:rPr>
          <w:rFonts w:ascii="Consolas" w:hAnsi="Consolas"/>
          <w:b/>
        </w:rPr>
        <w:t>extern</w:t>
      </w:r>
      <w:r>
        <w:t xml:space="preserve"> objects</w:t>
      </w:r>
      <w:r w:rsidR="00036E74">
        <w:t xml:space="preserve"> in P4 v1.2</w:t>
      </w:r>
      <w:r>
        <w:t>.</w:t>
      </w:r>
    </w:p>
    <w:p w14:paraId="330EEBFF" w14:textId="1720201C" w:rsidR="006A6EEF" w:rsidRDefault="006A6EEF" w:rsidP="006A6EEF">
      <w:r>
        <w:t xml:space="preserve">In P4 all stateful elements must be </w:t>
      </w:r>
      <w:r w:rsidR="00820C32">
        <w:t xml:space="preserve">explicitly </w:t>
      </w:r>
      <w:r>
        <w:t xml:space="preserve">allocated at compilation-time </w:t>
      </w:r>
      <w:r w:rsidR="003A04BE">
        <w:t xml:space="preserve">through the </w:t>
      </w:r>
      <w:r>
        <w:t>process called “instantiation”.</w:t>
      </w:r>
    </w:p>
    <w:p w14:paraId="528009E5" w14:textId="2B89DE59" w:rsidR="007544CF" w:rsidRDefault="00036E74" w:rsidP="006A6EEF">
      <w:r>
        <w:t xml:space="preserve">Both </w:t>
      </w:r>
      <w:r w:rsidR="00530AA6" w:rsidRPr="00530AA6">
        <w:rPr>
          <w:rFonts w:ascii="Consolas" w:hAnsi="Consolas"/>
          <w:b/>
        </w:rPr>
        <w:t>parser</w:t>
      </w:r>
      <w:r w:rsidR="00530AA6">
        <w:t xml:space="preserve">s, </w:t>
      </w:r>
      <w:r w:rsidR="00530AA6" w:rsidRPr="00530AA6">
        <w:rPr>
          <w:rFonts w:ascii="Consolas" w:hAnsi="Consolas"/>
          <w:b/>
        </w:rPr>
        <w:t>control</w:t>
      </w:r>
      <w:r w:rsidR="00530AA6">
        <w:t xml:space="preserve"> blocks and </w:t>
      </w:r>
      <w:r w:rsidR="00530AA6" w:rsidRPr="00530AA6">
        <w:rPr>
          <w:rFonts w:ascii="Consolas" w:hAnsi="Consolas"/>
          <w:b/>
        </w:rPr>
        <w:t>package</w:t>
      </w:r>
      <w:r w:rsidR="00530AA6">
        <w:t xml:space="preserve">s may contain stateful elements instantiations; </w:t>
      </w:r>
      <w:del w:id="2494" w:author="Mihai Budiu" w:date="2016-04-11T10:59:00Z">
        <w:r w:rsidR="00530AA6" w:rsidDel="008B0228">
          <w:delText xml:space="preserve"> </w:delText>
        </w:r>
      </w:del>
      <w:r w:rsidR="00530AA6">
        <w:t>thus</w:t>
      </w:r>
      <w:r w:rsidR="00820C32">
        <w:t xml:space="preserve"> they are also</w:t>
      </w:r>
      <w:r w:rsidR="00530AA6">
        <w:t xml:space="preserve"> </w:t>
      </w:r>
      <w:r w:rsidR="00820C32">
        <w:t xml:space="preserve">treated as </w:t>
      </w:r>
      <w:r w:rsidR="00530AA6">
        <w:t>stateful</w:t>
      </w:r>
      <w:r w:rsidR="00820C32">
        <w:t xml:space="preserve"> elements (even if they happen to contain no actual state)</w:t>
      </w:r>
      <w:r w:rsidR="00530AA6">
        <w:t>. All stateful elements (</w:t>
      </w:r>
      <w:r w:rsidR="00820C32" w:rsidRPr="002D0F38">
        <w:rPr>
          <w:rFonts w:ascii="Consolas" w:hAnsi="Consolas"/>
          <w:b/>
        </w:rPr>
        <w:t>extern</w:t>
      </w:r>
      <w:r w:rsidR="00820C32">
        <w:t xml:space="preserve"> objects, </w:t>
      </w:r>
      <w:r w:rsidR="00820C32" w:rsidRPr="002D0F38">
        <w:rPr>
          <w:rFonts w:ascii="Consolas" w:hAnsi="Consolas"/>
          <w:b/>
        </w:rPr>
        <w:t>parser</w:t>
      </w:r>
      <w:r w:rsidR="00820C32" w:rsidRPr="00820C32">
        <w:t>s</w:t>
      </w:r>
      <w:r w:rsidR="00820C32">
        <w:t xml:space="preserve">, </w:t>
      </w:r>
      <w:r w:rsidR="00820C32" w:rsidRPr="002D0F38">
        <w:rPr>
          <w:rFonts w:ascii="Consolas" w:hAnsi="Consolas"/>
          <w:b/>
        </w:rPr>
        <w:t>control</w:t>
      </w:r>
      <w:r w:rsidR="00820C32" w:rsidRPr="00820C32">
        <w:t>s</w:t>
      </w:r>
      <w:r w:rsidR="00820C32">
        <w:t xml:space="preserve">, </w:t>
      </w:r>
      <w:r w:rsidR="00820C32" w:rsidRPr="002D0F38">
        <w:rPr>
          <w:rFonts w:ascii="Consolas" w:hAnsi="Consolas"/>
          <w:b/>
        </w:rPr>
        <w:t>package</w:t>
      </w:r>
      <w:r w:rsidR="00820C32">
        <w:t>s, but not</w:t>
      </w:r>
      <w:r w:rsidR="00530AA6">
        <w:t xml:space="preserve"> </w:t>
      </w:r>
      <w:r w:rsidR="00530AA6" w:rsidRPr="00530AA6">
        <w:rPr>
          <w:rFonts w:ascii="Consolas" w:hAnsi="Consolas"/>
          <w:b/>
        </w:rPr>
        <w:t>table</w:t>
      </w:r>
      <w:r w:rsidR="00530AA6">
        <w:t>s) are</w:t>
      </w:r>
      <w:r w:rsidR="00820C32">
        <w:t xml:space="preserve"> represented in P4</w:t>
      </w:r>
      <w:r w:rsidR="00530AA6">
        <w:t xml:space="preserve"> </w:t>
      </w:r>
      <w:r w:rsidR="00820C32">
        <w:t xml:space="preserve">by </w:t>
      </w:r>
      <w:r w:rsidR="00530AA6" w:rsidRPr="002D0F38">
        <w:rPr>
          <w:i/>
        </w:rPr>
        <w:t>types</w:t>
      </w:r>
      <w:r w:rsidR="00820C32">
        <w:t>. In order to use such an object, it must be first i</w:t>
      </w:r>
      <w:r w:rsidR="00530AA6">
        <w:t>nstantiated.</w:t>
      </w:r>
      <w:r w:rsidR="007544CF">
        <w:t xml:space="preserve"> </w:t>
      </w:r>
    </w:p>
    <w:p w14:paraId="6A64564D" w14:textId="268078FE" w:rsidR="006A6EEF" w:rsidRDefault="007544CF" w:rsidP="006A6EEF">
      <w:r>
        <w:t>Considering the example in Section</w:t>
      </w:r>
      <w:r>
        <w:rPr>
          <w:rStyle w:val="CommentReference"/>
        </w:rPr>
        <w:t xml:space="preserve"> </w:t>
      </w:r>
      <w:r>
        <w:fldChar w:fldCharType="begin"/>
      </w:r>
      <w:r>
        <w:instrText xml:space="preserve"> REF _Ref289344279 \r \h </w:instrText>
      </w:r>
      <w:r>
        <w:fldChar w:fldCharType="separate"/>
      </w:r>
      <w:r>
        <w:t>4.3</w:t>
      </w:r>
      <w:r>
        <w:fldChar w:fldCharType="end"/>
      </w:r>
      <w:r>
        <w:t xml:space="preserve">, </w:t>
      </w:r>
      <w:r w:rsidRPr="002D0F38">
        <w:rPr>
          <w:rFonts w:ascii="Consolas" w:hAnsi="Consolas"/>
        </w:rPr>
        <w:t>TopParser</w:t>
      </w:r>
      <w:r>
        <w:t xml:space="preserve">, </w:t>
      </w:r>
      <w:r w:rsidRPr="002D0F38">
        <w:rPr>
          <w:rFonts w:ascii="Consolas" w:hAnsi="Consolas"/>
        </w:rPr>
        <w:t>TopPipe</w:t>
      </w:r>
      <w:r>
        <w:rPr>
          <w:rFonts w:ascii="Consolas" w:hAnsi="Consolas"/>
        </w:rPr>
        <w:t>,</w:t>
      </w:r>
      <w:r>
        <w:t xml:space="preserve"> </w:t>
      </w:r>
      <w:r w:rsidRPr="002D0F38">
        <w:rPr>
          <w:rFonts w:ascii="Consolas" w:hAnsi="Consolas"/>
        </w:rPr>
        <w:t>TopDeparser</w:t>
      </w:r>
      <w:r>
        <w:rPr>
          <w:rFonts w:ascii="Consolas" w:hAnsi="Consolas"/>
        </w:rPr>
        <w:t>, Checksum16</w:t>
      </w:r>
      <w:r>
        <w:t xml:space="preserve"> and </w:t>
      </w:r>
      <w:r w:rsidRPr="002D0F38">
        <w:rPr>
          <w:rFonts w:ascii="Consolas" w:hAnsi="Consolas"/>
        </w:rPr>
        <w:t>Switch</w:t>
      </w:r>
      <w:r>
        <w:t xml:space="preserve"> are types. These are instantiated in the program to be used: there are two instances of </w:t>
      </w:r>
      <w:r w:rsidRPr="002D0F38">
        <w:rPr>
          <w:rFonts w:ascii="Consolas" w:hAnsi="Consolas"/>
        </w:rPr>
        <w:t>Checksum16</w:t>
      </w:r>
      <w:r w:rsidRPr="002D0F38">
        <w:t>, on</w:t>
      </w:r>
      <w:r w:rsidRPr="007544CF">
        <w:t xml:space="preserve">e in </w:t>
      </w:r>
      <w:r w:rsidRPr="002D0F38">
        <w:rPr>
          <w:rFonts w:ascii="Consolas" w:hAnsi="Consolas"/>
        </w:rPr>
        <w:t>TopParser</w:t>
      </w:r>
      <w:r w:rsidRPr="007544CF">
        <w:t xml:space="preserve"> and one in </w:t>
      </w:r>
      <w:r w:rsidRPr="002D0F38">
        <w:rPr>
          <w:rFonts w:ascii="Consolas" w:hAnsi="Consolas"/>
        </w:rPr>
        <w:t>TopDeparser</w:t>
      </w:r>
      <w:r w:rsidRPr="007544CF">
        <w:t xml:space="preserve">, both called </w:t>
      </w:r>
      <w:r w:rsidRPr="002D0F38">
        <w:rPr>
          <w:rFonts w:ascii="Consolas" w:hAnsi="Consolas"/>
        </w:rPr>
        <w:t>ck</w:t>
      </w:r>
      <w:r w:rsidRPr="007544CF">
        <w:t>.</w:t>
      </w:r>
      <w:r>
        <w:t xml:space="preserve"> The </w:t>
      </w:r>
      <w:r w:rsidRPr="002D0F38">
        <w:rPr>
          <w:rFonts w:ascii="Consolas" w:hAnsi="Consolas"/>
        </w:rPr>
        <w:t>TopParser</w:t>
      </w:r>
      <w:r>
        <w:t xml:space="preserve">, </w:t>
      </w:r>
      <w:r w:rsidRPr="002D0F38">
        <w:rPr>
          <w:rFonts w:ascii="Consolas" w:hAnsi="Consolas"/>
        </w:rPr>
        <w:t>TopDeparser</w:t>
      </w:r>
      <w:r>
        <w:t xml:space="preserve">, </w:t>
      </w:r>
      <w:r w:rsidRPr="002D0F38">
        <w:rPr>
          <w:rFonts w:ascii="Consolas" w:hAnsi="Consolas"/>
        </w:rPr>
        <w:t>TopPipe</w:t>
      </w:r>
      <w:r>
        <w:t xml:space="preserve"> and </w:t>
      </w:r>
      <w:r w:rsidRPr="002D0F38">
        <w:rPr>
          <w:rFonts w:ascii="Consolas" w:hAnsi="Consolas"/>
        </w:rPr>
        <w:t>Switch</w:t>
      </w:r>
      <w:r>
        <w:t xml:space="preserve"> are instantiated in the end or the program, in the declaration of the </w:t>
      </w:r>
      <w:r w:rsidRPr="002D0F38">
        <w:rPr>
          <w:rFonts w:ascii="Consolas" w:hAnsi="Consolas"/>
        </w:rPr>
        <w:t>main</w:t>
      </w:r>
      <w:r>
        <w:t xml:space="preserve"> variable, which is an instance of the </w:t>
      </w:r>
      <w:r w:rsidRPr="002D0F38">
        <w:rPr>
          <w:rFonts w:ascii="Consolas" w:hAnsi="Consolas"/>
        </w:rPr>
        <w:t>Switch</w:t>
      </w:r>
      <w:r>
        <w:t xml:space="preserve"> type (a package).</w:t>
      </w:r>
    </w:p>
    <w:p w14:paraId="3F5A4095" w14:textId="534F5871" w:rsidR="00530AA6" w:rsidRPr="006A6EEF" w:rsidRDefault="00530AA6" w:rsidP="006A6EEF">
      <w:r>
        <w:t>All global v</w:t>
      </w:r>
      <w:r w:rsidR="00522691">
        <w:t>ariables in P4</w:t>
      </w:r>
      <w:r w:rsidR="00477FA5">
        <w:t xml:space="preserve"> must be </w:t>
      </w:r>
      <w:r>
        <w:t>stateful object</w:t>
      </w:r>
      <w:r w:rsidR="00C34CA9">
        <w:t>s</w:t>
      </w:r>
      <w:r>
        <w:t>.</w:t>
      </w:r>
    </w:p>
    <w:p w14:paraId="49BFB267" w14:textId="428061DA" w:rsidR="00602950" w:rsidRDefault="00602950" w:rsidP="00A26B5C">
      <w:pPr>
        <w:pStyle w:val="Heading2"/>
      </w:pPr>
      <w:bookmarkStart w:id="2495" w:name="_Ref445503251"/>
      <w:bookmarkStart w:id="2496" w:name="_Toc445799322"/>
      <w:bookmarkStart w:id="2497" w:name="_Toc447899009"/>
      <w:r>
        <w:t xml:space="preserve">Calling convention: call by </w:t>
      </w:r>
      <w:r w:rsidR="00930CB0">
        <w:t>copy in/copy out</w:t>
      </w:r>
      <w:bookmarkEnd w:id="2495"/>
      <w:bookmarkEnd w:id="2496"/>
      <w:bookmarkEnd w:id="2497"/>
    </w:p>
    <w:p w14:paraId="3E18D2EB" w14:textId="6845F140" w:rsidR="0076669A" w:rsidRDefault="006B6B08" w:rsidP="006B6B08">
      <w:r>
        <w:t xml:space="preserve">P4 provides </w:t>
      </w:r>
      <w:r w:rsidR="00F32888">
        <w:t xml:space="preserve">multiple </w:t>
      </w:r>
      <w:r>
        <w:t xml:space="preserve">constructs for </w:t>
      </w:r>
      <w:r w:rsidR="0076669A">
        <w:t>writing modular programs:</w:t>
      </w:r>
      <w:r w:rsidR="00930CB0">
        <w:t xml:space="preserve"> </w:t>
      </w:r>
      <w:r w:rsidR="00930CB0" w:rsidRPr="00BD6FE9">
        <w:rPr>
          <w:rFonts w:ascii="Consolas" w:hAnsi="Consolas"/>
          <w:b/>
        </w:rPr>
        <w:t>extern</w:t>
      </w:r>
      <w:r w:rsidR="00F32888">
        <w:t xml:space="preserve"> methods, </w:t>
      </w:r>
      <w:r w:rsidR="0076669A" w:rsidRPr="00BD6FE9">
        <w:rPr>
          <w:rFonts w:ascii="Consolas" w:hAnsi="Consolas"/>
          <w:b/>
        </w:rPr>
        <w:t>parser</w:t>
      </w:r>
      <w:r w:rsidR="0076669A">
        <w:t xml:space="preserve">s, </w:t>
      </w:r>
      <w:r w:rsidR="0076669A" w:rsidRPr="00BD6FE9">
        <w:rPr>
          <w:rFonts w:ascii="Consolas" w:hAnsi="Consolas"/>
          <w:b/>
        </w:rPr>
        <w:t>action</w:t>
      </w:r>
      <w:r w:rsidR="0076669A">
        <w:t xml:space="preserve">s, </w:t>
      </w:r>
      <w:r w:rsidR="00E53D94" w:rsidRPr="002D0F38">
        <w:rPr>
          <w:rFonts w:ascii="Consolas" w:hAnsi="Consolas"/>
          <w:b/>
        </w:rPr>
        <w:t>tabl</w:t>
      </w:r>
      <w:r w:rsidR="00C10134" w:rsidRPr="002D0F38">
        <w:rPr>
          <w:rFonts w:ascii="Consolas" w:hAnsi="Consolas"/>
          <w:b/>
        </w:rPr>
        <w:t>e</w:t>
      </w:r>
      <w:r w:rsidR="00C10134">
        <w:t xml:space="preserve">s. </w:t>
      </w:r>
      <w:r w:rsidR="0076669A">
        <w:t>etc. All these constructs behave similarly to procedures in traditional programming languages:</w:t>
      </w:r>
    </w:p>
    <w:p w14:paraId="6AEF7BB9" w14:textId="0C34817B" w:rsidR="00F32888" w:rsidRDefault="00F32888" w:rsidP="002265E0">
      <w:pPr>
        <w:pStyle w:val="ListParagraph"/>
        <w:numPr>
          <w:ilvl w:val="0"/>
          <w:numId w:val="22"/>
        </w:numPr>
      </w:pPr>
      <w:r>
        <w:t>They have named and typed parameters</w:t>
      </w:r>
    </w:p>
    <w:p w14:paraId="09FA919F" w14:textId="19F16432" w:rsidR="006B6B08" w:rsidRDefault="0076669A" w:rsidP="002265E0">
      <w:pPr>
        <w:pStyle w:val="ListParagraph"/>
        <w:numPr>
          <w:ilvl w:val="0"/>
          <w:numId w:val="22"/>
        </w:numPr>
      </w:pPr>
      <w:r>
        <w:t xml:space="preserve">They </w:t>
      </w:r>
      <w:r w:rsidR="006B6B08">
        <w:t xml:space="preserve">introduce a new local scope for </w:t>
      </w:r>
      <w:r w:rsidR="000808DF">
        <w:t xml:space="preserve">parameters </w:t>
      </w:r>
      <w:r w:rsidR="006B6B08">
        <w:t xml:space="preserve">and local variables. </w:t>
      </w:r>
    </w:p>
    <w:p w14:paraId="17FCD93C" w14:textId="3ECAC842" w:rsidR="00A42E40" w:rsidRDefault="0076669A" w:rsidP="002265E0">
      <w:pPr>
        <w:pStyle w:val="ListParagraph"/>
        <w:numPr>
          <w:ilvl w:val="0"/>
          <w:numId w:val="22"/>
        </w:numPr>
      </w:pPr>
      <w:r>
        <w:t>The</w:t>
      </w:r>
      <w:r w:rsidR="00FB42A5">
        <w:t>y</w:t>
      </w:r>
      <w:r>
        <w:t xml:space="preserve"> allow arguments to be passed by binding them to their parameters</w:t>
      </w:r>
    </w:p>
    <w:p w14:paraId="3C969AD0" w14:textId="77777777" w:rsidR="00A42E40" w:rsidRDefault="00A42E40" w:rsidP="00BD6FE9">
      <w:r>
        <w:t>Invocations are done using a copy-in/copy-out semantics.</w:t>
      </w:r>
    </w:p>
    <w:p w14:paraId="379517FB" w14:textId="77777777" w:rsidR="00930CB0" w:rsidRDefault="00930CB0" w:rsidP="00280B0E">
      <w:r>
        <w:t>Each parameter is labeled with a direction:</w:t>
      </w:r>
    </w:p>
    <w:p w14:paraId="6A5EE462" w14:textId="178B9A29" w:rsidR="00A42E40" w:rsidRPr="00BD6FE9" w:rsidRDefault="00A42E40" w:rsidP="002265E0">
      <w:pPr>
        <w:pStyle w:val="ListParagraph"/>
        <w:numPr>
          <w:ilvl w:val="0"/>
          <w:numId w:val="40"/>
        </w:numPr>
      </w:pPr>
      <w:r w:rsidRPr="00BD6FE9">
        <w:rPr>
          <w:rFonts w:ascii="Consolas" w:hAnsi="Consolas"/>
          <w:b/>
        </w:rPr>
        <w:t>in</w:t>
      </w:r>
      <w:r w:rsidRPr="004E27E9">
        <w:t xml:space="preserve"> parameters</w:t>
      </w:r>
      <w:r>
        <w:t xml:space="preserve"> are read-only. It is an error if an </w:t>
      </w:r>
      <w:r w:rsidRPr="00BD6FE9">
        <w:rPr>
          <w:rFonts w:ascii="Consolas" w:hAnsi="Consolas"/>
          <w:b/>
        </w:rPr>
        <w:t>in</w:t>
      </w:r>
      <w:r>
        <w:t xml:space="preserve"> parameter is used on the left-hand side of an assignment or is passed as a non-</w:t>
      </w:r>
      <w:r w:rsidRPr="004E27E9">
        <w:rPr>
          <w:rFonts w:ascii="Consolas" w:hAnsi="Consolas"/>
          <w:b/>
        </w:rPr>
        <w:t>in</w:t>
      </w:r>
      <w:r>
        <w:t xml:space="preserve"> argument to a callee. </w:t>
      </w:r>
      <w:r w:rsidR="004E27E9" w:rsidRPr="004E27E9">
        <w:rPr>
          <w:rFonts w:ascii="Consolas" w:hAnsi="Consolas"/>
          <w:b/>
        </w:rPr>
        <w:t>in</w:t>
      </w:r>
      <w:r>
        <w:t xml:space="preserve"> </w:t>
      </w:r>
      <w:r w:rsidR="004E27E9">
        <w:t xml:space="preserve">parameters </w:t>
      </w:r>
      <w:r>
        <w:t xml:space="preserve">are always initialized by copying the value of the corresponding argument at call execution time. </w:t>
      </w:r>
    </w:p>
    <w:p w14:paraId="3C3642C8" w14:textId="5BFBF312" w:rsidR="00A42E40" w:rsidRDefault="00A42E40" w:rsidP="002265E0">
      <w:pPr>
        <w:pStyle w:val="ListParagraph"/>
        <w:numPr>
          <w:ilvl w:val="0"/>
          <w:numId w:val="40"/>
        </w:numPr>
      </w:pPr>
      <w:r w:rsidRPr="00BD6FE9">
        <w:rPr>
          <w:rFonts w:ascii="Consolas" w:hAnsi="Consolas"/>
          <w:b/>
        </w:rPr>
        <w:t>out</w:t>
      </w:r>
      <w:r>
        <w:t xml:space="preserve"> parameters are uninitialized; they are l-values (</w:t>
      </w:r>
      <w:r w:rsidR="00121ECD">
        <w:t xml:space="preserve">they </w:t>
      </w:r>
      <w:r>
        <w:t xml:space="preserve">can be assigned to – l-values are described in Section </w:t>
      </w:r>
      <w:r>
        <w:fldChar w:fldCharType="begin"/>
      </w:r>
      <w:r>
        <w:instrText xml:space="preserve"> REF _Ref287107325 \r \h </w:instrText>
      </w:r>
      <w:r>
        <w:fldChar w:fldCharType="separate"/>
      </w:r>
      <w:r w:rsidR="00C55925">
        <w:t>9.1.1</w:t>
      </w:r>
      <w:r>
        <w:fldChar w:fldCharType="end"/>
      </w:r>
      <w:r>
        <w:t xml:space="preserve">.). The corresponding argument in a call must be an l-value; after execution of a call, the value of an </w:t>
      </w:r>
      <w:r w:rsidRPr="00FF78E4">
        <w:rPr>
          <w:rFonts w:ascii="Consolas" w:hAnsi="Consolas"/>
          <w:b/>
        </w:rPr>
        <w:t>out</w:t>
      </w:r>
      <w:r>
        <w:t xml:space="preserve"> parameter is copied out to the corresponding argument.</w:t>
      </w:r>
    </w:p>
    <w:p w14:paraId="08ACB45F" w14:textId="343F326B" w:rsidR="00A42E40" w:rsidRPr="00280B0E" w:rsidRDefault="00A42E40" w:rsidP="002265E0">
      <w:pPr>
        <w:pStyle w:val="ListParagraph"/>
        <w:numPr>
          <w:ilvl w:val="0"/>
          <w:numId w:val="40"/>
        </w:numPr>
        <w:rPr>
          <w:rFonts w:ascii="Consolas" w:hAnsi="Consolas"/>
        </w:rPr>
      </w:pPr>
      <w:r>
        <w:rPr>
          <w:rFonts w:ascii="Consolas" w:hAnsi="Consolas"/>
          <w:b/>
        </w:rPr>
        <w:t>i</w:t>
      </w:r>
      <w:r w:rsidRPr="00A229BA">
        <w:rPr>
          <w:rFonts w:ascii="Consolas" w:hAnsi="Consolas"/>
          <w:b/>
        </w:rPr>
        <w:t>nout</w:t>
      </w:r>
      <w:r>
        <w:t xml:space="preserve"> parameters are both </w:t>
      </w:r>
      <w:r w:rsidRPr="000D58B2">
        <w:rPr>
          <w:rFonts w:ascii="Consolas" w:hAnsi="Consolas"/>
          <w:b/>
        </w:rPr>
        <w:t>in</w:t>
      </w:r>
      <w:r>
        <w:t xml:space="preserve"> and </w:t>
      </w:r>
      <w:r w:rsidRPr="000D58B2">
        <w:rPr>
          <w:rFonts w:ascii="Consolas" w:hAnsi="Consolas"/>
          <w:b/>
        </w:rPr>
        <w:t>out</w:t>
      </w:r>
      <w:r>
        <w:t>. They must be bound to an l-value argument.</w:t>
      </w:r>
    </w:p>
    <w:p w14:paraId="64905F73" w14:textId="6CD66341" w:rsidR="00A42E40" w:rsidRPr="001A316A" w:rsidRDefault="00A42E40" w:rsidP="002265E0">
      <w:pPr>
        <w:pStyle w:val="ListParagraph"/>
        <w:numPr>
          <w:ilvl w:val="0"/>
          <w:numId w:val="40"/>
        </w:numPr>
        <w:rPr>
          <w:rFonts w:ascii="Consolas" w:hAnsi="Consolas"/>
        </w:rPr>
      </w:pPr>
      <w:r w:rsidRPr="00BD6FE9">
        <w:t>No direction</w:t>
      </w:r>
      <w:r>
        <w:t xml:space="preserve"> indicates that value of parameter is either a compile-time constant, or an action parameter that can only be set by the control plane.</w:t>
      </w:r>
      <w:r w:rsidR="00035054">
        <w:t xml:space="preserve"> </w:t>
      </w:r>
    </w:p>
    <w:p w14:paraId="1FC7C5D4" w14:textId="210C926C" w:rsidR="00EA50FF" w:rsidRDefault="00F32888" w:rsidP="00BD6FE9">
      <w:r>
        <w:t>At invocation time a</w:t>
      </w:r>
      <w:r w:rsidR="00EA50FF">
        <w:t xml:space="preserve">rguments are evaluated in order, from left to right; all </w:t>
      </w:r>
      <w:r w:rsidR="00A42E40" w:rsidRPr="00BD6FE9">
        <w:rPr>
          <w:rFonts w:ascii="Consolas" w:hAnsi="Consolas"/>
          <w:b/>
        </w:rPr>
        <w:t>in</w:t>
      </w:r>
      <w:r w:rsidR="00A42E40">
        <w:t xml:space="preserve"> and </w:t>
      </w:r>
      <w:r w:rsidR="00A42E40" w:rsidRPr="00BD6FE9">
        <w:rPr>
          <w:rFonts w:ascii="Consolas" w:hAnsi="Consolas"/>
          <w:b/>
        </w:rPr>
        <w:t>inout</w:t>
      </w:r>
      <w:r w:rsidR="00A42E40">
        <w:t xml:space="preserve"> </w:t>
      </w:r>
      <w:r w:rsidR="00EA50FF">
        <w:t>arguments are evaluated prior to the callee execution starting.</w:t>
      </w:r>
      <w:r w:rsidR="00A42E40">
        <w:t xml:space="preserve"> </w:t>
      </w:r>
      <w:r w:rsidR="005B2772">
        <w:t xml:space="preserve">After the callee execution terminates, the values of all </w:t>
      </w:r>
      <w:r w:rsidR="005B2772" w:rsidRPr="00BD6FE9">
        <w:rPr>
          <w:rFonts w:ascii="Consolas" w:hAnsi="Consolas"/>
          <w:b/>
        </w:rPr>
        <w:t>out</w:t>
      </w:r>
      <w:r w:rsidR="005B2772">
        <w:t xml:space="preserve"> and </w:t>
      </w:r>
      <w:r w:rsidR="005B2772" w:rsidRPr="00BD6FE9">
        <w:rPr>
          <w:rFonts w:ascii="Consolas" w:hAnsi="Consolas"/>
          <w:b/>
        </w:rPr>
        <w:t>inout</w:t>
      </w:r>
      <w:r w:rsidR="005B2772">
        <w:t xml:space="preserve"> parameters are copied to the corresponding arguments.</w:t>
      </w:r>
    </w:p>
    <w:p w14:paraId="133F477E" w14:textId="77777777" w:rsidR="005B2772" w:rsidRPr="00254E38" w:rsidRDefault="005B2772" w:rsidP="002D0F38">
      <w:pPr>
        <w:pStyle w:val="Grammar"/>
      </w:pPr>
      <w:r w:rsidRPr="00254E38">
        <w:lastRenderedPageBreak/>
        <w:t>parameterList</w:t>
      </w:r>
    </w:p>
    <w:p w14:paraId="7DA66EEF" w14:textId="77777777" w:rsidR="005B2772" w:rsidRPr="00254E38" w:rsidRDefault="005B2772" w:rsidP="002D0F38">
      <w:pPr>
        <w:pStyle w:val="Grammar"/>
      </w:pPr>
      <w:r w:rsidRPr="00254E38">
        <w:t xml:space="preserve">    : /* empty */                 </w:t>
      </w:r>
    </w:p>
    <w:p w14:paraId="74FAAF92" w14:textId="77777777" w:rsidR="005B2772" w:rsidRPr="00254E38" w:rsidRDefault="005B2772" w:rsidP="002D0F38">
      <w:pPr>
        <w:pStyle w:val="Grammar"/>
      </w:pPr>
      <w:r w:rsidRPr="00254E38">
        <w:t xml:space="preserve">    | nonEmptyParameterList       </w:t>
      </w:r>
    </w:p>
    <w:p w14:paraId="502E71D8" w14:textId="77777777" w:rsidR="005B2772" w:rsidRPr="00254E38" w:rsidRDefault="005B2772" w:rsidP="002D0F38">
      <w:pPr>
        <w:pStyle w:val="Grammar"/>
      </w:pPr>
      <w:r w:rsidRPr="00254E38">
        <w:t xml:space="preserve">    ;</w:t>
      </w:r>
    </w:p>
    <w:p w14:paraId="20D24469" w14:textId="77777777" w:rsidR="005B2772" w:rsidRPr="00254E38" w:rsidRDefault="005B2772" w:rsidP="002D0F38">
      <w:pPr>
        <w:pStyle w:val="Grammar"/>
      </w:pPr>
    </w:p>
    <w:p w14:paraId="3D973AEC" w14:textId="77777777" w:rsidR="005B2772" w:rsidRPr="00254E38" w:rsidRDefault="005B2772" w:rsidP="002D0F38">
      <w:pPr>
        <w:pStyle w:val="Grammar"/>
      </w:pPr>
      <w:r w:rsidRPr="00254E38">
        <w:t>nonEmptyParameterList</w:t>
      </w:r>
    </w:p>
    <w:p w14:paraId="6DBC5436" w14:textId="77777777" w:rsidR="005B2772" w:rsidRPr="00254E38" w:rsidRDefault="005B2772" w:rsidP="002D0F38">
      <w:pPr>
        <w:pStyle w:val="Grammar"/>
      </w:pPr>
      <w:r w:rsidRPr="00254E38">
        <w:t xml:space="preserve">    : parameter                   </w:t>
      </w:r>
    </w:p>
    <w:p w14:paraId="6CF78BB5" w14:textId="77777777" w:rsidR="005B2772" w:rsidRPr="00254E38" w:rsidRDefault="005B2772" w:rsidP="002D0F38">
      <w:pPr>
        <w:pStyle w:val="Grammar"/>
      </w:pPr>
      <w:r w:rsidRPr="00254E38">
        <w:t xml:space="preserve">    | nonEmptyParameterList ',' parameter</w:t>
      </w:r>
    </w:p>
    <w:p w14:paraId="6FB794C3" w14:textId="77777777" w:rsidR="005B2772" w:rsidRPr="00254E38" w:rsidRDefault="005B2772" w:rsidP="002D0F38">
      <w:pPr>
        <w:pStyle w:val="Grammar"/>
      </w:pPr>
      <w:r w:rsidRPr="00254E38">
        <w:t xml:space="preserve">    ;</w:t>
      </w:r>
    </w:p>
    <w:p w14:paraId="70D30056" w14:textId="77777777" w:rsidR="005B2772" w:rsidRPr="00254E38" w:rsidRDefault="005B2772" w:rsidP="002D0F38">
      <w:pPr>
        <w:pStyle w:val="Grammar"/>
      </w:pPr>
    </w:p>
    <w:p w14:paraId="69C0DB0D" w14:textId="77777777" w:rsidR="005B2772" w:rsidRPr="00254E38" w:rsidRDefault="005B2772" w:rsidP="002D0F38">
      <w:pPr>
        <w:pStyle w:val="Grammar"/>
      </w:pPr>
      <w:r w:rsidRPr="00254E38">
        <w:t>parameter</w:t>
      </w:r>
    </w:p>
    <w:p w14:paraId="26A06CA6" w14:textId="77777777" w:rsidR="005B2772" w:rsidRPr="00254E38" w:rsidRDefault="005B2772" w:rsidP="002D0F38">
      <w:pPr>
        <w:pStyle w:val="Grammar"/>
      </w:pPr>
      <w:r w:rsidRPr="00254E38">
        <w:t xml:space="preserve">    : optAnnotations direction typeRef name</w:t>
      </w:r>
    </w:p>
    <w:p w14:paraId="7374D77F" w14:textId="77777777" w:rsidR="005B2772" w:rsidRPr="00254E38" w:rsidRDefault="005B2772" w:rsidP="002D0F38">
      <w:pPr>
        <w:pStyle w:val="Grammar"/>
      </w:pPr>
      <w:r w:rsidRPr="00254E38">
        <w:t xml:space="preserve">    ;</w:t>
      </w:r>
    </w:p>
    <w:p w14:paraId="647C1001" w14:textId="77777777" w:rsidR="005B2772" w:rsidRPr="00254E38" w:rsidRDefault="005B2772" w:rsidP="002D0F38">
      <w:pPr>
        <w:pStyle w:val="Grammar"/>
      </w:pPr>
    </w:p>
    <w:p w14:paraId="067EF3B9" w14:textId="77777777" w:rsidR="005B2772" w:rsidRPr="00254E38" w:rsidRDefault="005B2772" w:rsidP="002D0F38">
      <w:pPr>
        <w:pStyle w:val="Grammar"/>
      </w:pPr>
      <w:r w:rsidRPr="00254E38">
        <w:t>direction</w:t>
      </w:r>
    </w:p>
    <w:p w14:paraId="4F58AF43" w14:textId="77777777" w:rsidR="005B2772" w:rsidRPr="00254E38" w:rsidRDefault="005B2772" w:rsidP="002D0F38">
      <w:pPr>
        <w:pStyle w:val="Grammar"/>
      </w:pPr>
      <w:r w:rsidRPr="00254E38">
        <w:t xml:space="preserve">    : IN          </w:t>
      </w:r>
    </w:p>
    <w:p w14:paraId="184879E1" w14:textId="77777777" w:rsidR="005B2772" w:rsidRPr="00254E38" w:rsidRDefault="005B2772" w:rsidP="002D0F38">
      <w:pPr>
        <w:pStyle w:val="Grammar"/>
      </w:pPr>
      <w:r w:rsidRPr="00254E38">
        <w:t xml:space="preserve">    | OUT         </w:t>
      </w:r>
    </w:p>
    <w:p w14:paraId="2F786CBA" w14:textId="77777777" w:rsidR="005B2772" w:rsidRPr="00254E38" w:rsidRDefault="005B2772" w:rsidP="002D0F38">
      <w:pPr>
        <w:pStyle w:val="Grammar"/>
      </w:pPr>
      <w:r w:rsidRPr="00254E38">
        <w:t xml:space="preserve">    | INOUT       </w:t>
      </w:r>
    </w:p>
    <w:p w14:paraId="39EFFA0E" w14:textId="77777777" w:rsidR="005B2772" w:rsidRPr="00254E38" w:rsidRDefault="005B2772" w:rsidP="002D0F38">
      <w:pPr>
        <w:pStyle w:val="Grammar"/>
      </w:pPr>
      <w:r w:rsidRPr="00254E38">
        <w:t xml:space="preserve">    | /* empty */ </w:t>
      </w:r>
    </w:p>
    <w:p w14:paraId="4658C6CC" w14:textId="77777777" w:rsidR="005B2772" w:rsidRDefault="005B2772" w:rsidP="002D0F38">
      <w:pPr>
        <w:pStyle w:val="Grammar"/>
      </w:pPr>
      <w:r w:rsidRPr="00254E38">
        <w:t xml:space="preserve">    ;</w:t>
      </w:r>
    </w:p>
    <w:p w14:paraId="170390F7" w14:textId="77777777" w:rsidR="00591CA6" w:rsidRDefault="00591CA6" w:rsidP="002D0F38">
      <w:pPr>
        <w:pStyle w:val="Grammar"/>
      </w:pPr>
    </w:p>
    <w:p w14:paraId="7EDD1A16" w14:textId="77777777" w:rsidR="00591CA6" w:rsidRPr="00254E38" w:rsidRDefault="00591CA6" w:rsidP="002D0F38">
      <w:pPr>
        <w:pStyle w:val="Grammar"/>
      </w:pPr>
      <w:r w:rsidRPr="00254E38">
        <w:t>name</w:t>
      </w:r>
    </w:p>
    <w:p w14:paraId="033EAD57" w14:textId="77777777" w:rsidR="00591CA6" w:rsidRPr="00254E38" w:rsidRDefault="00591CA6" w:rsidP="002D0F38">
      <w:pPr>
        <w:pStyle w:val="Grammar"/>
      </w:pPr>
      <w:r w:rsidRPr="00254E38">
        <w:t xml:space="preserve">    : IDENTIFIER</w:t>
      </w:r>
    </w:p>
    <w:p w14:paraId="168C9316" w14:textId="77777777" w:rsidR="00591CA6" w:rsidRPr="00254E38" w:rsidRDefault="00591CA6" w:rsidP="002D0F38">
      <w:pPr>
        <w:pStyle w:val="Grammar"/>
      </w:pPr>
      <w:r w:rsidRPr="00254E38">
        <w:t xml:space="preserve">    | APPLY     </w:t>
      </w:r>
    </w:p>
    <w:p w14:paraId="29F37A7A" w14:textId="77777777" w:rsidR="00591CA6" w:rsidRPr="00254E38" w:rsidRDefault="00591CA6" w:rsidP="002D0F38">
      <w:pPr>
        <w:pStyle w:val="Grammar"/>
      </w:pPr>
      <w:r w:rsidRPr="00254E38">
        <w:t xml:space="preserve">    | KEY       </w:t>
      </w:r>
    </w:p>
    <w:p w14:paraId="7CAE6FBC" w14:textId="77777777" w:rsidR="00591CA6" w:rsidRPr="00254E38" w:rsidRDefault="00591CA6" w:rsidP="002D0F38">
      <w:pPr>
        <w:pStyle w:val="Grammar"/>
      </w:pPr>
      <w:r w:rsidRPr="00254E38">
        <w:t xml:space="preserve">    | ACTIONS   </w:t>
      </w:r>
    </w:p>
    <w:p w14:paraId="4B018232" w14:textId="77777777" w:rsidR="00591CA6" w:rsidRPr="00254E38" w:rsidRDefault="00591CA6" w:rsidP="002D0F38">
      <w:pPr>
        <w:pStyle w:val="Grammar"/>
      </w:pPr>
      <w:r w:rsidRPr="00254E38">
        <w:t xml:space="preserve">    | STATE     </w:t>
      </w:r>
    </w:p>
    <w:p w14:paraId="6E42E2CC" w14:textId="74526A4A" w:rsidR="00591CA6" w:rsidRPr="00254E38" w:rsidRDefault="00591CA6" w:rsidP="002D0F38">
      <w:pPr>
        <w:pStyle w:val="Grammar"/>
      </w:pPr>
      <w:r w:rsidRPr="00254E38">
        <w:t xml:space="preserve">    ;</w:t>
      </w:r>
    </w:p>
    <w:p w14:paraId="29B3A02D" w14:textId="0A9B61D5" w:rsidR="00973C3C" w:rsidRDefault="00FF0276">
      <w:r>
        <w:t>This calling convention</w:t>
      </w:r>
      <w:r w:rsidR="006B6B08">
        <w:t xml:space="preserve"> </w:t>
      </w:r>
      <w:r>
        <w:t>raises</w:t>
      </w:r>
      <w:r w:rsidR="006B6B08">
        <w:t xml:space="preserve"> the problem of argument aliasing, where two arguments point to the same underlying object. The compiler should detect and flag as a</w:t>
      </w:r>
      <w:r w:rsidR="00EB4EA0">
        <w:t xml:space="preserve"> warning</w:t>
      </w:r>
      <w:r w:rsidR="006B6B08">
        <w:t xml:space="preserve"> </w:t>
      </w:r>
      <w:r w:rsidR="00E42DB9">
        <w:t xml:space="preserve">if multiple </w:t>
      </w:r>
      <w:r w:rsidR="006B6B08">
        <w:t>arguments</w:t>
      </w:r>
      <w:r w:rsidR="00E42DB9">
        <w:t xml:space="preserve"> to the same object refer to the same underlying storage</w:t>
      </w:r>
      <w:r w:rsidR="001C6E59">
        <w:t xml:space="preserve"> and any of them are </w:t>
      </w:r>
      <w:r w:rsidR="001C6E59">
        <w:rPr>
          <w:rFonts w:ascii="Courier" w:hAnsi="Courier"/>
        </w:rPr>
        <w:t>out</w:t>
      </w:r>
      <w:r w:rsidR="001C6E59">
        <w:rPr>
          <w:rFonts w:asciiTheme="minorHAnsi" w:hAnsiTheme="minorHAnsi"/>
        </w:rPr>
        <w:t xml:space="preserve"> or </w:t>
      </w:r>
      <w:r w:rsidR="001C6E59">
        <w:rPr>
          <w:rFonts w:ascii="Courier" w:hAnsi="Courier"/>
        </w:rPr>
        <w:t>inout</w:t>
      </w:r>
      <w:r w:rsidR="00E42DB9">
        <w:t>.</w:t>
      </w:r>
    </w:p>
    <w:p w14:paraId="0B067B5B" w14:textId="2435BB8C" w:rsidR="006B4B5A" w:rsidRDefault="006F18A2">
      <w:r w:rsidRPr="002D0F38">
        <w:t>When</w:t>
      </w:r>
      <w:r>
        <w:t xml:space="preserve"> used as arguments,</w:t>
      </w:r>
      <w:r w:rsidRPr="002D0F38">
        <w:t xml:space="preserve"> </w:t>
      </w:r>
      <w:r w:rsidR="00A245C1">
        <w:rPr>
          <w:rFonts w:ascii="Consolas" w:hAnsi="Consolas"/>
          <w:b/>
        </w:rPr>
        <w:t>e</w:t>
      </w:r>
      <w:r w:rsidR="006B4B5A" w:rsidRPr="006B4B5A">
        <w:rPr>
          <w:rFonts w:ascii="Consolas" w:hAnsi="Consolas"/>
          <w:b/>
        </w:rPr>
        <w:t>xtern</w:t>
      </w:r>
      <w:r w:rsidR="006B4B5A" w:rsidRPr="006B4B5A">
        <w:t xml:space="preserve"> objects</w:t>
      </w:r>
      <w:r w:rsidR="006B4B5A">
        <w:t xml:space="preserve"> can only be passed as directionless parameters</w:t>
      </w:r>
      <w:r w:rsidR="004A12F2">
        <w:t xml:space="preserve"> (see for example the </w:t>
      </w:r>
      <w:r w:rsidR="004A12F2" w:rsidRPr="002D0F38">
        <w:rPr>
          <w:rFonts w:ascii="Consolas" w:hAnsi="Consolas"/>
        </w:rPr>
        <w:t>packet</w:t>
      </w:r>
      <w:r w:rsidR="004A12F2">
        <w:t xml:space="preserve"> argument in the simple switch example)</w:t>
      </w:r>
      <w:r w:rsidR="006B4B5A">
        <w:t>.</w:t>
      </w:r>
    </w:p>
    <w:p w14:paraId="49911358" w14:textId="0D133666" w:rsidR="003518DC" w:rsidRDefault="003518DC" w:rsidP="00280B0E">
      <w:pPr>
        <w:pStyle w:val="Heading2"/>
      </w:pPr>
      <w:bookmarkStart w:id="2498" w:name="_Toc445799323"/>
      <w:bookmarkStart w:id="2499" w:name="_Toc447899010"/>
      <w:bookmarkStart w:id="2500" w:name="_Toc417920580"/>
      <w:r>
        <w:t>Paths</w:t>
      </w:r>
      <w:bookmarkEnd w:id="2498"/>
      <w:bookmarkEnd w:id="2499"/>
      <w:r>
        <w:t xml:space="preserve"> </w:t>
      </w:r>
      <w:bookmarkEnd w:id="2500"/>
    </w:p>
    <w:p w14:paraId="2811262E" w14:textId="30A0E809" w:rsidR="000E5214" w:rsidRDefault="000E5214" w:rsidP="00E411B2">
      <w:r>
        <w:t xml:space="preserve">A path </w:t>
      </w:r>
      <w:r w:rsidR="00FF0276">
        <w:t xml:space="preserve">prefix </w:t>
      </w:r>
      <w:r>
        <w:t xml:space="preserve">is a sequence of </w:t>
      </w:r>
      <w:r w:rsidR="00FF0276">
        <w:t xml:space="preserve">namespaces </w:t>
      </w:r>
      <w:r>
        <w:t xml:space="preserve">separated by dots. </w:t>
      </w:r>
      <w:r w:rsidR="00FF0276">
        <w:t>A leading dot indicates an absolute path.</w:t>
      </w:r>
    </w:p>
    <w:p w14:paraId="1F467BFA" w14:textId="77777777" w:rsidR="00FF0276" w:rsidRPr="00254E38" w:rsidRDefault="00FF0276" w:rsidP="002D0F38">
      <w:pPr>
        <w:pStyle w:val="Grammar"/>
      </w:pPr>
      <w:r w:rsidRPr="00254E38">
        <w:lastRenderedPageBreak/>
        <w:t>pathPrefix</w:t>
      </w:r>
    </w:p>
    <w:p w14:paraId="6E0ED7B8" w14:textId="77777777" w:rsidR="00FF0276" w:rsidRPr="00254E38" w:rsidRDefault="00FF0276" w:rsidP="002D0F38">
      <w:pPr>
        <w:pStyle w:val="Grammar"/>
      </w:pPr>
      <w:r w:rsidRPr="00254E38">
        <w:t xml:space="preserve">    : '.' relativePathPrefix </w:t>
      </w:r>
    </w:p>
    <w:p w14:paraId="4A76ACFF" w14:textId="77777777" w:rsidR="00FF0276" w:rsidRPr="00254E38" w:rsidRDefault="00FF0276" w:rsidP="002D0F38">
      <w:pPr>
        <w:pStyle w:val="Grammar"/>
      </w:pPr>
      <w:r w:rsidRPr="00254E38">
        <w:t xml:space="preserve">    | nonEmptyRelativePathPrefix </w:t>
      </w:r>
    </w:p>
    <w:p w14:paraId="45D795EB" w14:textId="77777777" w:rsidR="00FF0276" w:rsidRPr="00254E38" w:rsidRDefault="00FF0276" w:rsidP="002D0F38">
      <w:pPr>
        <w:pStyle w:val="Grammar"/>
      </w:pPr>
      <w:r w:rsidRPr="00254E38">
        <w:t xml:space="preserve">    ;</w:t>
      </w:r>
    </w:p>
    <w:p w14:paraId="7A9F25B2" w14:textId="77777777" w:rsidR="00FF0276" w:rsidRPr="00254E38" w:rsidRDefault="00FF0276" w:rsidP="002D0F38">
      <w:pPr>
        <w:pStyle w:val="Grammar"/>
      </w:pPr>
    </w:p>
    <w:p w14:paraId="467608E3" w14:textId="77777777" w:rsidR="00FF0276" w:rsidRPr="00254E38" w:rsidRDefault="00FF0276" w:rsidP="002D0F38">
      <w:pPr>
        <w:pStyle w:val="Grammar"/>
      </w:pPr>
      <w:r w:rsidRPr="00254E38">
        <w:t>relativePathPrefix</w:t>
      </w:r>
    </w:p>
    <w:p w14:paraId="393FC39B" w14:textId="77777777" w:rsidR="00FF0276" w:rsidRPr="00254E38" w:rsidRDefault="00FF0276" w:rsidP="002D0F38">
      <w:pPr>
        <w:pStyle w:val="Grammar"/>
      </w:pPr>
      <w:r w:rsidRPr="00254E38">
        <w:t xml:space="preserve">    : /* empty */ </w:t>
      </w:r>
    </w:p>
    <w:p w14:paraId="5E3FF4A9" w14:textId="77777777" w:rsidR="00FF0276" w:rsidRPr="00254E38" w:rsidRDefault="00FF0276" w:rsidP="002D0F38">
      <w:pPr>
        <w:pStyle w:val="Grammar"/>
      </w:pPr>
      <w:r w:rsidRPr="00254E38">
        <w:t xml:space="preserve">    | relativePathPrefix NAMESPACE '.'</w:t>
      </w:r>
    </w:p>
    <w:p w14:paraId="5699F20D" w14:textId="77777777" w:rsidR="00FF0276" w:rsidRPr="00254E38" w:rsidRDefault="00FF0276" w:rsidP="002D0F38">
      <w:pPr>
        <w:pStyle w:val="Grammar"/>
      </w:pPr>
      <w:r w:rsidRPr="00254E38">
        <w:t xml:space="preserve">    ;</w:t>
      </w:r>
    </w:p>
    <w:p w14:paraId="6AE7C3D2" w14:textId="77777777" w:rsidR="00FF0276" w:rsidRPr="00254E38" w:rsidRDefault="00FF0276" w:rsidP="002D0F38">
      <w:pPr>
        <w:pStyle w:val="Grammar"/>
      </w:pPr>
    </w:p>
    <w:p w14:paraId="58504D18" w14:textId="77777777" w:rsidR="00FF0276" w:rsidRPr="00254E38" w:rsidRDefault="00FF0276" w:rsidP="002D0F38">
      <w:pPr>
        <w:pStyle w:val="Grammar"/>
      </w:pPr>
      <w:r w:rsidRPr="00254E38">
        <w:t>nonEmptyRelativePathPrefix</w:t>
      </w:r>
    </w:p>
    <w:p w14:paraId="1BAA6AA9" w14:textId="77777777" w:rsidR="00FF0276" w:rsidRPr="00254E38" w:rsidRDefault="00FF0276" w:rsidP="002D0F38">
      <w:pPr>
        <w:pStyle w:val="Grammar"/>
      </w:pPr>
      <w:r w:rsidRPr="00254E38">
        <w:t xml:space="preserve">    : relativePathPrefix NAMESPACE '.'</w:t>
      </w:r>
    </w:p>
    <w:p w14:paraId="73CAA02C" w14:textId="77777777" w:rsidR="00FF0276" w:rsidRPr="00254E38" w:rsidRDefault="00FF0276" w:rsidP="002D0F38">
      <w:pPr>
        <w:pStyle w:val="Grammar"/>
      </w:pPr>
      <w:r w:rsidRPr="00254E38">
        <w:t xml:space="preserve">    ;</w:t>
      </w:r>
    </w:p>
    <w:p w14:paraId="3CB1328C" w14:textId="0ACA21D7" w:rsidR="00D74D5C" w:rsidRDefault="00D74D5C" w:rsidP="00D74D5C">
      <w:r>
        <w:t>All paths that start with a dot are absolute paths, otherwise they are relative paths (interpreted relative to the current namespace in scope). For example, the following are legal paths:</w:t>
      </w:r>
    </w:p>
    <w:p w14:paraId="74ECFAA6" w14:textId="084CD89C" w:rsidR="00D74D5C" w:rsidRPr="00280B0E" w:rsidRDefault="00D74D5C" w:rsidP="00D74D5C">
      <w:pPr>
        <w:rPr>
          <w:rFonts w:ascii="Consolas" w:hAnsi="Consolas"/>
        </w:rPr>
      </w:pPr>
      <w:r>
        <w:rPr>
          <w:rFonts w:ascii="Consolas" w:hAnsi="Consolas"/>
        </w:rPr>
        <w:t>Sw</w:t>
      </w:r>
      <w:r w:rsidRPr="00280B0E">
        <w:rPr>
          <w:rFonts w:ascii="Consolas" w:hAnsi="Consolas"/>
        </w:rPr>
        <w:t>.</w:t>
      </w:r>
      <w:r w:rsidR="00FF0276">
        <w:rPr>
          <w:rFonts w:ascii="Consolas" w:hAnsi="Consolas"/>
        </w:rPr>
        <w:t>Pkg</w:t>
      </w:r>
      <w:r>
        <w:rPr>
          <w:rFonts w:ascii="Consolas" w:hAnsi="Consolas"/>
        </w:rPr>
        <w:t>.Ingress    // relative path</w:t>
      </w:r>
      <w:r>
        <w:rPr>
          <w:rFonts w:ascii="Consolas" w:hAnsi="Consolas"/>
        </w:rPr>
        <w:br/>
        <w:t>.Sw.</w:t>
      </w:r>
      <w:r w:rsidR="00FF0276">
        <w:rPr>
          <w:rFonts w:ascii="Consolas" w:hAnsi="Consolas"/>
        </w:rPr>
        <w:t>Pkg</w:t>
      </w:r>
      <w:r>
        <w:rPr>
          <w:rFonts w:ascii="Consolas" w:hAnsi="Consolas"/>
        </w:rPr>
        <w:t xml:space="preserve">.Ingress </w:t>
      </w:r>
      <w:r w:rsidR="00544A57">
        <w:rPr>
          <w:rFonts w:ascii="Consolas" w:hAnsi="Consolas"/>
        </w:rPr>
        <w:t xml:space="preserve">  </w:t>
      </w:r>
      <w:r>
        <w:rPr>
          <w:rFonts w:ascii="Consolas" w:hAnsi="Consolas"/>
        </w:rPr>
        <w:t>// absolute path</w:t>
      </w:r>
    </w:p>
    <w:p w14:paraId="1F19C054" w14:textId="39F41B9A" w:rsidR="000E5214" w:rsidRDefault="000E5214" w:rsidP="00280B0E">
      <w:pPr>
        <w:pStyle w:val="Heading3"/>
      </w:pPr>
      <w:bookmarkStart w:id="2501" w:name="_Toc417920581"/>
      <w:bookmarkStart w:id="2502" w:name="_Toc445799324"/>
      <w:bookmarkStart w:id="2503" w:name="_Toc447899011"/>
      <w:r>
        <w:t>Name resolution rules</w:t>
      </w:r>
      <w:bookmarkEnd w:id="2501"/>
      <w:bookmarkEnd w:id="2502"/>
      <w:bookmarkEnd w:id="2503"/>
    </w:p>
    <w:p w14:paraId="0002D524" w14:textId="77777777" w:rsidR="00FF0276" w:rsidRDefault="00FF0276" w:rsidP="00E411B2">
      <w:r>
        <w:t xml:space="preserve">P4 objects that introduce namespaces are organized in a hierarchical fashion. There is a top-level unnamed namespace containing all top-level declarations. </w:t>
      </w:r>
    </w:p>
    <w:p w14:paraId="257967C0" w14:textId="2188F340" w:rsidR="00FF0276" w:rsidRDefault="00FF0276" w:rsidP="00E411B2">
      <w:r>
        <w:t xml:space="preserve">Absolute paths are always resolved in the top-level namespace. </w:t>
      </w:r>
    </w:p>
    <w:p w14:paraId="64D3A88D" w14:textId="35E65AC5" w:rsidR="000E5214" w:rsidRDefault="000E5214" w:rsidP="00E411B2">
      <w:r>
        <w:t>References to resolve a</w:t>
      </w:r>
      <w:r w:rsidR="0064442F">
        <w:t xml:space="preserve">n identifier </w:t>
      </w:r>
      <w:r w:rsidR="00FF0276">
        <w:t xml:space="preserve">are </w:t>
      </w:r>
      <w:r w:rsidR="0064442F">
        <w:t xml:space="preserve">attempted </w:t>
      </w:r>
      <w:r w:rsidR="008741FC">
        <w:t xml:space="preserve">inside-out, starting with the current scope and proceeding to all lexically enclosing scopes. </w:t>
      </w:r>
      <w:r w:rsidR="0064442F">
        <w:t xml:space="preserve">The compiler </w:t>
      </w:r>
      <w:r w:rsidR="00475567">
        <w:t>may</w:t>
      </w:r>
      <w:r w:rsidR="0064442F">
        <w:t xml:space="preserve"> provide a warning if multiple resolutions</w:t>
      </w:r>
      <w:r w:rsidR="00475567">
        <w:t xml:space="preserve"> are possible for the same name (name shadowing).</w:t>
      </w:r>
    </w:p>
    <w:p w14:paraId="7D36DA0C" w14:textId="1E891E74" w:rsidR="00FF0276" w:rsidRPr="00BD6FE9" w:rsidRDefault="00FF0276">
      <w:pPr>
        <w:rPr>
          <w:rFonts w:ascii="Consolas" w:hAnsi="Consolas"/>
        </w:rPr>
      </w:pPr>
      <w:r w:rsidRPr="00BD6FE9">
        <w:rPr>
          <w:rFonts w:ascii="Consolas" w:hAnsi="Consolas"/>
          <w:b/>
        </w:rPr>
        <w:t>const</w:t>
      </w:r>
      <w:r w:rsidRPr="00BD6FE9">
        <w:rPr>
          <w:rFonts w:ascii="Consolas" w:hAnsi="Consolas"/>
        </w:rPr>
        <w:t xml:space="preserve"> </w:t>
      </w:r>
      <w:r w:rsidRPr="00BD6FE9">
        <w:rPr>
          <w:rFonts w:ascii="Consolas" w:hAnsi="Consolas"/>
          <w:b/>
        </w:rPr>
        <w:t>bit</w:t>
      </w:r>
      <w:r w:rsidRPr="00BD6FE9">
        <w:rPr>
          <w:rFonts w:ascii="Consolas" w:hAnsi="Consolas"/>
        </w:rPr>
        <w:t>&lt;4&gt; x = 1;</w:t>
      </w:r>
    </w:p>
    <w:p w14:paraId="46DD5069" w14:textId="098D07FC" w:rsidR="00C86243" w:rsidRPr="00BD6FE9" w:rsidRDefault="003D445D">
      <w:pPr>
        <w:rPr>
          <w:rFonts w:ascii="Consolas" w:hAnsi="Consolas"/>
        </w:rPr>
      </w:pPr>
      <w:r w:rsidRPr="00BD6FE9">
        <w:rPr>
          <w:rFonts w:ascii="Consolas" w:hAnsi="Consolas"/>
          <w:b/>
        </w:rPr>
        <w:t>control</w:t>
      </w:r>
      <w:r w:rsidR="00FF0276" w:rsidRPr="00BD6FE9">
        <w:rPr>
          <w:rFonts w:ascii="Consolas" w:hAnsi="Consolas"/>
        </w:rPr>
        <w:t xml:space="preserve"> </w:t>
      </w:r>
      <w:r w:rsidR="0005597D" w:rsidRPr="00BD6FE9">
        <w:rPr>
          <w:rFonts w:ascii="Consolas" w:hAnsi="Consolas"/>
        </w:rPr>
        <w:t>p() {</w:t>
      </w:r>
      <w:r w:rsidR="00FF0276">
        <w:rPr>
          <w:rFonts w:ascii="Consolas" w:hAnsi="Consolas"/>
        </w:rPr>
        <w:br/>
        <w:t xml:space="preserve">    </w:t>
      </w:r>
      <w:r w:rsidR="00FF0276" w:rsidRPr="00BD6FE9">
        <w:rPr>
          <w:rFonts w:ascii="Consolas" w:hAnsi="Consolas"/>
          <w:b/>
        </w:rPr>
        <w:t>const</w:t>
      </w:r>
      <w:r w:rsidR="00FF0276" w:rsidRPr="00BD6FE9">
        <w:rPr>
          <w:rFonts w:ascii="Consolas" w:hAnsi="Consolas"/>
        </w:rPr>
        <w:t xml:space="preserve"> </w:t>
      </w:r>
      <w:r w:rsidR="00FF0276" w:rsidRPr="00BD6FE9">
        <w:rPr>
          <w:rFonts w:ascii="Consolas" w:hAnsi="Consolas"/>
          <w:b/>
        </w:rPr>
        <w:t>bit</w:t>
      </w:r>
      <w:r w:rsidR="00FF0276" w:rsidRPr="00BD6FE9">
        <w:rPr>
          <w:rFonts w:ascii="Consolas" w:hAnsi="Consolas"/>
        </w:rPr>
        <w:t>&lt;8&gt; x = 8;</w:t>
      </w:r>
      <w:r w:rsidR="00FF0276">
        <w:rPr>
          <w:rFonts w:ascii="Consolas" w:hAnsi="Consolas"/>
        </w:rPr>
        <w:t xml:space="preserve">    // x declaration shadows global x</w:t>
      </w:r>
      <w:r w:rsidR="00FF0276" w:rsidRPr="00BD6FE9">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&lt;4&gt; y = .x;   // reference to top-level x</w:t>
      </w:r>
      <w:r w:rsidR="00FF0276" w:rsidRPr="00BD6FE9">
        <w:rPr>
          <w:rFonts w:ascii="Consolas" w:hAnsi="Consolas"/>
        </w:rPr>
        <w:t xml:space="preserve"> </w:t>
      </w:r>
      <w:r w:rsidR="00FF0276">
        <w:rPr>
          <w:rFonts w:ascii="Consolas" w:hAnsi="Consolas"/>
        </w:rPr>
        <w:br/>
        <w:t xml:space="preserve">    </w:t>
      </w:r>
      <w:r w:rsidR="00FF0276" w:rsidRPr="00BD6FE9">
        <w:rPr>
          <w:rFonts w:ascii="Consolas" w:hAnsi="Consolas"/>
          <w:b/>
        </w:rPr>
        <w:t>const</w:t>
      </w:r>
      <w:r w:rsidR="00FF0276">
        <w:rPr>
          <w:rFonts w:ascii="Consolas" w:hAnsi="Consolas"/>
        </w:rPr>
        <w:t xml:space="preserve"> </w:t>
      </w:r>
      <w:r w:rsidR="00FF0276" w:rsidRPr="00BD6FE9">
        <w:rPr>
          <w:rFonts w:ascii="Consolas" w:hAnsi="Consolas"/>
          <w:b/>
        </w:rPr>
        <w:t>bit</w:t>
      </w:r>
      <w:r w:rsidR="00FF0276">
        <w:rPr>
          <w:rFonts w:ascii="Consolas" w:hAnsi="Consolas"/>
        </w:rPr>
        <w:t>&lt;8&gt; z = x;    // reference to p’s local x</w:t>
      </w:r>
      <w:r w:rsidR="00972221">
        <w:rPr>
          <w:rFonts w:ascii="Consolas" w:hAnsi="Consolas"/>
        </w:rPr>
        <w:br/>
        <w:t xml:space="preserve">    </w:t>
      </w:r>
      <w:r w:rsidR="00972221" w:rsidRPr="00BD6FE9">
        <w:rPr>
          <w:rFonts w:ascii="Consolas" w:hAnsi="Consolas"/>
          <w:b/>
        </w:rPr>
        <w:t>apply</w:t>
      </w:r>
      <w:r w:rsidR="00972221">
        <w:rPr>
          <w:rFonts w:ascii="Consolas" w:hAnsi="Consolas"/>
        </w:rPr>
        <w:t xml:space="preserve"> {}</w:t>
      </w:r>
      <w:r w:rsidR="00CD1FC2" w:rsidRPr="00BD6FE9">
        <w:rPr>
          <w:rFonts w:ascii="Consolas" w:hAnsi="Consolas"/>
        </w:rPr>
        <w:br/>
      </w:r>
      <w:r w:rsidR="0064442F" w:rsidRPr="00BD6FE9">
        <w:rPr>
          <w:rFonts w:ascii="Consolas" w:hAnsi="Consolas"/>
        </w:rPr>
        <w:t>}</w:t>
      </w:r>
    </w:p>
    <w:p w14:paraId="4B462942" w14:textId="557CD1B1" w:rsidR="008333F0" w:rsidRDefault="008333F0" w:rsidP="00A26B5C">
      <w:pPr>
        <w:pStyle w:val="Heading3"/>
      </w:pPr>
      <w:bookmarkStart w:id="2504" w:name="_Toc445799325"/>
      <w:bookmarkStart w:id="2505" w:name="_Toc447899012"/>
      <w:r>
        <w:t>Visibility</w:t>
      </w:r>
      <w:bookmarkEnd w:id="2504"/>
      <w:bookmarkEnd w:id="2505"/>
    </w:p>
    <w:p w14:paraId="532AD751" w14:textId="23728B86" w:rsidR="008333F0" w:rsidRDefault="008333F0">
      <w:r>
        <w:t xml:space="preserve">Identifiers defined in </w:t>
      </w:r>
      <w:r w:rsidR="00442B6F">
        <w:t xml:space="preserve">the top-level namespace </w:t>
      </w:r>
      <w:r>
        <w:t>are globally visible.</w:t>
      </w:r>
    </w:p>
    <w:p w14:paraId="5CED578C" w14:textId="34E2B268" w:rsidR="008333F0" w:rsidRPr="008333F0" w:rsidRDefault="00972221">
      <w:r>
        <w:t xml:space="preserve">Currently all declarations in an inner namespace are private to that namespace. </w:t>
      </w:r>
    </w:p>
    <w:p w14:paraId="72C8EA78" w14:textId="03F47F63" w:rsidR="00DA7873" w:rsidRDefault="003A2800" w:rsidP="00BD6FE9">
      <w:pPr>
        <w:pStyle w:val="Heading1"/>
      </w:pPr>
      <w:bookmarkStart w:id="2506" w:name="_Toc417920582"/>
      <w:bookmarkStart w:id="2507" w:name="_Toc445799326"/>
      <w:bookmarkStart w:id="2508" w:name="_Toc447899013"/>
      <w:r>
        <w:t>P4 d</w:t>
      </w:r>
      <w:r w:rsidR="00DA7873">
        <w:t>ata types</w:t>
      </w:r>
      <w:bookmarkEnd w:id="2506"/>
      <w:bookmarkEnd w:id="2507"/>
      <w:bookmarkEnd w:id="2508"/>
    </w:p>
    <w:p w14:paraId="4B17553A" w14:textId="14E29781" w:rsidR="00DA7873" w:rsidRDefault="00DA7873" w:rsidP="002378DA">
      <w:r>
        <w:t>P4 is a strongly-typed language</w:t>
      </w:r>
      <w:r w:rsidR="00AB306A">
        <w:t>;</w:t>
      </w:r>
      <w:r>
        <w:t xml:space="preserve"> </w:t>
      </w:r>
      <w:r w:rsidR="0087407B">
        <w:t>a</w:t>
      </w:r>
      <w:r>
        <w:t xml:space="preserve">ll values are statically typed. Programs that do not pass type-checking are invalid.  </w:t>
      </w:r>
      <w:r w:rsidR="00BE2E76">
        <w:t>Some v</w:t>
      </w:r>
      <w:r>
        <w:t xml:space="preserve">alues can be converted to a different type by using casts. To make the user intent clear, </w:t>
      </w:r>
      <w:r w:rsidR="00230227">
        <w:t>implicit casts are allowed on in very few circumstances</w:t>
      </w:r>
      <w:r>
        <w:t>. Moreover, the range of casts available is intentionally restricted.</w:t>
      </w:r>
    </w:p>
    <w:p w14:paraId="0CDC4C02" w14:textId="1366A376" w:rsidR="008B42E6" w:rsidRDefault="008B42E6" w:rsidP="002378DA">
      <w:r>
        <w:t>P4 supports several base types and allows the construction of derived types.</w:t>
      </w:r>
      <w:r w:rsidR="003A2800">
        <w:t xml:space="preserve"> </w:t>
      </w:r>
    </w:p>
    <w:p w14:paraId="3742EAA9" w14:textId="1AF8C10A" w:rsidR="00F272BC" w:rsidRDefault="00F272BC" w:rsidP="00F272BC">
      <w:pPr>
        <w:pStyle w:val="Heading2"/>
      </w:pPr>
      <w:bookmarkStart w:id="2509" w:name="_Toc417920583"/>
      <w:bookmarkStart w:id="2510" w:name="_Toc445799327"/>
      <w:bookmarkStart w:id="2511" w:name="_Toc447899014"/>
      <w:r>
        <w:lastRenderedPageBreak/>
        <w:t>Base types</w:t>
      </w:r>
      <w:bookmarkEnd w:id="2509"/>
      <w:bookmarkEnd w:id="2510"/>
      <w:bookmarkEnd w:id="2511"/>
    </w:p>
    <w:p w14:paraId="539154DB" w14:textId="77777777" w:rsidR="00243B0B" w:rsidRDefault="00243B0B" w:rsidP="00243B0B">
      <w:r>
        <w:t>P4 supports the following built-in base types:</w:t>
      </w:r>
    </w:p>
    <w:p w14:paraId="09712F8D" w14:textId="62491526" w:rsidR="00243B0B" w:rsidRPr="00AB28AA" w:rsidRDefault="00243B0B" w:rsidP="00243B0B">
      <w:pPr>
        <w:pStyle w:val="ListParagraph"/>
        <w:numPr>
          <w:ilvl w:val="0"/>
          <w:numId w:val="3"/>
        </w:numPr>
        <w:rPr>
          <w:rFonts w:ascii="Consolas" w:hAnsi="Consolas"/>
        </w:rPr>
      </w:pPr>
      <w:r w:rsidRPr="00AB28AA">
        <w:t>The</w:t>
      </w:r>
      <w:r w:rsidRPr="00280B0E">
        <w:t xml:space="preserve"> </w:t>
      </w:r>
      <w:r w:rsidRPr="00A229BA">
        <w:rPr>
          <w:rFonts w:ascii="Consolas" w:hAnsi="Consolas"/>
          <w:b/>
        </w:rPr>
        <w:t>void</w:t>
      </w:r>
      <w:r w:rsidRPr="00280B0E">
        <w:t xml:space="preserve"> </w:t>
      </w:r>
      <w:r w:rsidRPr="00AB28AA">
        <w:t>type, which has no values</w:t>
      </w:r>
      <w:r w:rsidR="00D03365">
        <w:t xml:space="preserve"> (can be used only in restricted circumstances)</w:t>
      </w:r>
    </w:p>
    <w:p w14:paraId="5639ED78" w14:textId="77777777" w:rsidR="00243B0B" w:rsidRPr="00E411B2" w:rsidRDefault="00243B0B" w:rsidP="00243B0B">
      <w:pPr>
        <w:pStyle w:val="ListParagraph"/>
        <w:numPr>
          <w:ilvl w:val="0"/>
          <w:numId w:val="3"/>
        </w:numPr>
        <w:rPr>
          <w:rFonts w:ascii="Consolas" w:hAnsi="Consolas"/>
        </w:rPr>
      </w:pPr>
      <w:r>
        <w:t xml:space="preserve">The </w:t>
      </w:r>
      <w:r w:rsidRPr="00A229BA">
        <w:rPr>
          <w:rFonts w:ascii="Consolas" w:hAnsi="Consolas"/>
          <w:b/>
        </w:rPr>
        <w:t>error</w:t>
      </w:r>
      <w:r>
        <w:t xml:space="preserve"> type, used to convey errors in a machine-independent, compiler-managed way</w:t>
      </w:r>
    </w:p>
    <w:p w14:paraId="0757E5BF" w14:textId="77777777" w:rsidR="00243B0B" w:rsidRDefault="00243B0B" w:rsidP="00243B0B">
      <w:pPr>
        <w:pStyle w:val="ListParagraph"/>
        <w:numPr>
          <w:ilvl w:val="0"/>
          <w:numId w:val="3"/>
        </w:numPr>
      </w:pPr>
      <w:r>
        <w:t>Boolean values</w:t>
      </w:r>
    </w:p>
    <w:p w14:paraId="521578FF" w14:textId="77777777" w:rsidR="00243B0B" w:rsidRDefault="00243B0B" w:rsidP="00243B0B">
      <w:pPr>
        <w:pStyle w:val="ListParagraph"/>
        <w:numPr>
          <w:ilvl w:val="0"/>
          <w:numId w:val="3"/>
        </w:numPr>
      </w:pPr>
      <w:r>
        <w:t>Bit-strings of fixed width</w:t>
      </w:r>
    </w:p>
    <w:p w14:paraId="1CCFB9B6" w14:textId="77777777" w:rsidR="00243B0B" w:rsidRDefault="00243B0B" w:rsidP="00243B0B">
      <w:pPr>
        <w:pStyle w:val="ListParagraph"/>
        <w:numPr>
          <w:ilvl w:val="0"/>
          <w:numId w:val="3"/>
        </w:numPr>
      </w:pPr>
      <w:r>
        <w:t>Bit-strings of dynamically-computed width</w:t>
      </w:r>
      <w:r w:rsidR="005A3EE9">
        <w:t xml:space="preserve"> with a fixed maximum width</w:t>
      </w:r>
    </w:p>
    <w:p w14:paraId="54125D4C" w14:textId="3776AA99" w:rsidR="001633E5" w:rsidRPr="001633E5" w:rsidRDefault="00243B0B" w:rsidP="001633E5">
      <w:pPr>
        <w:pStyle w:val="ListParagraph"/>
        <w:numPr>
          <w:ilvl w:val="0"/>
          <w:numId w:val="3"/>
        </w:numPr>
      </w:pPr>
      <w:r>
        <w:t>Fixed-width signed integers represented using two’s complement</w:t>
      </w:r>
    </w:p>
    <w:p w14:paraId="2B2030B4" w14:textId="77777777" w:rsidR="00633B3A" w:rsidRPr="00254E38" w:rsidRDefault="00633B3A" w:rsidP="002D0F38">
      <w:pPr>
        <w:pStyle w:val="Grammar"/>
      </w:pPr>
      <w:r w:rsidRPr="00254E38">
        <w:t>baseType</w:t>
      </w:r>
    </w:p>
    <w:p w14:paraId="0CF93EBD" w14:textId="77777777" w:rsidR="00633B3A" w:rsidRPr="00254E38" w:rsidRDefault="00633B3A" w:rsidP="002D0F38">
      <w:pPr>
        <w:pStyle w:val="Grammar"/>
      </w:pPr>
      <w:r w:rsidRPr="00254E38">
        <w:t xml:space="preserve">    : BOOL                          </w:t>
      </w:r>
    </w:p>
    <w:p w14:paraId="50E887DD" w14:textId="77777777" w:rsidR="00633B3A" w:rsidRPr="00254E38" w:rsidRDefault="00633B3A" w:rsidP="002D0F38">
      <w:pPr>
        <w:pStyle w:val="Grammar"/>
      </w:pPr>
      <w:r>
        <w:t xml:space="preserve">    | </w:t>
      </w:r>
      <w:r w:rsidRPr="00254E38">
        <w:t xml:space="preserve">ERROR                       </w:t>
      </w:r>
    </w:p>
    <w:p w14:paraId="03B113C3" w14:textId="77777777" w:rsidR="00633B3A" w:rsidRPr="00254E38" w:rsidRDefault="00633B3A" w:rsidP="002D0F38">
      <w:pPr>
        <w:pStyle w:val="Grammar"/>
      </w:pPr>
      <w:r w:rsidRPr="00254E38">
        <w:t xml:space="preserve">    | BIT                           </w:t>
      </w:r>
    </w:p>
    <w:p w14:paraId="3B4FD796" w14:textId="77777777" w:rsidR="00633B3A" w:rsidRPr="00254E38" w:rsidRDefault="00633B3A" w:rsidP="002D0F38">
      <w:pPr>
        <w:pStyle w:val="Grammar"/>
      </w:pPr>
      <w:r w:rsidRPr="00254E38">
        <w:t xml:space="preserve">    | BIT '&lt;' INTEGER '&gt;'           </w:t>
      </w:r>
    </w:p>
    <w:p w14:paraId="010E74BB" w14:textId="77777777" w:rsidR="00633B3A" w:rsidRPr="00254E38" w:rsidRDefault="00633B3A" w:rsidP="002D0F38">
      <w:pPr>
        <w:pStyle w:val="Grammar"/>
      </w:pPr>
      <w:r w:rsidRPr="00254E38">
        <w:t xml:space="preserve">    | INT '&lt;' INTEGER '&gt;'           </w:t>
      </w:r>
    </w:p>
    <w:p w14:paraId="22A0D83E" w14:textId="77777777" w:rsidR="00633B3A" w:rsidRPr="00254E38" w:rsidRDefault="00633B3A" w:rsidP="002D0F38">
      <w:pPr>
        <w:pStyle w:val="Grammar"/>
      </w:pPr>
      <w:r w:rsidRPr="00254E38">
        <w:t xml:space="preserve">    | VARBIT '&lt;' INTEGER '&gt;'        </w:t>
      </w:r>
    </w:p>
    <w:p w14:paraId="4EF56A5C" w14:textId="766C02DD" w:rsidR="00633B3A" w:rsidRPr="00254E38" w:rsidRDefault="00633B3A" w:rsidP="002D0F38">
      <w:pPr>
        <w:pStyle w:val="Grammar"/>
      </w:pPr>
      <w:r w:rsidRPr="00254E38">
        <w:t xml:space="preserve">    ;</w:t>
      </w:r>
    </w:p>
    <w:p w14:paraId="45CB6E3F" w14:textId="77777777" w:rsidR="00300956" w:rsidRDefault="00300956" w:rsidP="00BD6FE9">
      <w:pPr>
        <w:pStyle w:val="Heading3"/>
      </w:pPr>
      <w:bookmarkStart w:id="2512" w:name="_Toc417920584"/>
      <w:bookmarkStart w:id="2513" w:name="_Toc445799328"/>
      <w:bookmarkStart w:id="2514" w:name="_Toc447899015"/>
      <w:r>
        <w:t>The void type</w:t>
      </w:r>
      <w:bookmarkEnd w:id="2512"/>
      <w:bookmarkEnd w:id="2513"/>
      <w:bookmarkEnd w:id="2514"/>
    </w:p>
    <w:p w14:paraId="3F475248" w14:textId="037B3602" w:rsidR="00300956" w:rsidRPr="00300956" w:rsidRDefault="00300956">
      <w:r>
        <w:t xml:space="preserve">The void type is written as </w:t>
      </w:r>
      <w:r w:rsidRPr="00A229BA">
        <w:rPr>
          <w:rFonts w:ascii="Consolas" w:hAnsi="Consolas"/>
          <w:b/>
        </w:rPr>
        <w:t>void</w:t>
      </w:r>
      <w:r w:rsidR="00206AAC">
        <w:rPr>
          <w:rFonts w:ascii="Consolas" w:hAnsi="Consolas"/>
          <w:b/>
        </w:rPr>
        <w:t>.</w:t>
      </w:r>
      <w:r w:rsidR="00206AAC">
        <w:t xml:space="preserve"> </w:t>
      </w:r>
      <w:r>
        <w:t>It contains no values. It can only appear in few restricted places in P4 programs.</w:t>
      </w:r>
    </w:p>
    <w:p w14:paraId="197697AA" w14:textId="79825B94" w:rsidR="009C3687" w:rsidRDefault="009C3687" w:rsidP="00BD6FE9">
      <w:pPr>
        <w:pStyle w:val="Heading3"/>
      </w:pPr>
      <w:bookmarkStart w:id="2515" w:name="_Toc417920585"/>
      <w:bookmarkStart w:id="2516" w:name="_Toc445799329"/>
      <w:bookmarkStart w:id="2517" w:name="_Toc447899016"/>
      <w:r>
        <w:t>The error type</w:t>
      </w:r>
      <w:bookmarkEnd w:id="2515"/>
      <w:bookmarkEnd w:id="2516"/>
      <w:bookmarkEnd w:id="2517"/>
    </w:p>
    <w:p w14:paraId="381A08E8" w14:textId="79BA2820" w:rsidR="00A46515" w:rsidRDefault="009C3687" w:rsidP="006908B5">
      <w:r>
        <w:t xml:space="preserve">The error type contains </w:t>
      </w:r>
      <w:r w:rsidR="008229CB">
        <w:t>opaque values that can be used to signal errors. It is written as</w:t>
      </w:r>
      <w:r w:rsidR="00206AAC">
        <w:t xml:space="preserve"> </w:t>
      </w:r>
      <w:r w:rsidR="008229CB" w:rsidRPr="00BD6FE9">
        <w:rPr>
          <w:rFonts w:ascii="Consolas" w:hAnsi="Consolas"/>
          <w:b/>
        </w:rPr>
        <w:t>error</w:t>
      </w:r>
      <w:r w:rsidR="00206AAC" w:rsidRPr="00D06BCB">
        <w:t>.</w:t>
      </w:r>
      <w:r w:rsidR="00206AAC">
        <w:t xml:space="preserve"> </w:t>
      </w:r>
      <w:r w:rsidR="00A46515">
        <w:t>New constants of the error type are defined with the syntax:</w:t>
      </w:r>
    </w:p>
    <w:p w14:paraId="51963AA8" w14:textId="77777777" w:rsidR="005751BD" w:rsidRPr="00254E38" w:rsidRDefault="005751BD" w:rsidP="002D0F38">
      <w:pPr>
        <w:pStyle w:val="Grammar"/>
      </w:pPr>
      <w:r w:rsidRPr="00254E38">
        <w:t>errorDeclaration</w:t>
      </w:r>
    </w:p>
    <w:p w14:paraId="0B5513B4" w14:textId="77777777" w:rsidR="005751BD" w:rsidRPr="00254E38" w:rsidRDefault="005751BD" w:rsidP="002D0F38">
      <w:pPr>
        <w:pStyle w:val="Grammar"/>
      </w:pPr>
      <w:r>
        <w:t xml:space="preserve">    : </w:t>
      </w:r>
      <w:r w:rsidRPr="00254E38">
        <w:t>ERROR '{' identifierList '}'</w:t>
      </w:r>
    </w:p>
    <w:p w14:paraId="234CBA5D" w14:textId="3F682C82" w:rsidR="005751BD" w:rsidRPr="00BD6FE9" w:rsidRDefault="005751BD" w:rsidP="002D0F38">
      <w:pPr>
        <w:pStyle w:val="Grammar"/>
      </w:pPr>
      <w:r w:rsidRPr="00254E38">
        <w:t xml:space="preserve">    ;</w:t>
      </w:r>
    </w:p>
    <w:p w14:paraId="1A8051F8" w14:textId="192A8B95" w:rsidR="005751BD" w:rsidRDefault="005751BD" w:rsidP="00BD6FE9">
      <w:r>
        <w:t>All error constants thus declared are inse</w:t>
      </w:r>
      <w:r w:rsidR="00006176">
        <w:t>rted in the top</w:t>
      </w:r>
      <w:r w:rsidR="004E2A01">
        <w:t>-</w:t>
      </w:r>
      <w:r w:rsidR="00006176">
        <w:t>level namespace, irrespective of the place where an error is defined.</w:t>
      </w:r>
      <w:r w:rsidR="00BF2D32">
        <w:t xml:space="preserve"> </w:t>
      </w:r>
      <w:r w:rsidR="00BF2D32" w:rsidRPr="00A229BA">
        <w:rPr>
          <w:rFonts w:ascii="Consolas" w:hAnsi="Consolas"/>
          <w:b/>
        </w:rPr>
        <w:t>error</w:t>
      </w:r>
      <w:r w:rsidR="00BF2D32">
        <w:t xml:space="preserve"> is similar to a C/C# enumeration (</w:t>
      </w:r>
      <w:r w:rsidR="00BF2D32" w:rsidRPr="00E411B2">
        <w:rPr>
          <w:rFonts w:ascii="Consolas" w:hAnsi="Consolas"/>
        </w:rPr>
        <w:t>enum</w:t>
      </w:r>
      <w:r w:rsidR="00BF2D32">
        <w:t xml:space="preserve">) type. A program can contain multiple </w:t>
      </w:r>
      <w:r w:rsidR="00BF2D32" w:rsidRPr="004E2A01">
        <w:rPr>
          <w:rFonts w:ascii="Consolas" w:hAnsi="Consolas"/>
          <w:b/>
        </w:rPr>
        <w:t>error</w:t>
      </w:r>
      <w:r w:rsidR="00BF2D32">
        <w:t xml:space="preserve"> declarations</w:t>
      </w:r>
      <w:r w:rsidR="005438F0">
        <w:t>, which the compiler will merge together</w:t>
      </w:r>
      <w:r w:rsidR="00BF2D32">
        <w:t>.</w:t>
      </w:r>
    </w:p>
    <w:p w14:paraId="11183776" w14:textId="1039900D" w:rsidR="008229CB" w:rsidRDefault="008229CB">
      <w:r>
        <w:t>For example</w:t>
      </w:r>
      <w:r w:rsidR="004E2A01">
        <w:t>,</w:t>
      </w:r>
      <w:r>
        <w:t xml:space="preserve"> the following </w:t>
      </w:r>
      <w:r w:rsidR="00690390">
        <w:t>declaration</w:t>
      </w:r>
      <w:r w:rsidR="00B86A7E">
        <w:t xml:space="preserve"> create</w:t>
      </w:r>
      <w:r w:rsidR="00A46515">
        <w:t>s</w:t>
      </w:r>
      <w:r>
        <w:t xml:space="preserve"> </w:t>
      </w:r>
      <w:r w:rsidR="00BA035E">
        <w:t>two</w:t>
      </w:r>
      <w:r>
        <w:t xml:space="preserve"> </w:t>
      </w:r>
      <w:r w:rsidR="00A46515">
        <w:t xml:space="preserve">constants </w:t>
      </w:r>
      <w:r>
        <w:t xml:space="preserve">of </w:t>
      </w:r>
      <w:r w:rsidRPr="00515687">
        <w:rPr>
          <w:rFonts w:ascii="Consolas" w:hAnsi="Consolas"/>
          <w:b/>
        </w:rPr>
        <w:t>error</w:t>
      </w:r>
      <w:r>
        <w:t xml:space="preserve"> type</w:t>
      </w:r>
      <w:r w:rsidR="000D385E">
        <w:t xml:space="preserve"> (these </w:t>
      </w:r>
      <w:r w:rsidR="00690390">
        <w:t>declaration</w:t>
      </w:r>
      <w:r w:rsidR="000D385E">
        <w:t xml:space="preserve">s are </w:t>
      </w:r>
      <w:r w:rsidR="00206AAC">
        <w:t xml:space="preserve">from the </w:t>
      </w:r>
      <w:r w:rsidR="000D385E">
        <w:t xml:space="preserve">P4 </w:t>
      </w:r>
      <w:r w:rsidR="00EC2208">
        <w:t>core library</w:t>
      </w:r>
      <w:r w:rsidR="000D385E">
        <w:t>):</w:t>
      </w:r>
    </w:p>
    <w:p w14:paraId="7F8C8077" w14:textId="51A597D3" w:rsidR="008229CB" w:rsidRDefault="008229CB">
      <w:pPr>
        <w:rPr>
          <w:rFonts w:ascii="Consolas" w:hAnsi="Consolas"/>
        </w:rPr>
      </w:pPr>
      <w:r w:rsidRPr="00A3325F">
        <w:rPr>
          <w:rFonts w:ascii="Consolas" w:hAnsi="Consolas"/>
          <w:b/>
        </w:rPr>
        <w:t>error</w:t>
      </w:r>
      <w:r w:rsidRPr="00E411B2">
        <w:rPr>
          <w:rFonts w:ascii="Consolas" w:hAnsi="Consolas"/>
        </w:rPr>
        <w:t xml:space="preserve"> </w:t>
      </w:r>
      <w:proofErr w:type="gramStart"/>
      <w:r w:rsidR="00A46515">
        <w:rPr>
          <w:rFonts w:ascii="Consolas" w:hAnsi="Consolas"/>
        </w:rPr>
        <w:t xml:space="preserve">{ </w:t>
      </w:r>
      <w:r w:rsidR="00EC4EE7">
        <w:rPr>
          <w:rFonts w:ascii="Consolas" w:hAnsi="Consolas"/>
        </w:rPr>
        <w:t>P</w:t>
      </w:r>
      <w:r w:rsidRPr="00E411B2">
        <w:rPr>
          <w:rFonts w:ascii="Consolas" w:hAnsi="Consolas"/>
        </w:rPr>
        <w:t>arseError</w:t>
      </w:r>
      <w:proofErr w:type="gramEnd"/>
      <w:r w:rsidR="00A46515">
        <w:rPr>
          <w:rFonts w:ascii="Consolas" w:hAnsi="Consolas"/>
        </w:rPr>
        <w:t xml:space="preserve">, </w:t>
      </w:r>
      <w:r w:rsidR="00EC4EE7">
        <w:rPr>
          <w:rFonts w:ascii="Consolas" w:hAnsi="Consolas"/>
        </w:rPr>
        <w:t>P</w:t>
      </w:r>
      <w:r w:rsidRPr="00E411B2">
        <w:rPr>
          <w:rFonts w:ascii="Consolas" w:hAnsi="Consolas"/>
        </w:rPr>
        <w:t>acketTooShort</w:t>
      </w:r>
      <w:r w:rsidR="00A46515">
        <w:rPr>
          <w:rFonts w:ascii="Consolas" w:hAnsi="Consolas"/>
        </w:rPr>
        <w:t xml:space="preserve"> }</w:t>
      </w:r>
    </w:p>
    <w:p w14:paraId="2BE9B124" w14:textId="5C4E7236" w:rsidR="008229CB" w:rsidRDefault="008229CB">
      <w:r>
        <w:t>The underlying representation of errors is target-dependent.</w:t>
      </w:r>
      <w:r w:rsidR="00BB28F7">
        <w:t xml:space="preserve"> </w:t>
      </w:r>
    </w:p>
    <w:p w14:paraId="33ED31D7" w14:textId="2D9DDD39" w:rsidR="002422C2" w:rsidRDefault="002422C2" w:rsidP="002422C2">
      <w:pPr>
        <w:pStyle w:val="Heading3"/>
      </w:pPr>
      <w:bookmarkStart w:id="2518" w:name="_Ref445662209"/>
      <w:bookmarkStart w:id="2519" w:name="_Toc445799330"/>
      <w:bookmarkStart w:id="2520" w:name="_Toc447899017"/>
      <w:r>
        <w:t>The match_kind type</w:t>
      </w:r>
      <w:bookmarkEnd w:id="2518"/>
      <w:bookmarkEnd w:id="2519"/>
      <w:bookmarkEnd w:id="2520"/>
    </w:p>
    <w:p w14:paraId="01891033" w14:textId="117A9221" w:rsidR="002422C2" w:rsidRDefault="00080886" w:rsidP="002422C2">
      <w:r>
        <w:t xml:space="preserve">The </w:t>
      </w:r>
      <w:r w:rsidRPr="00080886">
        <w:rPr>
          <w:rFonts w:ascii="Consolas" w:hAnsi="Consolas"/>
          <w:b/>
        </w:rPr>
        <w:t>match_kind</w:t>
      </w:r>
      <w:r>
        <w:t xml:space="preserve"> type is very similar to the </w:t>
      </w:r>
      <w:r w:rsidRPr="00080886">
        <w:rPr>
          <w:rFonts w:ascii="Consolas" w:hAnsi="Consolas"/>
          <w:b/>
        </w:rPr>
        <w:t>error</w:t>
      </w:r>
      <w:r>
        <w:t xml:space="preserve"> type, and to a C </w:t>
      </w:r>
      <w:r w:rsidRPr="00016128">
        <w:rPr>
          <w:rFonts w:ascii="Consolas" w:hAnsi="Consolas"/>
        </w:rPr>
        <w:t>enum</w:t>
      </w:r>
      <w:r>
        <w:t xml:space="preserve"> type. It is used to declare a set of names that may be used in a </w:t>
      </w:r>
      <w:r w:rsidRPr="00080886">
        <w:rPr>
          <w:rFonts w:ascii="Consolas" w:hAnsi="Consolas"/>
          <w:b/>
        </w:rPr>
        <w:t>table</w:t>
      </w:r>
      <w:r w:rsidRPr="00080886">
        <w:t>’s</w:t>
      </w:r>
      <w:r w:rsidR="001812AC">
        <w:t xml:space="preserve"> key property (described in Section </w:t>
      </w:r>
      <w:r w:rsidR="001812AC">
        <w:fldChar w:fldCharType="begin"/>
      </w:r>
      <w:r w:rsidR="001812AC">
        <w:instrText xml:space="preserve"> REF _Ref445802787 \r \h </w:instrText>
      </w:r>
      <w:r w:rsidR="001812AC">
        <w:fldChar w:fldCharType="separate"/>
      </w:r>
      <w:r w:rsidR="001812AC">
        <w:t>11.2.1.1</w:t>
      </w:r>
      <w:r w:rsidR="001812AC">
        <w:fldChar w:fldCharType="end"/>
      </w:r>
      <w:r w:rsidR="001812AC">
        <w:t>).</w:t>
      </w:r>
    </w:p>
    <w:p w14:paraId="771A221F" w14:textId="77777777" w:rsidR="002422C2" w:rsidRPr="00254E38" w:rsidRDefault="002422C2" w:rsidP="002D0F38">
      <w:pPr>
        <w:pStyle w:val="Grammar"/>
      </w:pPr>
      <w:r w:rsidRPr="00254E38">
        <w:t>matchKindDeclaration</w:t>
      </w:r>
    </w:p>
    <w:p w14:paraId="409BF8A5" w14:textId="77777777" w:rsidR="002422C2" w:rsidRPr="00254E38" w:rsidRDefault="002422C2" w:rsidP="002D0F38">
      <w:pPr>
        <w:pStyle w:val="Grammar"/>
      </w:pPr>
      <w:r w:rsidRPr="00254E38">
        <w:t xml:space="preserve">    : MATCH_KIND '{' identifierList '}'</w:t>
      </w:r>
    </w:p>
    <w:p w14:paraId="3C3923AB" w14:textId="75AC5841" w:rsidR="002422C2" w:rsidRPr="002422C2" w:rsidRDefault="002422C2" w:rsidP="002D0F38">
      <w:pPr>
        <w:pStyle w:val="Grammar"/>
      </w:pPr>
      <w:r w:rsidRPr="00254E38">
        <w:t xml:space="preserve">    ;</w:t>
      </w:r>
    </w:p>
    <w:p w14:paraId="6BA4D83F" w14:textId="0C1D8CE8" w:rsidR="00080886" w:rsidRDefault="00080886" w:rsidP="00080886">
      <w:bookmarkStart w:id="2521" w:name="_Toc417920586"/>
      <w:r>
        <w:t xml:space="preserve">The </w:t>
      </w:r>
      <w:r w:rsidR="00EC2208">
        <w:t>core library</w:t>
      </w:r>
      <w:r>
        <w:t xml:space="preserve"> contains the following </w:t>
      </w:r>
      <w:r w:rsidRPr="00080886">
        <w:rPr>
          <w:rFonts w:ascii="Consolas" w:hAnsi="Consolas"/>
          <w:b/>
        </w:rPr>
        <w:t>match_kind</w:t>
      </w:r>
      <w:r>
        <w:t xml:space="preserve"> declaration:</w:t>
      </w:r>
    </w:p>
    <w:p w14:paraId="69575587" w14:textId="09D4DAB8" w:rsidR="00080886" w:rsidRDefault="00080886" w:rsidP="00080886">
      <w:pPr>
        <w:rPr>
          <w:rFonts w:ascii="Consolas" w:hAnsi="Consolas"/>
        </w:rPr>
      </w:pPr>
      <w:r w:rsidRPr="00080886">
        <w:rPr>
          <w:rFonts w:ascii="Consolas" w:hAnsi="Consolas"/>
          <w:b/>
        </w:rPr>
        <w:lastRenderedPageBreak/>
        <w:t xml:space="preserve">match_kind </w:t>
      </w:r>
      <w:r w:rsidRPr="00080886">
        <w:rPr>
          <w:rFonts w:ascii="Consolas" w:hAnsi="Consolas"/>
        </w:rPr>
        <w:t>{</w:t>
      </w:r>
      <w:r>
        <w:rPr>
          <w:rFonts w:ascii="Consolas" w:hAnsi="Consolas"/>
        </w:rPr>
        <w:br/>
        <w:t xml:space="preserve">   exact,</w:t>
      </w:r>
      <w:r>
        <w:rPr>
          <w:rFonts w:ascii="Consolas" w:hAnsi="Consolas"/>
        </w:rPr>
        <w:br/>
        <w:t xml:space="preserve">   ternary,</w:t>
      </w:r>
      <w:r>
        <w:rPr>
          <w:rFonts w:ascii="Consolas" w:hAnsi="Consolas"/>
        </w:rPr>
        <w:br/>
        <w:t xml:space="preserve">   lpm</w:t>
      </w:r>
      <w:r w:rsidRPr="00080886">
        <w:rPr>
          <w:rFonts w:ascii="Consolas" w:hAnsi="Consolas"/>
        </w:rPr>
        <w:br/>
        <w:t>}</w:t>
      </w:r>
    </w:p>
    <w:p w14:paraId="45D78369" w14:textId="461656CE" w:rsidR="00080886" w:rsidRDefault="00080886" w:rsidP="00080886">
      <w:pPr>
        <w:rPr>
          <w:ins w:id="2522" w:author="Mihai Budiu" w:date="2016-04-08T17:06:00Z"/>
        </w:rPr>
      </w:pPr>
      <w:r w:rsidRPr="00937B94">
        <w:t xml:space="preserve">Target architectures may </w:t>
      </w:r>
      <w:del w:id="2523" w:author="Mihai Budiu" w:date="2016-04-08T17:04:00Z">
        <w:r w:rsidRPr="00937B94" w:rsidDel="00071246">
          <w:delText xml:space="preserve">provide tables that </w:delText>
        </w:r>
      </w:del>
      <w:r w:rsidR="00937B94" w:rsidRPr="00937B94">
        <w:t xml:space="preserve">support additional </w:t>
      </w:r>
      <w:r w:rsidR="00937B94" w:rsidRPr="00A1165C">
        <w:rPr>
          <w:rFonts w:ascii="Consolas" w:hAnsi="Consolas"/>
          <w:b/>
        </w:rPr>
        <w:t>match_</w:t>
      </w:r>
      <w:del w:id="2524" w:author="Mihai Budiu" w:date="2016-04-08T17:05:00Z">
        <w:r w:rsidR="00937B94" w:rsidRPr="00A1165C" w:rsidDel="00071246">
          <w:rPr>
            <w:rFonts w:ascii="Consolas" w:hAnsi="Consolas"/>
            <w:b/>
          </w:rPr>
          <w:delText>types</w:delText>
        </w:r>
      </w:del>
      <w:ins w:id="2525" w:author="Mihai Budiu" w:date="2016-04-08T17:05:00Z">
        <w:r w:rsidR="00071246">
          <w:rPr>
            <w:rFonts w:ascii="Consolas" w:hAnsi="Consolas"/>
            <w:b/>
          </w:rPr>
          <w:t>kind</w:t>
        </w:r>
        <w:r w:rsidR="00071246" w:rsidRPr="00071246">
          <w:rPr>
            <w:rPrChange w:id="2526" w:author="Mihai Budiu" w:date="2016-04-08T17:05:00Z">
              <w:rPr>
                <w:rFonts w:ascii="Consolas" w:hAnsi="Consolas"/>
                <w:b/>
              </w:rPr>
            </w:rPrChange>
          </w:rPr>
          <w:t>s</w:t>
        </w:r>
      </w:ins>
      <w:r w:rsidR="00937B94" w:rsidRPr="00071246">
        <w:rPr>
          <w:rPrChange w:id="2527" w:author="Mihai Budiu" w:date="2016-04-08T17:04:00Z">
            <w:rPr>
              <w:rFonts w:ascii="Consolas" w:hAnsi="Consolas"/>
            </w:rPr>
          </w:rPrChange>
        </w:rPr>
        <w:t>.</w:t>
      </w:r>
      <w:ins w:id="2528" w:author="Mihai Budiu" w:date="2016-04-08T17:04:00Z">
        <w:r w:rsidR="00071246" w:rsidRPr="00071246">
          <w:t xml:space="preserve"> The declaration of new </w:t>
        </w:r>
        <w:r w:rsidR="00071246" w:rsidRPr="00071246">
          <w:rPr>
            <w:rFonts w:ascii="Consolas" w:hAnsi="Consolas"/>
            <w:b/>
            <w:rPrChange w:id="2529" w:author="Mihai Budiu" w:date="2016-04-08T17:05:00Z">
              <w:rPr/>
            </w:rPrChange>
          </w:rPr>
          <w:t>match_</w:t>
        </w:r>
      </w:ins>
      <w:ins w:id="2530" w:author="Mihai Budiu" w:date="2016-04-08T17:05:00Z">
        <w:r w:rsidR="00071246" w:rsidRPr="00071246">
          <w:rPr>
            <w:rFonts w:ascii="Consolas" w:hAnsi="Consolas"/>
            <w:b/>
            <w:rPrChange w:id="2531" w:author="Mihai Budiu" w:date="2016-04-08T17:05:00Z">
              <w:rPr/>
            </w:rPrChange>
          </w:rPr>
          <w:t>kind</w:t>
        </w:r>
        <w:r w:rsidR="00071246">
          <w:t xml:space="preserve">s can only occur within model description files; P4 programmers cannot declare new </w:t>
        </w:r>
        <w:r w:rsidR="00893C94">
          <w:t>match kinds.</w:t>
        </w:r>
      </w:ins>
    </w:p>
    <w:p w14:paraId="02161FB3" w14:textId="2F7D638B" w:rsidR="00E33A6F" w:rsidRPr="00E33A6F" w:rsidRDefault="00E33A6F" w:rsidP="00080886">
      <w:pPr>
        <w:rPr>
          <w:rPrChange w:id="2532" w:author="Mihai Budiu" w:date="2016-04-08T17:07:00Z">
            <w:rPr>
              <w:rFonts w:ascii="Consolas" w:hAnsi="Consolas"/>
            </w:rPr>
          </w:rPrChange>
        </w:rPr>
      </w:pPr>
      <w:ins w:id="2533" w:author="Mihai Budiu" w:date="2016-04-08T17:06:00Z">
        <w:r>
          <w:t xml:space="preserve">All </w:t>
        </w:r>
        <w:r w:rsidRPr="00E33A6F">
          <w:rPr>
            <w:rFonts w:ascii="Consolas" w:hAnsi="Consolas"/>
            <w:b/>
            <w:rPrChange w:id="2534" w:author="Mihai Budiu" w:date="2016-04-08T17:06:00Z">
              <w:rPr/>
            </w:rPrChange>
          </w:rPr>
          <w:t>match_kind</w:t>
        </w:r>
        <w:r>
          <w:t xml:space="preserve"> identifiers are inserted in the top</w:t>
        </w:r>
      </w:ins>
      <w:ins w:id="2535" w:author="Mihai Budiu" w:date="2016-04-08T17:07:00Z">
        <w:r w:rsidR="001F1F79">
          <w:t>-</w:t>
        </w:r>
      </w:ins>
      <w:ins w:id="2536" w:author="Mihai Budiu" w:date="2016-04-08T17:06:00Z">
        <w:r>
          <w:t xml:space="preserve">level namespace (unlike </w:t>
        </w:r>
        <w:r w:rsidRPr="00E33A6F">
          <w:rPr>
            <w:rFonts w:ascii="Consolas" w:hAnsi="Consolas"/>
            <w:b/>
            <w:rPrChange w:id="2537" w:author="Mihai Budiu" w:date="2016-04-08T17:06:00Z">
              <w:rPr/>
            </w:rPrChange>
          </w:rPr>
          <w:t>enum</w:t>
        </w:r>
        <w:r w:rsidRPr="00E33A6F">
          <w:rPr>
            <w:rPrChange w:id="2538" w:author="Mihai Budiu" w:date="2016-04-08T17:07:00Z">
              <w:rPr>
                <w:rFonts w:ascii="Consolas" w:hAnsi="Consolas"/>
                <w:b/>
              </w:rPr>
            </w:rPrChange>
          </w:rPr>
          <w:t xml:space="preserve"> identifiers</w:t>
        </w:r>
      </w:ins>
      <w:ins w:id="2539" w:author="Mihai Budiu" w:date="2016-04-08T17:07:00Z">
        <w:r>
          <w:t xml:space="preserve"> which form separate namespaces).</w:t>
        </w:r>
      </w:ins>
    </w:p>
    <w:p w14:paraId="33D88C15" w14:textId="359F2FA1" w:rsidR="00FB1584" w:rsidRDefault="00FB1584" w:rsidP="00BD6FE9">
      <w:pPr>
        <w:pStyle w:val="Heading3"/>
      </w:pPr>
      <w:bookmarkStart w:id="2540" w:name="_Toc445799331"/>
      <w:bookmarkStart w:id="2541" w:name="_Toc447899018"/>
      <w:r>
        <w:t>Boolean</w:t>
      </w:r>
      <w:bookmarkEnd w:id="2521"/>
      <w:bookmarkEnd w:id="2540"/>
      <w:bookmarkEnd w:id="2541"/>
    </w:p>
    <w:p w14:paraId="4223B8B3" w14:textId="0F32CC07" w:rsidR="00146E3F" w:rsidRPr="008D5C4E" w:rsidRDefault="00FB1584" w:rsidP="00A3325F">
      <w:pPr>
        <w:rPr>
          <w:rFonts w:ascii="Consolas" w:hAnsi="Consolas"/>
        </w:rPr>
      </w:pPr>
      <w:r>
        <w:t xml:space="preserve">The Boolean type contains two values, </w:t>
      </w:r>
      <w:r w:rsidRPr="00A229BA">
        <w:rPr>
          <w:rFonts w:ascii="Consolas" w:hAnsi="Consolas"/>
          <w:b/>
        </w:rPr>
        <w:t>false</w:t>
      </w:r>
      <w:r>
        <w:t xml:space="preserve"> and </w:t>
      </w:r>
      <w:r w:rsidRPr="00A229BA">
        <w:rPr>
          <w:rFonts w:ascii="Consolas" w:hAnsi="Consolas"/>
          <w:b/>
        </w:rPr>
        <w:t>true</w:t>
      </w:r>
      <w:r>
        <w:t>. The type is written as</w:t>
      </w:r>
      <w:r w:rsidR="00206AAC">
        <w:rPr>
          <w:rFonts w:ascii="Consolas" w:hAnsi="Consolas"/>
          <w:i/>
        </w:rPr>
        <w:t xml:space="preserve"> </w:t>
      </w:r>
      <w:r w:rsidR="00146E3F" w:rsidRPr="00A229BA">
        <w:rPr>
          <w:rFonts w:ascii="Consolas" w:hAnsi="Consolas"/>
          <w:b/>
        </w:rPr>
        <w:t>b</w:t>
      </w:r>
      <w:r w:rsidRPr="00A229BA">
        <w:rPr>
          <w:rFonts w:ascii="Consolas" w:hAnsi="Consolas"/>
          <w:b/>
        </w:rPr>
        <w:t>ool</w:t>
      </w:r>
      <w:r w:rsidR="00D45CE8" w:rsidRPr="00D06BCB">
        <w:t>.</w:t>
      </w:r>
      <w:r w:rsidR="00805978">
        <w:t xml:space="preserve"> Booleans are not integers.</w:t>
      </w:r>
    </w:p>
    <w:p w14:paraId="10D2E2A3" w14:textId="77777777" w:rsidR="00D2133B" w:rsidRDefault="00D2133B" w:rsidP="00D2133B">
      <w:pPr>
        <w:pStyle w:val="Heading3"/>
      </w:pPr>
      <w:bookmarkStart w:id="2542" w:name="_Toc447899019"/>
      <w:bookmarkStart w:id="2543" w:name="_Toc445799332"/>
      <w:moveToRangeStart w:id="2544" w:author="Mihai Budiu" w:date="2016-04-08T16:35:00Z" w:name="move447896640"/>
      <w:moveTo w:id="2545" w:author="Mihai Budiu" w:date="2016-04-08T16:35:00Z">
        <w:r>
          <w:t>Strings</w:t>
        </w:r>
      </w:moveTo>
      <w:bookmarkEnd w:id="2542"/>
    </w:p>
    <w:moveToRangeEnd w:id="2544"/>
    <w:p w14:paraId="5AE92EC5" w14:textId="0792D586" w:rsidR="00D2133B" w:rsidRDefault="00D2133B" w:rsidP="00D2133B">
      <w:pPr>
        <w:rPr>
          <w:ins w:id="2546" w:author="Mihai Budiu" w:date="2016-04-08T16:35:00Z"/>
        </w:rPr>
      </w:pPr>
      <w:ins w:id="2547" w:author="Mihai Budiu" w:date="2016-04-08T16:35:00Z">
        <w:r>
          <w:t xml:space="preserve">P4 offers no support for string processing. The only strings that can appear in a P4 program are constant string literals, enclosed in double quotes. String literals can only be used in annotations (described in Section </w:t>
        </w:r>
        <w:r>
          <w:fldChar w:fldCharType="begin"/>
        </w:r>
        <w:r>
          <w:instrText xml:space="preserve"> REF _Ref286391390 \r \h </w:instrText>
        </w:r>
      </w:ins>
      <w:ins w:id="2548" w:author="Mihai Budiu" w:date="2016-04-08T16:35:00Z">
        <w:r>
          <w:fldChar w:fldCharType="separate"/>
        </w:r>
      </w:ins>
      <w:r>
        <w:t>19</w:t>
      </w:r>
      <w:ins w:id="2549" w:author="Mihai Budiu" w:date="2016-04-08T16:35:00Z">
        <w:r>
          <w:fldChar w:fldCharType="end"/>
        </w:r>
        <w:r>
          <w:t>). For example, the following annotation could be used to indicate that a specific name should be used for a table when generating the control-plane API:</w:t>
        </w:r>
      </w:ins>
    </w:p>
    <w:p w14:paraId="3EB425AA" w14:textId="77777777" w:rsidR="00D2133B" w:rsidRPr="002F540D" w:rsidRDefault="00D2133B" w:rsidP="00D2133B">
      <w:pPr>
        <w:rPr>
          <w:ins w:id="2550" w:author="Mihai Budiu" w:date="2016-04-08T16:35:00Z"/>
          <w:rFonts w:ascii="Consolas" w:hAnsi="Consolas"/>
        </w:rPr>
      </w:pPr>
      <w:ins w:id="2551" w:author="Mihai Budiu" w:date="2016-04-08T16:35:00Z">
        <w:r w:rsidRPr="002F540D">
          <w:rPr>
            <w:rFonts w:ascii="Consolas" w:hAnsi="Consolas"/>
          </w:rPr>
          <w:t>@name(</w:t>
        </w:r>
        <w:r>
          <w:rPr>
            <w:rFonts w:ascii="Consolas" w:hAnsi="Consolas"/>
          </w:rPr>
          <w:t>"</w:t>
        </w:r>
        <w:r w:rsidRPr="002F540D">
          <w:rPr>
            <w:rFonts w:ascii="Consolas" w:hAnsi="Consolas"/>
          </w:rPr>
          <w:t>acl</w:t>
        </w:r>
        <w:r>
          <w:rPr>
            <w:rFonts w:ascii="Consolas" w:hAnsi="Consolas"/>
          </w:rPr>
          <w:t>"</w:t>
        </w:r>
        <w:r w:rsidRPr="002F540D">
          <w:rPr>
            <w:rFonts w:ascii="Consolas" w:hAnsi="Consolas"/>
          </w:rPr>
          <w:t xml:space="preserve">) </w:t>
        </w:r>
        <w:r w:rsidRPr="002F540D">
          <w:rPr>
            <w:rFonts w:ascii="Consolas" w:hAnsi="Consolas"/>
            <w:b/>
          </w:rPr>
          <w:t>table</w:t>
        </w:r>
        <w:r w:rsidRPr="002F540D">
          <w:rPr>
            <w:rFonts w:ascii="Consolas" w:hAnsi="Consolas"/>
          </w:rPr>
          <w:t xml:space="preserve"> t1() </w:t>
        </w:r>
        <w:proofErr w:type="gramStart"/>
        <w:r w:rsidRPr="002F540D">
          <w:rPr>
            <w:rFonts w:ascii="Consolas" w:hAnsi="Consolas"/>
          </w:rPr>
          <w:t>{ …</w:t>
        </w:r>
        <w:proofErr w:type="gramEnd"/>
        <w:r w:rsidRPr="002F540D">
          <w:rPr>
            <w:rFonts w:ascii="Consolas" w:hAnsi="Consolas"/>
          </w:rPr>
          <w:t xml:space="preserve"> }</w:t>
        </w:r>
      </w:ins>
    </w:p>
    <w:p w14:paraId="56D514BD" w14:textId="2E3A31B2" w:rsidR="00FE604B" w:rsidRPr="00BD6FE9" w:rsidRDefault="00776EB8" w:rsidP="00BD6FE9">
      <w:pPr>
        <w:pStyle w:val="Heading3"/>
      </w:pPr>
      <w:bookmarkStart w:id="2552" w:name="_Toc447899020"/>
      <w:r>
        <w:t>Integers (signed and unsigned)</w:t>
      </w:r>
      <w:bookmarkEnd w:id="2543"/>
      <w:bookmarkEnd w:id="2552"/>
    </w:p>
    <w:p w14:paraId="442361D1" w14:textId="21A2B69D" w:rsidR="00776EB8" w:rsidRDefault="00341B83" w:rsidP="00BD6FE9">
      <w:r>
        <w:t xml:space="preserve">P4 supports arbitrary-size integer values. </w:t>
      </w:r>
      <w:r w:rsidR="00776EB8">
        <w:t>The typing rules for the integer types are chosen according to the following principles:</w:t>
      </w:r>
    </w:p>
    <w:p w14:paraId="093A6DEC" w14:textId="5412932E" w:rsidR="00776EB8" w:rsidRPr="00BD6FE9" w:rsidRDefault="00776EB8" w:rsidP="002265E0">
      <w:pPr>
        <w:pStyle w:val="ListParagraph"/>
        <w:numPr>
          <w:ilvl w:val="0"/>
          <w:numId w:val="42"/>
        </w:numPr>
      </w:pPr>
      <w:r w:rsidRPr="00BD6FE9">
        <w:rPr>
          <w:b/>
        </w:rPr>
        <w:t>Inspired from C</w:t>
      </w:r>
      <w:r w:rsidRPr="00BD6FE9">
        <w:t>: Typing of integers is modeled after the well-defined parts of C, expanded</w:t>
      </w:r>
      <w:r w:rsidR="00FE604B">
        <w:t xml:space="preserve"> </w:t>
      </w:r>
      <w:r w:rsidRPr="00BD6FE9">
        <w:t>to cope with arbitrary fixed-width integers. In particular, the type of the</w:t>
      </w:r>
      <w:r w:rsidR="00FE604B">
        <w:t xml:space="preserve"> </w:t>
      </w:r>
      <w:r w:rsidRPr="00BD6FE9">
        <w:t>result of an expression only depends on the expression operands, and not on how</w:t>
      </w:r>
      <w:r w:rsidR="00FE604B">
        <w:t xml:space="preserve"> </w:t>
      </w:r>
      <w:r w:rsidRPr="00BD6FE9">
        <w:t>the result of the expression is consumed.</w:t>
      </w:r>
    </w:p>
    <w:p w14:paraId="20276B98" w14:textId="4F17D500" w:rsidR="00776EB8" w:rsidRPr="00BD6FE9" w:rsidRDefault="00776EB8" w:rsidP="002265E0">
      <w:pPr>
        <w:pStyle w:val="ListParagraph"/>
        <w:numPr>
          <w:ilvl w:val="0"/>
          <w:numId w:val="42"/>
        </w:numPr>
      </w:pPr>
      <w:r w:rsidRPr="00BD6FE9">
        <w:rPr>
          <w:b/>
        </w:rPr>
        <w:t>No undefined behaviors</w:t>
      </w:r>
      <w:r w:rsidRPr="00BD6FE9">
        <w:t>: P4 attempts to re</w:t>
      </w:r>
      <w:r w:rsidR="00FE604B" w:rsidRPr="00BD6FE9">
        <w:t xml:space="preserve">medy the undefined C behaviors. </w:t>
      </w:r>
      <w:r w:rsidRPr="00BD6FE9">
        <w:t>Unfortunately</w:t>
      </w:r>
      <w:r w:rsidR="00FE604B">
        <w:t xml:space="preserve">, </w:t>
      </w:r>
      <w:r w:rsidRPr="00BD6FE9">
        <w:t>C has many undefined behaviors, including specifying the size of an integer</w:t>
      </w:r>
      <w:r w:rsidR="00FE604B">
        <w:t xml:space="preserve"> </w:t>
      </w:r>
      <w:r w:rsidRPr="00BD6FE9">
        <w:t>(</w:t>
      </w:r>
      <w:r w:rsidRPr="00BD6FE9">
        <w:rPr>
          <w:rFonts w:ascii="Consolas" w:hAnsi="Consolas"/>
        </w:rPr>
        <w:t>int</w:t>
      </w:r>
      <w:r w:rsidRPr="00BD6FE9">
        <w:t xml:space="preserve">), </w:t>
      </w:r>
      <w:r w:rsidR="00E2193F">
        <w:t xml:space="preserve">what </w:t>
      </w:r>
      <w:r w:rsidRPr="00BD6FE9">
        <w:t xml:space="preserve">results produced </w:t>
      </w:r>
      <w:r w:rsidR="00E2193F">
        <w:t xml:space="preserve">are </w:t>
      </w:r>
      <w:r w:rsidRPr="00BD6FE9">
        <w:t xml:space="preserve">on overflow, and </w:t>
      </w:r>
      <w:r w:rsidR="00E2193F">
        <w:t xml:space="preserve">the </w:t>
      </w:r>
      <w:r w:rsidRPr="00BD6FE9">
        <w:t>results</w:t>
      </w:r>
      <w:r w:rsidR="00E2193F">
        <w:t xml:space="preserve"> produced for some input combinations</w:t>
      </w:r>
      <w:r w:rsidR="00FE604B">
        <w:t xml:space="preserve"> </w:t>
      </w:r>
      <w:r w:rsidRPr="00BD6FE9">
        <w:t>(e.g., shifts with negative amounts, division of negative numbers, overflows on</w:t>
      </w:r>
      <w:r w:rsidR="00FE604B">
        <w:t xml:space="preserve"> </w:t>
      </w:r>
      <w:r w:rsidRPr="00BD6FE9">
        <w:t>signed numbers, etc.). In contrast, P4 computations on integer types have no undefined</w:t>
      </w:r>
      <w:r w:rsidR="00FE604B">
        <w:t xml:space="preserve"> </w:t>
      </w:r>
      <w:r w:rsidRPr="00BD6FE9">
        <w:t>behaviors.</w:t>
      </w:r>
    </w:p>
    <w:p w14:paraId="6C602D92" w14:textId="1DAB5075" w:rsidR="00776EB8" w:rsidRPr="00BD6FE9" w:rsidRDefault="00776EB8" w:rsidP="002265E0">
      <w:pPr>
        <w:pStyle w:val="ListParagraph"/>
        <w:numPr>
          <w:ilvl w:val="0"/>
          <w:numId w:val="42"/>
        </w:numPr>
      </w:pPr>
      <w:r w:rsidRPr="00BD6FE9">
        <w:rPr>
          <w:b/>
        </w:rPr>
        <w:t>Least surprise</w:t>
      </w:r>
      <w:r w:rsidRPr="00BD6FE9">
        <w:t>: The P4 typing rules are chosen to behave as closely as possible to traditional</w:t>
      </w:r>
      <w:r w:rsidR="00FE604B">
        <w:t xml:space="preserve"> </w:t>
      </w:r>
      <w:r w:rsidRPr="00BD6FE9">
        <w:t>well-behaved C programs.</w:t>
      </w:r>
    </w:p>
    <w:p w14:paraId="24780ED7" w14:textId="27AA4F6B" w:rsidR="00FE604B" w:rsidRDefault="00776EB8" w:rsidP="002265E0">
      <w:pPr>
        <w:pStyle w:val="ListParagraph"/>
        <w:numPr>
          <w:ilvl w:val="0"/>
          <w:numId w:val="42"/>
        </w:numPr>
      </w:pPr>
      <w:r w:rsidRPr="00BD6FE9">
        <w:rPr>
          <w:b/>
        </w:rPr>
        <w:t>Forbid rather than surprise</w:t>
      </w:r>
      <w:r w:rsidRPr="00BD6FE9">
        <w:t>: Rather than provide surprising or undefined results (e.g.,</w:t>
      </w:r>
      <w:r w:rsidR="00FE604B">
        <w:t xml:space="preserve"> </w:t>
      </w:r>
      <w:r w:rsidRPr="00BD6FE9">
        <w:t>in C comparisons between signed and unsigned integers), we have chosen to forbid expressions with ambiguous interpretations. For example, P4 does not allow</w:t>
      </w:r>
      <w:r w:rsidR="00FE604B">
        <w:t xml:space="preserve"> </w:t>
      </w:r>
      <w:r w:rsidRPr="00BD6FE9">
        <w:t>binary operations that combine signed and unsigned integers.</w:t>
      </w:r>
    </w:p>
    <w:p w14:paraId="0A107234" w14:textId="0A2F3E4A" w:rsidR="00FE604B" w:rsidDel="008B0228" w:rsidRDefault="00776EB8" w:rsidP="00BD6FE9">
      <w:pPr>
        <w:rPr>
          <w:del w:id="2553" w:author="Mihai Budiu" w:date="2016-04-11T11:03:00Z"/>
        </w:rPr>
      </w:pPr>
      <w:r w:rsidRPr="00BD6FE9">
        <w:t xml:space="preserve">The priority of arithmetic operations is also chosen </w:t>
      </w:r>
      <w:r w:rsidR="00FC2C21">
        <w:t>identical</w:t>
      </w:r>
      <w:r w:rsidRPr="00BD6FE9">
        <w:t xml:space="preserve"> to C (e.g., multiplication</w:t>
      </w:r>
      <w:r w:rsidR="00FE604B">
        <w:t xml:space="preserve"> </w:t>
      </w:r>
      <w:r>
        <w:t>binds stronger than addition).</w:t>
      </w:r>
    </w:p>
    <w:p w14:paraId="7534AE42" w14:textId="7F4EE5CD" w:rsidR="00940DA4" w:rsidDel="00D2133B" w:rsidRDefault="00940DA4" w:rsidP="008B0228">
      <w:pPr>
        <w:pPrChange w:id="2554" w:author="Mihai Budiu" w:date="2016-04-11T11:03:00Z">
          <w:pPr>
            <w:pStyle w:val="Heading3"/>
          </w:pPr>
        </w:pPrChange>
      </w:pPr>
      <w:moveFromRangeStart w:id="2555" w:author="Mihai Budiu" w:date="2016-04-08T16:35:00Z" w:name="move447896640"/>
      <w:moveFrom w:id="2556" w:author="Mihai Budiu" w:date="2016-04-08T16:35:00Z">
        <w:r w:rsidDel="00D2133B">
          <w:t>Strings</w:t>
        </w:r>
      </w:moveFrom>
      <w:bookmarkStart w:id="2557" w:name="_Toc447899021"/>
      <w:bookmarkEnd w:id="2557"/>
    </w:p>
    <w:moveFromRangeEnd w:id="2555"/>
    <w:p w14:paraId="1157B331" w14:textId="55236B81" w:rsidR="00940DA4" w:rsidDel="00D2133B" w:rsidRDefault="00940DA4">
      <w:pPr>
        <w:rPr>
          <w:del w:id="2558" w:author="Mihai Budiu" w:date="2016-04-08T16:34:00Z"/>
        </w:rPr>
      </w:pPr>
      <w:del w:id="2559" w:author="Mihai Budiu" w:date="2016-04-08T16:34:00Z">
        <w:r w:rsidDel="00D2133B">
          <w:delText xml:space="preserve">P4 offers no support for string processing. The only strings that can appear in a P4 program are </w:delText>
        </w:r>
        <w:r w:rsidR="00D2735D" w:rsidDel="00D2133B">
          <w:delText xml:space="preserve">constant </w:delText>
        </w:r>
        <w:r w:rsidDel="00D2133B">
          <w:delText>string literals. String literals can only be used in annotations</w:delText>
        </w:r>
        <w:r w:rsidR="00E630C5" w:rsidDel="00D2133B">
          <w:delText xml:space="preserve"> (described in Section </w:delText>
        </w:r>
        <w:r w:rsidR="00E630C5" w:rsidDel="00D2133B">
          <w:fldChar w:fldCharType="begin"/>
        </w:r>
        <w:r w:rsidR="00E630C5" w:rsidDel="00D2133B">
          <w:delInstrText xml:space="preserve"> REF _Ref286391390 \r \h </w:delInstrText>
        </w:r>
        <w:r w:rsidR="00E630C5" w:rsidDel="00D2133B">
          <w:fldChar w:fldCharType="separate"/>
        </w:r>
        <w:r w:rsidR="00E630C5" w:rsidDel="00D2133B">
          <w:delText>16</w:delText>
        </w:r>
        <w:r w:rsidR="00E630C5" w:rsidDel="00D2133B">
          <w:fldChar w:fldCharType="end"/>
        </w:r>
        <w:r w:rsidR="00E630C5" w:rsidDel="00D2133B">
          <w:delText>)</w:delText>
        </w:r>
        <w:r w:rsidDel="00D2133B">
          <w:delText>. For example, the following annotation could be used to indicate that a specific name should be used for a table when generating the control-plane API:</w:delText>
        </w:r>
      </w:del>
    </w:p>
    <w:p w14:paraId="704B8B13" w14:textId="69C58E18" w:rsidR="00940DA4" w:rsidRPr="002F540D" w:rsidDel="00D2133B" w:rsidRDefault="00940DA4">
      <w:pPr>
        <w:rPr>
          <w:del w:id="2560" w:author="Mihai Budiu" w:date="2016-04-08T16:34:00Z"/>
          <w:rFonts w:ascii="Consolas" w:hAnsi="Consolas"/>
        </w:rPr>
      </w:pPr>
      <w:del w:id="2561" w:author="Mihai Budiu" w:date="2016-04-08T16:34:00Z">
        <w:r w:rsidRPr="002F540D" w:rsidDel="00D2133B">
          <w:rPr>
            <w:rFonts w:ascii="Consolas" w:hAnsi="Consolas"/>
          </w:rPr>
          <w:delText>@name</w:delText>
        </w:r>
      </w:del>
      <w:del w:id="2562" w:author="Mihai Budiu" w:date="2016-04-08T13:04:00Z">
        <w:r w:rsidRPr="002F540D" w:rsidDel="00293973">
          <w:rPr>
            <w:rFonts w:ascii="Consolas" w:hAnsi="Consolas"/>
          </w:rPr>
          <w:delText>(“</w:delText>
        </w:r>
      </w:del>
      <w:del w:id="2563" w:author="Mihai Budiu" w:date="2016-04-08T16:34:00Z">
        <w:r w:rsidRPr="002F540D" w:rsidDel="00D2133B">
          <w:rPr>
            <w:rFonts w:ascii="Consolas" w:hAnsi="Consolas"/>
          </w:rPr>
          <w:delText>acl</w:delText>
        </w:r>
      </w:del>
      <w:del w:id="2564" w:author="Mihai Budiu" w:date="2016-04-08T13:04:00Z">
        <w:r w:rsidRPr="002F540D" w:rsidDel="00293973">
          <w:rPr>
            <w:rFonts w:ascii="Consolas" w:hAnsi="Consolas"/>
          </w:rPr>
          <w:delText xml:space="preserve">”) </w:delText>
        </w:r>
      </w:del>
      <w:del w:id="2565" w:author="Mihai Budiu" w:date="2016-04-08T16:34:00Z">
        <w:r w:rsidRPr="002F540D" w:rsidDel="00D2133B">
          <w:rPr>
            <w:rFonts w:ascii="Consolas" w:hAnsi="Consolas"/>
            <w:b/>
          </w:rPr>
          <w:delText>table</w:delText>
        </w:r>
        <w:r w:rsidRPr="002F540D" w:rsidDel="00D2133B">
          <w:rPr>
            <w:rFonts w:ascii="Consolas" w:hAnsi="Consolas"/>
          </w:rPr>
          <w:delText xml:space="preserve"> t1() { … }</w:delText>
        </w:r>
      </w:del>
    </w:p>
    <w:p w14:paraId="555FB726" w14:textId="77777777" w:rsidR="0053723E" w:rsidRDefault="0053723E" w:rsidP="00BD6FE9">
      <w:pPr>
        <w:pStyle w:val="Heading4"/>
      </w:pPr>
      <w:r>
        <w:t>Portability</w:t>
      </w:r>
    </w:p>
    <w:p w14:paraId="6C4A8E66" w14:textId="0BB3FF3E" w:rsidR="0053723E" w:rsidRPr="00BD6FE9" w:rsidRDefault="0053723E" w:rsidP="00BD6FE9">
      <w:pPr>
        <w:rPr>
          <w:szCs w:val="20"/>
        </w:rPr>
      </w:pPr>
      <w:r w:rsidRPr="00BD6FE9">
        <w:rPr>
          <w:szCs w:val="20"/>
        </w:rPr>
        <w:t xml:space="preserve">No P4 target can support all possible types and operations. For example, the following type is legal in P4: </w:t>
      </w:r>
      <w:r w:rsidRPr="00BD6FE9">
        <w:rPr>
          <w:rFonts w:ascii="Consolas" w:hAnsi="Consolas"/>
          <w:b/>
          <w:szCs w:val="20"/>
        </w:rPr>
        <w:t>bit</w:t>
      </w:r>
      <w:r w:rsidRPr="00BD6FE9">
        <w:rPr>
          <w:rFonts w:ascii="Consolas" w:hAnsi="Consolas"/>
          <w:szCs w:val="20"/>
        </w:rPr>
        <w:t>&lt;23132312&gt;</w:t>
      </w:r>
      <w:r w:rsidR="005438F0">
        <w:rPr>
          <w:szCs w:val="20"/>
        </w:rPr>
        <w:t>, but it is highly unlikely to be supported by any practical targets.</w:t>
      </w:r>
      <w:r w:rsidRPr="00BD6FE9">
        <w:rPr>
          <w:szCs w:val="20"/>
        </w:rPr>
        <w:t xml:space="preserve"> Hence, each target can impose restrictions on the</w:t>
      </w:r>
      <w:r w:rsidR="00F102C9" w:rsidRPr="00BD6FE9">
        <w:rPr>
          <w:szCs w:val="20"/>
        </w:rPr>
        <w:t xml:space="preserve"> </w:t>
      </w:r>
      <w:r w:rsidR="005438F0">
        <w:rPr>
          <w:szCs w:val="20"/>
        </w:rPr>
        <w:t>types</w:t>
      </w:r>
      <w:r w:rsidR="005438F0" w:rsidRPr="00BD6FE9">
        <w:rPr>
          <w:szCs w:val="20"/>
        </w:rPr>
        <w:t xml:space="preserve"> </w:t>
      </w:r>
      <w:r w:rsidRPr="00BD6FE9">
        <w:rPr>
          <w:szCs w:val="20"/>
        </w:rPr>
        <w:t>it can support. Such restrictions may include:</w:t>
      </w:r>
    </w:p>
    <w:p w14:paraId="0345C82F" w14:textId="233EC82A" w:rsidR="0053723E" w:rsidRPr="00BD6FE9" w:rsidRDefault="0053723E" w:rsidP="002265E0">
      <w:pPr>
        <w:pStyle w:val="ListParagraph"/>
        <w:numPr>
          <w:ilvl w:val="0"/>
          <w:numId w:val="43"/>
        </w:numPr>
        <w:rPr>
          <w:szCs w:val="20"/>
        </w:rPr>
      </w:pPr>
      <w:r w:rsidRPr="00BD6FE9">
        <w:rPr>
          <w:szCs w:val="20"/>
        </w:rPr>
        <w:t>The maximum width supported</w:t>
      </w:r>
    </w:p>
    <w:p w14:paraId="2D0E0B3F" w14:textId="04CA04AF" w:rsidR="0053723E" w:rsidRPr="00BD6FE9" w:rsidRDefault="0053723E" w:rsidP="002265E0">
      <w:pPr>
        <w:pStyle w:val="ListParagraph"/>
        <w:numPr>
          <w:ilvl w:val="0"/>
          <w:numId w:val="43"/>
        </w:numPr>
        <w:rPr>
          <w:szCs w:val="20"/>
        </w:rPr>
      </w:pPr>
      <w:r w:rsidRPr="00BD6FE9">
        <w:rPr>
          <w:szCs w:val="20"/>
        </w:rPr>
        <w:lastRenderedPageBreak/>
        <w:t>Alignment and padding constraints (e.g., arithmetic may only be supported on</w:t>
      </w:r>
      <w:r w:rsidR="00F102C9" w:rsidRPr="00BD6FE9">
        <w:rPr>
          <w:szCs w:val="20"/>
        </w:rPr>
        <w:t xml:space="preserve"> </w:t>
      </w:r>
      <w:r w:rsidRPr="00BD6FE9">
        <w:rPr>
          <w:szCs w:val="20"/>
        </w:rPr>
        <w:t>widths which are an integral number of bytes).</w:t>
      </w:r>
    </w:p>
    <w:p w14:paraId="2FAECC6E" w14:textId="698879A1" w:rsidR="0053723E" w:rsidRPr="00BD6FE9" w:rsidRDefault="0053723E" w:rsidP="002265E0">
      <w:pPr>
        <w:pStyle w:val="ListParagraph"/>
        <w:numPr>
          <w:ilvl w:val="0"/>
          <w:numId w:val="43"/>
        </w:numPr>
        <w:rPr>
          <w:szCs w:val="20"/>
        </w:rPr>
      </w:pPr>
      <w:r w:rsidRPr="00BD6FE9">
        <w:rPr>
          <w:szCs w:val="20"/>
        </w:rPr>
        <w:t>Constraints on some operands (e.g., some architectures may only support multiplications</w:t>
      </w:r>
      <w:r w:rsidR="00F102C9" w:rsidRPr="00BD6FE9">
        <w:rPr>
          <w:szCs w:val="20"/>
        </w:rPr>
        <w:t xml:space="preserve"> </w:t>
      </w:r>
      <w:r w:rsidRPr="00BD6FE9">
        <w:rPr>
          <w:szCs w:val="20"/>
        </w:rPr>
        <w:t>with small constants, or shifts with small values).</w:t>
      </w:r>
    </w:p>
    <w:p w14:paraId="6562F746" w14:textId="61E03E1F" w:rsidR="00FE604B" w:rsidRPr="00BD6FE9" w:rsidRDefault="0053723E" w:rsidP="00BD6FE9">
      <w:pPr>
        <w:rPr>
          <w:szCs w:val="20"/>
        </w:rPr>
      </w:pPr>
      <w:r w:rsidRPr="00BD6FE9">
        <w:rPr>
          <w:szCs w:val="20"/>
        </w:rPr>
        <w:t>Target-specific documentation should describe such re</w:t>
      </w:r>
      <w:r w:rsidR="00F102C9" w:rsidRPr="00BD6FE9">
        <w:rPr>
          <w:szCs w:val="20"/>
        </w:rPr>
        <w:t xml:space="preserve">strictions, and target-specific </w:t>
      </w:r>
      <w:r w:rsidRPr="00BD6FE9">
        <w:rPr>
          <w:szCs w:val="20"/>
        </w:rPr>
        <w:t>compilers should provide clear error messages when such restrictions are encountered.</w:t>
      </w:r>
      <w:r w:rsidR="00F102C9" w:rsidRPr="00BD6FE9">
        <w:rPr>
          <w:szCs w:val="20"/>
        </w:rPr>
        <w:t xml:space="preserve"> </w:t>
      </w:r>
      <w:r w:rsidRPr="00BD6FE9">
        <w:rPr>
          <w:szCs w:val="20"/>
        </w:rPr>
        <w:t>An architecture may reject a well-typed P4 program and still be conformant to the P4</w:t>
      </w:r>
      <w:r w:rsidR="00F102C9" w:rsidRPr="00BD6FE9">
        <w:rPr>
          <w:szCs w:val="20"/>
        </w:rPr>
        <w:t xml:space="preserve"> </w:t>
      </w:r>
      <w:r w:rsidRPr="00BD6FE9">
        <w:rPr>
          <w:szCs w:val="20"/>
        </w:rPr>
        <w:t>spec. However, if an architecture accepts a P4 program as valid, the runtime program</w:t>
      </w:r>
      <w:r w:rsidR="00F102C9" w:rsidRPr="00BD6FE9">
        <w:rPr>
          <w:szCs w:val="20"/>
        </w:rPr>
        <w:t xml:space="preserve"> </w:t>
      </w:r>
      <w:r w:rsidRPr="00BD6FE9">
        <w:rPr>
          <w:szCs w:val="20"/>
        </w:rPr>
        <w:t>behavior should</w:t>
      </w:r>
      <w:r w:rsidR="00F102C9" w:rsidRPr="00BD6FE9">
        <w:rPr>
          <w:szCs w:val="20"/>
        </w:rPr>
        <w:t xml:space="preserve"> </w:t>
      </w:r>
      <w:r w:rsidRPr="00BD6FE9">
        <w:rPr>
          <w:szCs w:val="20"/>
        </w:rPr>
        <w:t>match this specification.</w:t>
      </w:r>
    </w:p>
    <w:p w14:paraId="6EB9CBB7" w14:textId="6B80FE9E" w:rsidR="00F102C9" w:rsidRDefault="00F102C9" w:rsidP="00BD6FE9">
      <w:pPr>
        <w:pStyle w:val="Heading4"/>
      </w:pPr>
      <w:r>
        <w:t>Unsigned integers (bit-strings)</w:t>
      </w:r>
    </w:p>
    <w:p w14:paraId="71611A50" w14:textId="445A7B9C" w:rsidR="00F102C9" w:rsidRPr="00BD6FE9" w:rsidRDefault="00F102C9" w:rsidP="00BD6FE9">
      <w:pPr>
        <w:rPr>
          <w:szCs w:val="20"/>
        </w:rPr>
      </w:pPr>
      <w:r w:rsidRPr="00BD6FE9">
        <w:rPr>
          <w:szCs w:val="20"/>
        </w:rPr>
        <w:t xml:space="preserve">An unsigned integer (which we also call a “bit-string”) has an arbitrary width, expressed in bits. A bit-string of width W is declared as: </w:t>
      </w:r>
      <w:r w:rsidRPr="00BD6FE9">
        <w:rPr>
          <w:rFonts w:ascii="Consolas" w:hAnsi="Consolas"/>
          <w:b/>
          <w:szCs w:val="20"/>
        </w:rPr>
        <w:t>bit</w:t>
      </w:r>
      <w:r w:rsidRPr="00BD6FE9">
        <w:rPr>
          <w:rFonts w:ascii="Consolas" w:hAnsi="Consolas"/>
          <w:szCs w:val="20"/>
        </w:rPr>
        <w:t>&lt;W&gt;</w:t>
      </w:r>
      <w:r w:rsidRPr="00BD6FE9">
        <w:rPr>
          <w:szCs w:val="20"/>
        </w:rPr>
        <w:t>. W must be a compile-time constant value evaluating to a positive integer greater than 0.</w:t>
      </w:r>
    </w:p>
    <w:p w14:paraId="4045C232" w14:textId="0A2AA06A" w:rsidR="00F102C9" w:rsidRPr="00BD6FE9" w:rsidRDefault="00F102C9" w:rsidP="00BD6FE9">
      <w:pPr>
        <w:rPr>
          <w:szCs w:val="20"/>
        </w:rPr>
      </w:pPr>
      <w:r w:rsidRPr="00BD6FE9">
        <w:rPr>
          <w:szCs w:val="20"/>
        </w:rPr>
        <w:t>Bits within a bit-string are numbered from 0 to W-1. Bit 0 is the least significant, and bit W-1 is the most significant.</w:t>
      </w:r>
    </w:p>
    <w:p w14:paraId="2D718BAA" w14:textId="098910D9" w:rsidR="00F102C9" w:rsidRPr="00BD6FE9" w:rsidRDefault="00F102C9" w:rsidP="00BD6FE9">
      <w:pPr>
        <w:rPr>
          <w:szCs w:val="20"/>
        </w:rPr>
      </w:pPr>
      <w:r w:rsidRPr="00BD6FE9">
        <w:rPr>
          <w:szCs w:val="20"/>
        </w:rPr>
        <w:t xml:space="preserve">For example, the type </w:t>
      </w:r>
      <w:r w:rsidRPr="00FA3778">
        <w:rPr>
          <w:rFonts w:ascii="Consolas" w:hAnsi="Consolas"/>
          <w:b/>
          <w:szCs w:val="20"/>
        </w:rPr>
        <w:t>bit</w:t>
      </w:r>
      <w:r w:rsidRPr="00BD6FE9">
        <w:rPr>
          <w:szCs w:val="20"/>
        </w:rPr>
        <w:t>&lt;128&gt; denotes the type of bit-string values with 128 bits numbered from 0 to 127, where bit 127 is the most significant.</w:t>
      </w:r>
    </w:p>
    <w:p w14:paraId="72459304" w14:textId="4DF0341F" w:rsidR="00F102C9" w:rsidRPr="00BD6FE9" w:rsidRDefault="00F102C9" w:rsidP="00BD6FE9">
      <w:pPr>
        <w:rPr>
          <w:szCs w:val="20"/>
        </w:rPr>
      </w:pPr>
      <w:r w:rsidRPr="00BD6FE9">
        <w:rPr>
          <w:szCs w:val="20"/>
        </w:rPr>
        <w:t xml:space="preserve">The type </w:t>
      </w:r>
      <w:r w:rsidRPr="00BD6FE9">
        <w:rPr>
          <w:rFonts w:ascii="Consolas" w:hAnsi="Consolas"/>
          <w:b/>
          <w:szCs w:val="20"/>
        </w:rPr>
        <w:t>bit</w:t>
      </w:r>
      <w:r w:rsidRPr="00BD6FE9">
        <w:rPr>
          <w:szCs w:val="20"/>
        </w:rPr>
        <w:t xml:space="preserve"> is a shorthand for </w:t>
      </w:r>
      <w:r w:rsidRPr="00BD6FE9">
        <w:rPr>
          <w:rFonts w:ascii="Consolas" w:hAnsi="Consolas"/>
          <w:b/>
          <w:szCs w:val="20"/>
        </w:rPr>
        <w:t>bit</w:t>
      </w:r>
      <w:r w:rsidRPr="00BD6FE9">
        <w:rPr>
          <w:rFonts w:ascii="Consolas" w:hAnsi="Consolas"/>
          <w:szCs w:val="20"/>
        </w:rPr>
        <w:t>&lt;1&gt;</w:t>
      </w:r>
      <w:r w:rsidRPr="00BD6FE9">
        <w:rPr>
          <w:szCs w:val="20"/>
        </w:rPr>
        <w:t>.</w:t>
      </w:r>
    </w:p>
    <w:p w14:paraId="7DC82176" w14:textId="336786EE" w:rsidR="00F102C9" w:rsidRPr="00BD6FE9" w:rsidRDefault="00F102C9" w:rsidP="00BD6FE9">
      <w:pPr>
        <w:rPr>
          <w:szCs w:val="20"/>
        </w:rPr>
      </w:pPr>
      <w:r w:rsidRPr="00BD6FE9">
        <w:rPr>
          <w:szCs w:val="20"/>
        </w:rPr>
        <w:t>P4 target architectures may impose additional compile-time or runtime constraints on bit types: for example, they may limit the maximum size, or they may only support some arithmetic operations on certain sizes (e.g., 16-, 32- and 64- bit values).</w:t>
      </w:r>
    </w:p>
    <w:p w14:paraId="130C6713" w14:textId="30B64D92" w:rsidR="00F102C9" w:rsidRPr="00BD6FE9" w:rsidRDefault="00F102C9" w:rsidP="00BD6FE9">
      <w:pPr>
        <w:rPr>
          <w:szCs w:val="20"/>
        </w:rPr>
      </w:pPr>
      <w:r w:rsidRPr="00BD6FE9">
        <w:rPr>
          <w:szCs w:val="20"/>
        </w:rPr>
        <w:t xml:space="preserve">All operations that can be performed on unsigned integers are described in Section </w:t>
      </w:r>
      <w:r w:rsidRPr="00BD6FE9">
        <w:rPr>
          <w:szCs w:val="20"/>
        </w:rPr>
        <w:fldChar w:fldCharType="begin"/>
      </w:r>
      <w:r w:rsidRPr="00BD6FE9">
        <w:rPr>
          <w:szCs w:val="20"/>
        </w:rPr>
        <w:instrText xml:space="preserve"> REF _Ref444961606 \r \h </w:instrText>
      </w:r>
      <w:r w:rsidR="00B552DA" w:rsidRPr="00BD6FE9">
        <w:rPr>
          <w:szCs w:val="20"/>
        </w:rPr>
        <w:instrText xml:space="preserve"> \* MERGEFORMAT </w:instrText>
      </w:r>
      <w:r w:rsidRPr="00BD6FE9">
        <w:rPr>
          <w:szCs w:val="20"/>
        </w:rPr>
      </w:r>
      <w:r w:rsidRPr="00BD6FE9">
        <w:rPr>
          <w:szCs w:val="20"/>
        </w:rPr>
        <w:fldChar w:fldCharType="separate"/>
      </w:r>
      <w:r w:rsidR="00C55925">
        <w:rPr>
          <w:szCs w:val="20"/>
        </w:rPr>
        <w:t>7.4</w:t>
      </w:r>
      <w:r w:rsidRPr="00BD6FE9">
        <w:rPr>
          <w:szCs w:val="20"/>
        </w:rPr>
        <w:fldChar w:fldCharType="end"/>
      </w:r>
      <w:r w:rsidRPr="00BD6FE9">
        <w:rPr>
          <w:szCs w:val="20"/>
        </w:rPr>
        <w:t>.</w:t>
      </w:r>
    </w:p>
    <w:p w14:paraId="709979EC" w14:textId="77777777" w:rsidR="00F102C9" w:rsidRDefault="00F102C9" w:rsidP="00BD6FE9">
      <w:pPr>
        <w:pStyle w:val="Heading4"/>
      </w:pPr>
      <w:r>
        <w:t>Signed Integers</w:t>
      </w:r>
    </w:p>
    <w:p w14:paraId="1CBF756D" w14:textId="13539829" w:rsidR="00F102C9" w:rsidRPr="00BD6FE9" w:rsidRDefault="00F102C9" w:rsidP="00BD6FE9">
      <w:pPr>
        <w:rPr>
          <w:szCs w:val="20"/>
        </w:rPr>
      </w:pPr>
      <w:r w:rsidRPr="00BD6FE9">
        <w:rPr>
          <w:szCs w:val="20"/>
        </w:rPr>
        <w:t>Signed integers are represented using 2’s complement. An integer with W bits is declared</w:t>
      </w:r>
      <w:r w:rsidR="00B552DA" w:rsidRPr="00BD6FE9">
        <w:rPr>
          <w:szCs w:val="20"/>
        </w:rPr>
        <w:t xml:space="preserve"> </w:t>
      </w:r>
      <w:r w:rsidRPr="00BD6FE9">
        <w:rPr>
          <w:szCs w:val="20"/>
        </w:rPr>
        <w:t xml:space="preserve">as: </w:t>
      </w:r>
      <w:r w:rsidRPr="00BD6FE9">
        <w:rPr>
          <w:rFonts w:ascii="Consolas" w:hAnsi="Consolas"/>
          <w:b/>
          <w:szCs w:val="20"/>
        </w:rPr>
        <w:t>int</w:t>
      </w:r>
      <w:r w:rsidRPr="00BD6FE9">
        <w:rPr>
          <w:rFonts w:ascii="Consolas" w:hAnsi="Consolas"/>
          <w:szCs w:val="20"/>
        </w:rPr>
        <w:t>&lt;</w:t>
      </w:r>
      <w:r w:rsidRPr="00BD6FE9">
        <w:rPr>
          <w:szCs w:val="20"/>
        </w:rPr>
        <w:t>W</w:t>
      </w:r>
      <w:r w:rsidRPr="00BD6FE9">
        <w:rPr>
          <w:rFonts w:ascii="Consolas" w:hAnsi="Consolas"/>
          <w:szCs w:val="20"/>
        </w:rPr>
        <w:t>&gt;</w:t>
      </w:r>
      <w:r w:rsidRPr="00BD6FE9">
        <w:rPr>
          <w:szCs w:val="20"/>
        </w:rPr>
        <w:t>. W must be a compile-time constant value evaluating to a positive integer</w:t>
      </w:r>
      <w:r w:rsidR="00B552DA" w:rsidRPr="00BD6FE9">
        <w:rPr>
          <w:szCs w:val="20"/>
        </w:rPr>
        <w:t xml:space="preserve"> </w:t>
      </w:r>
      <w:r w:rsidRPr="00BD6FE9">
        <w:rPr>
          <w:szCs w:val="20"/>
        </w:rPr>
        <w:t xml:space="preserve">greater than </w:t>
      </w:r>
      <w:r w:rsidR="00396C14">
        <w:rPr>
          <w:szCs w:val="20"/>
        </w:rPr>
        <w:t>1</w:t>
      </w:r>
    </w:p>
    <w:p w14:paraId="7C0FFC47" w14:textId="406FC1A9" w:rsidR="00F102C9" w:rsidRPr="00BD6FE9" w:rsidRDefault="00F102C9" w:rsidP="00BD6FE9">
      <w:pPr>
        <w:rPr>
          <w:szCs w:val="20"/>
        </w:rPr>
      </w:pPr>
      <w:r w:rsidRPr="00BD6FE9">
        <w:rPr>
          <w:szCs w:val="20"/>
        </w:rPr>
        <w:t>Bits within an integer are numbered from 0 to W-1. Bit 0 is the least significant, and bit</w:t>
      </w:r>
      <w:r w:rsidR="00B552DA" w:rsidRPr="00BD6FE9">
        <w:rPr>
          <w:szCs w:val="20"/>
        </w:rPr>
        <w:t xml:space="preserve"> </w:t>
      </w:r>
      <w:r w:rsidRPr="00BD6FE9">
        <w:rPr>
          <w:szCs w:val="20"/>
        </w:rPr>
        <w:t>W-1 is the sign bit.</w:t>
      </w:r>
    </w:p>
    <w:p w14:paraId="2B6F3F99" w14:textId="09011DF0" w:rsidR="00F102C9" w:rsidRPr="00BD6FE9" w:rsidRDefault="00F102C9" w:rsidP="00BD6FE9">
      <w:pPr>
        <w:rPr>
          <w:szCs w:val="20"/>
        </w:rPr>
      </w:pPr>
      <w:r w:rsidRPr="00BD6FE9">
        <w:rPr>
          <w:szCs w:val="20"/>
        </w:rPr>
        <w:t xml:space="preserve">For example, the type </w:t>
      </w:r>
      <w:r w:rsidRPr="00BD6FE9">
        <w:rPr>
          <w:rFonts w:ascii="Consolas" w:hAnsi="Consolas"/>
          <w:b/>
          <w:szCs w:val="20"/>
        </w:rPr>
        <w:t>int</w:t>
      </w:r>
      <w:r w:rsidRPr="00BD6FE9">
        <w:rPr>
          <w:rFonts w:ascii="Consolas" w:hAnsi="Consolas"/>
          <w:szCs w:val="20"/>
        </w:rPr>
        <w:t>&lt;64&gt;</w:t>
      </w:r>
      <w:r w:rsidRPr="00BD6FE9">
        <w:rPr>
          <w:szCs w:val="20"/>
        </w:rPr>
        <w:t xml:space="preserve"> describes the type of integers represented usi</w:t>
      </w:r>
      <w:r w:rsidR="00B552DA" w:rsidRPr="00BD6FE9">
        <w:rPr>
          <w:szCs w:val="20"/>
        </w:rPr>
        <w:t xml:space="preserve">ng exactly </w:t>
      </w:r>
      <w:r w:rsidRPr="00BD6FE9">
        <w:rPr>
          <w:szCs w:val="20"/>
        </w:rPr>
        <w:t>64 bits</w:t>
      </w:r>
      <w:r w:rsidR="00CF6E9D">
        <w:rPr>
          <w:szCs w:val="20"/>
        </w:rPr>
        <w:t xml:space="preserve"> with bits numbered from 0 to 63, where bit 63 is the most significant (sign) bit.</w:t>
      </w:r>
    </w:p>
    <w:p w14:paraId="7181C328" w14:textId="29A275CF" w:rsidR="00CF6E9D" w:rsidRPr="00BD6FE9" w:rsidRDefault="00CF6E9D" w:rsidP="00CF6E9D">
      <w:pPr>
        <w:rPr>
          <w:szCs w:val="20"/>
        </w:rPr>
      </w:pPr>
      <w:r w:rsidRPr="00BD6FE9">
        <w:rPr>
          <w:szCs w:val="20"/>
        </w:rPr>
        <w:t xml:space="preserve">P4 target architectures may impose additional compile-time or runtime constraints on </w:t>
      </w:r>
      <w:r>
        <w:rPr>
          <w:szCs w:val="20"/>
        </w:rPr>
        <w:t>signed</w:t>
      </w:r>
      <w:r w:rsidRPr="00BD6FE9">
        <w:rPr>
          <w:szCs w:val="20"/>
        </w:rPr>
        <w:t xml:space="preserve"> types: for example, they may limit the maximum size, or they may only support some arithmetic operations on certain sizes (e.g., 16-, 32- and 64- bit values).</w:t>
      </w:r>
    </w:p>
    <w:p w14:paraId="72344DDF" w14:textId="65164AEC" w:rsidR="00F102C9" w:rsidRPr="00BD6FE9" w:rsidRDefault="00F102C9" w:rsidP="00BD6FE9">
      <w:pPr>
        <w:rPr>
          <w:szCs w:val="20"/>
        </w:rPr>
      </w:pPr>
      <w:r w:rsidRPr="00BD6FE9">
        <w:rPr>
          <w:szCs w:val="20"/>
        </w:rPr>
        <w:t xml:space="preserve">All operations that can be performed on signed integers are described in Section </w:t>
      </w:r>
      <w:r w:rsidR="00B552DA">
        <w:rPr>
          <w:szCs w:val="20"/>
        </w:rPr>
        <w:fldChar w:fldCharType="begin"/>
      </w:r>
      <w:r w:rsidR="00B552DA">
        <w:rPr>
          <w:szCs w:val="20"/>
        </w:rPr>
        <w:instrText xml:space="preserve"> REF _Ref444961939 \r \h </w:instrText>
      </w:r>
      <w:r w:rsidR="00B552DA">
        <w:rPr>
          <w:szCs w:val="20"/>
        </w:rPr>
      </w:r>
      <w:r w:rsidR="00B552DA">
        <w:rPr>
          <w:szCs w:val="20"/>
        </w:rPr>
        <w:fldChar w:fldCharType="separate"/>
      </w:r>
      <w:r w:rsidR="00C55925">
        <w:rPr>
          <w:szCs w:val="20"/>
        </w:rPr>
        <w:t>7.5</w:t>
      </w:r>
      <w:r w:rsidR="00B552DA">
        <w:rPr>
          <w:szCs w:val="20"/>
        </w:rPr>
        <w:fldChar w:fldCharType="end"/>
      </w:r>
      <w:r w:rsidR="00B552DA">
        <w:rPr>
          <w:szCs w:val="20"/>
        </w:rPr>
        <w:t>.</w:t>
      </w:r>
    </w:p>
    <w:p w14:paraId="06F27050" w14:textId="1C57D5EC" w:rsidR="00D718EE" w:rsidRDefault="00D718EE" w:rsidP="00280B0E">
      <w:pPr>
        <w:pStyle w:val="Heading4"/>
      </w:pPr>
      <w:bookmarkStart w:id="2566" w:name="_Toc417920588"/>
      <w:r>
        <w:t>Dynamically-sized bit-strings</w:t>
      </w:r>
      <w:bookmarkEnd w:id="2566"/>
    </w:p>
    <w:p w14:paraId="50C80CDB" w14:textId="07EE68BC" w:rsidR="00B552DA" w:rsidRDefault="00B552DA" w:rsidP="00BD6FE9">
      <w:r>
        <w:t xml:space="preserve">Some network protocols use fields whose size is only known at runtime (e.g., IPv4 options). To support restricted manipulations of such values, P4 provides a special bit-string type whose size is set at runtime, called a </w:t>
      </w:r>
      <w:r w:rsidRPr="005E4605">
        <w:rPr>
          <w:rFonts w:ascii="Consolas" w:hAnsi="Consolas"/>
          <w:b/>
        </w:rPr>
        <w:t>varbit</w:t>
      </w:r>
      <w:r>
        <w:t>.</w:t>
      </w:r>
    </w:p>
    <w:p w14:paraId="5A990103" w14:textId="7F40C2DE" w:rsidR="00B552DA" w:rsidRDefault="00B552DA" w:rsidP="00BD6FE9">
      <w:r w:rsidRPr="00BD6FE9">
        <w:rPr>
          <w:rFonts w:ascii="Consolas" w:hAnsi="Consolas"/>
          <w:b/>
          <w:szCs w:val="20"/>
        </w:rPr>
        <w:t>varbit</w:t>
      </w:r>
      <w:r w:rsidRPr="00BD6FE9">
        <w:rPr>
          <w:rFonts w:ascii="Consolas" w:hAnsi="Consolas"/>
          <w:szCs w:val="20"/>
        </w:rPr>
        <w:t>&lt;</w:t>
      </w:r>
      <w:r>
        <w:rPr>
          <w:rFonts w:ascii="Consolas" w:hAnsi="Consolas"/>
          <w:szCs w:val="20"/>
        </w:rPr>
        <w:t>W</w:t>
      </w:r>
      <w:r w:rsidRPr="00BD6FE9">
        <w:rPr>
          <w:rFonts w:ascii="Consolas" w:hAnsi="Consolas"/>
          <w:szCs w:val="20"/>
        </w:rPr>
        <w:t>&gt;</w:t>
      </w:r>
      <w:r>
        <w:rPr>
          <w:sz w:val="19"/>
          <w:szCs w:val="19"/>
        </w:rPr>
        <w:t xml:space="preserve"> </w:t>
      </w:r>
      <w:r>
        <w:t xml:space="preserve">denotes a bit-string with a width of at most </w:t>
      </w:r>
      <w:r>
        <w:rPr>
          <w:sz w:val="19"/>
          <w:szCs w:val="19"/>
        </w:rPr>
        <w:t xml:space="preserve">W </w:t>
      </w:r>
      <w:r>
        <w:t xml:space="preserve">bits, where </w:t>
      </w:r>
      <w:r>
        <w:rPr>
          <w:sz w:val="19"/>
          <w:szCs w:val="19"/>
        </w:rPr>
        <w:t xml:space="preserve">W </w:t>
      </w:r>
      <w:r>
        <w:t xml:space="preserve">is a compile time constant value evaluating to a positive integer. For example, the </w:t>
      </w:r>
      <w:r w:rsidRPr="00BD6FE9">
        <w:rPr>
          <w:szCs w:val="20"/>
        </w:rPr>
        <w:t xml:space="preserve">type </w:t>
      </w:r>
      <w:r w:rsidRPr="00BD6FE9">
        <w:rPr>
          <w:rFonts w:ascii="Consolas" w:hAnsi="Consolas"/>
          <w:b/>
          <w:szCs w:val="20"/>
        </w:rPr>
        <w:t>varbit</w:t>
      </w:r>
      <w:r w:rsidRPr="00BD6FE9">
        <w:rPr>
          <w:rFonts w:ascii="Consolas" w:hAnsi="Consolas"/>
          <w:szCs w:val="20"/>
        </w:rPr>
        <w:t>&lt;120&gt;</w:t>
      </w:r>
      <w:r>
        <w:t xml:space="preserve"> denotes the type of bit-string values that may have between 0 and 120 bits. Most operations that are applicable to fixed-size bit-strings (unsigned numbers) </w:t>
      </w:r>
      <w:r w:rsidRPr="004662F1">
        <w:rPr>
          <w:b/>
          <w:i/>
        </w:rPr>
        <w:t>cannot</w:t>
      </w:r>
      <w:r>
        <w:t xml:space="preserve"> be performed on dynamically sized bit-strings.</w:t>
      </w:r>
    </w:p>
    <w:p w14:paraId="6DB7484E" w14:textId="48FF06D3" w:rsidR="00B552DA" w:rsidRDefault="00B552DA" w:rsidP="00BD6FE9">
      <w:r>
        <w:lastRenderedPageBreak/>
        <w:t xml:space="preserve">P4 target architectures may impose additional compile-time or runtime constraints on </w:t>
      </w:r>
      <w:r>
        <w:rPr>
          <w:sz w:val="19"/>
          <w:szCs w:val="19"/>
        </w:rPr>
        <w:t xml:space="preserve">varbit </w:t>
      </w:r>
      <w:r>
        <w:t xml:space="preserve">types: for example, they may limit the maximum size, or they may require </w:t>
      </w:r>
      <w:r>
        <w:rPr>
          <w:sz w:val="19"/>
          <w:szCs w:val="19"/>
        </w:rPr>
        <w:t xml:space="preserve">varbit </w:t>
      </w:r>
      <w:r>
        <w:t>values to always contain an integer number of bytes at runtime.</w:t>
      </w:r>
    </w:p>
    <w:p w14:paraId="39A4598E" w14:textId="2D014D6E" w:rsidR="00B552DA" w:rsidRDefault="00B552DA" w:rsidP="00BD6FE9">
      <w:r>
        <w:t xml:space="preserve">All operations that can be performed on varbits are described in Section </w:t>
      </w:r>
      <w:r>
        <w:fldChar w:fldCharType="begin"/>
      </w:r>
      <w:r>
        <w:instrText xml:space="preserve"> REF _Ref444962191 \r \h </w:instrText>
      </w:r>
      <w:r>
        <w:fldChar w:fldCharType="separate"/>
      </w:r>
      <w:r w:rsidR="00C55925">
        <w:t>7.6</w:t>
      </w:r>
      <w:r>
        <w:fldChar w:fldCharType="end"/>
      </w:r>
      <w:r w:rsidR="00957DC1">
        <w:t>.</w:t>
      </w:r>
    </w:p>
    <w:p w14:paraId="5285C1F9" w14:textId="77777777" w:rsidR="00B552DA" w:rsidRDefault="00B552DA" w:rsidP="00BD6FE9">
      <w:pPr>
        <w:pStyle w:val="Heading4"/>
      </w:pPr>
      <w:r>
        <w:t>Infinite-precision integers</w:t>
      </w:r>
    </w:p>
    <w:p w14:paraId="0B2F8AA2" w14:textId="19CC535F" w:rsidR="00B552DA" w:rsidRPr="00F272BC" w:rsidRDefault="00B552DA" w:rsidP="00BD6FE9">
      <w:pPr>
        <w:rPr>
          <w:szCs w:val="20"/>
        </w:rPr>
      </w:pPr>
      <w:r w:rsidRPr="00F272BC">
        <w:rPr>
          <w:szCs w:val="20"/>
        </w:rPr>
        <w:t xml:space="preserve">The infinite-precision datatype describes integers with an unlimited precision. This type is written as </w:t>
      </w:r>
      <w:r w:rsidRPr="00F272BC">
        <w:rPr>
          <w:rFonts w:ascii="Consolas" w:hAnsi="Consolas"/>
          <w:b/>
          <w:szCs w:val="20"/>
        </w:rPr>
        <w:t>int</w:t>
      </w:r>
      <w:r w:rsidRPr="00F272BC">
        <w:rPr>
          <w:szCs w:val="20"/>
        </w:rPr>
        <w:t xml:space="preserve">. This type is reserved for compile-time integer literals only. No P4 run-time value can have an </w:t>
      </w:r>
      <w:r w:rsidRPr="00F272BC">
        <w:rPr>
          <w:rFonts w:ascii="Consolas" w:hAnsi="Consolas"/>
          <w:b/>
          <w:szCs w:val="20"/>
        </w:rPr>
        <w:t>int</w:t>
      </w:r>
      <w:r w:rsidRPr="00F272BC">
        <w:rPr>
          <w:szCs w:val="20"/>
        </w:rPr>
        <w:t xml:space="preserve"> type; at compile time the compiler will convert all </w:t>
      </w:r>
      <w:r w:rsidRPr="004662F1">
        <w:rPr>
          <w:rFonts w:ascii="Consolas" w:hAnsi="Consolas"/>
          <w:b/>
          <w:szCs w:val="20"/>
        </w:rPr>
        <w:t>int</w:t>
      </w:r>
      <w:r w:rsidRPr="00F272BC">
        <w:rPr>
          <w:szCs w:val="20"/>
        </w:rPr>
        <w:t xml:space="preserve"> values that have a runtime component to fixed-width types, according to the rules described below.</w:t>
      </w:r>
    </w:p>
    <w:p w14:paraId="3F32CCF3" w14:textId="0B28247D" w:rsidR="006D462F" w:rsidRPr="00F272BC" w:rsidRDefault="00B552DA" w:rsidP="00BD6FE9">
      <w:pPr>
        <w:rPr>
          <w:szCs w:val="20"/>
        </w:rPr>
      </w:pPr>
      <w:r w:rsidRPr="00F272BC">
        <w:rPr>
          <w:szCs w:val="20"/>
        </w:rPr>
        <w:t>All operations that can be performed on infinite-precision integers are described in Section</w:t>
      </w:r>
      <w:r w:rsidR="00080886" w:rsidRPr="00F272BC">
        <w:rPr>
          <w:b/>
          <w:szCs w:val="20"/>
        </w:rPr>
        <w:t xml:space="preserve"> </w:t>
      </w:r>
      <w:r w:rsidR="00080886" w:rsidRPr="00F272BC">
        <w:rPr>
          <w:b/>
          <w:szCs w:val="20"/>
        </w:rPr>
        <w:fldChar w:fldCharType="begin"/>
      </w:r>
      <w:r w:rsidR="00080886" w:rsidRPr="00F272BC">
        <w:rPr>
          <w:b/>
          <w:szCs w:val="20"/>
        </w:rPr>
        <w:instrText xml:space="preserve"> REF _Ref444972650 \r \h </w:instrText>
      </w:r>
      <w:r w:rsidR="00F272BC">
        <w:rPr>
          <w:b/>
          <w:szCs w:val="20"/>
        </w:rPr>
        <w:instrText xml:space="preserve"> \* MERGEFORMAT </w:instrText>
      </w:r>
      <w:r w:rsidR="00080886" w:rsidRPr="00F272BC">
        <w:rPr>
          <w:b/>
          <w:szCs w:val="20"/>
        </w:rPr>
      </w:r>
      <w:r w:rsidR="00080886" w:rsidRPr="00F272BC">
        <w:rPr>
          <w:b/>
          <w:szCs w:val="20"/>
        </w:rPr>
        <w:fldChar w:fldCharType="separate"/>
      </w:r>
      <w:r w:rsidR="00C55925">
        <w:rPr>
          <w:b/>
          <w:szCs w:val="20"/>
        </w:rPr>
        <w:t>7.6</w:t>
      </w:r>
      <w:r w:rsidR="00080886" w:rsidRPr="00F272BC">
        <w:rPr>
          <w:b/>
          <w:szCs w:val="20"/>
        </w:rPr>
        <w:fldChar w:fldCharType="end"/>
      </w:r>
      <w:r w:rsidRPr="00F272BC">
        <w:rPr>
          <w:szCs w:val="20"/>
        </w:rPr>
        <w:t>.</w:t>
      </w:r>
    </w:p>
    <w:p w14:paraId="27C36A11" w14:textId="77777777" w:rsidR="006D462F" w:rsidRDefault="006D462F" w:rsidP="003509D4">
      <w:pPr>
        <w:pStyle w:val="Heading4"/>
      </w:pPr>
      <w:r>
        <w:t>Integer literal types</w:t>
      </w:r>
    </w:p>
    <w:p w14:paraId="0EC8CEB1" w14:textId="37278909" w:rsidR="006D462F" w:rsidRPr="003509D4" w:rsidRDefault="006D462F" w:rsidP="00BD6FE9">
      <w:pPr>
        <w:rPr>
          <w:szCs w:val="20"/>
        </w:rPr>
      </w:pPr>
      <w:r w:rsidRPr="003509D4">
        <w:rPr>
          <w:szCs w:val="20"/>
        </w:rPr>
        <w:t>The types of integer literals (constants) are as follows:</w:t>
      </w:r>
    </w:p>
    <w:p w14:paraId="48AE1ED6" w14:textId="112C6407" w:rsidR="006D462F" w:rsidRPr="003509D4" w:rsidRDefault="006D462F" w:rsidP="002265E0">
      <w:pPr>
        <w:pStyle w:val="ListParagraph"/>
        <w:numPr>
          <w:ilvl w:val="0"/>
          <w:numId w:val="43"/>
        </w:numPr>
        <w:rPr>
          <w:szCs w:val="20"/>
        </w:rPr>
      </w:pPr>
      <w:r w:rsidRPr="003509D4">
        <w:rPr>
          <w:szCs w:val="20"/>
        </w:rPr>
        <w:t xml:space="preserve">A simple integer constant has type </w:t>
      </w:r>
      <w:r w:rsidRPr="00636695">
        <w:rPr>
          <w:rFonts w:ascii="Consolas" w:hAnsi="Consolas"/>
          <w:b/>
          <w:szCs w:val="20"/>
        </w:rPr>
        <w:t>int</w:t>
      </w:r>
      <w:r w:rsidRPr="003509D4">
        <w:rPr>
          <w:rFonts w:ascii="Consolas" w:hAnsi="Consolas"/>
          <w:szCs w:val="20"/>
        </w:rPr>
        <w:t>.</w:t>
      </w:r>
    </w:p>
    <w:p w14:paraId="25E6FF25" w14:textId="7D681869" w:rsidR="006D462F" w:rsidRPr="003509D4" w:rsidRDefault="006D462F" w:rsidP="002265E0">
      <w:pPr>
        <w:pStyle w:val="ListParagraph"/>
        <w:numPr>
          <w:ilvl w:val="0"/>
          <w:numId w:val="43"/>
        </w:numPr>
        <w:rPr>
          <w:szCs w:val="20"/>
        </w:rPr>
      </w:pPr>
      <w:r w:rsidRPr="003509D4">
        <w:rPr>
          <w:szCs w:val="20"/>
        </w:rPr>
        <w:t>A positive integer prefixed with an int</w:t>
      </w:r>
      <w:r w:rsidR="00636695">
        <w:rPr>
          <w:szCs w:val="20"/>
        </w:rPr>
        <w:t xml:space="preserve">eger width N and the character </w:t>
      </w:r>
      <w:r w:rsidRPr="00636695">
        <w:rPr>
          <w:rFonts w:ascii="Consolas" w:hAnsi="Consolas"/>
          <w:szCs w:val="20"/>
        </w:rPr>
        <w:t>w</w:t>
      </w:r>
      <w:r w:rsidRPr="003509D4">
        <w:rPr>
          <w:szCs w:val="20"/>
        </w:rPr>
        <w:t xml:space="preserve"> has type </w:t>
      </w:r>
      <w:r w:rsidRPr="003509D4">
        <w:rPr>
          <w:rFonts w:ascii="Consolas" w:hAnsi="Consolas"/>
          <w:b/>
          <w:szCs w:val="20"/>
        </w:rPr>
        <w:t>bit</w:t>
      </w:r>
      <w:r w:rsidRPr="003509D4">
        <w:rPr>
          <w:rFonts w:ascii="Consolas" w:hAnsi="Consolas"/>
          <w:szCs w:val="20"/>
        </w:rPr>
        <w:t>&lt;</w:t>
      </w:r>
      <w:r w:rsidRPr="003509D4">
        <w:rPr>
          <w:szCs w:val="20"/>
        </w:rPr>
        <w:t>N</w:t>
      </w:r>
      <w:r w:rsidRPr="003509D4">
        <w:rPr>
          <w:rFonts w:ascii="Consolas" w:hAnsi="Consolas"/>
          <w:szCs w:val="20"/>
        </w:rPr>
        <w:t>&gt;.</w:t>
      </w:r>
    </w:p>
    <w:p w14:paraId="37715A55" w14:textId="12E2E1B0" w:rsidR="006D462F" w:rsidRPr="003509D4" w:rsidRDefault="006D462F" w:rsidP="002265E0">
      <w:pPr>
        <w:pStyle w:val="ListParagraph"/>
        <w:numPr>
          <w:ilvl w:val="0"/>
          <w:numId w:val="44"/>
        </w:numPr>
        <w:rPr>
          <w:szCs w:val="20"/>
        </w:rPr>
      </w:pPr>
      <w:r w:rsidRPr="003509D4">
        <w:rPr>
          <w:szCs w:val="20"/>
        </w:rPr>
        <w:t>An integer prefixed wi</w:t>
      </w:r>
      <w:r w:rsidR="00636695">
        <w:rPr>
          <w:szCs w:val="20"/>
        </w:rPr>
        <w:t>th a</w:t>
      </w:r>
      <w:r w:rsidR="000F1AB5">
        <w:rPr>
          <w:szCs w:val="20"/>
        </w:rPr>
        <w:t xml:space="preserve">n </w:t>
      </w:r>
      <w:r w:rsidR="000F1AB5" w:rsidRPr="003509D4">
        <w:rPr>
          <w:szCs w:val="20"/>
        </w:rPr>
        <w:t>int</w:t>
      </w:r>
      <w:r w:rsidR="000F1AB5">
        <w:rPr>
          <w:szCs w:val="20"/>
        </w:rPr>
        <w:t>eger</w:t>
      </w:r>
      <w:r w:rsidR="00636695">
        <w:rPr>
          <w:szCs w:val="20"/>
        </w:rPr>
        <w:t xml:space="preserve"> width N and the character </w:t>
      </w:r>
      <w:r w:rsidR="00636695" w:rsidRPr="00636695">
        <w:rPr>
          <w:rFonts w:ascii="Consolas" w:hAnsi="Consolas"/>
          <w:szCs w:val="20"/>
        </w:rPr>
        <w:t>s</w:t>
      </w:r>
      <w:r w:rsidRPr="003509D4">
        <w:rPr>
          <w:szCs w:val="20"/>
        </w:rPr>
        <w:t xml:space="preserve"> has type </w:t>
      </w:r>
      <w:r w:rsidRPr="003509D4">
        <w:rPr>
          <w:rFonts w:ascii="Consolas" w:hAnsi="Consolas"/>
          <w:b/>
          <w:szCs w:val="20"/>
        </w:rPr>
        <w:t>int</w:t>
      </w:r>
      <w:r w:rsidRPr="003509D4">
        <w:rPr>
          <w:rFonts w:ascii="Consolas" w:hAnsi="Consolas"/>
          <w:szCs w:val="20"/>
        </w:rPr>
        <w:t>&lt;</w:t>
      </w:r>
      <w:r w:rsidRPr="003509D4">
        <w:rPr>
          <w:szCs w:val="20"/>
        </w:rPr>
        <w:t>N</w:t>
      </w:r>
      <w:r w:rsidRPr="003509D4">
        <w:rPr>
          <w:rFonts w:ascii="Consolas" w:hAnsi="Consolas"/>
          <w:szCs w:val="20"/>
        </w:rPr>
        <w:t>&gt;.</w:t>
      </w:r>
    </w:p>
    <w:p w14:paraId="348CC77D" w14:textId="7CE94B72" w:rsidR="006D462F" w:rsidRPr="003509D4" w:rsidRDefault="00BD6FE9" w:rsidP="00BD6FE9">
      <w:pPr>
        <w:rPr>
          <w:szCs w:val="20"/>
        </w:rPr>
      </w:pPr>
      <w:r w:rsidRPr="003509D4">
        <w:rPr>
          <w:szCs w:val="20"/>
        </w:rPr>
        <w:t>The table below</w:t>
      </w:r>
      <w:r w:rsidR="006D462F" w:rsidRPr="003509D4">
        <w:rPr>
          <w:szCs w:val="20"/>
        </w:rPr>
        <w:t xml:space="preserve"> shows several examples of integer literals and their types.</w:t>
      </w:r>
      <w:r w:rsidR="002D0F38">
        <w:rPr>
          <w:szCs w:val="20"/>
        </w:rPr>
        <w:t xml:space="preserve"> For additional examples of literals see Section </w:t>
      </w:r>
      <w:r w:rsidR="002D0F38">
        <w:rPr>
          <w:szCs w:val="20"/>
        </w:rPr>
        <w:fldChar w:fldCharType="begin"/>
      </w:r>
      <w:r w:rsidR="002D0F38">
        <w:rPr>
          <w:szCs w:val="20"/>
        </w:rPr>
        <w:instrText xml:space="preserve"> REF _Ref446596464 \r \h </w:instrText>
      </w:r>
      <w:r w:rsidR="002D0F38">
        <w:rPr>
          <w:szCs w:val="20"/>
        </w:rPr>
      </w:r>
      <w:r w:rsidR="002D0F38">
        <w:rPr>
          <w:szCs w:val="20"/>
        </w:rPr>
        <w:fldChar w:fldCharType="separate"/>
      </w:r>
      <w:r w:rsidR="002D0F38">
        <w:rPr>
          <w:szCs w:val="20"/>
        </w:rPr>
        <w:t>5.3.2</w:t>
      </w:r>
      <w:r w:rsidR="002D0F38">
        <w:rPr>
          <w:szCs w:val="20"/>
        </w:rPr>
        <w:fldChar w:fldCharType="end"/>
      </w:r>
      <w:r w:rsidR="002D0F38">
        <w:rPr>
          <w:szCs w:val="20"/>
        </w:rPr>
        <w:t>.</w:t>
      </w:r>
    </w:p>
    <w:tbl>
      <w:tblPr>
        <w:tblStyle w:val="GridTable4-Accent1"/>
        <w:tblW w:w="7447" w:type="dxa"/>
        <w:jc w:val="center"/>
        <w:tblCellMar>
          <w:left w:w="72" w:type="dxa"/>
          <w:right w:w="72" w:type="dxa"/>
        </w:tblCellMar>
        <w:tblLook w:val="0620" w:firstRow="1" w:lastRow="0" w:firstColumn="0" w:lastColumn="0" w:noHBand="1" w:noVBand="1"/>
      </w:tblPr>
      <w:tblGrid>
        <w:gridCol w:w="1199"/>
        <w:gridCol w:w="6248"/>
      </w:tblGrid>
      <w:tr w:rsidR="00BD6FE9" w:rsidRPr="003509D4" w14:paraId="15AA683A" w14:textId="77777777" w:rsidTr="002F540D">
        <w:trPr>
          <w:cnfStyle w:val="100000000000" w:firstRow="1" w:lastRow="0" w:firstColumn="0" w:lastColumn="0" w:oddVBand="0" w:evenVBand="0" w:oddHBand="0" w:evenHBand="0" w:firstRowFirstColumn="0" w:firstRowLastColumn="0" w:lastRowFirstColumn="0" w:lastRowLastColumn="0"/>
          <w:trHeight w:val="76"/>
          <w:jc w:val="center"/>
        </w:trPr>
        <w:tc>
          <w:tcPr>
            <w:tcW w:w="1199" w:type="dxa"/>
          </w:tcPr>
          <w:p w14:paraId="75634D66" w14:textId="13E9E521" w:rsidR="006D462F" w:rsidRPr="003509D4" w:rsidRDefault="006D462F" w:rsidP="00BD6FE9">
            <w:pPr>
              <w:pStyle w:val="NoSpacing"/>
              <w:rPr>
                <w:sz w:val="20"/>
                <w:szCs w:val="20"/>
              </w:rPr>
            </w:pPr>
            <w:r w:rsidRPr="003509D4">
              <w:rPr>
                <w:sz w:val="20"/>
                <w:szCs w:val="20"/>
              </w:rPr>
              <w:t>Literal</w:t>
            </w:r>
          </w:p>
        </w:tc>
        <w:tc>
          <w:tcPr>
            <w:tcW w:w="6248" w:type="dxa"/>
          </w:tcPr>
          <w:p w14:paraId="7D9D4699" w14:textId="0F07DF29" w:rsidR="006D462F" w:rsidRPr="003509D4" w:rsidRDefault="006D462F" w:rsidP="00BD6FE9">
            <w:pPr>
              <w:pStyle w:val="NoSpacing"/>
              <w:rPr>
                <w:sz w:val="20"/>
                <w:szCs w:val="20"/>
              </w:rPr>
            </w:pPr>
            <w:r w:rsidRPr="003509D4">
              <w:rPr>
                <w:sz w:val="20"/>
                <w:szCs w:val="20"/>
              </w:rPr>
              <w:t>Interpretation</w:t>
            </w:r>
          </w:p>
        </w:tc>
      </w:tr>
      <w:tr w:rsidR="00BD6FE9" w:rsidRPr="003509D4" w14:paraId="7EA37A13" w14:textId="77777777" w:rsidTr="002F540D">
        <w:trPr>
          <w:cantSplit/>
          <w:trHeight w:val="317"/>
          <w:jc w:val="center"/>
        </w:trPr>
        <w:tc>
          <w:tcPr>
            <w:tcW w:w="1199" w:type="dxa"/>
            <w:vAlign w:val="center"/>
          </w:tcPr>
          <w:p w14:paraId="456D2A4C" w14:textId="3C08D5E7"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07FC8C6A" w14:textId="3A02C6A0"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2756EB2A" w14:textId="77777777" w:rsidTr="002F540D">
        <w:trPr>
          <w:cantSplit/>
          <w:trHeight w:val="317"/>
          <w:jc w:val="center"/>
        </w:trPr>
        <w:tc>
          <w:tcPr>
            <w:tcW w:w="1199" w:type="dxa"/>
            <w:vAlign w:val="center"/>
          </w:tcPr>
          <w:p w14:paraId="608F1440" w14:textId="178ABB73"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-10</w:t>
            </w:r>
          </w:p>
        </w:tc>
        <w:tc>
          <w:tcPr>
            <w:tcW w:w="6248" w:type="dxa"/>
            <w:vAlign w:val="center"/>
          </w:tcPr>
          <w:p w14:paraId="6C08C413" w14:textId="4E5DD93F"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sz w:val="20"/>
                <w:szCs w:val="20"/>
              </w:rPr>
              <w:t>, value is -10</w:t>
            </w:r>
          </w:p>
        </w:tc>
      </w:tr>
      <w:tr w:rsidR="00BD6FE9" w:rsidRPr="003509D4" w14:paraId="34E17D0E" w14:textId="77777777" w:rsidTr="002F540D">
        <w:trPr>
          <w:cantSplit/>
          <w:trHeight w:val="317"/>
          <w:jc w:val="center"/>
        </w:trPr>
        <w:tc>
          <w:tcPr>
            <w:tcW w:w="1199" w:type="dxa"/>
            <w:vAlign w:val="center"/>
          </w:tcPr>
          <w:p w14:paraId="4C887137" w14:textId="0C196C26"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296C2558" w14:textId="37FEE472"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10</w:t>
            </w:r>
          </w:p>
        </w:tc>
      </w:tr>
      <w:tr w:rsidR="00BD6FE9" w:rsidRPr="003509D4" w14:paraId="5614BFBA" w14:textId="77777777" w:rsidTr="002F540D">
        <w:trPr>
          <w:cantSplit/>
          <w:trHeight w:val="317"/>
          <w:jc w:val="center"/>
        </w:trPr>
        <w:tc>
          <w:tcPr>
            <w:tcW w:w="1199" w:type="dxa"/>
            <w:vAlign w:val="center"/>
          </w:tcPr>
          <w:p w14:paraId="498764FE" w14:textId="07D751E8"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-8w10</w:t>
            </w:r>
          </w:p>
        </w:tc>
        <w:tc>
          <w:tcPr>
            <w:tcW w:w="6248" w:type="dxa"/>
            <w:vAlign w:val="center"/>
          </w:tcPr>
          <w:p w14:paraId="6A3A351E" w14:textId="6B6A57BE" w:rsidR="006D462F" w:rsidRPr="003509D4" w:rsidRDefault="006D462F"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&lt;8&gt;</w:t>
            </w:r>
            <w:r w:rsidRPr="003509D4">
              <w:rPr>
                <w:sz w:val="20"/>
                <w:szCs w:val="20"/>
              </w:rPr>
              <w:t>, value is 245, warning</w:t>
            </w:r>
            <w:r w:rsidR="006A4111">
              <w:rPr>
                <w:sz w:val="20"/>
                <w:szCs w:val="20"/>
              </w:rPr>
              <w:t xml:space="preserve"> for negative unsigned value</w:t>
            </w:r>
          </w:p>
        </w:tc>
      </w:tr>
      <w:tr w:rsidR="00BD6FE9" w:rsidRPr="003509D4" w14:paraId="3799BB18" w14:textId="77777777" w:rsidTr="002F540D">
        <w:trPr>
          <w:cantSplit/>
          <w:trHeight w:val="317"/>
          <w:jc w:val="center"/>
        </w:trPr>
        <w:tc>
          <w:tcPr>
            <w:tcW w:w="1199" w:type="dxa"/>
            <w:vAlign w:val="center"/>
          </w:tcPr>
          <w:p w14:paraId="750C17C3" w14:textId="6A6DD77E"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6BF881D5" w14:textId="0B69416F"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7C4F93E6" w14:textId="77777777" w:rsidTr="002F540D">
        <w:trPr>
          <w:cantSplit/>
          <w:trHeight w:val="317"/>
          <w:jc w:val="center"/>
        </w:trPr>
        <w:tc>
          <w:tcPr>
            <w:tcW w:w="1199" w:type="dxa"/>
            <w:vAlign w:val="center"/>
          </w:tcPr>
          <w:p w14:paraId="1FAB6528" w14:textId="400F2C8C" w:rsidR="006D462F" w:rsidRPr="003509D4" w:rsidRDefault="006D462F" w:rsidP="00BD6FE9">
            <w:pPr>
              <w:pStyle w:val="NoSpacing"/>
              <w:jc w:val="right"/>
              <w:rPr>
                <w:rFonts w:ascii="Consolas" w:hAnsi="Consolas"/>
                <w:sz w:val="20"/>
                <w:szCs w:val="20"/>
              </w:rPr>
            </w:pPr>
            <w:r w:rsidRPr="003509D4">
              <w:rPr>
                <w:rFonts w:ascii="Consolas" w:hAnsi="Consolas"/>
                <w:sz w:val="20"/>
                <w:szCs w:val="20"/>
              </w:rPr>
              <w:t>-8s10</w:t>
            </w:r>
          </w:p>
        </w:tc>
        <w:tc>
          <w:tcPr>
            <w:tcW w:w="6248" w:type="dxa"/>
            <w:vAlign w:val="center"/>
          </w:tcPr>
          <w:p w14:paraId="0D54766B" w14:textId="60000215" w:rsidR="006D462F" w:rsidRPr="003509D4" w:rsidRDefault="00BD6FE9" w:rsidP="00BD6FE9">
            <w:pPr>
              <w:pStyle w:val="NoSpacing"/>
              <w:rPr>
                <w:sz w:val="20"/>
                <w:szCs w:val="20"/>
              </w:rPr>
            </w:pPr>
            <w:r w:rsidRPr="003509D4">
              <w:rPr>
                <w:sz w:val="20"/>
                <w:szCs w:val="20"/>
              </w:rPr>
              <w:t xml:space="preserve">Type is </w:t>
            </w:r>
            <w:r w:rsidR="005320CB">
              <w:rPr>
                <w:rFonts w:ascii="Consolas" w:hAnsi="Consolas"/>
                <w:b/>
                <w:sz w:val="20"/>
                <w:szCs w:val="20"/>
              </w:rPr>
              <w:t>int</w:t>
            </w:r>
            <w:r w:rsidRPr="003509D4">
              <w:rPr>
                <w:rFonts w:ascii="Consolas" w:hAnsi="Consolas"/>
                <w:sz w:val="20"/>
                <w:szCs w:val="20"/>
              </w:rPr>
              <w:t>&lt;10&gt;</w:t>
            </w:r>
            <w:r w:rsidRPr="003509D4">
              <w:rPr>
                <w:sz w:val="20"/>
                <w:szCs w:val="20"/>
              </w:rPr>
              <w:t>, value is -10</w:t>
            </w:r>
          </w:p>
        </w:tc>
      </w:tr>
      <w:tr w:rsidR="00BD6FE9" w:rsidRPr="003509D4" w14:paraId="321D4E75" w14:textId="77777777" w:rsidTr="002F540D">
        <w:trPr>
          <w:cantSplit/>
          <w:trHeight w:val="317"/>
          <w:jc w:val="center"/>
        </w:trPr>
        <w:tc>
          <w:tcPr>
            <w:tcW w:w="1199" w:type="dxa"/>
            <w:vAlign w:val="center"/>
          </w:tcPr>
          <w:p w14:paraId="50A5DCC6" w14:textId="7A5C092E"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2s3</w:t>
            </w:r>
          </w:p>
        </w:tc>
        <w:tc>
          <w:tcPr>
            <w:tcW w:w="6248" w:type="dxa"/>
            <w:vAlign w:val="center"/>
          </w:tcPr>
          <w:p w14:paraId="06136BDA" w14:textId="37D91083"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int</w:t>
            </w:r>
            <w:r w:rsidRPr="003509D4">
              <w:rPr>
                <w:rFonts w:ascii="Consolas" w:hAnsi="Consolas"/>
                <w:sz w:val="20"/>
                <w:szCs w:val="20"/>
              </w:rPr>
              <w:t>&lt;2&gt;</w:t>
            </w:r>
            <w:r w:rsidRPr="003509D4">
              <w:rPr>
                <w:sz w:val="20"/>
                <w:szCs w:val="20"/>
              </w:rPr>
              <w:t>, value is -1 (last 2 bits), overflow warning</w:t>
            </w:r>
          </w:p>
        </w:tc>
      </w:tr>
      <w:tr w:rsidR="00BD6FE9" w:rsidRPr="003509D4" w14:paraId="7077FD60" w14:textId="77777777" w:rsidTr="002F540D">
        <w:trPr>
          <w:cantSplit/>
          <w:trHeight w:val="317"/>
          <w:jc w:val="center"/>
        </w:trPr>
        <w:tc>
          <w:tcPr>
            <w:tcW w:w="1199" w:type="dxa"/>
            <w:vAlign w:val="center"/>
          </w:tcPr>
          <w:p w14:paraId="2957A430" w14:textId="1D5B5386"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1w10</w:t>
            </w:r>
          </w:p>
        </w:tc>
        <w:tc>
          <w:tcPr>
            <w:tcW w:w="6248" w:type="dxa"/>
            <w:vAlign w:val="center"/>
          </w:tcPr>
          <w:p w14:paraId="22429C6E" w14:textId="539FFEAA"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r w:rsidR="00BD6FE9" w:rsidRPr="003509D4" w14:paraId="1F50D084" w14:textId="77777777" w:rsidTr="002F540D">
        <w:trPr>
          <w:cantSplit/>
          <w:trHeight w:val="305"/>
          <w:jc w:val="center"/>
        </w:trPr>
        <w:tc>
          <w:tcPr>
            <w:tcW w:w="1199" w:type="dxa"/>
            <w:vAlign w:val="center"/>
          </w:tcPr>
          <w:p w14:paraId="46404EC6" w14:textId="3BF9A86F" w:rsidR="00BD6FE9" w:rsidRPr="003509D4" w:rsidRDefault="00BD6FE9" w:rsidP="00BD6FE9">
            <w:pPr>
              <w:pStyle w:val="NoSpacing"/>
              <w:jc w:val="right"/>
              <w:rPr>
                <w:rFonts w:ascii="Consolas" w:hAnsi="Consolas"/>
                <w:sz w:val="20"/>
                <w:szCs w:val="20"/>
              </w:rPr>
            </w:pPr>
            <w:r w:rsidRPr="003509D4">
              <w:rPr>
                <w:rFonts w:ascii="Consolas" w:hAnsi="Consolas"/>
                <w:sz w:val="20"/>
                <w:szCs w:val="20"/>
              </w:rPr>
              <w:t>1s10</w:t>
            </w:r>
          </w:p>
        </w:tc>
        <w:tc>
          <w:tcPr>
            <w:tcW w:w="6248" w:type="dxa"/>
            <w:vAlign w:val="center"/>
          </w:tcPr>
          <w:p w14:paraId="2C1AE85C" w14:textId="73BF7AA5" w:rsidR="00BD6FE9" w:rsidRPr="003509D4" w:rsidRDefault="00BD6FE9" w:rsidP="00BD6FE9">
            <w:pPr>
              <w:pStyle w:val="NoSpacing"/>
              <w:rPr>
                <w:sz w:val="20"/>
                <w:szCs w:val="20"/>
              </w:rPr>
            </w:pPr>
            <w:r w:rsidRPr="003509D4">
              <w:rPr>
                <w:sz w:val="20"/>
                <w:szCs w:val="20"/>
              </w:rPr>
              <w:t xml:space="preserve">Type is </w:t>
            </w:r>
            <w:r w:rsidRPr="003509D4">
              <w:rPr>
                <w:rFonts w:ascii="Consolas" w:hAnsi="Consolas"/>
                <w:b/>
                <w:sz w:val="20"/>
                <w:szCs w:val="20"/>
              </w:rPr>
              <w:t>bit</w:t>
            </w:r>
            <w:r w:rsidRPr="003509D4">
              <w:rPr>
                <w:rFonts w:ascii="Consolas" w:hAnsi="Consolas"/>
                <w:sz w:val="20"/>
                <w:szCs w:val="20"/>
              </w:rPr>
              <w:t>&lt;1&gt;</w:t>
            </w:r>
            <w:r w:rsidRPr="003509D4">
              <w:rPr>
                <w:sz w:val="20"/>
                <w:szCs w:val="20"/>
              </w:rPr>
              <w:t>, value is 0 (last bit), overflow warning</w:t>
            </w:r>
          </w:p>
        </w:tc>
      </w:tr>
    </w:tbl>
    <w:p w14:paraId="7CC383A1" w14:textId="1E1F976D" w:rsidR="00F3681D" w:rsidRPr="006950A0" w:rsidRDefault="00F3681D" w:rsidP="00BD6FE9"/>
    <w:p w14:paraId="1F7099DA" w14:textId="71522FB3" w:rsidR="00DA7873" w:rsidRDefault="00DA7873" w:rsidP="00BD6FE9">
      <w:pPr>
        <w:pStyle w:val="Heading2"/>
      </w:pPr>
      <w:bookmarkStart w:id="2567" w:name="_Toc417920590"/>
      <w:bookmarkStart w:id="2568" w:name="_Toc445799333"/>
      <w:bookmarkStart w:id="2569" w:name="_Toc447899022"/>
      <w:r>
        <w:t>Derived types</w:t>
      </w:r>
      <w:bookmarkEnd w:id="2567"/>
      <w:bookmarkEnd w:id="2568"/>
      <w:bookmarkEnd w:id="2569"/>
    </w:p>
    <w:p w14:paraId="2774F2CC" w14:textId="1A0CDDF3" w:rsidR="00FB1584" w:rsidRDefault="00FB1584" w:rsidP="002378DA">
      <w:r>
        <w:t xml:space="preserve">Additional types can be created in P4 </w:t>
      </w:r>
      <w:ins w:id="2570" w:author="Mihai Budiu" w:date="2016-04-08T16:49:00Z">
        <w:r w:rsidR="00991C7B">
          <w:t>from base types.</w:t>
        </w:r>
      </w:ins>
      <w:ins w:id="2571" w:author="Mihai Budiu" w:date="2016-04-08T16:52:00Z">
        <w:r w:rsidR="00630AFE">
          <w:t xml:space="preserve"> </w:t>
        </w:r>
      </w:ins>
      <w:ins w:id="2572" w:author="Mihai Budiu" w:date="2016-04-08T16:49:00Z">
        <w:r w:rsidR="00991C7B">
          <w:t xml:space="preserve">Some derived types can be created by programmers explicitly </w:t>
        </w:r>
      </w:ins>
      <w:r>
        <w:t>using type constructors.</w:t>
      </w:r>
      <w:r w:rsidR="006407A0">
        <w:t xml:space="preserve"> </w:t>
      </w:r>
      <w:r>
        <w:t>P4 provides the following type constructors:</w:t>
      </w:r>
    </w:p>
    <w:p w14:paraId="1C1BB867" w14:textId="670ABE54" w:rsidR="00AE6BF0" w:rsidRDefault="00AE6BF0" w:rsidP="002265E0">
      <w:pPr>
        <w:pStyle w:val="ListParagraph"/>
        <w:numPr>
          <w:ilvl w:val="0"/>
          <w:numId w:val="4"/>
        </w:numPr>
        <w:rPr>
          <w:rFonts w:ascii="Consolas" w:hAnsi="Consolas"/>
        </w:rPr>
      </w:pPr>
      <w:r w:rsidRPr="00A229BA">
        <w:rPr>
          <w:rFonts w:ascii="Consolas" w:hAnsi="Consolas"/>
          <w:b/>
        </w:rPr>
        <w:t>enum</w:t>
      </w:r>
    </w:p>
    <w:p w14:paraId="0CA3CF5F" w14:textId="2883D6A9" w:rsidR="00FB1584" w:rsidRPr="002378DA" w:rsidRDefault="00FB1584" w:rsidP="002265E0">
      <w:pPr>
        <w:pStyle w:val="ListParagraph"/>
        <w:numPr>
          <w:ilvl w:val="0"/>
          <w:numId w:val="4"/>
        </w:numPr>
        <w:rPr>
          <w:rFonts w:ascii="Consolas" w:hAnsi="Consolas"/>
        </w:rPr>
      </w:pPr>
      <w:r w:rsidRPr="00A229BA">
        <w:rPr>
          <w:rFonts w:ascii="Consolas" w:hAnsi="Consolas"/>
          <w:b/>
        </w:rPr>
        <w:t>header</w:t>
      </w:r>
    </w:p>
    <w:p w14:paraId="47DE2902" w14:textId="7A6D7CF0" w:rsidR="006407A0" w:rsidRDefault="00BB28F7" w:rsidP="002265E0">
      <w:pPr>
        <w:pStyle w:val="ListParagraph"/>
        <w:numPr>
          <w:ilvl w:val="0"/>
          <w:numId w:val="4"/>
        </w:numPr>
        <w:rPr>
          <w:rFonts w:ascii="Consolas" w:hAnsi="Consolas"/>
        </w:rPr>
      </w:pPr>
      <w:r w:rsidRPr="00A229BA">
        <w:rPr>
          <w:rFonts w:ascii="Consolas" w:hAnsi="Consolas"/>
          <w:b/>
        </w:rPr>
        <w:t>struct</w:t>
      </w:r>
    </w:p>
    <w:p w14:paraId="7A61429A" w14:textId="555F02FA" w:rsidR="0057170E" w:rsidRPr="00B27549" w:rsidRDefault="00162400" w:rsidP="002265E0">
      <w:pPr>
        <w:pStyle w:val="ListParagraph"/>
        <w:numPr>
          <w:ilvl w:val="0"/>
          <w:numId w:val="4"/>
        </w:numPr>
        <w:rPr>
          <w:rFonts w:ascii="Consolas" w:hAnsi="Consolas"/>
        </w:rPr>
      </w:pPr>
      <w:r>
        <w:t>header stacks</w:t>
      </w:r>
    </w:p>
    <w:p w14:paraId="3B370E89" w14:textId="4A3567B9" w:rsidR="00B27549" w:rsidRPr="008F535D" w:rsidRDefault="00B27549" w:rsidP="002265E0">
      <w:pPr>
        <w:pStyle w:val="ListParagraph"/>
        <w:numPr>
          <w:ilvl w:val="0"/>
          <w:numId w:val="4"/>
        </w:numPr>
        <w:rPr>
          <w:ins w:id="2573" w:author="Mihai Budiu" w:date="2016-04-08T16:48:00Z"/>
          <w:rFonts w:ascii="Consolas" w:hAnsi="Consolas"/>
          <w:rPrChange w:id="2574" w:author="Mihai Budiu" w:date="2016-04-08T16:48:00Z">
            <w:rPr>
              <w:ins w:id="2575" w:author="Mihai Budiu" w:date="2016-04-08T16:48:00Z"/>
            </w:rPr>
          </w:rPrChange>
        </w:rPr>
      </w:pPr>
      <w:r>
        <w:t>type specialization</w:t>
      </w:r>
    </w:p>
    <w:p w14:paraId="707349DC" w14:textId="78774B10" w:rsidR="008F535D" w:rsidRPr="00630AFE" w:rsidRDefault="008F535D" w:rsidP="002265E0">
      <w:pPr>
        <w:pStyle w:val="ListParagraph"/>
        <w:numPr>
          <w:ilvl w:val="0"/>
          <w:numId w:val="4"/>
        </w:numPr>
        <w:rPr>
          <w:ins w:id="2576" w:author="Mihai Budiu" w:date="2016-04-08T16:52:00Z"/>
          <w:rFonts w:ascii="Consolas" w:hAnsi="Consolas"/>
          <w:rPrChange w:id="2577" w:author="Mihai Budiu" w:date="2016-04-08T16:52:00Z">
            <w:rPr>
              <w:ins w:id="2578" w:author="Mihai Budiu" w:date="2016-04-08T16:52:00Z"/>
            </w:rPr>
          </w:rPrChange>
        </w:rPr>
      </w:pPr>
      <w:ins w:id="2579" w:author="Mihai Budiu" w:date="2016-04-08T16:48:00Z">
        <w:r w:rsidRPr="008F535D">
          <w:rPr>
            <w:rFonts w:ascii="Consolas" w:hAnsi="Consolas"/>
            <w:b/>
            <w:rPrChange w:id="2580" w:author="Mihai Budiu" w:date="2016-04-08T16:48:00Z">
              <w:rPr/>
            </w:rPrChange>
          </w:rPr>
          <w:t>extern</w:t>
        </w:r>
      </w:ins>
    </w:p>
    <w:p w14:paraId="7AAB82C6" w14:textId="1E403C9C" w:rsidR="00630AFE" w:rsidRPr="00630AFE" w:rsidRDefault="00630AFE" w:rsidP="002265E0">
      <w:pPr>
        <w:pStyle w:val="ListParagraph"/>
        <w:numPr>
          <w:ilvl w:val="0"/>
          <w:numId w:val="4"/>
        </w:numPr>
        <w:rPr>
          <w:ins w:id="2581" w:author="Mihai Budiu" w:date="2016-04-08T16:53:00Z"/>
          <w:rFonts w:ascii="Consolas" w:hAnsi="Consolas"/>
          <w:rPrChange w:id="2582" w:author="Mihai Budiu" w:date="2016-04-08T16:53:00Z">
            <w:rPr>
              <w:ins w:id="2583" w:author="Mihai Budiu" w:date="2016-04-08T16:53:00Z"/>
              <w:rFonts w:ascii="Consolas" w:hAnsi="Consolas"/>
              <w:b/>
            </w:rPr>
          </w:rPrChange>
        </w:rPr>
      </w:pPr>
      <w:ins w:id="2584" w:author="Mihai Budiu" w:date="2016-04-08T16:53:00Z">
        <w:r>
          <w:rPr>
            <w:rFonts w:ascii="Consolas" w:hAnsi="Consolas"/>
            <w:b/>
          </w:rPr>
          <w:t>parser</w:t>
        </w:r>
      </w:ins>
    </w:p>
    <w:p w14:paraId="625CD40F" w14:textId="2F54A65A" w:rsidR="00630AFE" w:rsidRPr="00782D3A" w:rsidRDefault="00630AFE" w:rsidP="002265E0">
      <w:pPr>
        <w:pStyle w:val="ListParagraph"/>
        <w:numPr>
          <w:ilvl w:val="0"/>
          <w:numId w:val="4"/>
        </w:numPr>
        <w:rPr>
          <w:ins w:id="2585" w:author="Mihai Budiu" w:date="2016-04-08T16:54:00Z"/>
          <w:rFonts w:ascii="Consolas" w:hAnsi="Consolas"/>
          <w:rPrChange w:id="2586" w:author="Mihai Budiu" w:date="2016-04-08T16:54:00Z">
            <w:rPr>
              <w:ins w:id="2587" w:author="Mihai Budiu" w:date="2016-04-08T16:54:00Z"/>
              <w:rFonts w:ascii="Consolas" w:hAnsi="Consolas"/>
              <w:b/>
            </w:rPr>
          </w:rPrChange>
        </w:rPr>
      </w:pPr>
      <w:ins w:id="2588" w:author="Mihai Budiu" w:date="2016-04-08T16:53:00Z">
        <w:r>
          <w:rPr>
            <w:rFonts w:ascii="Consolas" w:hAnsi="Consolas"/>
            <w:b/>
          </w:rPr>
          <w:t>control</w:t>
        </w:r>
      </w:ins>
    </w:p>
    <w:p w14:paraId="358B8570" w14:textId="2B8141E1" w:rsidR="00782D3A" w:rsidRPr="00AB28AA" w:rsidRDefault="00782D3A" w:rsidP="002265E0">
      <w:pPr>
        <w:pStyle w:val="ListParagraph"/>
        <w:numPr>
          <w:ilvl w:val="0"/>
          <w:numId w:val="4"/>
        </w:numPr>
        <w:rPr>
          <w:rFonts w:ascii="Consolas" w:hAnsi="Consolas"/>
        </w:rPr>
      </w:pPr>
      <w:ins w:id="2589" w:author="Mihai Budiu" w:date="2016-04-08T16:54:00Z">
        <w:r>
          <w:rPr>
            <w:rFonts w:ascii="Consolas" w:hAnsi="Consolas"/>
            <w:b/>
          </w:rPr>
          <w:lastRenderedPageBreak/>
          <w:t>package</w:t>
        </w:r>
      </w:ins>
    </w:p>
    <w:p w14:paraId="1248842C" w14:textId="77777777" w:rsidR="005F5F8F" w:rsidRDefault="006407A0" w:rsidP="00AB28AA">
      <w:pPr>
        <w:rPr>
          <w:ins w:id="2590" w:author="Mihai Budiu" w:date="2016-04-08T16:58:00Z"/>
          <w:rFonts w:ascii="Consolas" w:hAnsi="Consolas"/>
        </w:rPr>
      </w:pPr>
      <w:r w:rsidRPr="00A229BA">
        <w:rPr>
          <w:rFonts w:ascii="Consolas" w:hAnsi="Consolas"/>
          <w:b/>
        </w:rPr>
        <w:t>header</w:t>
      </w:r>
      <w:r w:rsidRPr="002859F4">
        <w:t xml:space="preserve">, </w:t>
      </w:r>
      <w:r w:rsidR="00A900F1" w:rsidRPr="00A229BA">
        <w:rPr>
          <w:rFonts w:ascii="Consolas" w:hAnsi="Consolas"/>
          <w:b/>
        </w:rPr>
        <w:t>enum</w:t>
      </w:r>
      <w:r w:rsidR="00A900F1" w:rsidRPr="002859F4">
        <w:t>,</w:t>
      </w:r>
      <w:r w:rsidRPr="002859F4">
        <w:t xml:space="preserve"> </w:t>
      </w:r>
      <w:del w:id="2591" w:author="Mihai Budiu" w:date="2016-04-08T16:53:00Z">
        <w:r w:rsidRPr="00AB28AA" w:rsidDel="00290133">
          <w:delText>and</w:delText>
        </w:r>
        <w:r w:rsidRPr="002859F4" w:rsidDel="00290133">
          <w:delText xml:space="preserve"> </w:delText>
        </w:r>
      </w:del>
      <w:r w:rsidRPr="00A229BA">
        <w:rPr>
          <w:rFonts w:ascii="Consolas" w:hAnsi="Consolas"/>
          <w:b/>
        </w:rPr>
        <w:t>struct</w:t>
      </w:r>
      <w:ins w:id="2592" w:author="Mihai Budiu" w:date="2016-04-08T16:53:00Z">
        <w:r w:rsidR="00290133" w:rsidRPr="00290133">
          <w:rPr>
            <w:rPrChange w:id="2593" w:author="Mihai Budiu" w:date="2016-04-08T16:53:00Z">
              <w:rPr>
                <w:rFonts w:ascii="Consolas" w:hAnsi="Consolas"/>
                <w:b/>
              </w:rPr>
            </w:rPrChange>
          </w:rPr>
          <w:t xml:space="preserve">, </w:t>
        </w:r>
        <w:r w:rsidR="00290133">
          <w:rPr>
            <w:rFonts w:ascii="Consolas" w:hAnsi="Consolas"/>
            <w:b/>
          </w:rPr>
          <w:t>extern</w:t>
        </w:r>
        <w:r w:rsidR="00290133" w:rsidRPr="00290133">
          <w:rPr>
            <w:rPrChange w:id="2594" w:author="Mihai Budiu" w:date="2016-04-08T16:53:00Z">
              <w:rPr>
                <w:rFonts w:ascii="Consolas" w:hAnsi="Consolas"/>
                <w:b/>
              </w:rPr>
            </w:rPrChange>
          </w:rPr>
          <w:t xml:space="preserve">, </w:t>
        </w:r>
        <w:r w:rsidR="00290133">
          <w:rPr>
            <w:rFonts w:ascii="Consolas" w:hAnsi="Consolas"/>
            <w:b/>
          </w:rPr>
          <w:t>parser</w:t>
        </w:r>
        <w:r w:rsidR="00290133" w:rsidRPr="00290133">
          <w:rPr>
            <w:rPrChange w:id="2595" w:author="Mihai Budiu" w:date="2016-04-08T16:53:00Z">
              <w:rPr>
                <w:rFonts w:ascii="Consolas" w:hAnsi="Consolas"/>
                <w:b/>
              </w:rPr>
            </w:rPrChange>
          </w:rPr>
          <w:t xml:space="preserve">, </w:t>
        </w:r>
        <w:r w:rsidR="00290133">
          <w:rPr>
            <w:rFonts w:ascii="Consolas" w:hAnsi="Consolas"/>
            <w:b/>
          </w:rPr>
          <w:t>control</w:t>
        </w:r>
      </w:ins>
      <w:ins w:id="2596" w:author="Mihai Budiu" w:date="2016-04-08T16:54:00Z">
        <w:r w:rsidR="00782D3A">
          <w:rPr>
            <w:rFonts w:ascii="Consolas" w:hAnsi="Consolas"/>
            <w:b/>
          </w:rPr>
          <w:t>,</w:t>
        </w:r>
        <w:r w:rsidR="00782D3A" w:rsidRPr="00782D3A">
          <w:rPr>
            <w:rPrChange w:id="2597" w:author="Mihai Budiu" w:date="2016-04-08T16:54:00Z">
              <w:rPr>
                <w:rFonts w:ascii="Consolas" w:hAnsi="Consolas"/>
                <w:b/>
              </w:rPr>
            </w:rPrChange>
          </w:rPr>
          <w:t xml:space="preserve"> and </w:t>
        </w:r>
        <w:r w:rsidR="00782D3A">
          <w:rPr>
            <w:rFonts w:ascii="Consolas" w:hAnsi="Consolas"/>
            <w:b/>
          </w:rPr>
          <w:t>package</w:t>
        </w:r>
      </w:ins>
      <w:r w:rsidRPr="002859F4">
        <w:t xml:space="preserve"> </w:t>
      </w:r>
      <w:r w:rsidRPr="00AB28AA">
        <w:t xml:space="preserve">can only be used in type </w:t>
      </w:r>
      <w:r w:rsidR="00690390">
        <w:t>declaration</w:t>
      </w:r>
      <w:r w:rsidRPr="00AB28AA">
        <w:t>s</w:t>
      </w:r>
      <w:r>
        <w:t xml:space="preserve">, where they introduce a new name for the type. The type can subsequently be </w:t>
      </w:r>
      <w:r w:rsidR="0057170E">
        <w:t>ref</w:t>
      </w:r>
      <w:r>
        <w:t>er</w:t>
      </w:r>
      <w:r w:rsidR="0057170E">
        <w:t>r</w:t>
      </w:r>
      <w:r>
        <w:t>ed to using this identifier.</w:t>
      </w:r>
    </w:p>
    <w:p w14:paraId="30D81096" w14:textId="7BACA175" w:rsidR="006407A0" w:rsidRPr="00AB28AA" w:rsidRDefault="005F5F8F" w:rsidP="005F5F8F">
      <w:ins w:id="2598" w:author="Mihai Budiu" w:date="2016-04-08T16:58:00Z">
        <w:r>
          <w:t xml:space="preserve">Other types cannot be declared, but are synthesized by the compiler </w:t>
        </w:r>
      </w:ins>
      <w:ins w:id="2599" w:author="Mihai Budiu" w:date="2016-04-08T17:00:00Z">
        <w:r>
          <w:t xml:space="preserve">internally to represent the type of </w:t>
        </w:r>
      </w:ins>
      <w:ins w:id="2600" w:author="Mihai Budiu" w:date="2016-04-08T16:58:00Z">
        <w:r>
          <w:t xml:space="preserve">certain language constructs. These </w:t>
        </w:r>
      </w:ins>
      <w:ins w:id="2601" w:author="Mihai Budiu" w:date="2016-04-08T17:00:00Z">
        <w:r>
          <w:t>types are:</w:t>
        </w:r>
      </w:ins>
      <w:ins w:id="2602" w:author="Mihai Budiu" w:date="2016-04-08T16:58:00Z">
        <w:r>
          <w:t xml:space="preserve"> tuple types, set types and function types. </w:t>
        </w:r>
      </w:ins>
      <w:ins w:id="2603" w:author="Mihai Budiu" w:date="2016-04-08T16:59:00Z">
        <w:r>
          <w:t>For example, t</w:t>
        </w:r>
      </w:ins>
      <w:ins w:id="2604" w:author="Mihai Budiu" w:date="2016-04-08T16:58:00Z">
        <w:r>
          <w:t xml:space="preserve">he programmer cannot declare a variable with type </w:t>
        </w:r>
      </w:ins>
      <w:ins w:id="2605" w:author="Mihai Budiu" w:date="2016-04-08T16:59:00Z">
        <w:r>
          <w:t>“</w:t>
        </w:r>
      </w:ins>
      <w:ins w:id="2606" w:author="Mihai Budiu" w:date="2016-04-08T16:58:00Z">
        <w:r>
          <w:t>tuple</w:t>
        </w:r>
      </w:ins>
      <w:ins w:id="2607" w:author="Mihai Budiu" w:date="2016-04-08T16:59:00Z">
        <w:r>
          <w:t>”</w:t>
        </w:r>
      </w:ins>
      <w:del w:id="2608" w:author="Mihai Budiu" w:date="2016-04-08T16:58:00Z">
        <w:r w:rsidR="006407A0" w:rsidDel="005F5F8F">
          <w:delText xml:space="preserve"> </w:delText>
        </w:r>
      </w:del>
      <w:ins w:id="2609" w:author="Mihai Budiu" w:date="2016-04-08T16:59:00Z">
        <w:r>
          <w:t xml:space="preserve">, but </w:t>
        </w:r>
      </w:ins>
      <w:ins w:id="2610" w:author="Mihai Budiu" w:date="2016-04-08T17:00:00Z">
        <w:r>
          <w:t>she</w:t>
        </w:r>
      </w:ins>
      <w:ins w:id="2611" w:author="Mihai Budiu" w:date="2016-04-08T16:59:00Z">
        <w:r>
          <w:t xml:space="preserve"> can write an expression whose value evaluates to a tuple type.</w:t>
        </w:r>
      </w:ins>
      <w:ins w:id="2612" w:author="Mihai Budiu" w:date="2016-04-08T17:00:00Z">
        <w:r w:rsidR="0082314C">
          <w:t xml:space="preserve"> These types are used in the type-checking process.</w:t>
        </w:r>
      </w:ins>
    </w:p>
    <w:p w14:paraId="674B52FD" w14:textId="77777777" w:rsidR="002C1181" w:rsidRPr="00254E38" w:rsidRDefault="002C1181" w:rsidP="002D0F38">
      <w:pPr>
        <w:pStyle w:val="Grammar"/>
      </w:pPr>
      <w:bookmarkStart w:id="2613" w:name="_Toc417920591"/>
      <w:r w:rsidRPr="00254E38">
        <w:t>typeDeclaration</w:t>
      </w:r>
    </w:p>
    <w:p w14:paraId="4FBBADAB" w14:textId="77777777" w:rsidR="002C1181" w:rsidRPr="00254E38" w:rsidRDefault="002C1181" w:rsidP="002D0F38">
      <w:pPr>
        <w:pStyle w:val="Grammar"/>
      </w:pPr>
      <w:r w:rsidRPr="00254E38">
        <w:t xml:space="preserve">    : derivedTypeDeclaration       </w:t>
      </w:r>
    </w:p>
    <w:p w14:paraId="6E025954" w14:textId="77777777" w:rsidR="002C1181" w:rsidRPr="00254E38" w:rsidRDefault="002C1181" w:rsidP="002D0F38">
      <w:pPr>
        <w:pStyle w:val="Grammar"/>
      </w:pPr>
      <w:r w:rsidRPr="00254E38">
        <w:t xml:space="preserve">    | typedefDeclaration           </w:t>
      </w:r>
    </w:p>
    <w:p w14:paraId="6B29CE0B" w14:textId="77777777" w:rsidR="002C1181" w:rsidRPr="00254E38" w:rsidRDefault="002C1181" w:rsidP="002D0F38">
      <w:pPr>
        <w:pStyle w:val="Grammar"/>
      </w:pPr>
      <w:r w:rsidRPr="00254E38">
        <w:t xml:space="preserve">    | parserTypeDeclaration ';'       </w:t>
      </w:r>
    </w:p>
    <w:p w14:paraId="3DD276CE" w14:textId="77777777" w:rsidR="002C1181" w:rsidRPr="00254E38" w:rsidRDefault="002C1181" w:rsidP="002D0F38">
      <w:pPr>
        <w:pStyle w:val="Grammar"/>
      </w:pPr>
      <w:r w:rsidRPr="00254E38">
        <w:t xml:space="preserve">    | controlTypeDeclaration ';'      </w:t>
      </w:r>
    </w:p>
    <w:p w14:paraId="4E248B96" w14:textId="77777777" w:rsidR="002C1181" w:rsidRPr="00254E38" w:rsidRDefault="002C1181" w:rsidP="002D0F38">
      <w:pPr>
        <w:pStyle w:val="Grammar"/>
      </w:pPr>
      <w:r w:rsidRPr="00254E38">
        <w:t xml:space="preserve">    | packageTypeDeclaration ';'      </w:t>
      </w:r>
    </w:p>
    <w:p w14:paraId="2F6C42CC" w14:textId="6B0BCFA8" w:rsidR="002C1181" w:rsidRDefault="002C1181" w:rsidP="002D0F38">
      <w:pPr>
        <w:pStyle w:val="Grammar"/>
      </w:pPr>
      <w:r w:rsidRPr="00254E38">
        <w:t xml:space="preserve">    ;</w:t>
      </w:r>
    </w:p>
    <w:p w14:paraId="3F2A5BE3" w14:textId="77777777" w:rsidR="002C1181" w:rsidRDefault="002C1181" w:rsidP="002D0F38">
      <w:pPr>
        <w:pStyle w:val="Grammar"/>
      </w:pPr>
    </w:p>
    <w:p w14:paraId="145D45CD" w14:textId="77777777" w:rsidR="00A72734" w:rsidRPr="00254E38" w:rsidRDefault="00A72734" w:rsidP="002D0F38">
      <w:pPr>
        <w:pStyle w:val="Grammar"/>
      </w:pPr>
      <w:r w:rsidRPr="00254E38">
        <w:t>derivedTypeDeclaration</w:t>
      </w:r>
    </w:p>
    <w:p w14:paraId="594B868A" w14:textId="77777777" w:rsidR="00A72734" w:rsidRPr="00254E38" w:rsidRDefault="00A72734" w:rsidP="002D0F38">
      <w:pPr>
        <w:pStyle w:val="Grammar"/>
      </w:pPr>
      <w:r w:rsidRPr="00254E38">
        <w:t xml:space="preserve">    : headerTypeDeclaration     </w:t>
      </w:r>
    </w:p>
    <w:p w14:paraId="41753765" w14:textId="77777777" w:rsidR="00A72734" w:rsidRPr="00254E38" w:rsidRDefault="00A72734" w:rsidP="002D0F38">
      <w:pPr>
        <w:pStyle w:val="Grammar"/>
      </w:pPr>
      <w:r w:rsidRPr="00254E38">
        <w:t xml:space="preserve">    | structTypeDeclaration     </w:t>
      </w:r>
    </w:p>
    <w:p w14:paraId="48DB00AC" w14:textId="77777777" w:rsidR="00A72734" w:rsidRPr="00254E38" w:rsidRDefault="00A72734" w:rsidP="002D0F38">
      <w:pPr>
        <w:pStyle w:val="Grammar"/>
      </w:pPr>
      <w:r w:rsidRPr="00254E38">
        <w:t xml:space="preserve">    | enumDeclaration           </w:t>
      </w:r>
    </w:p>
    <w:p w14:paraId="14B59E4E" w14:textId="77777777" w:rsidR="00A72734" w:rsidRPr="00254E38" w:rsidRDefault="00A72734" w:rsidP="002D0F38">
      <w:pPr>
        <w:pStyle w:val="Grammar"/>
      </w:pPr>
      <w:r w:rsidRPr="00254E38">
        <w:t xml:space="preserve">    ;</w:t>
      </w:r>
    </w:p>
    <w:p w14:paraId="1686C552" w14:textId="77777777" w:rsidR="00A72734" w:rsidRDefault="00A72734" w:rsidP="002D0F38">
      <w:pPr>
        <w:pStyle w:val="Grammar"/>
      </w:pPr>
    </w:p>
    <w:p w14:paraId="42320EFF" w14:textId="52702E28" w:rsidR="00C35619" w:rsidRPr="00254E38" w:rsidRDefault="00C35619" w:rsidP="002D0F38">
      <w:pPr>
        <w:pStyle w:val="Grammar"/>
      </w:pPr>
      <w:r w:rsidRPr="00254E38">
        <w:t>typeRef</w:t>
      </w:r>
    </w:p>
    <w:p w14:paraId="157628BA" w14:textId="77777777" w:rsidR="00C35619" w:rsidRPr="00254E38" w:rsidRDefault="00C35619" w:rsidP="002D0F38">
      <w:pPr>
        <w:pStyle w:val="Grammar"/>
      </w:pPr>
      <w:r w:rsidRPr="00254E38">
        <w:t xml:space="preserve">    : baseType        </w:t>
      </w:r>
    </w:p>
    <w:p w14:paraId="7105241C" w14:textId="77777777" w:rsidR="00C35619" w:rsidRPr="00254E38" w:rsidRDefault="00C35619" w:rsidP="002D0F38">
      <w:pPr>
        <w:pStyle w:val="Grammar"/>
      </w:pPr>
      <w:r w:rsidRPr="00254E38">
        <w:t xml:space="preserve">    | typeName        </w:t>
      </w:r>
    </w:p>
    <w:p w14:paraId="6D473D61" w14:textId="77777777" w:rsidR="00C35619" w:rsidRPr="00254E38" w:rsidRDefault="00C35619" w:rsidP="002D0F38">
      <w:pPr>
        <w:pStyle w:val="Grammar"/>
      </w:pPr>
      <w:r w:rsidRPr="00254E38">
        <w:t xml:space="preserve">    | DONTCARE        </w:t>
      </w:r>
    </w:p>
    <w:p w14:paraId="610AB224" w14:textId="77777777" w:rsidR="00C35619" w:rsidRPr="00254E38" w:rsidRDefault="00C35619" w:rsidP="002D0F38">
      <w:pPr>
        <w:pStyle w:val="Grammar"/>
      </w:pPr>
      <w:r w:rsidRPr="00254E38">
        <w:t xml:space="preserve">    | specializedType </w:t>
      </w:r>
    </w:p>
    <w:p w14:paraId="7260EB50" w14:textId="77777777" w:rsidR="00C35619" w:rsidRPr="00254E38" w:rsidRDefault="00C35619" w:rsidP="002D0F38">
      <w:pPr>
        <w:pStyle w:val="Grammar"/>
      </w:pPr>
      <w:r w:rsidRPr="00254E38">
        <w:t xml:space="preserve">    | headerStackType </w:t>
      </w:r>
    </w:p>
    <w:p w14:paraId="0B304CE8" w14:textId="77777777" w:rsidR="00C35619" w:rsidRPr="00254E38" w:rsidRDefault="00C35619" w:rsidP="002D0F38">
      <w:pPr>
        <w:pStyle w:val="Grammar"/>
      </w:pPr>
      <w:r w:rsidRPr="00254E38">
        <w:t xml:space="preserve">    ;</w:t>
      </w:r>
    </w:p>
    <w:p w14:paraId="57032909" w14:textId="77777777" w:rsidR="00C35619" w:rsidRPr="00254E38" w:rsidRDefault="00C35619" w:rsidP="002D0F38">
      <w:pPr>
        <w:pStyle w:val="Grammar"/>
      </w:pPr>
    </w:p>
    <w:p w14:paraId="2F4A266C" w14:textId="77777777" w:rsidR="00C35619" w:rsidRPr="00254E38" w:rsidRDefault="00C35619" w:rsidP="002D0F38">
      <w:pPr>
        <w:pStyle w:val="Grammar"/>
      </w:pPr>
      <w:r w:rsidRPr="00254E38">
        <w:t>typeName</w:t>
      </w:r>
    </w:p>
    <w:p w14:paraId="4AB0C324" w14:textId="77777777" w:rsidR="00C35619" w:rsidRPr="00254E38" w:rsidRDefault="00C35619" w:rsidP="002D0F38">
      <w:pPr>
        <w:pStyle w:val="Grammar"/>
      </w:pPr>
      <w:r w:rsidRPr="00254E38">
        <w:t xml:space="preserve">    : TYPE            </w:t>
      </w:r>
    </w:p>
    <w:p w14:paraId="7A3B27F9" w14:textId="77777777" w:rsidR="00C35619" w:rsidRPr="00254E38" w:rsidRDefault="00C35619" w:rsidP="002D0F38">
      <w:pPr>
        <w:pStyle w:val="Grammar"/>
      </w:pPr>
      <w:r w:rsidRPr="00254E38">
        <w:t xml:space="preserve">    | pathPrefix TYPE </w:t>
      </w:r>
    </w:p>
    <w:p w14:paraId="4A796AE0" w14:textId="77777777" w:rsidR="00C35619" w:rsidRPr="00254E38" w:rsidRDefault="00C35619" w:rsidP="002D0F38">
      <w:pPr>
        <w:pStyle w:val="Grammar"/>
      </w:pPr>
      <w:r w:rsidRPr="00254E38">
        <w:t xml:space="preserve">    ;</w:t>
      </w:r>
    </w:p>
    <w:p w14:paraId="60418189" w14:textId="77777777" w:rsidR="00AE6BF0" w:rsidRDefault="00AE6BF0" w:rsidP="00395514">
      <w:pPr>
        <w:pStyle w:val="Heading3"/>
      </w:pPr>
      <w:bookmarkStart w:id="2614" w:name="_Toc445799334"/>
      <w:bookmarkStart w:id="2615" w:name="_Toc447899023"/>
      <w:r>
        <w:t>Enumeration types</w:t>
      </w:r>
      <w:bookmarkEnd w:id="2613"/>
      <w:bookmarkEnd w:id="2614"/>
      <w:bookmarkEnd w:id="2615"/>
    </w:p>
    <w:p w14:paraId="4C13511E" w14:textId="4539FB63" w:rsidR="00AE6BF0" w:rsidRDefault="00AE6BF0" w:rsidP="00AE6BF0">
      <w:r>
        <w:t xml:space="preserve">An enumeration type </w:t>
      </w:r>
      <w:r w:rsidR="003C4199">
        <w:t xml:space="preserve">is a more restricted version of </w:t>
      </w:r>
      <w:r w:rsidR="000D731F">
        <w:t>the C enum</w:t>
      </w:r>
      <w:r w:rsidR="003C4199">
        <w:t xml:space="preserve">. It </w:t>
      </w:r>
      <w:r>
        <w:t>is defined with the following syntax:</w:t>
      </w:r>
    </w:p>
    <w:p w14:paraId="53DF475F" w14:textId="77777777" w:rsidR="00A72734" w:rsidRPr="00254E38" w:rsidRDefault="00A72734" w:rsidP="002D0F38">
      <w:pPr>
        <w:pStyle w:val="Grammar"/>
      </w:pPr>
      <w:r w:rsidRPr="00254E38">
        <w:t>enumDeclaration</w:t>
      </w:r>
    </w:p>
    <w:p w14:paraId="6B996414" w14:textId="5EF684B9" w:rsidR="00A72734" w:rsidRDefault="00A72734" w:rsidP="002D0F38">
      <w:pPr>
        <w:pStyle w:val="Grammar"/>
      </w:pPr>
      <w:r w:rsidRPr="00254E38">
        <w:t xml:space="preserve">    : optAnnotations ENUM name '{' </w:t>
      </w:r>
      <w:commentRangeStart w:id="2616"/>
      <w:commentRangeStart w:id="2617"/>
      <w:commentRangeStart w:id="2618"/>
      <w:commentRangeStart w:id="2619"/>
      <w:r w:rsidRPr="00254E38">
        <w:t xml:space="preserve">identifierList </w:t>
      </w:r>
      <w:commentRangeEnd w:id="2616"/>
      <w:r w:rsidR="00CF6E9D">
        <w:rPr>
          <w:rStyle w:val="CommentReference"/>
          <w:rFonts w:ascii="Cambria" w:eastAsia="MS Mincho" w:hAnsi="Cambria" w:cs="Times New Roman"/>
        </w:rPr>
        <w:commentReference w:id="2616"/>
      </w:r>
      <w:commentRangeEnd w:id="2617"/>
      <w:r w:rsidR="009040F1">
        <w:rPr>
          <w:rStyle w:val="CommentReference"/>
          <w:rFonts w:ascii="Cambria" w:eastAsia="MS Mincho" w:hAnsi="Cambria" w:cs="Times New Roman"/>
        </w:rPr>
        <w:commentReference w:id="2617"/>
      </w:r>
      <w:commentRangeEnd w:id="2618"/>
      <w:r w:rsidR="002D3010">
        <w:rPr>
          <w:rStyle w:val="CommentReference"/>
          <w:rFonts w:ascii="Cambria" w:eastAsia="MS Mincho" w:hAnsi="Cambria" w:cs="Times New Roman"/>
        </w:rPr>
        <w:commentReference w:id="2618"/>
      </w:r>
      <w:commentRangeEnd w:id="2619"/>
      <w:r w:rsidR="003A04BE">
        <w:rPr>
          <w:rStyle w:val="CommentReference"/>
          <w:rFonts w:ascii="Cambria" w:eastAsia="MS Mincho" w:hAnsi="Cambria" w:cs="Times New Roman"/>
        </w:rPr>
        <w:commentReference w:id="2619"/>
      </w:r>
      <w:r w:rsidRPr="00254E38">
        <w:t>'}'</w:t>
      </w:r>
      <w:r>
        <w:br/>
      </w:r>
      <w:r w:rsidRPr="00254E38">
        <w:t xml:space="preserve">    ;</w:t>
      </w:r>
    </w:p>
    <w:p w14:paraId="7A0BA7CA" w14:textId="77777777" w:rsidR="002C1181" w:rsidRDefault="002C1181" w:rsidP="002D0F38">
      <w:pPr>
        <w:pStyle w:val="Grammar"/>
      </w:pPr>
    </w:p>
    <w:p w14:paraId="6E5C2749" w14:textId="77777777" w:rsidR="002C1181" w:rsidRPr="00254E38" w:rsidRDefault="002C1181" w:rsidP="002D0F38">
      <w:pPr>
        <w:pStyle w:val="Grammar"/>
      </w:pPr>
      <w:r w:rsidRPr="00254E38">
        <w:t>identifierList</w:t>
      </w:r>
    </w:p>
    <w:p w14:paraId="605C12CE" w14:textId="77777777" w:rsidR="002C1181" w:rsidRPr="00254E38" w:rsidRDefault="002C1181" w:rsidP="002D0F38">
      <w:pPr>
        <w:pStyle w:val="Grammar"/>
      </w:pPr>
      <w:r w:rsidRPr="00254E38">
        <w:t xml:space="preserve">    : name                             </w:t>
      </w:r>
    </w:p>
    <w:p w14:paraId="474A4945" w14:textId="77777777" w:rsidR="002C1181" w:rsidRPr="00254E38" w:rsidRDefault="002C1181" w:rsidP="002D0F38">
      <w:pPr>
        <w:pStyle w:val="Grammar"/>
      </w:pPr>
      <w:r w:rsidRPr="00254E38">
        <w:t xml:space="preserve">    | identifierList ',' name          </w:t>
      </w:r>
    </w:p>
    <w:p w14:paraId="2C30FCBA" w14:textId="2AA40616" w:rsidR="002C1181" w:rsidRDefault="002C1181" w:rsidP="002D0F38">
      <w:pPr>
        <w:pStyle w:val="Grammar"/>
      </w:pPr>
      <w:r w:rsidRPr="00254E38">
        <w:t xml:space="preserve">    ;</w:t>
      </w:r>
    </w:p>
    <w:p w14:paraId="3BB32D06" w14:textId="6370C7DE" w:rsidR="0063493C" w:rsidRDefault="0063493C" w:rsidP="00A72734">
      <w:r w:rsidRPr="002D0F38">
        <w:t xml:space="preserve">Annotations, represented by the non-terminal </w:t>
      </w:r>
      <w:r w:rsidRPr="002D0F38">
        <w:rPr>
          <w:rFonts w:ascii="Consolas" w:hAnsi="Consolas"/>
        </w:rPr>
        <w:t>optAnnotations</w:t>
      </w:r>
      <w:r>
        <w:t xml:space="preserve"> are described in Section </w:t>
      </w:r>
      <w:r>
        <w:fldChar w:fldCharType="begin"/>
      </w:r>
      <w:r>
        <w:instrText xml:space="preserve"> REF _Ref286391390 \r \h </w:instrText>
      </w:r>
      <w:r>
        <w:fldChar w:fldCharType="separate"/>
      </w:r>
      <w:r>
        <w:t>16</w:t>
      </w:r>
      <w:r>
        <w:fldChar w:fldCharType="end"/>
      </w:r>
      <w:r>
        <w:t>.</w:t>
      </w:r>
    </w:p>
    <w:p w14:paraId="22341CF9" w14:textId="3E24AC8D" w:rsidR="003C4199" w:rsidRPr="00AB28AA" w:rsidRDefault="003C4199" w:rsidP="00A72734">
      <w:r>
        <w:lastRenderedPageBreak/>
        <w:t xml:space="preserve">This </w:t>
      </w:r>
      <w:r w:rsidR="00690390">
        <w:t>declaration</w:t>
      </w:r>
      <w:r>
        <w:t xml:space="preserve"> introduces a new identifier in the current scope for naming the created type. </w:t>
      </w:r>
      <w:r w:rsidR="00CE22E2">
        <w:t>T</w:t>
      </w:r>
      <w:r w:rsidR="00A900F1">
        <w:t xml:space="preserve">he underlying representation of such values is not specified, so their “size” in bits is </w:t>
      </w:r>
      <w:r w:rsidR="00A72734">
        <w:t>not specified</w:t>
      </w:r>
      <w:r w:rsidR="00CE22E2">
        <w:t xml:space="preserve"> (it is target-specific)</w:t>
      </w:r>
      <w:r w:rsidR="00A900F1">
        <w:t>.</w:t>
      </w:r>
      <w:r w:rsidR="00CE22E2">
        <w:t xml:space="preserve"> Operations </w:t>
      </w:r>
      <w:r w:rsidR="00447AFE">
        <w:t xml:space="preserve">on </w:t>
      </w:r>
      <w:r w:rsidR="00447AFE" w:rsidRPr="00447AFE">
        <w:rPr>
          <w:rFonts w:ascii="Consolas" w:hAnsi="Consolas"/>
          <w:b/>
        </w:rPr>
        <w:t>enum</w:t>
      </w:r>
      <w:r w:rsidR="00447AFE">
        <w:t xml:space="preserve"> values are described in Section </w:t>
      </w:r>
      <w:r w:rsidR="00447AFE">
        <w:fldChar w:fldCharType="begin"/>
      </w:r>
      <w:r w:rsidR="00447AFE">
        <w:instrText xml:space="preserve"> REF _Ref445809351 \r \h </w:instrText>
      </w:r>
      <w:r w:rsidR="00447AFE">
        <w:fldChar w:fldCharType="separate"/>
      </w:r>
      <w:r w:rsidR="00447AFE">
        <w:t>7.2</w:t>
      </w:r>
      <w:r w:rsidR="00447AFE">
        <w:fldChar w:fldCharType="end"/>
      </w:r>
      <w:r w:rsidR="00447AFE">
        <w:t>.</w:t>
      </w:r>
    </w:p>
    <w:p w14:paraId="0FBC720D" w14:textId="26CB1373" w:rsidR="0016570B" w:rsidRDefault="0016570B" w:rsidP="00395514">
      <w:pPr>
        <w:pStyle w:val="Heading3"/>
      </w:pPr>
      <w:bookmarkStart w:id="2620" w:name="_Toc417920592"/>
      <w:bookmarkStart w:id="2621" w:name="_Toc445799335"/>
      <w:bookmarkStart w:id="2622" w:name="_Toc447899024"/>
      <w:r>
        <w:t>Header types</w:t>
      </w:r>
      <w:bookmarkEnd w:id="2620"/>
      <w:bookmarkEnd w:id="2621"/>
      <w:bookmarkEnd w:id="2622"/>
    </w:p>
    <w:p w14:paraId="7F25B745" w14:textId="4FFA5E61" w:rsidR="00A431C0" w:rsidRDefault="00143160" w:rsidP="002378DA">
      <w:r>
        <w:t xml:space="preserve">The </w:t>
      </w:r>
      <w:r w:rsidR="00690390">
        <w:t>declaration</w:t>
      </w:r>
      <w:r>
        <w:t xml:space="preserve"> of a </w:t>
      </w:r>
      <w:r w:rsidRPr="00083B37">
        <w:rPr>
          <w:rFonts w:ascii="Consolas" w:hAnsi="Consolas"/>
          <w:b/>
        </w:rPr>
        <w:t>header</w:t>
      </w:r>
      <w:r>
        <w:t xml:space="preserve"> type is given by the following syntax</w:t>
      </w:r>
      <w:r w:rsidR="00A431C0">
        <w:t>:</w:t>
      </w:r>
    </w:p>
    <w:p w14:paraId="4B00F2EB" w14:textId="77777777" w:rsidR="00B82977" w:rsidRPr="00254E38" w:rsidRDefault="00B82977" w:rsidP="002D0F38">
      <w:pPr>
        <w:pStyle w:val="Grammar"/>
      </w:pPr>
      <w:r w:rsidRPr="00254E38">
        <w:t>headerTypeDeclaration</w:t>
      </w:r>
    </w:p>
    <w:p w14:paraId="7E740446" w14:textId="77777777" w:rsidR="00B82977" w:rsidRPr="00254E38" w:rsidRDefault="00B82977" w:rsidP="002D0F38">
      <w:pPr>
        <w:pStyle w:val="Grammar"/>
      </w:pPr>
      <w:r w:rsidRPr="00254E38">
        <w:t xml:space="preserve">    : optAnnotations HEADER name '{' structFieldList '}'</w:t>
      </w:r>
    </w:p>
    <w:p w14:paraId="43D4E8A4" w14:textId="3C2E88CA" w:rsidR="00B82977" w:rsidRDefault="00B82977" w:rsidP="002D0F38">
      <w:pPr>
        <w:pStyle w:val="Grammar"/>
      </w:pPr>
      <w:r>
        <w:t xml:space="preserve">    ;</w:t>
      </w:r>
    </w:p>
    <w:p w14:paraId="7BE5DBCF" w14:textId="77777777" w:rsidR="00B82977" w:rsidRDefault="00B82977" w:rsidP="002D0F38">
      <w:pPr>
        <w:pStyle w:val="Grammar"/>
      </w:pPr>
    </w:p>
    <w:p w14:paraId="712DFFB1" w14:textId="77777777" w:rsidR="00B82977" w:rsidRPr="00254E38" w:rsidRDefault="00B82977" w:rsidP="002D0F38">
      <w:pPr>
        <w:pStyle w:val="Grammar"/>
      </w:pPr>
      <w:r w:rsidRPr="00254E38">
        <w:t>structFieldList</w:t>
      </w:r>
    </w:p>
    <w:p w14:paraId="0CB70A30" w14:textId="77777777" w:rsidR="00B82977" w:rsidRPr="00254E38" w:rsidRDefault="00B82977" w:rsidP="002D0F38">
      <w:pPr>
        <w:pStyle w:val="Grammar"/>
      </w:pPr>
      <w:r w:rsidRPr="00254E38">
        <w:t xml:space="preserve">    : /* empty */                     </w:t>
      </w:r>
    </w:p>
    <w:p w14:paraId="650E81AB" w14:textId="77777777" w:rsidR="00B82977" w:rsidRPr="00254E38" w:rsidRDefault="00B82977" w:rsidP="002D0F38">
      <w:pPr>
        <w:pStyle w:val="Grammar"/>
      </w:pPr>
      <w:r w:rsidRPr="00254E38">
        <w:t xml:space="preserve">    | structFieldList structField     </w:t>
      </w:r>
    </w:p>
    <w:p w14:paraId="789159BB" w14:textId="77777777" w:rsidR="00B82977" w:rsidRPr="00254E38" w:rsidRDefault="00B82977" w:rsidP="002D0F38">
      <w:pPr>
        <w:pStyle w:val="Grammar"/>
      </w:pPr>
      <w:r w:rsidRPr="00254E38">
        <w:t xml:space="preserve">    ;</w:t>
      </w:r>
    </w:p>
    <w:p w14:paraId="7B2C4840" w14:textId="77777777" w:rsidR="00B82977" w:rsidRPr="00254E38" w:rsidRDefault="00B82977" w:rsidP="002D0F38">
      <w:pPr>
        <w:pStyle w:val="Grammar"/>
      </w:pPr>
    </w:p>
    <w:p w14:paraId="6CDCC00D" w14:textId="77777777" w:rsidR="00B82977" w:rsidRPr="00254E38" w:rsidRDefault="00B82977" w:rsidP="002D0F38">
      <w:pPr>
        <w:pStyle w:val="Grammar"/>
      </w:pPr>
      <w:r w:rsidRPr="00254E38">
        <w:t>structField</w:t>
      </w:r>
    </w:p>
    <w:p w14:paraId="6BC095DA" w14:textId="77777777" w:rsidR="00B82977" w:rsidRPr="00254E38" w:rsidRDefault="00B82977" w:rsidP="002D0F38">
      <w:pPr>
        <w:pStyle w:val="Grammar"/>
      </w:pPr>
      <w:r w:rsidRPr="00254E38">
        <w:t xml:space="preserve">    : optAnnotations typeRef name ';' </w:t>
      </w:r>
    </w:p>
    <w:p w14:paraId="7286F001" w14:textId="28D81676" w:rsidR="00F51C35" w:rsidRPr="00254E38" w:rsidRDefault="00F51C35" w:rsidP="002D0F38">
      <w:pPr>
        <w:pStyle w:val="Grammar"/>
      </w:pPr>
      <w:r w:rsidRPr="00254E38">
        <w:t xml:space="preserve">    |</w:t>
      </w:r>
      <w:r>
        <w:t xml:space="preserve"> optAnnotations typeRef TYPE</w:t>
      </w:r>
      <w:r w:rsidRPr="00254E38">
        <w:t xml:space="preserve"> ';'</w:t>
      </w:r>
      <w:r w:rsidR="0063493C">
        <w:t xml:space="preserve"> /</w:t>
      </w:r>
      <w:r w:rsidR="001459CB">
        <w:t xml:space="preserve">* </w:t>
      </w:r>
      <w:r w:rsidR="0063493C">
        <w:t>fields named like types</w:t>
      </w:r>
      <w:r w:rsidR="001459CB">
        <w:t xml:space="preserve"> */</w:t>
      </w:r>
    </w:p>
    <w:p w14:paraId="60427922" w14:textId="197E2C3E" w:rsidR="00B82977" w:rsidRPr="00254E38" w:rsidRDefault="00276842" w:rsidP="002D0F38">
      <w:pPr>
        <w:pStyle w:val="Grammar"/>
      </w:pPr>
      <w:r>
        <w:t xml:space="preserve">    </w:t>
      </w:r>
      <w:r w:rsidR="00B82977" w:rsidRPr="00254E38">
        <w:t>;</w:t>
      </w:r>
    </w:p>
    <w:p w14:paraId="38F873AC" w14:textId="6CC91218" w:rsidR="007C4C80" w:rsidRDefault="0026146D" w:rsidP="002378DA">
      <w:r>
        <w:t>w</w:t>
      </w:r>
      <w:r w:rsidR="00A431C0" w:rsidRPr="00F77736">
        <w:t>here</w:t>
      </w:r>
      <w:r w:rsidR="00BC2042">
        <w:t xml:space="preserve"> each</w:t>
      </w:r>
      <w:r w:rsidR="00A431C0">
        <w:rPr>
          <w:rFonts w:ascii="Consolas" w:hAnsi="Consolas"/>
        </w:rPr>
        <w:t xml:space="preserve"> </w:t>
      </w:r>
      <w:r w:rsidR="007819CB" w:rsidRPr="002D0F38">
        <w:rPr>
          <w:rFonts w:ascii="Consolas" w:hAnsi="Consolas"/>
        </w:rPr>
        <w:t>typeRef</w:t>
      </w:r>
      <w:r w:rsidR="007819CB">
        <w:rPr>
          <w:rFonts w:ascii="Consolas" w:hAnsi="Consolas"/>
        </w:rPr>
        <w:t xml:space="preserve"> </w:t>
      </w:r>
      <w:r w:rsidR="00A431C0" w:rsidRPr="00F77736">
        <w:t xml:space="preserve">is </w:t>
      </w:r>
      <w:r w:rsidR="007819CB">
        <w:t xml:space="preserve">restricted to </w:t>
      </w:r>
      <w:r w:rsidR="00A431C0" w:rsidRPr="00F77736">
        <w:t xml:space="preserve">a </w:t>
      </w:r>
      <w:r w:rsidR="00C8012E">
        <w:t>bit</w:t>
      </w:r>
      <w:r w:rsidR="00143160">
        <w:t>-</w:t>
      </w:r>
      <w:r w:rsidR="00C8012E">
        <w:t>string type</w:t>
      </w:r>
      <w:r w:rsidR="00BA035E">
        <w:t xml:space="preserve"> (fixed or variable)</w:t>
      </w:r>
      <w:r w:rsidR="00C8012E">
        <w:t xml:space="preserve"> or an integer type</w:t>
      </w:r>
      <w:r w:rsidR="00A431C0">
        <w:t xml:space="preserve">. </w:t>
      </w:r>
      <w:r w:rsidR="00162400">
        <w:t xml:space="preserve">This </w:t>
      </w:r>
      <w:r w:rsidR="00690390">
        <w:t>declaration</w:t>
      </w:r>
      <w:r w:rsidR="00162400">
        <w:t xml:space="preserve"> introduces a new identifier in the current scope; the type can be referred to using this identifier. </w:t>
      </w:r>
      <w:r w:rsidR="00BC2042" w:rsidRPr="006950A0">
        <w:t xml:space="preserve">A </w:t>
      </w:r>
      <w:r w:rsidR="00BC2042" w:rsidRPr="00E411B2">
        <w:t>header</w:t>
      </w:r>
      <w:r w:rsidR="00BC2042" w:rsidRPr="006950A0">
        <w:t xml:space="preserve"> </w:t>
      </w:r>
      <w:r w:rsidR="00BB28F7">
        <w:t xml:space="preserve">is </w:t>
      </w:r>
      <w:r w:rsidR="009D029C">
        <w:t xml:space="preserve">similar to a </w:t>
      </w:r>
      <w:r w:rsidR="009D029C" w:rsidRPr="00A229BA">
        <w:rPr>
          <w:rFonts w:ascii="Consolas" w:hAnsi="Consolas"/>
        </w:rPr>
        <w:t>struct</w:t>
      </w:r>
      <w:r w:rsidR="009D029C">
        <w:t xml:space="preserve"> in C,</w:t>
      </w:r>
      <w:r w:rsidR="00BB28F7">
        <w:t xml:space="preserve"> containing all the specified fields.</w:t>
      </w:r>
      <w:r w:rsidR="00950E16">
        <w:t xml:space="preserve"> </w:t>
      </w:r>
      <w:r w:rsidR="00BB28F7">
        <w:t xml:space="preserve">In addition, a header also </w:t>
      </w:r>
      <w:r w:rsidR="00BC2042">
        <w:t xml:space="preserve">contains a </w:t>
      </w:r>
      <w:r w:rsidR="00C57A63">
        <w:t>hidden</w:t>
      </w:r>
      <w:r w:rsidR="00BC2042">
        <w:t xml:space="preserve"> Boolean </w:t>
      </w:r>
      <w:r w:rsidR="007C4C80">
        <w:t xml:space="preserve">“validity” </w:t>
      </w:r>
      <w:r w:rsidR="00BC2042">
        <w:t xml:space="preserve">field. </w:t>
      </w:r>
      <w:r w:rsidR="00E40899">
        <w:t xml:space="preserve">When </w:t>
      </w:r>
      <w:r w:rsidR="00B12571">
        <w:t xml:space="preserve">the “validity” </w:t>
      </w:r>
      <w:r w:rsidR="00E40899">
        <w:t xml:space="preserve">bit is </w:t>
      </w:r>
      <w:r w:rsidR="00E40899" w:rsidRPr="00A229BA">
        <w:rPr>
          <w:rFonts w:ascii="Consolas" w:hAnsi="Consolas"/>
          <w:b/>
        </w:rPr>
        <w:t>true</w:t>
      </w:r>
      <w:r w:rsidR="00E40899">
        <w:rPr>
          <w:rFonts w:ascii="Consolas" w:hAnsi="Consolas"/>
        </w:rPr>
        <w:t xml:space="preserve"> </w:t>
      </w:r>
      <w:r w:rsidR="00E40899" w:rsidRPr="002378DA">
        <w:t>w</w:t>
      </w:r>
      <w:r w:rsidR="00E40899">
        <w:t xml:space="preserve">e say that the “header is valid”. </w:t>
      </w:r>
      <w:r w:rsidR="00E11786">
        <w:t xml:space="preserve">When a header is created its </w:t>
      </w:r>
      <w:r w:rsidR="00B12571">
        <w:t>“</w:t>
      </w:r>
      <w:r w:rsidR="00B12571" w:rsidRPr="002F540D">
        <w:t>validity</w:t>
      </w:r>
      <w:r w:rsidR="00B12571">
        <w:t xml:space="preserve">” </w:t>
      </w:r>
      <w:r w:rsidR="00E11786">
        <w:t xml:space="preserve">bit is automatically set to </w:t>
      </w:r>
      <w:r w:rsidR="00E11786" w:rsidRPr="00A229BA">
        <w:rPr>
          <w:rFonts w:ascii="Consolas" w:hAnsi="Consolas"/>
          <w:b/>
        </w:rPr>
        <w:t>false</w:t>
      </w:r>
      <w:r w:rsidR="00E11786">
        <w:t>.</w:t>
      </w:r>
      <w:r w:rsidR="00EE1E45" w:rsidDel="00EE1E45">
        <w:t xml:space="preserve"> </w:t>
      </w:r>
      <w:r w:rsidR="007C4C80">
        <w:t xml:space="preserve">The “validity” bit can be accessed by using the header methods </w:t>
      </w:r>
      <w:r w:rsidR="000C2B88" w:rsidRPr="000C2B88">
        <w:rPr>
          <w:rFonts w:ascii="Consolas" w:hAnsi="Consolas"/>
        </w:rPr>
        <w:t>is</w:t>
      </w:r>
      <w:r w:rsidR="007C4C80" w:rsidRPr="002F540D">
        <w:rPr>
          <w:rFonts w:ascii="Consolas" w:hAnsi="Consolas"/>
        </w:rPr>
        <w:t>Valid()</w:t>
      </w:r>
      <w:r w:rsidR="007C4C80">
        <w:t xml:space="preserve"> and </w:t>
      </w:r>
      <w:r w:rsidR="007C4C80" w:rsidRPr="002F540D">
        <w:rPr>
          <w:rFonts w:ascii="Consolas" w:hAnsi="Consolas"/>
        </w:rPr>
        <w:t>setValid(bool)</w:t>
      </w:r>
      <w:r w:rsidR="007C4C80">
        <w:t xml:space="preserve">, as described in Section </w:t>
      </w:r>
      <w:r w:rsidR="007C4C80">
        <w:fldChar w:fldCharType="begin"/>
      </w:r>
      <w:r w:rsidR="007C4C80">
        <w:instrText xml:space="preserve"> REF _Ref447697552 \r \h </w:instrText>
      </w:r>
      <w:r w:rsidR="007C4C80">
        <w:fldChar w:fldCharType="separate"/>
      </w:r>
      <w:r w:rsidR="007C4C80">
        <w:t>7.13</w:t>
      </w:r>
      <w:r w:rsidR="007C4C80">
        <w:fldChar w:fldCharType="end"/>
      </w:r>
      <w:r w:rsidR="007C4C80">
        <w:t>.</w:t>
      </w:r>
    </w:p>
    <w:p w14:paraId="786E8EFF" w14:textId="2E7A5A96" w:rsidR="007F1F5E" w:rsidRDefault="007F1F5E" w:rsidP="002378DA">
      <w:r>
        <w:t>An empty header is acceptable:</w:t>
      </w:r>
    </w:p>
    <w:p w14:paraId="4470B4CA" w14:textId="06C93FE3" w:rsidR="007F1F5E" w:rsidRDefault="007F1F5E" w:rsidP="002378DA">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E</w:t>
      </w:r>
      <w:r w:rsidRPr="00E411B2">
        <w:rPr>
          <w:rFonts w:ascii="Consolas" w:hAnsi="Consolas"/>
        </w:rPr>
        <w:t>mpty</w:t>
      </w:r>
      <w:r>
        <w:rPr>
          <w:rFonts w:ascii="Consolas" w:hAnsi="Consolas"/>
        </w:rPr>
        <w:t>_h</w:t>
      </w:r>
      <w:r w:rsidRPr="00E411B2">
        <w:rPr>
          <w:rFonts w:ascii="Consolas" w:hAnsi="Consolas"/>
        </w:rPr>
        <w:t xml:space="preserve"> </w:t>
      </w:r>
      <w:proofErr w:type="gramStart"/>
      <w:r w:rsidRPr="00E411B2">
        <w:rPr>
          <w:rFonts w:ascii="Consolas" w:hAnsi="Consolas"/>
        </w:rPr>
        <w:t>{ }</w:t>
      </w:r>
      <w:proofErr w:type="gramEnd"/>
    </w:p>
    <w:p w14:paraId="6F333474" w14:textId="78C8047F" w:rsidR="007F1F5E" w:rsidRDefault="00616E8A" w:rsidP="006950A0">
      <w:r>
        <w:t>Note that an</w:t>
      </w:r>
      <w:r w:rsidR="007F1F5E">
        <w:t xml:space="preserve"> empty header still contains a </w:t>
      </w:r>
      <w:r w:rsidR="00E72814">
        <w:t xml:space="preserve">validity </w:t>
      </w:r>
      <w:r w:rsidR="007F1F5E">
        <w:t>bit.</w:t>
      </w:r>
    </w:p>
    <w:p w14:paraId="6609436B" w14:textId="34D1BD98" w:rsidR="00950E16" w:rsidRPr="006950A0" w:rsidRDefault="00F00DC9" w:rsidP="00280B0E">
      <w:pPr>
        <w:keepLines/>
      </w:pPr>
      <w:r>
        <w:t xml:space="preserve">Headers that do not contain any </w:t>
      </w:r>
      <w:r w:rsidRPr="00A229BA">
        <w:rPr>
          <w:rFonts w:ascii="Consolas" w:hAnsi="Consolas"/>
          <w:b/>
        </w:rPr>
        <w:t>varbit</w:t>
      </w:r>
      <w:r>
        <w:t xml:space="preserve"> field are “fixed size”. Headers containing </w:t>
      </w:r>
      <w:r w:rsidRPr="00A229BA">
        <w:rPr>
          <w:rFonts w:ascii="Consolas" w:hAnsi="Consolas"/>
          <w:b/>
        </w:rPr>
        <w:t>varbit</w:t>
      </w:r>
      <w:r>
        <w:t xml:space="preserve"> fields have “variable size”. The size (in bits) of a fixed-size header is a compile-time constant, and it is simply the sum of the sizes of all component fields. </w:t>
      </w:r>
      <w:r w:rsidR="00950E16">
        <w:t xml:space="preserve">There is no padding or alignment of the header fields. </w:t>
      </w:r>
      <w:r w:rsidR="00616E8A">
        <w:rPr>
          <w:i/>
        </w:rPr>
        <w:t>Individual</w:t>
      </w:r>
      <w:r w:rsidR="00616E8A" w:rsidRPr="00280B0E">
        <w:rPr>
          <w:i/>
        </w:rPr>
        <w:t xml:space="preserve"> </w:t>
      </w:r>
      <w:r w:rsidR="00950E16" w:rsidRPr="00280B0E">
        <w:rPr>
          <w:i/>
        </w:rPr>
        <w:t xml:space="preserve">P4 targets may </w:t>
      </w:r>
      <w:r w:rsidR="00616E8A">
        <w:rPr>
          <w:i/>
        </w:rPr>
        <w:t xml:space="preserve">impose </w:t>
      </w:r>
      <w:r w:rsidR="004A5070">
        <w:rPr>
          <w:i/>
        </w:rPr>
        <w:t>some constraints</w:t>
      </w:r>
      <w:r w:rsidR="007452F1">
        <w:rPr>
          <w:i/>
        </w:rPr>
        <w:t xml:space="preserve"> on header types</w:t>
      </w:r>
      <w:r w:rsidR="00616E8A">
        <w:rPr>
          <w:i/>
        </w:rPr>
        <w:t xml:space="preserve">, e.g., </w:t>
      </w:r>
      <w:r w:rsidR="00950E16" w:rsidRPr="00280B0E">
        <w:rPr>
          <w:i/>
        </w:rPr>
        <w:t>restrict</w:t>
      </w:r>
      <w:r w:rsidR="00616E8A">
        <w:rPr>
          <w:i/>
        </w:rPr>
        <w:t>ing</w:t>
      </w:r>
      <w:r w:rsidR="00950E16" w:rsidRPr="00280B0E">
        <w:rPr>
          <w:i/>
        </w:rPr>
        <w:t xml:space="preserve"> headers to</w:t>
      </w:r>
      <w:r w:rsidR="00241FDB">
        <w:rPr>
          <w:i/>
        </w:rPr>
        <w:t xml:space="preserve"> </w:t>
      </w:r>
      <w:r w:rsidR="00241FDB" w:rsidRPr="00FA1176">
        <w:rPr>
          <w:i/>
        </w:rPr>
        <w:t>sizes that</w:t>
      </w:r>
      <w:r w:rsidR="00950E16" w:rsidRPr="00280B0E">
        <w:rPr>
          <w:i/>
        </w:rPr>
        <w:t xml:space="preserve"> are an integral number of bytes.</w:t>
      </w:r>
    </w:p>
    <w:p w14:paraId="1D724D98" w14:textId="1FBAC838" w:rsidR="00E8622F" w:rsidRDefault="00E8622F" w:rsidP="002378DA">
      <w:r>
        <w:t xml:space="preserve">For example, the following </w:t>
      </w:r>
      <w:r w:rsidR="00690390">
        <w:t>declaration</w:t>
      </w:r>
      <w:r w:rsidR="00667A18">
        <w:t xml:space="preserve"> </w:t>
      </w:r>
      <w:r>
        <w:t>describes a typical Ethernet header:</w:t>
      </w:r>
    </w:p>
    <w:p w14:paraId="4D651A04" w14:textId="01A05CA1" w:rsidR="00E8622F" w:rsidRPr="009906A4" w:rsidRDefault="00E8622F" w:rsidP="00E8622F">
      <w:pPr>
        <w:rPr>
          <w:rFonts w:ascii="Consolas" w:hAnsi="Consolas"/>
          <w:szCs w:val="20"/>
        </w:rPr>
      </w:pPr>
      <w:r w:rsidRPr="009906A4">
        <w:rPr>
          <w:rFonts w:ascii="Consolas" w:hAnsi="Consolas"/>
          <w:b/>
          <w:szCs w:val="20"/>
        </w:rPr>
        <w:t>header</w:t>
      </w:r>
      <w:r w:rsidRPr="00543982">
        <w:rPr>
          <w:rFonts w:ascii="Consolas" w:hAnsi="Consolas"/>
          <w:szCs w:val="20"/>
        </w:rPr>
        <w:t xml:space="preserve"> </w:t>
      </w:r>
      <w:r w:rsidR="00FC6C8C" w:rsidRPr="00543982">
        <w:rPr>
          <w:rFonts w:ascii="Consolas" w:hAnsi="Consolas"/>
          <w:szCs w:val="20"/>
        </w:rPr>
        <w:t>E</w:t>
      </w:r>
      <w:r w:rsidRPr="00194439">
        <w:rPr>
          <w:rFonts w:ascii="Consolas" w:hAnsi="Consolas"/>
          <w:szCs w:val="20"/>
        </w:rPr>
        <w:t>thernet</w:t>
      </w:r>
      <w:r w:rsidR="00000C29" w:rsidRPr="00E95D43">
        <w:rPr>
          <w:rFonts w:ascii="Consolas" w:hAnsi="Consolas"/>
          <w:szCs w:val="20"/>
        </w:rPr>
        <w:t>_h</w:t>
      </w:r>
      <w:r w:rsidRPr="0016140A">
        <w:rPr>
          <w:rFonts w:ascii="Consolas" w:hAnsi="Consolas"/>
          <w:szCs w:val="20"/>
        </w:rPr>
        <w:t xml:space="preserve"> {</w:t>
      </w:r>
      <w:r w:rsidRPr="0016140A">
        <w:rPr>
          <w:rFonts w:ascii="Consolas" w:hAnsi="Consolas"/>
          <w:szCs w:val="20"/>
        </w:rPr>
        <w:br/>
      </w:r>
      <w:r w:rsidRPr="00A229BA">
        <w:rPr>
          <w:rFonts w:ascii="Consolas" w:hAnsi="Consolas"/>
          <w:color w:val="000000"/>
          <w:szCs w:val="20"/>
        </w:rP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dstAddr;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48</w:t>
      </w:r>
      <w:r w:rsidR="006A52B7" w:rsidRPr="00A229BA">
        <w:rPr>
          <w:rFonts w:ascii="Consolas" w:hAnsi="Consolas"/>
          <w:color w:val="000000"/>
          <w:szCs w:val="20"/>
        </w:rPr>
        <w:t>&gt;</w:t>
      </w:r>
      <w:r w:rsidRPr="00A229BA">
        <w:rPr>
          <w:rFonts w:ascii="Consolas" w:hAnsi="Consolas"/>
          <w:color w:val="000000"/>
          <w:szCs w:val="20"/>
        </w:rPr>
        <w:t xml:space="preserve"> srcAddr;</w:t>
      </w:r>
      <w:r w:rsidRPr="009906A4">
        <w:rPr>
          <w:rFonts w:ascii="Consolas" w:hAnsi="Consolas"/>
          <w:szCs w:val="20"/>
        </w:rPr>
        <w:br/>
        <w:t xml:space="preserve">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etherType;</w:t>
      </w:r>
      <w:r w:rsidRPr="009906A4">
        <w:rPr>
          <w:rFonts w:ascii="Consolas" w:hAnsi="Consolas"/>
          <w:szCs w:val="20"/>
        </w:rPr>
        <w:br/>
        <w:t>}</w:t>
      </w:r>
    </w:p>
    <w:p w14:paraId="1F2CAA6E" w14:textId="71604343" w:rsidR="00422DB8" w:rsidRDefault="00422DB8">
      <w:r>
        <w:t xml:space="preserve">The type can be referred to using the introduced identifier; </w:t>
      </w:r>
      <w:r w:rsidR="000C2155">
        <w:t>the following</w:t>
      </w:r>
      <w:r>
        <w:t xml:space="preserve"> is a variable </w:t>
      </w:r>
      <w:r w:rsidR="00690390">
        <w:t>declaration</w:t>
      </w:r>
      <w:r w:rsidR="00667A18">
        <w:t xml:space="preserve"> </w:t>
      </w:r>
      <w:r>
        <w:t>using the newly introduced type:</w:t>
      </w:r>
    </w:p>
    <w:p w14:paraId="5EA37424" w14:textId="000E4391" w:rsidR="00422DB8" w:rsidRPr="00A3325F" w:rsidRDefault="00FC6C8C">
      <w:pPr>
        <w:rPr>
          <w:rFonts w:ascii="Consolas" w:hAnsi="Consolas"/>
        </w:rPr>
      </w:pPr>
      <w:r>
        <w:rPr>
          <w:rFonts w:ascii="Consolas" w:hAnsi="Consolas"/>
        </w:rPr>
        <w:t>E</w:t>
      </w:r>
      <w:r w:rsidR="00422DB8" w:rsidRPr="00A3325F">
        <w:rPr>
          <w:rFonts w:ascii="Consolas" w:hAnsi="Consolas"/>
        </w:rPr>
        <w:t>thernet_h ethernetHeader;</w:t>
      </w:r>
    </w:p>
    <w:p w14:paraId="2803B03F" w14:textId="2C617DFD" w:rsidR="00BB28F7" w:rsidRDefault="00BB28F7" w:rsidP="00E8622F">
      <w:pPr>
        <w:rPr>
          <w:rFonts w:ascii="Consolas" w:hAnsi="Consolas"/>
        </w:rPr>
      </w:pPr>
      <w:r w:rsidRPr="00E411B2">
        <w:lastRenderedPageBreak/>
        <w:t>The P4 parser language uses the</w:t>
      </w:r>
      <w:r w:rsidRPr="000C2155">
        <w:t xml:space="preserve"> </w:t>
      </w:r>
      <w:r>
        <w:rPr>
          <w:rFonts w:ascii="Consolas" w:hAnsi="Consolas"/>
        </w:rPr>
        <w:t>extract</w:t>
      </w:r>
      <w:r w:rsidRPr="000C2155">
        <w:t xml:space="preserve"> </w:t>
      </w:r>
      <w:r w:rsidR="00C07F7B">
        <w:t>method of a packet</w:t>
      </w:r>
      <w:r w:rsidR="00C07F7B" w:rsidRPr="006950A0">
        <w:t xml:space="preserve"> </w:t>
      </w:r>
      <w:r w:rsidR="00BA035E" w:rsidRPr="006950A0">
        <w:t xml:space="preserve">to </w:t>
      </w:r>
      <w:r w:rsidRPr="00E411B2">
        <w:t xml:space="preserve">“fill in” the fields of a header from a </w:t>
      </w:r>
      <w:r>
        <w:t xml:space="preserve">network </w:t>
      </w:r>
      <w:r w:rsidRPr="00E411B2">
        <w:t>packet</w:t>
      </w:r>
      <w:r w:rsidR="00000C29">
        <w:t xml:space="preserve">, as described in Section </w:t>
      </w:r>
      <w:r w:rsidR="00000C29">
        <w:fldChar w:fldCharType="begin"/>
      </w:r>
      <w:r w:rsidR="00000C29">
        <w:instrText xml:space="preserve"> REF _Ref285973174 \r \h </w:instrText>
      </w:r>
      <w:r w:rsidR="00000C29">
        <w:fldChar w:fldCharType="separate"/>
      </w:r>
      <w:r w:rsidR="00C55925">
        <w:t>10.8</w:t>
      </w:r>
      <w:r w:rsidR="00000C29">
        <w:fldChar w:fldCharType="end"/>
      </w:r>
      <w:r w:rsidR="001404B7">
        <w:t>.</w:t>
      </w:r>
      <w:commentRangeStart w:id="2623"/>
      <w:r w:rsidR="001404B7">
        <w:t xml:space="preserve"> </w:t>
      </w:r>
      <w:commentRangeEnd w:id="2623"/>
      <w:r w:rsidR="00692238">
        <w:rPr>
          <w:rStyle w:val="CommentReference"/>
        </w:rPr>
        <w:commentReference w:id="2623"/>
      </w:r>
      <w:r w:rsidR="001404B7">
        <w:t>T</w:t>
      </w:r>
      <w:r w:rsidR="00143160">
        <w:t xml:space="preserve">he successful execution of an </w:t>
      </w:r>
      <w:r w:rsidR="00143160" w:rsidRPr="00E411B2">
        <w:rPr>
          <w:rFonts w:ascii="Consolas" w:hAnsi="Consolas"/>
        </w:rPr>
        <w:t>extract</w:t>
      </w:r>
      <w:r w:rsidR="00143160">
        <w:t xml:space="preserve"> </w:t>
      </w:r>
      <w:r w:rsidR="001404B7">
        <w:t xml:space="preserve">operation </w:t>
      </w:r>
      <w:r w:rsidR="00143160">
        <w:t>also set</w:t>
      </w:r>
      <w:r w:rsidR="006D3A6C">
        <w:t>s</w:t>
      </w:r>
      <w:r w:rsidR="00143160">
        <w:t xml:space="preserve"> the </w:t>
      </w:r>
      <w:r w:rsidR="00E72814">
        <w:t xml:space="preserve">validity </w:t>
      </w:r>
      <w:r w:rsidR="00143160">
        <w:t xml:space="preserve">bit of the extracted header to </w:t>
      </w:r>
      <w:r w:rsidR="00143160" w:rsidRPr="00A229BA">
        <w:rPr>
          <w:rFonts w:ascii="Consolas" w:hAnsi="Consolas"/>
          <w:b/>
        </w:rPr>
        <w:t>true</w:t>
      </w:r>
      <w:r w:rsidR="00143160">
        <w:t>.</w:t>
      </w:r>
    </w:p>
    <w:p w14:paraId="1239A532" w14:textId="5D0604AA" w:rsidR="00143160" w:rsidRPr="00E411B2" w:rsidRDefault="00143160" w:rsidP="00E411B2">
      <w:r>
        <w:t xml:space="preserve">Here is an example of an </w:t>
      </w:r>
      <w:r w:rsidR="00E8622F" w:rsidRPr="00DE4665">
        <w:t xml:space="preserve">IPv4 header with </w:t>
      </w:r>
      <w:r>
        <w:t xml:space="preserve">variable-sized </w:t>
      </w:r>
      <w:r w:rsidR="00E8622F" w:rsidRPr="00DE4665">
        <w:t>options</w:t>
      </w:r>
      <w:r>
        <w:t>:</w:t>
      </w:r>
    </w:p>
    <w:p w14:paraId="22221994" w14:textId="0752E174" w:rsidR="00E8622F" w:rsidRPr="009906A4" w:rsidRDefault="00E8622F" w:rsidP="00E411B2">
      <w:pPr>
        <w:keepLines/>
        <w:spacing w:before="0" w:after="0"/>
        <w:rPr>
          <w:rFonts w:ascii="Times" w:hAnsi="Times"/>
          <w:szCs w:val="20"/>
        </w:rPr>
      </w:pPr>
      <w:r w:rsidRPr="00A229BA">
        <w:rPr>
          <w:rFonts w:ascii="Consolas" w:hAnsi="Consolas"/>
          <w:b/>
          <w:color w:val="000000"/>
          <w:szCs w:val="20"/>
        </w:rPr>
        <w:t>header</w:t>
      </w:r>
      <w:r w:rsidRPr="00A229BA">
        <w:rPr>
          <w:rFonts w:ascii="Consolas" w:hAnsi="Consolas"/>
          <w:color w:val="000000"/>
          <w:szCs w:val="20"/>
        </w:rPr>
        <w:t xml:space="preserve"> </w:t>
      </w:r>
      <w:r w:rsidR="000D385E" w:rsidRPr="00A229BA">
        <w:rPr>
          <w:rFonts w:ascii="Consolas" w:hAnsi="Consolas"/>
          <w:color w:val="000000"/>
          <w:szCs w:val="20"/>
        </w:rPr>
        <w:t>I</w:t>
      </w:r>
      <w:r w:rsidRPr="00A229BA">
        <w:rPr>
          <w:rFonts w:ascii="Consolas" w:hAnsi="Consolas"/>
          <w:color w:val="000000"/>
          <w:szCs w:val="20"/>
        </w:rPr>
        <w:t>pv4_h {</w:t>
      </w:r>
      <w:r w:rsidR="00143160" w:rsidRPr="00A229BA">
        <w:rPr>
          <w:rFonts w:ascii="Consolas" w:hAnsi="Consolas"/>
          <w:color w:val="000000"/>
          <w:szCs w:val="20"/>
        </w:rPr>
        <w:br/>
      </w: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version;</w:t>
      </w:r>
    </w:p>
    <w:p w14:paraId="113BF545" w14:textId="57B9FB3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ihl;</w:t>
      </w:r>
    </w:p>
    <w:p w14:paraId="443D1BE0" w14:textId="5E47D580"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diffserv;</w:t>
      </w:r>
    </w:p>
    <w:p w14:paraId="776348F9" w14:textId="3B2D664A"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totalLen;</w:t>
      </w:r>
    </w:p>
    <w:p w14:paraId="36F3682D" w14:textId="1B3603B1"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identification;</w:t>
      </w:r>
    </w:p>
    <w:p w14:paraId="32F05998" w14:textId="3CD2BC7B"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flags;</w:t>
      </w:r>
    </w:p>
    <w:p w14:paraId="49A9EE7D" w14:textId="25BD112C"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fragOffset;</w:t>
      </w:r>
    </w:p>
    <w:p w14:paraId="172F1C30" w14:textId="12900C1D"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00B82977">
        <w:rPr>
          <w:rFonts w:ascii="Consolas" w:hAnsi="Consolas"/>
          <w:color w:val="000000"/>
          <w:szCs w:val="20"/>
        </w:rPr>
        <w:t xml:space="preserve"> </w:t>
      </w:r>
      <w:r w:rsidRPr="00A229BA">
        <w:rPr>
          <w:rFonts w:ascii="Consolas" w:hAnsi="Consolas"/>
          <w:color w:val="000000"/>
          <w:szCs w:val="20"/>
        </w:rPr>
        <w:t>ttl;</w:t>
      </w:r>
    </w:p>
    <w:p w14:paraId="05590AB3" w14:textId="687D7679"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B90206" w:rsidRPr="00A229BA">
        <w:rPr>
          <w:rFonts w:ascii="Consolas" w:hAnsi="Consolas"/>
          <w:color w:val="000000"/>
          <w:szCs w:val="20"/>
        </w:rPr>
        <w:t xml:space="preserve">    </w:t>
      </w:r>
      <w:r w:rsidRPr="00A229BA">
        <w:rPr>
          <w:rFonts w:ascii="Consolas" w:hAnsi="Consolas"/>
          <w:color w:val="000000"/>
          <w:szCs w:val="20"/>
        </w:rPr>
        <w:t>protocol;</w:t>
      </w:r>
    </w:p>
    <w:p w14:paraId="43FC1D6A" w14:textId="47C9DE53"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r w:rsidR="006A52B7" w:rsidRPr="00A229BA">
        <w:rPr>
          <w:rFonts w:ascii="Consolas" w:hAnsi="Consolas"/>
          <w:color w:val="000000"/>
          <w:szCs w:val="20"/>
        </w:rPr>
        <w:t>&gt;</w:t>
      </w:r>
      <w:r w:rsidRPr="00A229BA">
        <w:rPr>
          <w:rFonts w:ascii="Consolas" w:hAnsi="Consolas"/>
          <w:color w:val="000000"/>
          <w:szCs w:val="20"/>
        </w:rPr>
        <w:t xml:space="preserve">      hdrChecksum;</w:t>
      </w:r>
    </w:p>
    <w:p w14:paraId="3A0141AD" w14:textId="2E8D9196" w:rsidR="00E8622F" w:rsidRPr="009906A4" w:rsidRDefault="00E8622F" w:rsidP="00E411B2">
      <w:pPr>
        <w:keepLines/>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srcAddr;</w:t>
      </w:r>
    </w:p>
    <w:p w14:paraId="65999250" w14:textId="14C3D722" w:rsidR="00000C29"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00000C29" w:rsidRPr="00A229BA">
        <w:rPr>
          <w:rFonts w:ascii="Consolas" w:hAnsi="Consolas"/>
          <w:color w:val="000000"/>
          <w:szCs w:val="20"/>
        </w:rPr>
        <w:br/>
        <w:t xml:space="preserve">   </w:t>
      </w:r>
      <w:r w:rsidR="00000C29"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803288">
        <w:rPr>
          <w:rFonts w:ascii="Consolas" w:hAnsi="Consolas"/>
          <w:color w:val="000000"/>
          <w:szCs w:val="20"/>
        </w:rPr>
        <w:t>320</w:t>
      </w:r>
      <w:r w:rsidR="006A52B7" w:rsidRPr="00A229BA">
        <w:rPr>
          <w:rFonts w:ascii="Consolas" w:hAnsi="Consolas"/>
          <w:color w:val="000000"/>
          <w:szCs w:val="20"/>
        </w:rPr>
        <w:t>&gt;</w:t>
      </w:r>
      <w:r w:rsidR="00000C29" w:rsidRPr="00A229BA">
        <w:rPr>
          <w:rFonts w:ascii="Consolas" w:hAnsi="Consolas"/>
          <w:color w:val="000000"/>
          <w:szCs w:val="20"/>
        </w:rPr>
        <w:t xml:space="preserve">  options;</w:t>
      </w:r>
    </w:p>
    <w:p w14:paraId="2FF3701D" w14:textId="77777777" w:rsidR="00E8622F" w:rsidRPr="00A229BA" w:rsidRDefault="00E8622F" w:rsidP="00E411B2">
      <w:pPr>
        <w:keepLines/>
        <w:spacing w:before="0" w:after="0"/>
        <w:rPr>
          <w:rFonts w:ascii="Consolas" w:hAnsi="Consolas"/>
          <w:color w:val="000000"/>
          <w:szCs w:val="20"/>
        </w:rPr>
      </w:pPr>
      <w:r w:rsidRPr="00A229BA">
        <w:rPr>
          <w:rFonts w:ascii="Consolas" w:hAnsi="Consolas"/>
          <w:color w:val="000000"/>
          <w:szCs w:val="20"/>
        </w:rPr>
        <w:t>}</w:t>
      </w:r>
    </w:p>
    <w:p w14:paraId="3B09DF29" w14:textId="6FF9AF66" w:rsidR="00E8622F" w:rsidRDefault="00193F17" w:rsidP="00E411B2">
      <w:pPr>
        <w:keepLines/>
      </w:pPr>
      <w:r>
        <w:t xml:space="preserve">As </w:t>
      </w:r>
      <w:r w:rsidR="00000C29">
        <w:t>discuss</w:t>
      </w:r>
      <w:r>
        <w:t>ed</w:t>
      </w:r>
      <w:r w:rsidR="00000C29">
        <w:t xml:space="preserve"> in Section </w:t>
      </w:r>
      <w:r w:rsidR="00000C29">
        <w:fldChar w:fldCharType="begin"/>
      </w:r>
      <w:r w:rsidR="00000C29">
        <w:instrText xml:space="preserve"> REF _Ref285972947 \r \h </w:instrText>
      </w:r>
      <w:r w:rsidR="00000C29">
        <w:fldChar w:fldCharType="separate"/>
      </w:r>
      <w:r w:rsidR="00C55925">
        <w:t>7.9</w:t>
      </w:r>
      <w:r w:rsidR="00000C29">
        <w:fldChar w:fldCharType="end"/>
      </w:r>
      <w:r w:rsidR="00000C29">
        <w:t xml:space="preserve">, headers that contain variable-length fields may need to be parsed in </w:t>
      </w:r>
      <w:r w:rsidR="000C2155">
        <w:t>multiple</w:t>
      </w:r>
      <w:r w:rsidR="00000C29">
        <w:t xml:space="preserve"> steps by being broken in</w:t>
      </w:r>
      <w:r>
        <w:t>to</w:t>
      </w:r>
      <w:r w:rsidR="00000C29">
        <w:t xml:space="preserve"> </w:t>
      </w:r>
      <w:r>
        <w:t xml:space="preserve">multiple </w:t>
      </w:r>
      <w:r w:rsidR="00000C29">
        <w:t>headers.</w:t>
      </w:r>
      <w:r w:rsidR="006533C0">
        <w:t xml:space="preserve"> </w:t>
      </w:r>
    </w:p>
    <w:p w14:paraId="10FF827E" w14:textId="4C5F5D5D" w:rsidR="00D7667F" w:rsidRDefault="00D7667F" w:rsidP="00395514">
      <w:pPr>
        <w:pStyle w:val="Heading3"/>
      </w:pPr>
      <w:bookmarkStart w:id="2624" w:name="_Ref286403069"/>
      <w:bookmarkStart w:id="2625" w:name="_Toc417920594"/>
      <w:bookmarkStart w:id="2626" w:name="_Toc445799336"/>
      <w:bookmarkStart w:id="2627" w:name="_Toc447899025"/>
      <w:r>
        <w:t xml:space="preserve">Header </w:t>
      </w:r>
      <w:r w:rsidR="006757AB">
        <w:t>stacks</w:t>
      </w:r>
      <w:bookmarkEnd w:id="2624"/>
      <w:bookmarkEnd w:id="2625"/>
      <w:bookmarkEnd w:id="2626"/>
      <w:bookmarkEnd w:id="2627"/>
    </w:p>
    <w:p w14:paraId="66FE7295" w14:textId="5CC8BF87" w:rsidR="00B82977" w:rsidRPr="00B82977" w:rsidRDefault="00D7667F" w:rsidP="00B82977">
      <w:r>
        <w:t xml:space="preserve">A header </w:t>
      </w:r>
      <w:r w:rsidR="006757AB">
        <w:t>stack</w:t>
      </w:r>
      <w:r>
        <w:t xml:space="preserve"> represents an array of headers.</w:t>
      </w:r>
      <w:r w:rsidR="00E8622F">
        <w:t xml:space="preserve"> </w:t>
      </w:r>
      <w:r w:rsidR="000C7781">
        <w:t>A header stack type is defined as:</w:t>
      </w:r>
    </w:p>
    <w:p w14:paraId="4A7EA0BC" w14:textId="77777777" w:rsidR="00B82977" w:rsidRPr="00254E38" w:rsidRDefault="00B82977" w:rsidP="002D0F38">
      <w:pPr>
        <w:pStyle w:val="Grammar"/>
      </w:pPr>
      <w:r w:rsidRPr="00254E38">
        <w:t>headerStackType</w:t>
      </w:r>
    </w:p>
    <w:p w14:paraId="76E927A2" w14:textId="1C687BB5" w:rsidR="00B82977" w:rsidRPr="00254E38" w:rsidRDefault="00B82977" w:rsidP="002D0F38">
      <w:pPr>
        <w:pStyle w:val="Grammar"/>
      </w:pPr>
      <w:r w:rsidRPr="00254E38">
        <w:t xml:space="preserve">    : typeName '[' </w:t>
      </w:r>
      <w:r w:rsidR="00803288">
        <w:t>expression</w:t>
      </w:r>
      <w:r w:rsidR="00803288" w:rsidRPr="00254E38">
        <w:t xml:space="preserve"> </w:t>
      </w:r>
      <w:r w:rsidRPr="00254E38">
        <w:t xml:space="preserve">']' </w:t>
      </w:r>
    </w:p>
    <w:p w14:paraId="69A25BCC" w14:textId="77777777" w:rsidR="00B82977" w:rsidRPr="00254E38" w:rsidRDefault="00B82977" w:rsidP="002D0F38">
      <w:pPr>
        <w:pStyle w:val="Grammar"/>
      </w:pPr>
      <w:r w:rsidRPr="00254E38">
        <w:t xml:space="preserve">    ;</w:t>
      </w:r>
    </w:p>
    <w:p w14:paraId="15411C4F" w14:textId="0CF32CEE" w:rsidR="00D96927" w:rsidRDefault="000C7781" w:rsidP="009906A4">
      <w:r>
        <w:t xml:space="preserve">where </w:t>
      </w:r>
      <w:r w:rsidR="007819CB" w:rsidRPr="000C2155">
        <w:rPr>
          <w:rFonts w:ascii="Consolas" w:hAnsi="Consolas"/>
        </w:rPr>
        <w:t>typeName</w:t>
      </w:r>
      <w:r w:rsidR="007819CB">
        <w:t xml:space="preserve"> </w:t>
      </w:r>
      <w:r>
        <w:t xml:space="preserve">is </w:t>
      </w:r>
      <w:r w:rsidR="00CD2B01">
        <w:t xml:space="preserve">the name of </w:t>
      </w:r>
      <w:r>
        <w:t>a header type</w:t>
      </w:r>
      <w:r w:rsidR="007819CB">
        <w:t>.</w:t>
      </w:r>
      <w:r>
        <w:t xml:space="preserve"> </w:t>
      </w:r>
      <w:r w:rsidR="00803288">
        <w:t xml:space="preserve">For a header stack </w:t>
      </w:r>
      <w:r w:rsidR="00803288" w:rsidRPr="007F56F5">
        <w:rPr>
          <w:rFonts w:ascii="Consolas" w:hAnsi="Consolas"/>
        </w:rPr>
        <w:t>H[</w:t>
      </w:r>
      <w:r w:rsidR="00803288" w:rsidRPr="007F56F5">
        <w:rPr>
          <w:i/>
        </w:rPr>
        <w:t>W</w:t>
      </w:r>
      <w:r w:rsidR="00803288" w:rsidRPr="007F56F5">
        <w:rPr>
          <w:rFonts w:ascii="Consolas" w:hAnsi="Consolas"/>
        </w:rPr>
        <w:t>]</w:t>
      </w:r>
      <w:r w:rsidR="00803288">
        <w:t xml:space="preserve"> </w:t>
      </w:r>
      <w:r w:rsidR="00803288" w:rsidRPr="002D0F38">
        <w:rPr>
          <w:i/>
        </w:rPr>
        <w:t>W</w:t>
      </w:r>
      <w:r w:rsidR="00803288">
        <w:t xml:space="preserve"> is the maximum defined size, and it must be a compile-time constant that evaluates to a positive integer. </w:t>
      </w:r>
      <w:r w:rsidR="00E8622F">
        <w:t xml:space="preserve">Nested </w:t>
      </w:r>
      <w:r w:rsidR="00692238">
        <w:t xml:space="preserve">header </w:t>
      </w:r>
      <w:r w:rsidR="00143160">
        <w:t>stacks</w:t>
      </w:r>
      <w:r w:rsidR="00E8622F">
        <w:t xml:space="preserve"> are not supported. </w:t>
      </w:r>
      <w:r w:rsidR="00143160">
        <w:t xml:space="preserve">At run-time a stack </w:t>
      </w:r>
      <w:r>
        <w:t>contain</w:t>
      </w:r>
      <w:r w:rsidR="006D3A6C">
        <w:t>s</w:t>
      </w:r>
      <w:r>
        <w:t xml:space="preserve"> </w:t>
      </w:r>
      <w:r w:rsidRPr="00A229BA">
        <w:rPr>
          <w:i/>
        </w:rPr>
        <w:t>W</w:t>
      </w:r>
      <w:r>
        <w:t xml:space="preserve"> values with type </w:t>
      </w:r>
      <w:r w:rsidR="007819CB" w:rsidRPr="000C2155">
        <w:rPr>
          <w:rFonts w:ascii="Consolas" w:hAnsi="Consolas"/>
        </w:rPr>
        <w:t>typeName</w:t>
      </w:r>
      <w:r w:rsidR="006D3A6C" w:rsidRPr="00A229BA">
        <w:t xml:space="preserve">, only some of which may be valid. </w:t>
      </w:r>
      <w:r>
        <w:t>Expressions manipulating</w:t>
      </w:r>
      <w:r w:rsidR="005502EA">
        <w:t xml:space="preserve"> header-stack</w:t>
      </w:r>
      <w:r>
        <w:t>s</w:t>
      </w:r>
      <w:r w:rsidR="005502EA">
        <w:t xml:space="preserve"> are discussed in Section </w:t>
      </w:r>
      <w:r w:rsidR="005502EA">
        <w:fldChar w:fldCharType="begin"/>
      </w:r>
      <w:r w:rsidR="005502EA">
        <w:instrText xml:space="preserve"> REF _Ref288308589 \r \h </w:instrText>
      </w:r>
      <w:r w:rsidR="005502EA">
        <w:fldChar w:fldCharType="separate"/>
      </w:r>
      <w:r w:rsidR="00C55925">
        <w:t>7.9</w:t>
      </w:r>
      <w:r w:rsidR="005502EA">
        <w:fldChar w:fldCharType="end"/>
      </w:r>
      <w:r w:rsidR="00DA457B">
        <w:t xml:space="preserve">; header-stack specific statements are discussed in Section </w:t>
      </w:r>
      <w:r w:rsidR="00DA457B">
        <w:fldChar w:fldCharType="begin"/>
      </w:r>
      <w:r w:rsidR="00DA457B">
        <w:instrText xml:space="preserve"> REF _Ref288308964 \r \h </w:instrText>
      </w:r>
      <w:r w:rsidR="00DA457B">
        <w:fldChar w:fldCharType="separate"/>
      </w:r>
      <w:r w:rsidR="00C55925">
        <w:t>11.1.1</w:t>
      </w:r>
      <w:r w:rsidR="00DA457B">
        <w:fldChar w:fldCharType="end"/>
      </w:r>
      <w:r w:rsidR="006A4228">
        <w:t xml:space="preserve">. </w:t>
      </w:r>
    </w:p>
    <w:p w14:paraId="3B84CF0A" w14:textId="5AC316DE" w:rsidR="00E8622F" w:rsidRDefault="00E8622F" w:rsidP="006950A0">
      <w:r>
        <w:t xml:space="preserve">For example, the </w:t>
      </w:r>
      <w:r w:rsidR="00690390">
        <w:t>declaration</w:t>
      </w:r>
      <w:r w:rsidR="00143160">
        <w:t>s</w:t>
      </w:r>
      <w:r w:rsidR="0069457D">
        <w:t xml:space="preserve"> below:</w:t>
      </w:r>
    </w:p>
    <w:p w14:paraId="58A59BF5" w14:textId="4C5FEB69" w:rsidR="0069457D" w:rsidRPr="00E411B2" w:rsidRDefault="0069457D" w:rsidP="006950A0">
      <w:pPr>
        <w:rPr>
          <w:rFonts w:ascii="Consolas" w:hAnsi="Consolas"/>
        </w:rPr>
      </w:pPr>
      <w:r w:rsidRPr="00A3325F">
        <w:rPr>
          <w:rFonts w:ascii="Consolas" w:hAnsi="Consolas"/>
          <w:b/>
        </w:rPr>
        <w:t>header</w:t>
      </w:r>
      <w:r w:rsidRPr="00E411B2">
        <w:rPr>
          <w:rFonts w:ascii="Consolas" w:hAnsi="Consolas"/>
        </w:rPr>
        <w:t xml:space="preserve"> </w:t>
      </w:r>
      <w:r w:rsidR="000D385E">
        <w:rPr>
          <w:rFonts w:ascii="Consolas" w:hAnsi="Consolas"/>
        </w:rPr>
        <w:t>M</w:t>
      </w:r>
      <w:r w:rsidRPr="00E411B2">
        <w:rPr>
          <w:rFonts w:ascii="Consolas" w:hAnsi="Consolas"/>
        </w:rPr>
        <w:t>pls_h {</w:t>
      </w:r>
      <w:r w:rsidRPr="00E411B2">
        <w:rPr>
          <w:rFonts w:ascii="Consolas" w:hAnsi="Consolas"/>
        </w:rPr>
        <w:br/>
        <w:t xml:space="preserve">    </w:t>
      </w:r>
      <w:r w:rsidR="006A52B7">
        <w:rPr>
          <w:rFonts w:ascii="Consolas" w:hAnsi="Consolas"/>
          <w:b/>
        </w:rPr>
        <w:t>bit</w:t>
      </w:r>
      <w:r w:rsidR="006A52B7" w:rsidRPr="00A229BA">
        <w:rPr>
          <w:rFonts w:ascii="Consolas" w:hAnsi="Consolas"/>
        </w:rPr>
        <w:t>&lt;</w:t>
      </w:r>
      <w:r w:rsidRPr="00E411B2">
        <w:rPr>
          <w:rFonts w:ascii="Consolas" w:hAnsi="Consolas"/>
        </w:rPr>
        <w:t>20</w:t>
      </w:r>
      <w:r w:rsidR="006A52B7">
        <w:rPr>
          <w:rFonts w:ascii="Consolas" w:hAnsi="Consolas"/>
        </w:rPr>
        <w:t>&gt;</w:t>
      </w:r>
      <w:r w:rsidRPr="00E411B2">
        <w:rPr>
          <w:rFonts w:ascii="Consolas" w:hAnsi="Consolas"/>
        </w:rPr>
        <w:t xml:space="preserve"> label;</w:t>
      </w:r>
      <w:r w:rsidRPr="00E411B2">
        <w:rPr>
          <w:rFonts w:ascii="Consolas" w:hAnsi="Consolas"/>
        </w:rPr>
        <w:br/>
      </w:r>
      <w:r w:rsidRPr="006950A0">
        <w:rPr>
          <w:rFonts w:ascii="Consolas" w:hAnsi="Consolas"/>
        </w:rPr>
        <w:t xml:space="preserve">    </w:t>
      </w:r>
      <w:r w:rsidR="006A52B7">
        <w:rPr>
          <w:rFonts w:ascii="Consolas" w:hAnsi="Consolas"/>
          <w:b/>
        </w:rPr>
        <w:t>bit</w:t>
      </w:r>
      <w:r w:rsidR="006A52B7" w:rsidRPr="00A229BA">
        <w:rPr>
          <w:rFonts w:ascii="Consolas" w:hAnsi="Consolas"/>
        </w:rPr>
        <w:t>&lt;</w:t>
      </w:r>
      <w:r w:rsidRPr="006950A0">
        <w:rPr>
          <w:rFonts w:ascii="Consolas" w:hAnsi="Consolas"/>
        </w:rPr>
        <w:t>3</w:t>
      </w:r>
      <w:r w:rsidR="006A52B7">
        <w:rPr>
          <w:rFonts w:ascii="Consolas" w:hAnsi="Consolas"/>
        </w:rPr>
        <w:t>&gt;</w:t>
      </w:r>
      <w:r w:rsidRPr="006950A0">
        <w:rPr>
          <w:rFonts w:ascii="Consolas" w:hAnsi="Consolas"/>
        </w:rPr>
        <w:t xml:space="preserve">  </w:t>
      </w:r>
      <w:r w:rsidRPr="00E411B2">
        <w:rPr>
          <w:rFonts w:ascii="Consolas" w:hAnsi="Consolas"/>
        </w:rPr>
        <w:t>tc;</w:t>
      </w:r>
      <w:r>
        <w:rPr>
          <w:rFonts w:ascii="Consolas" w:hAnsi="Consolas"/>
        </w:rPr>
        <w:br/>
      </w:r>
      <w:r w:rsidRPr="00E411B2">
        <w:rPr>
          <w:rFonts w:ascii="Consolas" w:hAnsi="Consolas"/>
        </w:rPr>
        <w:t xml:space="preserve">    </w:t>
      </w:r>
      <w:r w:rsidRPr="00A3325F">
        <w:rPr>
          <w:rFonts w:ascii="Consolas" w:hAnsi="Consolas"/>
          <w:b/>
        </w:rPr>
        <w:t>bit</w:t>
      </w:r>
      <w:r w:rsidRPr="00E411B2">
        <w:rPr>
          <w:rFonts w:ascii="Consolas" w:hAnsi="Consolas"/>
        </w:rPr>
        <w:t xml:space="preserve"> </w:t>
      </w:r>
      <w:r>
        <w:rPr>
          <w:rFonts w:ascii="Consolas" w:hAnsi="Consolas"/>
        </w:rPr>
        <w:t xml:space="preserve">    </w:t>
      </w:r>
      <w:r w:rsidRPr="00E411B2">
        <w:rPr>
          <w:rFonts w:ascii="Consolas" w:hAnsi="Consolas"/>
        </w:rPr>
        <w:t>bos;</w:t>
      </w:r>
      <w:r>
        <w:rPr>
          <w:rFonts w:ascii="Consolas" w:hAnsi="Consolas"/>
        </w:rPr>
        <w:br/>
      </w:r>
      <w:r w:rsidRPr="00E411B2">
        <w:rPr>
          <w:rFonts w:ascii="Consolas" w:hAnsi="Consolas"/>
        </w:rPr>
        <w:t xml:space="preserve">    </w:t>
      </w:r>
      <w:r w:rsidR="006A52B7">
        <w:rPr>
          <w:rFonts w:ascii="Consolas" w:hAnsi="Consolas"/>
          <w:b/>
        </w:rPr>
        <w:t>bit</w:t>
      </w:r>
      <w:r w:rsidR="006A52B7" w:rsidRPr="00A229BA">
        <w:rPr>
          <w:rFonts w:ascii="Consolas" w:hAnsi="Consolas"/>
        </w:rPr>
        <w:t>&lt;</w:t>
      </w:r>
      <w:r>
        <w:rPr>
          <w:rFonts w:ascii="Consolas" w:hAnsi="Consolas"/>
        </w:rPr>
        <w:t>8</w:t>
      </w:r>
      <w:r w:rsidR="006A52B7">
        <w:rPr>
          <w:rFonts w:ascii="Consolas" w:hAnsi="Consolas"/>
        </w:rPr>
        <w:t>&gt;</w:t>
      </w:r>
      <w:r>
        <w:rPr>
          <w:rFonts w:ascii="Consolas" w:hAnsi="Consolas"/>
        </w:rPr>
        <w:t xml:space="preserve">  </w:t>
      </w:r>
      <w:r w:rsidRPr="00E411B2">
        <w:rPr>
          <w:rFonts w:ascii="Consolas" w:hAnsi="Consolas"/>
        </w:rPr>
        <w:t>ttl</w:t>
      </w:r>
      <w:r>
        <w:rPr>
          <w:rFonts w:ascii="Consolas" w:hAnsi="Consolas"/>
        </w:rPr>
        <w:t>;</w:t>
      </w:r>
      <w:r>
        <w:rPr>
          <w:rFonts w:ascii="Consolas" w:hAnsi="Consolas"/>
        </w:rPr>
        <w:br/>
      </w:r>
      <w:r w:rsidRPr="00E411B2">
        <w:rPr>
          <w:rFonts w:ascii="Consolas" w:hAnsi="Consolas"/>
        </w:rPr>
        <w:t xml:space="preserve">} </w:t>
      </w:r>
    </w:p>
    <w:p w14:paraId="71079190" w14:textId="16D6EF5E" w:rsidR="00E8622F" w:rsidRDefault="000D385E">
      <w:pPr>
        <w:rPr>
          <w:rFonts w:ascii="Consolas" w:hAnsi="Consolas"/>
        </w:rPr>
      </w:pPr>
      <w:r>
        <w:rPr>
          <w:rFonts w:ascii="Consolas" w:hAnsi="Consolas"/>
        </w:rPr>
        <w:t>M</w:t>
      </w:r>
      <w:r w:rsidR="00925F83">
        <w:rPr>
          <w:rFonts w:ascii="Consolas" w:hAnsi="Consolas"/>
        </w:rPr>
        <w:t>pls_</w:t>
      </w:r>
      <w:proofErr w:type="gramStart"/>
      <w:r w:rsidR="00925F83">
        <w:rPr>
          <w:rFonts w:ascii="Consolas" w:hAnsi="Consolas"/>
        </w:rPr>
        <w:t>h[</w:t>
      </w:r>
      <w:proofErr w:type="gramEnd"/>
      <w:r w:rsidR="00925F83">
        <w:rPr>
          <w:rFonts w:ascii="Consolas" w:hAnsi="Consolas"/>
        </w:rPr>
        <w:t>10] mpls_vec</w:t>
      </w:r>
      <w:r w:rsidR="0069457D">
        <w:rPr>
          <w:rFonts w:ascii="Consolas" w:hAnsi="Consolas"/>
        </w:rPr>
        <w:t>;</w:t>
      </w:r>
    </w:p>
    <w:p w14:paraId="0EC31826" w14:textId="6F5E842D" w:rsidR="0069457D" w:rsidRDefault="0069457D">
      <w:r>
        <w:t xml:space="preserve">introduce a header stack called </w:t>
      </w:r>
      <w:r w:rsidRPr="00E411B2">
        <w:rPr>
          <w:rFonts w:ascii="Consolas" w:hAnsi="Consolas"/>
        </w:rPr>
        <w:t>mpls_vec</w:t>
      </w:r>
      <w:r w:rsidR="000669B2">
        <w:t xml:space="preserve"> containing </w:t>
      </w:r>
      <w:r>
        <w:t>10 entries</w:t>
      </w:r>
      <w:r w:rsidR="00143160">
        <w:t>, each of type</w:t>
      </w:r>
      <w:r w:rsidR="007F1F5E">
        <w:t xml:space="preserve"> </w:t>
      </w:r>
      <w:r w:rsidR="00D56EA8">
        <w:rPr>
          <w:rFonts w:ascii="Consolas" w:hAnsi="Consolas"/>
        </w:rPr>
        <w:t>M</w:t>
      </w:r>
      <w:r w:rsidRPr="00E411B2">
        <w:rPr>
          <w:rFonts w:ascii="Consolas" w:hAnsi="Consolas"/>
        </w:rPr>
        <w:t>pls_h</w:t>
      </w:r>
      <w:r>
        <w:t>.</w:t>
      </w:r>
    </w:p>
    <w:p w14:paraId="19122FCD" w14:textId="77777777" w:rsidR="00BB28F7" w:rsidRDefault="00BB28F7" w:rsidP="00395514">
      <w:pPr>
        <w:pStyle w:val="Heading3"/>
      </w:pPr>
      <w:bookmarkStart w:id="2628" w:name="_Toc417920595"/>
      <w:bookmarkStart w:id="2629" w:name="_Toc445799337"/>
      <w:bookmarkStart w:id="2630" w:name="_Toc447899026"/>
      <w:r>
        <w:t>Struct types</w:t>
      </w:r>
      <w:bookmarkEnd w:id="2628"/>
      <w:bookmarkEnd w:id="2629"/>
      <w:bookmarkEnd w:id="2630"/>
    </w:p>
    <w:p w14:paraId="69C07CA0" w14:textId="0576A1D6" w:rsidR="00BB28F7" w:rsidRDefault="000F5E36" w:rsidP="00BB28F7">
      <w:r>
        <w:t xml:space="preserve">P4 </w:t>
      </w:r>
      <w:r w:rsidRPr="000669B2">
        <w:rPr>
          <w:rFonts w:ascii="Consolas" w:hAnsi="Consolas"/>
          <w:b/>
        </w:rPr>
        <w:t>struct</w:t>
      </w:r>
      <w:r w:rsidR="00BB28F7">
        <w:t xml:space="preserve"> </w:t>
      </w:r>
      <w:r>
        <w:t xml:space="preserve">types </w:t>
      </w:r>
      <w:r w:rsidR="00BB28F7">
        <w:t>are similar to C</w:t>
      </w:r>
      <w:r w:rsidR="00704427">
        <w:t>/C++</w:t>
      </w:r>
      <w:r w:rsidR="00BB28F7">
        <w:t xml:space="preserve"> </w:t>
      </w:r>
      <w:r w:rsidR="00BB28F7" w:rsidRPr="002378DA">
        <w:rPr>
          <w:rFonts w:ascii="Consolas" w:hAnsi="Consolas"/>
        </w:rPr>
        <w:t>struct</w:t>
      </w:r>
      <w:r w:rsidR="00BB28F7">
        <w:t xml:space="preserve"> types.  They are </w:t>
      </w:r>
      <w:r>
        <w:t>defined with the following syntax</w:t>
      </w:r>
      <w:r w:rsidR="00BB28F7">
        <w:t>:</w:t>
      </w:r>
    </w:p>
    <w:p w14:paraId="285B3A8E" w14:textId="77777777" w:rsidR="00B82977" w:rsidRPr="00254E38" w:rsidRDefault="00B82977" w:rsidP="002D0F38">
      <w:pPr>
        <w:pStyle w:val="Grammar"/>
      </w:pPr>
      <w:r w:rsidRPr="00254E38">
        <w:lastRenderedPageBreak/>
        <w:t>structTypeDeclaration</w:t>
      </w:r>
    </w:p>
    <w:p w14:paraId="4EE234FF" w14:textId="77777777" w:rsidR="00B82977" w:rsidRPr="00254E38" w:rsidRDefault="00B82977" w:rsidP="002D0F38">
      <w:pPr>
        <w:pStyle w:val="Grammar"/>
      </w:pPr>
      <w:r w:rsidRPr="00254E38">
        <w:t xml:space="preserve">    : optAnnotations STRUCT name '{' structFieldList '}'</w:t>
      </w:r>
    </w:p>
    <w:p w14:paraId="57180B8D" w14:textId="77777777" w:rsidR="00B82977" w:rsidRPr="00254E38" w:rsidRDefault="00B82977" w:rsidP="002D0F38">
      <w:pPr>
        <w:pStyle w:val="Grammar"/>
      </w:pPr>
      <w:r w:rsidRPr="00254E38">
        <w:t xml:space="preserve">    ;</w:t>
      </w:r>
    </w:p>
    <w:p w14:paraId="1777CE0F" w14:textId="2B6645E6" w:rsidR="00BB28F7" w:rsidRDefault="00422DB8" w:rsidP="00BB28F7">
      <w:r w:rsidRPr="00A3325F">
        <w:t xml:space="preserve">This </w:t>
      </w:r>
      <w:r w:rsidR="00690390">
        <w:t>declaration</w:t>
      </w:r>
      <w:r w:rsidRPr="00A3325F">
        <w:t xml:space="preserve"> introduces a new type with the specified name in the local scope.</w:t>
      </w:r>
      <w:r>
        <w:rPr>
          <w:rFonts w:ascii="Consolas" w:hAnsi="Consolas"/>
        </w:rPr>
        <w:t xml:space="preserve"> </w:t>
      </w:r>
      <w:r w:rsidR="000F5E36" w:rsidRPr="00E411B2">
        <w:t>An empty</w:t>
      </w:r>
      <w:r w:rsidR="000F5E36">
        <w:rPr>
          <w:rFonts w:ascii="Consolas" w:hAnsi="Consolas"/>
        </w:rPr>
        <w:t xml:space="preserve"> </w:t>
      </w:r>
      <w:r w:rsidR="000F5E36" w:rsidRPr="00A229BA">
        <w:rPr>
          <w:rFonts w:ascii="Consolas" w:hAnsi="Consolas"/>
          <w:b/>
        </w:rPr>
        <w:t>struct</w:t>
      </w:r>
      <w:r w:rsidR="000F5E36">
        <w:rPr>
          <w:rFonts w:ascii="Consolas" w:hAnsi="Consolas"/>
        </w:rPr>
        <w:t xml:space="preserve"> </w:t>
      </w:r>
      <w:r w:rsidR="000F5E36" w:rsidRPr="006950A0">
        <w:t>is</w:t>
      </w:r>
      <w:r w:rsidR="000F5E36" w:rsidRPr="00E411B2">
        <w:t xml:space="preserve"> legal.</w:t>
      </w:r>
    </w:p>
    <w:p w14:paraId="5A9010EF" w14:textId="7C573130" w:rsidR="00A55F5F" w:rsidRDefault="00A55F5F" w:rsidP="00BB28F7">
      <w:r>
        <w:t xml:space="preserve">For example, the structure </w:t>
      </w:r>
      <w:r w:rsidR="00476258" w:rsidRPr="00A3325F">
        <w:rPr>
          <w:rFonts w:ascii="Consolas" w:hAnsi="Consolas"/>
        </w:rPr>
        <w:t>parsed_headers</w:t>
      </w:r>
      <w:r w:rsidR="00476258">
        <w:t xml:space="preserve"> below </w:t>
      </w:r>
      <w:proofErr w:type="gramStart"/>
      <w:r>
        <w:t>contains</w:t>
      </w:r>
      <w:proofErr w:type="gramEnd"/>
      <w:r>
        <w:t xml:space="preserve"> the headers supported by a simple parser:</w:t>
      </w:r>
    </w:p>
    <w:p w14:paraId="258E364F" w14:textId="5E27E8A3" w:rsidR="00D747CD" w:rsidRDefault="00D747CD" w:rsidP="00BB28F7">
      <w:pPr>
        <w:rPr>
          <w:rFonts w:ascii="Consolas" w:hAnsi="Consolas"/>
        </w:rPr>
      </w:pPr>
      <w:r w:rsidRPr="00A3325F">
        <w:rPr>
          <w:rFonts w:ascii="Consolas" w:hAnsi="Consolas"/>
          <w:b/>
        </w:rPr>
        <w:t>header</w:t>
      </w:r>
      <w:r>
        <w:rPr>
          <w:rFonts w:ascii="Consolas" w:hAnsi="Consolas"/>
        </w:rPr>
        <w:t xml:space="preserve"> </w:t>
      </w:r>
      <w:r w:rsidR="000D385E">
        <w:rPr>
          <w:rFonts w:ascii="Consolas" w:hAnsi="Consolas"/>
        </w:rPr>
        <w:t>T</w:t>
      </w:r>
      <w:r>
        <w:rPr>
          <w:rFonts w:ascii="Consolas" w:hAnsi="Consolas"/>
        </w:rPr>
        <w:t>cp_h { … }</w:t>
      </w:r>
      <w:r>
        <w:rPr>
          <w:rFonts w:ascii="Consolas" w:hAnsi="Consolas"/>
        </w:rPr>
        <w:br/>
      </w:r>
      <w:r w:rsidRPr="00A3325F">
        <w:rPr>
          <w:rFonts w:ascii="Consolas" w:hAnsi="Consolas"/>
          <w:b/>
        </w:rPr>
        <w:t>header</w:t>
      </w:r>
      <w:r>
        <w:rPr>
          <w:rFonts w:ascii="Consolas" w:hAnsi="Consolas"/>
        </w:rPr>
        <w:t xml:space="preserve"> </w:t>
      </w:r>
      <w:r w:rsidR="000D385E">
        <w:rPr>
          <w:rFonts w:ascii="Consolas" w:hAnsi="Consolas"/>
        </w:rPr>
        <w:t>U</w:t>
      </w:r>
      <w:r>
        <w:rPr>
          <w:rFonts w:ascii="Consolas" w:hAnsi="Consolas"/>
        </w:rPr>
        <w:t xml:space="preserve">dp_h { … } </w:t>
      </w:r>
    </w:p>
    <w:p w14:paraId="0A927D78" w14:textId="18019FBF" w:rsidR="00A55F5F" w:rsidRDefault="00A55F5F" w:rsidP="00BB28F7">
      <w:pPr>
        <w:rPr>
          <w:rFonts w:ascii="Consolas" w:hAnsi="Consolas"/>
        </w:rPr>
      </w:pPr>
      <w:r w:rsidRPr="00A3325F">
        <w:rPr>
          <w:rFonts w:ascii="Consolas" w:hAnsi="Consolas"/>
          <w:b/>
        </w:rPr>
        <w:t>struct</w:t>
      </w:r>
      <w:r w:rsidRPr="00A3325F">
        <w:rPr>
          <w:rFonts w:ascii="Consolas" w:hAnsi="Consolas"/>
        </w:rPr>
        <w:t xml:space="preserve"> </w:t>
      </w:r>
      <w:r w:rsidR="000D385E">
        <w:rPr>
          <w:rFonts w:ascii="Consolas" w:hAnsi="Consolas"/>
        </w:rPr>
        <w:t>P</w:t>
      </w:r>
      <w:r w:rsidR="00067309">
        <w:rPr>
          <w:rFonts w:ascii="Consolas" w:hAnsi="Consolas"/>
        </w:rPr>
        <w:t xml:space="preserve">arsed_headers </w:t>
      </w:r>
      <w:r w:rsidRPr="00A3325F">
        <w:rPr>
          <w:rFonts w:ascii="Consolas" w:hAnsi="Consolas"/>
        </w:rPr>
        <w:t>{</w:t>
      </w:r>
      <w:r>
        <w:rPr>
          <w:rFonts w:ascii="Consolas" w:hAnsi="Consolas"/>
        </w:rPr>
        <w:br/>
        <w:t xml:space="preserve">    </w:t>
      </w:r>
      <w:r w:rsidR="000D385E">
        <w:rPr>
          <w:rFonts w:ascii="Consolas" w:hAnsi="Consolas"/>
        </w:rPr>
        <w:t>E</w:t>
      </w:r>
      <w:r>
        <w:rPr>
          <w:rFonts w:ascii="Consolas" w:hAnsi="Consolas"/>
        </w:rPr>
        <w:t>thernet_h ethernet;</w:t>
      </w:r>
      <w:r>
        <w:rPr>
          <w:rFonts w:ascii="Consolas" w:hAnsi="Consolas"/>
        </w:rPr>
        <w:br/>
        <w:t xml:space="preserve">    </w:t>
      </w:r>
      <w:r w:rsidR="000D385E">
        <w:rPr>
          <w:rFonts w:ascii="Consolas" w:hAnsi="Consolas"/>
        </w:rPr>
        <w:t>I</w:t>
      </w:r>
      <w:r>
        <w:rPr>
          <w:rFonts w:ascii="Consolas" w:hAnsi="Consolas"/>
        </w:rPr>
        <w:t>p_h       ip;</w:t>
      </w:r>
      <w:r>
        <w:rPr>
          <w:rFonts w:ascii="Consolas" w:hAnsi="Consolas"/>
        </w:rPr>
        <w:br/>
      </w:r>
      <w:r w:rsidR="00B82977">
        <w:rPr>
          <w:rFonts w:ascii="Consolas" w:hAnsi="Consolas"/>
        </w:rPr>
        <w:t xml:space="preserve">    Tcp_h      tcp;</w:t>
      </w:r>
      <w:r w:rsidR="00B82977">
        <w:rPr>
          <w:rFonts w:ascii="Consolas" w:hAnsi="Consolas"/>
        </w:rPr>
        <w:br/>
        <w:t xml:space="preserve">    Udp_h      udp;</w:t>
      </w:r>
      <w:r w:rsidR="00B82977">
        <w:rPr>
          <w:rFonts w:ascii="Consolas" w:hAnsi="Consolas"/>
        </w:rPr>
        <w:br/>
      </w:r>
      <w:r w:rsidRPr="00A3325F">
        <w:rPr>
          <w:rFonts w:ascii="Consolas" w:hAnsi="Consolas"/>
        </w:rPr>
        <w:t>}</w:t>
      </w:r>
    </w:p>
    <w:p w14:paraId="7EC14E59" w14:textId="77777777" w:rsidR="00676E48" w:rsidRDefault="00676E48" w:rsidP="00395514">
      <w:pPr>
        <w:pStyle w:val="Heading3"/>
      </w:pPr>
      <w:bookmarkStart w:id="2631" w:name="_Toc417920596"/>
      <w:bookmarkStart w:id="2632" w:name="_Ref445647207"/>
      <w:bookmarkStart w:id="2633" w:name="_Toc445799338"/>
      <w:bookmarkStart w:id="2634" w:name="_Toc447899027"/>
      <w:bookmarkStart w:id="2635" w:name="_Ref287167851"/>
      <w:r>
        <w:t>Tuple types</w:t>
      </w:r>
      <w:bookmarkEnd w:id="2631"/>
      <w:bookmarkEnd w:id="2632"/>
      <w:bookmarkEnd w:id="2633"/>
      <w:bookmarkEnd w:id="2634"/>
    </w:p>
    <w:p w14:paraId="2C60203B" w14:textId="6993A731" w:rsidR="00676E48" w:rsidRDefault="00676E48" w:rsidP="00A229BA">
      <w:r>
        <w:t xml:space="preserve">A tuple is similar to a </w:t>
      </w:r>
      <w:r w:rsidRPr="00A229BA">
        <w:rPr>
          <w:rFonts w:ascii="Consolas" w:hAnsi="Consolas"/>
          <w:b/>
        </w:rPr>
        <w:t>struct</w:t>
      </w:r>
      <w:r w:rsidR="00725B53">
        <w:t xml:space="preserve">, in that it holds multiple </w:t>
      </w:r>
      <w:r>
        <w:t xml:space="preserve">values. Unlike a </w:t>
      </w:r>
      <w:r w:rsidRPr="00A229BA">
        <w:rPr>
          <w:rFonts w:ascii="Consolas" w:hAnsi="Consolas"/>
          <w:b/>
        </w:rPr>
        <w:t>struct</w:t>
      </w:r>
      <w:r w:rsidR="00BD523D" w:rsidRPr="00BD523D">
        <w:t xml:space="preserve"> types,</w:t>
      </w:r>
      <w:r>
        <w:t xml:space="preserve"> tuples types cannot be defined explicitly, they have no names and no named fields</w:t>
      </w:r>
      <w:r w:rsidR="00864F4A">
        <w:t>. Tuple types are synthesized by the compiler internally</w:t>
      </w:r>
      <w:ins w:id="2636" w:author="Mihai Budiu" w:date="2016-04-08T16:43:00Z">
        <w:r w:rsidR="00C006F9">
          <w:t xml:space="preserve"> and used for type</w:t>
        </w:r>
      </w:ins>
      <w:ins w:id="2637" w:author="Mihai Budiu" w:date="2016-04-08T16:44:00Z">
        <w:r w:rsidR="004E0741">
          <w:t>-</w:t>
        </w:r>
      </w:ins>
      <w:ins w:id="2638" w:author="Mihai Budiu" w:date="2016-04-08T16:43:00Z">
        <w:r w:rsidR="00C006F9">
          <w:t>checking</w:t>
        </w:r>
      </w:ins>
      <w:r>
        <w:t xml:space="preserve">. We denote a the type of tuples with n component types </w:t>
      </w:r>
      <w:r>
        <w:rPr>
          <w:rFonts w:ascii="Consolas" w:hAnsi="Consolas"/>
          <w:i/>
        </w:rPr>
        <w:t>T1</w:t>
      </w:r>
      <w:r w:rsidRPr="00E411B2">
        <w:rPr>
          <w:rFonts w:ascii="Consolas" w:hAnsi="Consolas"/>
          <w:i/>
        </w:rPr>
        <w:t>, …, Tn</w:t>
      </w:r>
      <w:r>
        <w:t xml:space="preserve"> by </w:t>
      </w:r>
      <w:r w:rsidRPr="00E411B2">
        <w:rPr>
          <w:rFonts w:ascii="Consolas" w:hAnsi="Consolas"/>
        </w:rPr>
        <w:t>tuple&lt;</w:t>
      </w:r>
      <w:r w:rsidRPr="00E411B2">
        <w:rPr>
          <w:rFonts w:ascii="Consolas" w:hAnsi="Consolas"/>
          <w:i/>
        </w:rPr>
        <w:t>T</w:t>
      </w:r>
      <w:proofErr w:type="gramStart"/>
      <w:r w:rsidRPr="00E411B2">
        <w:rPr>
          <w:rFonts w:ascii="Consolas" w:hAnsi="Consolas"/>
          <w:i/>
        </w:rPr>
        <w:t>1,…</w:t>
      </w:r>
      <w:proofErr w:type="gramEnd"/>
      <w:r w:rsidRPr="00E411B2">
        <w:rPr>
          <w:rFonts w:ascii="Consolas" w:hAnsi="Consolas"/>
          <w:i/>
        </w:rPr>
        <w:t>, Tn</w:t>
      </w:r>
      <w:r w:rsidRPr="00E411B2">
        <w:rPr>
          <w:rFonts w:ascii="Consolas" w:hAnsi="Consolas"/>
        </w:rPr>
        <w:t>&gt;.</w:t>
      </w:r>
      <w:r>
        <w:rPr>
          <w:rFonts w:ascii="Consolas" w:hAnsi="Consolas"/>
        </w:rPr>
        <w:t xml:space="preserve"> </w:t>
      </w:r>
      <w:r w:rsidRPr="00280B0E">
        <w:t>Please note that this is not P4 syntax</w:t>
      </w:r>
      <w:r>
        <w:t>, it is just a notation that we use in this document to simplify the explanations</w:t>
      </w:r>
      <w:r w:rsidRPr="00280B0E">
        <w:t>.</w:t>
      </w:r>
      <w:r w:rsidR="00B22B41">
        <w:t xml:space="preserve"> Operations that manipulate tuple types are described in Section </w:t>
      </w:r>
      <w:r w:rsidR="00B22B41">
        <w:fldChar w:fldCharType="begin"/>
      </w:r>
      <w:r w:rsidR="00B22B41">
        <w:instrText xml:space="preserve"> REF _Ref445809907 \r \h </w:instrText>
      </w:r>
      <w:r w:rsidR="00B22B41">
        <w:fldChar w:fldCharType="separate"/>
      </w:r>
      <w:r w:rsidR="00B22B41">
        <w:t>7.9</w:t>
      </w:r>
      <w:r w:rsidR="00B22B41">
        <w:fldChar w:fldCharType="end"/>
      </w:r>
      <w:r w:rsidR="00B22B41">
        <w:t>.</w:t>
      </w:r>
    </w:p>
    <w:p w14:paraId="352ED63E" w14:textId="0FDD78A5" w:rsidR="00624AF4" w:rsidRDefault="00624AF4" w:rsidP="00624AF4">
      <w:pPr>
        <w:pStyle w:val="Heading3"/>
      </w:pPr>
      <w:bookmarkStart w:id="2639" w:name="_Ref445811997"/>
      <w:bookmarkStart w:id="2640" w:name="_Toc445799339"/>
      <w:bookmarkStart w:id="2641" w:name="_Toc447899028"/>
      <w:bookmarkStart w:id="2642" w:name="_Toc417920599"/>
      <w:bookmarkEnd w:id="2635"/>
      <w:r>
        <w:t>S</w:t>
      </w:r>
      <w:r w:rsidR="009A64EE">
        <w:t>et types</w:t>
      </w:r>
      <w:bookmarkEnd w:id="2639"/>
      <w:bookmarkEnd w:id="2640"/>
      <w:bookmarkEnd w:id="2641"/>
    </w:p>
    <w:p w14:paraId="7585894D" w14:textId="60820504" w:rsidR="009A64EE" w:rsidRPr="009A64EE" w:rsidRDefault="00624AF4" w:rsidP="009A64EE">
      <w:r w:rsidRPr="00624AF4">
        <w:rPr>
          <w:rFonts w:ascii="Consolas" w:hAnsi="Consolas" w:cs="Consolas"/>
        </w:rPr>
        <w:t>set&lt;T&gt;</w:t>
      </w:r>
      <w:r>
        <w:t xml:space="preserve"> is a type that describes </w:t>
      </w:r>
      <w:r w:rsidRPr="00624AF4">
        <w:rPr>
          <w:b/>
          <w:i/>
        </w:rPr>
        <w:t>sets</w:t>
      </w:r>
      <w:r>
        <w:t xml:space="preserve"> of values of type </w:t>
      </w:r>
      <w:r w:rsidRPr="00624AF4">
        <w:rPr>
          <w:rFonts w:ascii="Consolas" w:hAnsi="Consolas" w:cs="Consolas"/>
        </w:rPr>
        <w:t>T</w:t>
      </w:r>
      <w:r>
        <w:t>.  Set types can only appear in restricted contexts in P4 programs</w:t>
      </w:r>
      <w:r w:rsidR="005F5A45">
        <w:t xml:space="preserve">. For example, the range expression </w:t>
      </w:r>
      <w:r w:rsidR="007278F2">
        <w:t>8w</w:t>
      </w:r>
      <w:r w:rsidR="005F5A45" w:rsidRPr="002D0F38">
        <w:rPr>
          <w:rFonts w:ascii="Consolas" w:hAnsi="Consolas"/>
        </w:rPr>
        <w:t>5</w:t>
      </w:r>
      <w:proofErr w:type="gramStart"/>
      <w:r w:rsidR="005F5A45" w:rsidRPr="002D0F38">
        <w:rPr>
          <w:rFonts w:ascii="Consolas" w:hAnsi="Consolas"/>
        </w:rPr>
        <w:t xml:space="preserve"> ..</w:t>
      </w:r>
      <w:proofErr w:type="gramEnd"/>
      <w:r w:rsidR="005F5A45" w:rsidRPr="002D0F38">
        <w:rPr>
          <w:rFonts w:ascii="Consolas" w:hAnsi="Consolas"/>
        </w:rPr>
        <w:t xml:space="preserve"> </w:t>
      </w:r>
      <w:r w:rsidR="007278F2">
        <w:rPr>
          <w:rFonts w:ascii="Consolas" w:hAnsi="Consolas"/>
        </w:rPr>
        <w:t>8w</w:t>
      </w:r>
      <w:r w:rsidR="005F5A45" w:rsidRPr="002D0F38">
        <w:rPr>
          <w:rFonts w:ascii="Consolas" w:hAnsi="Consolas"/>
        </w:rPr>
        <w:t>8</w:t>
      </w:r>
      <w:r w:rsidR="005F5A45" w:rsidRPr="002D0F38">
        <w:t xml:space="preserve"> desc</w:t>
      </w:r>
      <w:r w:rsidR="005F5A45">
        <w:t>ribes a set cont</w:t>
      </w:r>
      <w:r w:rsidR="007278F2">
        <w:t>aining the 8-bit numbers 5, 6, 7 and 8</w:t>
      </w:r>
      <w:r w:rsidR="005F5A45">
        <w:t xml:space="preserve">; it can be used as a label in a </w:t>
      </w:r>
      <w:r w:rsidR="005F5A45" w:rsidRPr="002D0F38">
        <w:rPr>
          <w:rFonts w:ascii="Consolas" w:hAnsi="Consolas"/>
          <w:b/>
        </w:rPr>
        <w:t>select</w:t>
      </w:r>
      <w:r w:rsidR="005F5A45" w:rsidRPr="002D0F38">
        <w:t xml:space="preserve"> expression</w:t>
      </w:r>
      <w:r w:rsidR="005F5A45">
        <w:t xml:space="preserve">, matching any </w:t>
      </w:r>
      <w:r w:rsidR="007278F2">
        <w:t>value</w:t>
      </w:r>
      <w:r w:rsidR="005F5A45">
        <w:t xml:space="preserve"> in this range</w:t>
      </w:r>
      <w:r>
        <w:t>. Set types cannot be name</w:t>
      </w:r>
      <w:r w:rsidR="005537CD">
        <w:t>d or declared by P4 programmers, they are only synthesized by the compiler internally</w:t>
      </w:r>
      <w:ins w:id="2643" w:author="Mihai Budiu" w:date="2016-04-08T16:44:00Z">
        <w:r w:rsidR="00C36510">
          <w:t xml:space="preserve"> and used for type</w:t>
        </w:r>
        <w:r w:rsidR="004E0741">
          <w:t>-</w:t>
        </w:r>
        <w:r w:rsidR="00C36510">
          <w:t>checking</w:t>
        </w:r>
      </w:ins>
      <w:r w:rsidR="005537CD">
        <w:t>.</w:t>
      </w:r>
      <w:r w:rsidR="00B22B41">
        <w:t xml:space="preserve"> Expressions with set types are described in Section </w:t>
      </w:r>
      <w:r w:rsidR="00B22B41">
        <w:fldChar w:fldCharType="begin"/>
      </w:r>
      <w:r w:rsidR="00B22B41">
        <w:instrText xml:space="preserve"> REF _Ref445809883 \r \h </w:instrText>
      </w:r>
      <w:r w:rsidR="00B22B41">
        <w:fldChar w:fldCharType="separate"/>
      </w:r>
      <w:r w:rsidR="00B22B41">
        <w:t>7.11</w:t>
      </w:r>
      <w:r w:rsidR="00B22B41">
        <w:fldChar w:fldCharType="end"/>
      </w:r>
      <w:r w:rsidR="00B22B41">
        <w:t>.</w:t>
      </w:r>
    </w:p>
    <w:p w14:paraId="499B8D4D" w14:textId="5A6E1497" w:rsidR="00E81BA9" w:rsidRDefault="00E81BA9" w:rsidP="00395514">
      <w:pPr>
        <w:pStyle w:val="Heading3"/>
      </w:pPr>
      <w:bookmarkStart w:id="2644" w:name="_Toc445799340"/>
      <w:bookmarkStart w:id="2645" w:name="_Toc447899029"/>
      <w:r>
        <w:t>Function types</w:t>
      </w:r>
      <w:bookmarkEnd w:id="2642"/>
      <w:bookmarkEnd w:id="2644"/>
      <w:bookmarkEnd w:id="2645"/>
    </w:p>
    <w:p w14:paraId="7F048DFD" w14:textId="46B7E8BD" w:rsidR="00E81BA9" w:rsidRDefault="00E81BA9">
      <w:r>
        <w:t xml:space="preserve">Currently function types cannot be created explicitly in P4 programs; they are created by the P4 compiler internally to represent the type of a function, procedure, </w:t>
      </w:r>
      <w:r w:rsidR="00B94F84">
        <w:t xml:space="preserve">or </w:t>
      </w:r>
      <w:r>
        <w:t>method</w:t>
      </w:r>
      <w:ins w:id="2646" w:author="Mihai Budiu" w:date="2016-04-08T16:44:00Z">
        <w:r w:rsidR="00C36510">
          <w:t>,</w:t>
        </w:r>
      </w:ins>
      <w:r w:rsidR="00B94F84">
        <w:t xml:space="preserve"> </w:t>
      </w:r>
      <w:ins w:id="2647" w:author="Mihai Budiu" w:date="2016-04-08T16:44:00Z">
        <w:r w:rsidR="00C36510">
          <w:t xml:space="preserve">and they are used </w:t>
        </w:r>
      </w:ins>
      <w:r w:rsidR="00B22B41">
        <w:t>for</w:t>
      </w:r>
      <w:r w:rsidR="00B94F84">
        <w:t xml:space="preserve"> type-checking</w:t>
      </w:r>
      <w:r>
        <w:t xml:space="preserve">. We </w:t>
      </w:r>
      <w:r w:rsidR="00763B72">
        <w:t xml:space="preserve">also </w:t>
      </w:r>
      <w:r>
        <w:t xml:space="preserve">call the type of a function its </w:t>
      </w:r>
      <w:r w:rsidRPr="00280B0E">
        <w:rPr>
          <w:i/>
        </w:rPr>
        <w:t>signature</w:t>
      </w:r>
      <w:r>
        <w:t>.</w:t>
      </w:r>
      <w:r w:rsidR="00E9001A">
        <w:t xml:space="preserve"> Libraries can contain </w:t>
      </w:r>
      <w:r w:rsidR="00B22B41">
        <w:t xml:space="preserve">extern </w:t>
      </w:r>
      <w:r w:rsidR="00E9001A">
        <w:t>function declarations.</w:t>
      </w:r>
    </w:p>
    <w:p w14:paraId="6F449C22" w14:textId="332B2482" w:rsidR="00E81BA9" w:rsidRDefault="00E81BA9">
      <w:r>
        <w:t xml:space="preserve">For example, the </w:t>
      </w:r>
      <w:r w:rsidR="00A0647E">
        <w:rPr>
          <w:rFonts w:ascii="Consolas" w:hAnsi="Consolas"/>
        </w:rPr>
        <w:t>verify</w:t>
      </w:r>
      <w:r>
        <w:t xml:space="preserve"> function </w:t>
      </w:r>
      <w:r w:rsidR="00C1087B">
        <w:t>from the</w:t>
      </w:r>
      <w:r>
        <w:t xml:space="preserve"> P4 </w:t>
      </w:r>
      <w:r w:rsidR="00C1087B">
        <w:t xml:space="preserve">core library </w:t>
      </w:r>
      <w:r>
        <w:t xml:space="preserve">has the following signature: </w:t>
      </w:r>
    </w:p>
    <w:p w14:paraId="3626C53B" w14:textId="192461A6" w:rsidR="00E81BA9" w:rsidRDefault="00B22B41">
      <w:pPr>
        <w:rPr>
          <w:rFonts w:ascii="Consolas" w:hAnsi="Consolas"/>
        </w:rPr>
      </w:pPr>
      <w:r>
        <w:rPr>
          <w:rFonts w:ascii="Consolas" w:hAnsi="Consolas"/>
          <w:b/>
        </w:rPr>
        <w:t xml:space="preserve">extern </w:t>
      </w:r>
      <w:r w:rsidR="00E81BA9" w:rsidRPr="00A229BA">
        <w:rPr>
          <w:rFonts w:ascii="Consolas" w:hAnsi="Consolas"/>
          <w:b/>
        </w:rPr>
        <w:t>void</w:t>
      </w:r>
      <w:r w:rsidR="00E81BA9">
        <w:rPr>
          <w:rFonts w:ascii="Consolas" w:hAnsi="Consolas"/>
        </w:rPr>
        <w:t xml:space="preserve"> </w:t>
      </w:r>
      <w:proofErr w:type="gramStart"/>
      <w:r w:rsidR="00A0647E">
        <w:rPr>
          <w:rFonts w:ascii="Consolas" w:hAnsi="Consolas"/>
        </w:rPr>
        <w:t>verify</w:t>
      </w:r>
      <w:r w:rsidR="00E81BA9" w:rsidRPr="00280B0E">
        <w:rPr>
          <w:rFonts w:ascii="Consolas" w:hAnsi="Consolas"/>
        </w:rPr>
        <w:t>(</w:t>
      </w:r>
      <w:proofErr w:type="gramEnd"/>
      <w:r w:rsidR="00E81BA9" w:rsidRPr="00A229BA">
        <w:rPr>
          <w:rFonts w:ascii="Consolas" w:hAnsi="Consolas"/>
          <w:b/>
        </w:rPr>
        <w:t>in</w:t>
      </w:r>
      <w:r w:rsidR="00E81BA9">
        <w:rPr>
          <w:rFonts w:ascii="Consolas" w:hAnsi="Consolas"/>
        </w:rPr>
        <w:t xml:space="preserve"> </w:t>
      </w:r>
      <w:r w:rsidR="00E81BA9" w:rsidRPr="00A229BA">
        <w:rPr>
          <w:rFonts w:ascii="Consolas" w:hAnsi="Consolas"/>
          <w:b/>
        </w:rPr>
        <w:t>bool</w:t>
      </w:r>
      <w:r w:rsidR="00E81BA9">
        <w:rPr>
          <w:rFonts w:ascii="Consolas" w:hAnsi="Consolas"/>
        </w:rPr>
        <w:t xml:space="preserve"> condition</w:t>
      </w:r>
      <w:r w:rsidR="00E81BA9" w:rsidRPr="00280B0E">
        <w:rPr>
          <w:rFonts w:ascii="Consolas" w:hAnsi="Consolas"/>
        </w:rPr>
        <w:t xml:space="preserve">, </w:t>
      </w:r>
      <w:r w:rsidR="00E81BA9" w:rsidRPr="00A229BA">
        <w:rPr>
          <w:rFonts w:ascii="Consolas" w:hAnsi="Consolas"/>
          <w:b/>
        </w:rPr>
        <w:t>in</w:t>
      </w:r>
      <w:r w:rsidR="00E81BA9" w:rsidRPr="00280B0E">
        <w:rPr>
          <w:rFonts w:ascii="Consolas" w:hAnsi="Consolas"/>
        </w:rPr>
        <w:t xml:space="preserve"> </w:t>
      </w:r>
      <w:r w:rsidR="00E81BA9" w:rsidRPr="00A229BA">
        <w:rPr>
          <w:rFonts w:ascii="Consolas" w:hAnsi="Consolas"/>
          <w:b/>
        </w:rPr>
        <w:t>error</w:t>
      </w:r>
      <w:r w:rsidR="00E81BA9" w:rsidRPr="00280B0E">
        <w:rPr>
          <w:rFonts w:ascii="Consolas" w:hAnsi="Consolas"/>
        </w:rPr>
        <w:t xml:space="preserve"> </w:t>
      </w:r>
      <w:r w:rsidR="00E81BA9">
        <w:rPr>
          <w:rFonts w:ascii="Consolas" w:hAnsi="Consolas"/>
        </w:rPr>
        <w:t>errCode</w:t>
      </w:r>
      <w:r w:rsidR="00E81BA9" w:rsidRPr="00280B0E">
        <w:rPr>
          <w:rFonts w:ascii="Consolas" w:hAnsi="Consolas"/>
        </w:rPr>
        <w:t>);</w:t>
      </w:r>
    </w:p>
    <w:p w14:paraId="27CA3837" w14:textId="0870A50D" w:rsidR="00E81BA9" w:rsidRDefault="00E81BA9">
      <w:r>
        <w:t xml:space="preserve">We say that </w:t>
      </w:r>
      <w:r w:rsidR="00A0647E">
        <w:rPr>
          <w:rFonts w:ascii="Consolas" w:hAnsi="Consolas"/>
        </w:rPr>
        <w:t>verify</w:t>
      </w:r>
      <w:r w:rsidR="00B94F84" w:rsidRPr="00280B0E">
        <w:t>’s</w:t>
      </w:r>
      <w:r>
        <w:t xml:space="preserve"> type is a </w:t>
      </w:r>
      <w:r w:rsidR="00B94F84">
        <w:t>“</w:t>
      </w:r>
      <w:r>
        <w:t>function type</w:t>
      </w:r>
      <w:r w:rsidR="00B94F84">
        <w:t>”</w:t>
      </w:r>
      <w:r>
        <w:t>, representing the following information:</w:t>
      </w:r>
    </w:p>
    <w:p w14:paraId="7A6670E4" w14:textId="55B73B67" w:rsidR="00E81BA9" w:rsidRDefault="00E81BA9" w:rsidP="002265E0">
      <w:pPr>
        <w:pStyle w:val="ListParagraph"/>
        <w:numPr>
          <w:ilvl w:val="0"/>
          <w:numId w:val="4"/>
        </w:numPr>
      </w:pPr>
      <w:r>
        <w:t xml:space="preserve">the result type is </w:t>
      </w:r>
      <w:r w:rsidRPr="00A229BA">
        <w:rPr>
          <w:rFonts w:ascii="Consolas" w:hAnsi="Consolas"/>
          <w:b/>
        </w:rPr>
        <w:t>void</w:t>
      </w:r>
    </w:p>
    <w:p w14:paraId="4705DCD4" w14:textId="74A32455" w:rsidR="00E81BA9" w:rsidRDefault="00E81BA9" w:rsidP="002265E0">
      <w:pPr>
        <w:pStyle w:val="ListParagraph"/>
        <w:numPr>
          <w:ilvl w:val="0"/>
          <w:numId w:val="4"/>
        </w:numPr>
      </w:pPr>
      <w:r>
        <w:t>the function has two inputs</w:t>
      </w:r>
    </w:p>
    <w:p w14:paraId="4916395B" w14:textId="5D895BDC" w:rsidR="00E81BA9" w:rsidRDefault="00E81BA9" w:rsidP="002265E0">
      <w:pPr>
        <w:pStyle w:val="ListParagraph"/>
        <w:numPr>
          <w:ilvl w:val="0"/>
          <w:numId w:val="4"/>
        </w:numPr>
      </w:pPr>
      <w:r>
        <w:t>first input has direction</w:t>
      </w:r>
      <w:r w:rsidRPr="00280B0E">
        <w:rPr>
          <w:rFonts w:ascii="Consolas" w:hAnsi="Consolas"/>
        </w:rPr>
        <w:t xml:space="preserve"> </w:t>
      </w:r>
      <w:r w:rsidRPr="00A229BA">
        <w:rPr>
          <w:rFonts w:ascii="Consolas" w:hAnsi="Consolas"/>
          <w:b/>
        </w:rPr>
        <w:t>in</w:t>
      </w:r>
      <w:r>
        <w:t xml:space="preserve">, type </w:t>
      </w:r>
      <w:r w:rsidRPr="00A229BA">
        <w:rPr>
          <w:rFonts w:ascii="Consolas" w:hAnsi="Consolas"/>
          <w:b/>
        </w:rPr>
        <w:t>bool</w:t>
      </w:r>
      <w:r>
        <w:t xml:space="preserve"> and name </w:t>
      </w:r>
      <w:r w:rsidRPr="00280B0E">
        <w:rPr>
          <w:rFonts w:ascii="Consolas" w:hAnsi="Consolas"/>
        </w:rPr>
        <w:t>condition</w:t>
      </w:r>
    </w:p>
    <w:p w14:paraId="67D4127C" w14:textId="7995F3DE" w:rsidR="00E81BA9" w:rsidRPr="00280B0E" w:rsidRDefault="00E81BA9" w:rsidP="002265E0">
      <w:pPr>
        <w:pStyle w:val="ListParagraph"/>
        <w:numPr>
          <w:ilvl w:val="0"/>
          <w:numId w:val="4"/>
        </w:numPr>
      </w:pPr>
      <w:r>
        <w:t xml:space="preserve">second input has direction </w:t>
      </w:r>
      <w:r w:rsidRPr="00A229BA">
        <w:rPr>
          <w:rFonts w:ascii="Consolas" w:hAnsi="Consolas"/>
          <w:b/>
        </w:rPr>
        <w:t>in</w:t>
      </w:r>
      <w:r>
        <w:t xml:space="preserve">, type </w:t>
      </w:r>
      <w:r w:rsidRPr="00A229BA">
        <w:rPr>
          <w:rFonts w:ascii="Consolas" w:hAnsi="Consolas"/>
          <w:b/>
        </w:rPr>
        <w:t>error</w:t>
      </w:r>
      <w:r>
        <w:t xml:space="preserve">, and name </w:t>
      </w:r>
      <w:r w:rsidRPr="00280B0E">
        <w:rPr>
          <w:rFonts w:ascii="Consolas" w:hAnsi="Consolas"/>
        </w:rPr>
        <w:t>errCode</w:t>
      </w:r>
    </w:p>
    <w:p w14:paraId="6DC7C506" w14:textId="413DE226" w:rsidR="00E63077" w:rsidRDefault="00395514" w:rsidP="00E63077">
      <w:pPr>
        <w:pStyle w:val="Heading3"/>
      </w:pPr>
      <w:bookmarkStart w:id="2648" w:name="_Ref289341225"/>
      <w:bookmarkStart w:id="2649" w:name="_Toc417920603"/>
      <w:bookmarkStart w:id="2650" w:name="_Toc445799341"/>
      <w:bookmarkStart w:id="2651" w:name="_Toc447899030"/>
      <w:r w:rsidRPr="00A1165C">
        <w:rPr>
          <w:rFonts w:ascii="Consolas" w:hAnsi="Consolas" w:cs="Consolas"/>
        </w:rPr>
        <w:lastRenderedPageBreak/>
        <w:t>extern</w:t>
      </w:r>
      <w:r w:rsidR="00E63077">
        <w:t xml:space="preserve"> types</w:t>
      </w:r>
      <w:bookmarkEnd w:id="2648"/>
      <w:bookmarkEnd w:id="2649"/>
      <w:bookmarkEnd w:id="2650"/>
      <w:bookmarkEnd w:id="2651"/>
    </w:p>
    <w:p w14:paraId="0545D2E9" w14:textId="2F8DE182" w:rsidR="00E9001A" w:rsidRDefault="00E63077" w:rsidP="00E63077">
      <w:r>
        <w:t xml:space="preserve">P4 programs can invoke the service of fixed-function blocks. </w:t>
      </w:r>
      <w:r w:rsidR="00260DDB">
        <w:t>A typical example of such a fixed-function block is</w:t>
      </w:r>
      <w:r>
        <w:t xml:space="preserve"> </w:t>
      </w:r>
      <w:r w:rsidR="00260DDB">
        <w:t>a checksum unit</w:t>
      </w:r>
      <w:r>
        <w:t xml:space="preserve">. The functionality of such blocks is exposed to P4 programs through </w:t>
      </w:r>
      <w:r w:rsidR="00395514" w:rsidRPr="00395514">
        <w:rPr>
          <w:rFonts w:ascii="Consolas" w:hAnsi="Consolas"/>
          <w:b/>
        </w:rPr>
        <w:t>extern</w:t>
      </w:r>
      <w:r w:rsidR="00395514" w:rsidRPr="00395514">
        <w:t xml:space="preserve"> declarations</w:t>
      </w:r>
      <w:r w:rsidRPr="00395514">
        <w:t>.</w:t>
      </w:r>
      <w:r>
        <w:t xml:space="preserve"> </w:t>
      </w:r>
    </w:p>
    <w:p w14:paraId="35C70B63" w14:textId="059D687B" w:rsidR="00E9001A" w:rsidRDefault="00E9001A" w:rsidP="00E63077">
      <w:r>
        <w:t xml:space="preserve">P4 supports extern object declarations and extern function declarations. </w:t>
      </w:r>
    </w:p>
    <w:p w14:paraId="4EC81F20" w14:textId="77777777" w:rsidR="00A1165C" w:rsidRPr="00254E38" w:rsidRDefault="00A1165C" w:rsidP="002D0F38">
      <w:pPr>
        <w:pStyle w:val="Grammar"/>
      </w:pPr>
      <w:r w:rsidRPr="00254E38">
        <w:t>externDeclaration</w:t>
      </w:r>
    </w:p>
    <w:p w14:paraId="6E5EFC8B" w14:textId="77777777" w:rsidR="00A1165C" w:rsidRPr="00254E38" w:rsidRDefault="00A1165C" w:rsidP="002D0F38">
      <w:pPr>
        <w:pStyle w:val="Grammar"/>
      </w:pPr>
      <w:r w:rsidRPr="00254E38">
        <w:t xml:space="preserve">    : EXTERN name optTypeParameters '{' methodPrototypes '}'</w:t>
      </w:r>
    </w:p>
    <w:p w14:paraId="4D0B4C3E" w14:textId="77777777" w:rsidR="00A1165C" w:rsidRPr="00254E38" w:rsidRDefault="00A1165C" w:rsidP="002D0F38">
      <w:pPr>
        <w:pStyle w:val="Grammar"/>
      </w:pPr>
      <w:r w:rsidRPr="00254E38">
        <w:t xml:space="preserve">    | EXTERN functionPrototype</w:t>
      </w:r>
    </w:p>
    <w:p w14:paraId="4578C828" w14:textId="77777777" w:rsidR="00A1165C" w:rsidRPr="00254E38" w:rsidRDefault="00A1165C" w:rsidP="002D0F38">
      <w:pPr>
        <w:pStyle w:val="Grammar"/>
      </w:pPr>
      <w:r w:rsidRPr="00254E38">
        <w:t xml:space="preserve">    ;</w:t>
      </w:r>
    </w:p>
    <w:p w14:paraId="64A1FDE5" w14:textId="39516FEF" w:rsidR="00A1165C" w:rsidRDefault="00A1165C" w:rsidP="00A1165C">
      <w:pPr>
        <w:pStyle w:val="Heading4"/>
      </w:pPr>
      <w:r>
        <w:t>Extern functions</w:t>
      </w:r>
    </w:p>
    <w:p w14:paraId="4EB2E99E" w14:textId="7839E56A" w:rsidR="00E9001A" w:rsidRDefault="00E9001A" w:rsidP="00E9001A">
      <w:pPr>
        <w:rPr>
          <w:rFonts w:ascii="Consolas" w:hAnsi="Consolas" w:cs="Consolas"/>
        </w:rPr>
      </w:pPr>
      <w:r>
        <w:t xml:space="preserve">An extern function declaration describes a function and its signature, but not the function’s implementation. </w:t>
      </w:r>
    </w:p>
    <w:p w14:paraId="19ACA97C" w14:textId="4E03B544" w:rsidR="00A1165C" w:rsidRPr="00254E38" w:rsidRDefault="00A1165C" w:rsidP="002D0F38">
      <w:pPr>
        <w:pStyle w:val="Grammar"/>
      </w:pPr>
      <w:r w:rsidRPr="00254E38">
        <w:t>functionPrototype</w:t>
      </w:r>
    </w:p>
    <w:p w14:paraId="0FEEB34C" w14:textId="77777777" w:rsidR="00A1165C" w:rsidRPr="00254E38" w:rsidRDefault="00A1165C" w:rsidP="002D0F38">
      <w:pPr>
        <w:pStyle w:val="Grammar"/>
      </w:pPr>
      <w:r w:rsidRPr="00254E38">
        <w:t xml:space="preserve">    : typeOrVoid name optTypeParameters '(' parameterList ')' ';'</w:t>
      </w:r>
    </w:p>
    <w:p w14:paraId="615CFD9A" w14:textId="5D494BD4" w:rsidR="00A1165C" w:rsidRPr="00A1165C" w:rsidRDefault="00A1165C" w:rsidP="002D0F38">
      <w:pPr>
        <w:pStyle w:val="Grammar"/>
      </w:pPr>
      <w:r>
        <w:t xml:space="preserve">    ;</w:t>
      </w:r>
    </w:p>
    <w:p w14:paraId="60D8ACA9" w14:textId="54361D61" w:rsidR="00A1165C" w:rsidRPr="00E9001A" w:rsidRDefault="00A1165C" w:rsidP="00A1165C">
      <w:pPr>
        <w:pStyle w:val="Heading4"/>
      </w:pPr>
      <w:r>
        <w:t>extern objects</w:t>
      </w:r>
    </w:p>
    <w:p w14:paraId="0E7C40A1" w14:textId="7971CE57" w:rsidR="00E63077" w:rsidRDefault="00E9001A" w:rsidP="00E63077">
      <w:r>
        <w:t xml:space="preserve">An extern object </w:t>
      </w:r>
      <w:r w:rsidR="00690390">
        <w:t>declaration</w:t>
      </w:r>
      <w:r w:rsidR="00E63077">
        <w:t xml:space="preserve"> declares</w:t>
      </w:r>
      <w:r>
        <w:t xml:space="preserve"> an object and</w:t>
      </w:r>
      <w:r w:rsidR="00E63077">
        <w:t xml:space="preserve"> all </w:t>
      </w:r>
      <w:r w:rsidR="00E63077" w:rsidRPr="00A229BA">
        <w:rPr>
          <w:i/>
        </w:rPr>
        <w:t>methods</w:t>
      </w:r>
      <w:r w:rsidR="00E63077">
        <w:t xml:space="preserve"> that can be invoked to </w:t>
      </w:r>
      <w:r>
        <w:t xml:space="preserve">perform computations and to </w:t>
      </w:r>
      <w:r w:rsidR="00E63077">
        <w:t>alter the state of the object</w:t>
      </w:r>
      <w:r w:rsidR="00982233">
        <w:t xml:space="preserve">. </w:t>
      </w:r>
      <w:r>
        <w:t>Extern object declarations</w:t>
      </w:r>
      <w:r w:rsidR="00982233">
        <w:t xml:space="preserve"> can also optionally declare constructor methods; these must have the same name as the enclosing </w:t>
      </w:r>
      <w:r>
        <w:t>extern type</w:t>
      </w:r>
      <w:r w:rsidR="00982233">
        <w:t>, and no return type</w:t>
      </w:r>
      <w:r w:rsidR="00E63077">
        <w:t xml:space="preserve">. </w:t>
      </w:r>
      <w:r w:rsidR="00925FD7">
        <w:t>Extern</w:t>
      </w:r>
      <w:r w:rsidR="00E63077">
        <w:t xml:space="preserve"> </w:t>
      </w:r>
      <w:r w:rsidR="00690390">
        <w:t>declaration</w:t>
      </w:r>
      <w:r w:rsidR="00925FD7">
        <w:t xml:space="preserve">s can only appear in </w:t>
      </w:r>
      <w:r w:rsidR="00E63077">
        <w:t>lib</w:t>
      </w:r>
      <w:r w:rsidR="00925FD7">
        <w:t>raries.</w:t>
      </w:r>
      <w:r w:rsidR="00A34989">
        <w:t xml:space="preserve"> </w:t>
      </w:r>
    </w:p>
    <w:p w14:paraId="40245111" w14:textId="77777777" w:rsidR="00395514" w:rsidRPr="00254E38" w:rsidRDefault="00395514" w:rsidP="002D0F38">
      <w:pPr>
        <w:pStyle w:val="Grammar"/>
      </w:pPr>
      <w:r w:rsidRPr="00254E38">
        <w:lastRenderedPageBreak/>
        <w:t>methodPrototypes</w:t>
      </w:r>
    </w:p>
    <w:p w14:paraId="4C46C30E" w14:textId="77777777" w:rsidR="00395514" w:rsidRPr="00254E38" w:rsidRDefault="00395514" w:rsidP="002D0F38">
      <w:pPr>
        <w:pStyle w:val="Grammar"/>
      </w:pPr>
      <w:r w:rsidRPr="00254E38">
        <w:t xml:space="preserve">    : /* empty */                     </w:t>
      </w:r>
    </w:p>
    <w:p w14:paraId="51B5CDAC" w14:textId="77777777" w:rsidR="00395514" w:rsidRPr="00254E38" w:rsidRDefault="00395514" w:rsidP="002D0F38">
      <w:pPr>
        <w:pStyle w:val="Grammar"/>
      </w:pPr>
      <w:r w:rsidRPr="00254E38">
        <w:t xml:space="preserve">    | methodPrototypes methodPrototype</w:t>
      </w:r>
    </w:p>
    <w:p w14:paraId="46A0144E" w14:textId="77777777" w:rsidR="00395514" w:rsidRPr="00254E38" w:rsidRDefault="00395514" w:rsidP="002D0F38">
      <w:pPr>
        <w:pStyle w:val="Grammar"/>
      </w:pPr>
      <w:r w:rsidRPr="00254E38">
        <w:t xml:space="preserve">    ;</w:t>
      </w:r>
    </w:p>
    <w:p w14:paraId="28D2D81D" w14:textId="77777777" w:rsidR="00395514" w:rsidRPr="00254E38" w:rsidRDefault="00395514" w:rsidP="002D0F38">
      <w:pPr>
        <w:pStyle w:val="Grammar"/>
      </w:pPr>
    </w:p>
    <w:p w14:paraId="3BB9A701" w14:textId="77777777" w:rsidR="00395514" w:rsidRPr="00254E38" w:rsidRDefault="00395514" w:rsidP="002D0F38">
      <w:pPr>
        <w:pStyle w:val="Grammar"/>
      </w:pPr>
      <w:r w:rsidRPr="00254E38">
        <w:t>methodPrototype</w:t>
      </w:r>
    </w:p>
    <w:p w14:paraId="5C489C5D" w14:textId="77777777" w:rsidR="00395514" w:rsidRPr="00254E38" w:rsidRDefault="00395514" w:rsidP="002D0F38">
      <w:pPr>
        <w:pStyle w:val="Grammar"/>
      </w:pPr>
      <w:r w:rsidRPr="00254E38">
        <w:t xml:space="preserve">    : functionPrototype</w:t>
      </w:r>
    </w:p>
    <w:p w14:paraId="68A3952B" w14:textId="42E7DF16" w:rsidR="00395514" w:rsidRPr="00254E38" w:rsidRDefault="00395514" w:rsidP="002D0F38">
      <w:pPr>
        <w:pStyle w:val="Grammar"/>
      </w:pPr>
      <w:r w:rsidRPr="00254E38">
        <w:t xml:space="preserve">    | TYPE optTypeParameters '(' parameterList ')' ';' </w:t>
      </w:r>
      <w:r w:rsidR="00067309">
        <w:t>//constructor</w:t>
      </w:r>
    </w:p>
    <w:p w14:paraId="669E7659" w14:textId="77777777" w:rsidR="00395514" w:rsidRDefault="00395514" w:rsidP="002D0F38">
      <w:pPr>
        <w:pStyle w:val="Grammar"/>
      </w:pPr>
      <w:r w:rsidRPr="00254E38">
        <w:t xml:space="preserve">    ;</w:t>
      </w:r>
    </w:p>
    <w:p w14:paraId="58094D1F" w14:textId="77777777" w:rsidR="002C1181" w:rsidRDefault="002C1181" w:rsidP="002D0F38">
      <w:pPr>
        <w:pStyle w:val="Grammar"/>
      </w:pPr>
    </w:p>
    <w:p w14:paraId="7B5AB8DF" w14:textId="77777777" w:rsidR="002C1181" w:rsidRPr="00254E38" w:rsidRDefault="002C1181" w:rsidP="002D0F38">
      <w:pPr>
        <w:pStyle w:val="Grammar"/>
      </w:pPr>
      <w:r w:rsidRPr="00254E38">
        <w:t>typeOrVoid</w:t>
      </w:r>
    </w:p>
    <w:p w14:paraId="627330A1" w14:textId="77777777" w:rsidR="002C1181" w:rsidRPr="00254E38" w:rsidRDefault="002C1181" w:rsidP="002D0F38">
      <w:pPr>
        <w:pStyle w:val="Grammar"/>
      </w:pPr>
      <w:r w:rsidRPr="00254E38">
        <w:t xml:space="preserve">    : typeRef                       </w:t>
      </w:r>
    </w:p>
    <w:p w14:paraId="781D86CC" w14:textId="77777777" w:rsidR="002C1181" w:rsidRPr="00254E38" w:rsidRDefault="002C1181" w:rsidP="002D0F38">
      <w:pPr>
        <w:pStyle w:val="Grammar"/>
      </w:pPr>
      <w:r w:rsidRPr="00254E38">
        <w:t xml:space="preserve">    | VOID                          </w:t>
      </w:r>
    </w:p>
    <w:p w14:paraId="1FC9390C" w14:textId="77777777" w:rsidR="002C1181" w:rsidRPr="00254E38" w:rsidRDefault="002C1181" w:rsidP="002D0F38">
      <w:pPr>
        <w:pStyle w:val="Grammar"/>
      </w:pPr>
      <w:r w:rsidRPr="00254E38">
        <w:t xml:space="preserve">    | name  </w:t>
      </w:r>
      <w:r>
        <w:t xml:space="preserve">   // may be a type variable</w:t>
      </w:r>
      <w:r w:rsidRPr="00254E38">
        <w:t xml:space="preserve">                        </w:t>
      </w:r>
    </w:p>
    <w:p w14:paraId="77E084FC" w14:textId="225ABC09" w:rsidR="002C1181" w:rsidRDefault="002C1181" w:rsidP="002D0F38">
      <w:pPr>
        <w:pStyle w:val="Grammar"/>
      </w:pPr>
      <w:r w:rsidRPr="00254E38">
        <w:t xml:space="preserve">    ;</w:t>
      </w:r>
    </w:p>
    <w:p w14:paraId="6B03A715" w14:textId="77777777" w:rsidR="002C1181" w:rsidRDefault="002C1181" w:rsidP="002D0F38">
      <w:pPr>
        <w:pStyle w:val="Grammar"/>
      </w:pPr>
    </w:p>
    <w:p w14:paraId="1A2E41DD" w14:textId="77777777" w:rsidR="002C1181" w:rsidRPr="00254E38" w:rsidRDefault="002C1181" w:rsidP="002D0F38">
      <w:pPr>
        <w:pStyle w:val="Grammar"/>
      </w:pPr>
      <w:r w:rsidRPr="00254E38">
        <w:t>optTypeParameters</w:t>
      </w:r>
    </w:p>
    <w:p w14:paraId="7BA16CE2" w14:textId="77777777" w:rsidR="002C1181" w:rsidRPr="00254E38" w:rsidRDefault="002C1181" w:rsidP="002D0F38">
      <w:pPr>
        <w:pStyle w:val="Grammar"/>
      </w:pPr>
      <w:r w:rsidRPr="00254E38">
        <w:t xml:space="preserve">    : /* empty */</w:t>
      </w:r>
    </w:p>
    <w:p w14:paraId="7ADB23BE" w14:textId="77777777" w:rsidR="002C1181" w:rsidRPr="00254E38" w:rsidRDefault="002C1181" w:rsidP="002D0F38">
      <w:pPr>
        <w:pStyle w:val="Grammar"/>
      </w:pPr>
      <w:r w:rsidRPr="00254E38">
        <w:t xml:space="preserve">    | '&lt;' typeParameterList '&gt;' </w:t>
      </w:r>
    </w:p>
    <w:p w14:paraId="43F723CA" w14:textId="77777777" w:rsidR="002C1181" w:rsidRPr="00254E38" w:rsidRDefault="002C1181" w:rsidP="002D0F38">
      <w:pPr>
        <w:pStyle w:val="Grammar"/>
      </w:pPr>
      <w:r w:rsidRPr="00254E38">
        <w:t xml:space="preserve">    ;</w:t>
      </w:r>
    </w:p>
    <w:p w14:paraId="7B24C848" w14:textId="77777777" w:rsidR="002C1181" w:rsidRPr="00254E38" w:rsidRDefault="002C1181" w:rsidP="002D0F38">
      <w:pPr>
        <w:pStyle w:val="Grammar"/>
      </w:pPr>
    </w:p>
    <w:p w14:paraId="4D24726F" w14:textId="77777777" w:rsidR="002C1181" w:rsidRPr="00254E38" w:rsidRDefault="002C1181" w:rsidP="002D0F38">
      <w:pPr>
        <w:pStyle w:val="Grammar"/>
      </w:pPr>
      <w:r w:rsidRPr="00254E38">
        <w:t>typeParameterList</w:t>
      </w:r>
    </w:p>
    <w:p w14:paraId="0A46E4F8" w14:textId="77777777" w:rsidR="002C1181" w:rsidRPr="00254E38" w:rsidRDefault="002C1181" w:rsidP="002D0F38">
      <w:pPr>
        <w:pStyle w:val="Grammar"/>
      </w:pPr>
      <w:r w:rsidRPr="00254E38">
        <w:t xml:space="preserve">    : name              </w:t>
      </w:r>
    </w:p>
    <w:p w14:paraId="5CCAACFF" w14:textId="77777777" w:rsidR="002C1181" w:rsidRPr="00254E38" w:rsidRDefault="002C1181" w:rsidP="002D0F38">
      <w:pPr>
        <w:pStyle w:val="Grammar"/>
      </w:pPr>
      <w:r w:rsidRPr="00254E38">
        <w:t xml:space="preserve">    | typeParameterList ',' name</w:t>
      </w:r>
    </w:p>
    <w:p w14:paraId="16ECEC34" w14:textId="6539872D" w:rsidR="002C1181" w:rsidRPr="00254E38" w:rsidRDefault="002C1181" w:rsidP="002D0F38">
      <w:pPr>
        <w:pStyle w:val="Grammar"/>
      </w:pPr>
      <w:r>
        <w:t xml:space="preserve">    ;</w:t>
      </w:r>
    </w:p>
    <w:p w14:paraId="661DF1D2" w14:textId="2FDD8AAE" w:rsidR="00260DDB" w:rsidRDefault="00E63077" w:rsidP="009906A4">
      <w:r>
        <w:t xml:space="preserve">For example, the P4 </w:t>
      </w:r>
      <w:r w:rsidR="00EC2208">
        <w:t>core library</w:t>
      </w:r>
      <w:r>
        <w:t xml:space="preserve"> introduces </w:t>
      </w:r>
      <w:r w:rsidR="00B84F95">
        <w:t xml:space="preserve">two </w:t>
      </w:r>
      <w:r>
        <w:t>interface</w:t>
      </w:r>
      <w:r w:rsidR="00B84F95">
        <w:t>s</w:t>
      </w:r>
      <w:r>
        <w:t xml:space="preserve"> </w:t>
      </w:r>
      <w:r w:rsidR="00B84F95">
        <w:rPr>
          <w:rFonts w:ascii="Consolas" w:hAnsi="Consolas"/>
        </w:rPr>
        <w:t>packet_in</w:t>
      </w:r>
      <w:r w:rsidR="00B84F95" w:rsidRPr="003E5F6E">
        <w:t xml:space="preserve"> </w:t>
      </w:r>
      <w:r w:rsidR="00B84F95" w:rsidRPr="00A26B5C">
        <w:t xml:space="preserve">and </w:t>
      </w:r>
      <w:r w:rsidR="00B84F95">
        <w:rPr>
          <w:rFonts w:ascii="Consolas" w:hAnsi="Consolas"/>
        </w:rPr>
        <w:t>packet_out</w:t>
      </w:r>
      <w:r>
        <w:t xml:space="preserve"> used for manipulating network packets (see Section</w:t>
      </w:r>
      <w:r w:rsidR="003E5F6E">
        <w:t xml:space="preserve">s </w:t>
      </w:r>
      <w:r w:rsidR="003E5F6E">
        <w:fldChar w:fldCharType="begin"/>
      </w:r>
      <w:r w:rsidR="003E5F6E">
        <w:instrText xml:space="preserve"> REF _Ref285973174 \r \h </w:instrText>
      </w:r>
      <w:r w:rsidR="003E5F6E">
        <w:fldChar w:fldCharType="separate"/>
      </w:r>
      <w:r w:rsidR="003E5F6E">
        <w:t>10.8</w:t>
      </w:r>
      <w:r w:rsidR="003E5F6E">
        <w:fldChar w:fldCharType="end"/>
      </w:r>
      <w:r w:rsidR="003E5F6E">
        <w:t xml:space="preserve"> and </w:t>
      </w:r>
      <w:r w:rsidR="003E5F6E">
        <w:fldChar w:fldCharType="begin"/>
      </w:r>
      <w:r w:rsidR="003E5F6E">
        <w:instrText xml:space="preserve"> REF _Ref445810251 \r \h </w:instrText>
      </w:r>
      <w:r w:rsidR="003E5F6E">
        <w:fldChar w:fldCharType="separate"/>
      </w:r>
      <w:r w:rsidR="003E5F6E">
        <w:t>13.1</w:t>
      </w:r>
      <w:r w:rsidR="003E5F6E">
        <w:fldChar w:fldCharType="end"/>
      </w:r>
      <w:r w:rsidR="005C0B22">
        <w:t xml:space="preserve">). </w:t>
      </w:r>
      <w:r>
        <w:t>Here is an example showing how operations on a network packet can be invoked:</w:t>
      </w:r>
    </w:p>
    <w:p w14:paraId="08DBDA75" w14:textId="5894063B" w:rsidR="00260DDB" w:rsidRDefault="002C1181">
      <w:pPr>
        <w:rPr>
          <w:rFonts w:ascii="Consolas" w:hAnsi="Consolas"/>
          <w:b/>
        </w:rPr>
      </w:pPr>
      <w:r>
        <w:rPr>
          <w:rFonts w:ascii="Consolas" w:hAnsi="Consolas"/>
          <w:b/>
        </w:rPr>
        <w:t>extern</w:t>
      </w:r>
      <w:r w:rsidR="00260DDB">
        <w:rPr>
          <w:rFonts w:ascii="Consolas" w:hAnsi="Consolas"/>
          <w:b/>
        </w:rPr>
        <w:t xml:space="preserve"> </w:t>
      </w:r>
      <w:r>
        <w:rPr>
          <w:rFonts w:ascii="Consolas" w:hAnsi="Consolas"/>
        </w:rPr>
        <w:t xml:space="preserve">packet_out </w:t>
      </w:r>
      <w:r w:rsidR="00260DDB" w:rsidRPr="00A229BA">
        <w:rPr>
          <w:rFonts w:ascii="Consolas" w:hAnsi="Consolas"/>
        </w:rPr>
        <w:t>{</w:t>
      </w:r>
      <w:r w:rsidR="00260DDB">
        <w:rPr>
          <w:rFonts w:ascii="Consolas" w:hAnsi="Consolas"/>
        </w:rPr>
        <w:br/>
      </w:r>
      <w:r w:rsidR="00260DDB">
        <w:rPr>
          <w:rFonts w:ascii="Consolas" w:hAnsi="Consolas"/>
          <w:b/>
        </w:rPr>
        <w:t xml:space="preserve">    </w:t>
      </w:r>
      <w:r w:rsidR="00260DDB" w:rsidRPr="00280B0E">
        <w:rPr>
          <w:rFonts w:ascii="Consolas" w:hAnsi="Consolas"/>
          <w:b/>
        </w:rPr>
        <w:t>void</w:t>
      </w:r>
      <w:r w:rsidR="00260DDB" w:rsidRPr="00280B0E">
        <w:rPr>
          <w:rFonts w:ascii="Consolas" w:hAnsi="Consolas"/>
        </w:rPr>
        <w:t xml:space="preserve"> </w:t>
      </w:r>
      <w:r w:rsidR="00B84F95">
        <w:rPr>
          <w:rFonts w:ascii="Consolas" w:hAnsi="Consolas"/>
        </w:rPr>
        <w:t>emit</w:t>
      </w:r>
      <w:r w:rsidR="00260DDB" w:rsidRPr="00280B0E">
        <w:rPr>
          <w:rFonts w:ascii="Consolas" w:hAnsi="Consolas"/>
        </w:rPr>
        <w:t>&lt;T&gt;(</w:t>
      </w:r>
      <w:r w:rsidR="00B84F95">
        <w:rPr>
          <w:rFonts w:ascii="Consolas" w:hAnsi="Consolas"/>
          <w:b/>
        </w:rPr>
        <w:t>in</w:t>
      </w:r>
      <w:r w:rsidR="00B84F95">
        <w:rPr>
          <w:rFonts w:ascii="Consolas" w:hAnsi="Consolas"/>
        </w:rPr>
        <w:t xml:space="preserve"> </w:t>
      </w:r>
      <w:r w:rsidR="00260DDB" w:rsidRPr="00280B0E">
        <w:rPr>
          <w:rFonts w:ascii="Consolas" w:hAnsi="Consolas"/>
        </w:rPr>
        <w:t>T hdr);</w:t>
      </w:r>
      <w:r w:rsidR="00FD6DEC">
        <w:rPr>
          <w:rFonts w:ascii="Consolas" w:hAnsi="Consolas"/>
        </w:rPr>
        <w:t xml:space="preserve"> </w:t>
      </w:r>
      <w:r w:rsidR="00260DDB">
        <w:rPr>
          <w:rFonts w:ascii="Consolas" w:hAnsi="Consolas"/>
        </w:rPr>
        <w:br/>
      </w:r>
      <w:r w:rsidR="00260DDB" w:rsidRPr="00A229BA">
        <w:rPr>
          <w:rFonts w:ascii="Consolas" w:hAnsi="Consolas"/>
        </w:rPr>
        <w:t>}</w:t>
      </w:r>
    </w:p>
    <w:p w14:paraId="369C4461" w14:textId="4C649450" w:rsidR="00E63077" w:rsidRDefault="00A35FCD">
      <w:pPr>
        <w:rPr>
          <w:rFonts w:ascii="Consolas" w:hAnsi="Consolas"/>
        </w:rPr>
      </w:pPr>
      <w:r>
        <w:rPr>
          <w:rFonts w:ascii="Consolas" w:hAnsi="Consolas"/>
          <w:b/>
        </w:rPr>
        <w:t>control</w:t>
      </w:r>
      <w:r w:rsidR="00260DDB">
        <w:rPr>
          <w:rFonts w:ascii="Consolas" w:hAnsi="Consolas"/>
          <w:b/>
        </w:rPr>
        <w:t xml:space="preserve"> </w:t>
      </w:r>
      <w:r w:rsidR="00260DDB" w:rsidRPr="00A229BA">
        <w:rPr>
          <w:rFonts w:ascii="Consolas" w:hAnsi="Consolas"/>
        </w:rPr>
        <w:t>d(</w:t>
      </w:r>
      <w:r w:rsidR="002C1181">
        <w:rPr>
          <w:rFonts w:ascii="Consolas" w:hAnsi="Consolas"/>
        </w:rPr>
        <w:t>packet_out</w:t>
      </w:r>
      <w:r w:rsidR="00750351">
        <w:rPr>
          <w:rFonts w:ascii="Consolas" w:hAnsi="Consolas"/>
        </w:rPr>
        <w:t xml:space="preserve"> </w:t>
      </w:r>
      <w:r w:rsidR="00260DDB" w:rsidRPr="009906A4">
        <w:rPr>
          <w:rFonts w:ascii="Consolas" w:hAnsi="Consolas"/>
        </w:rPr>
        <w:t xml:space="preserve">b, </w:t>
      </w:r>
      <w:r w:rsidR="00260DDB" w:rsidRPr="00A229BA">
        <w:rPr>
          <w:rFonts w:ascii="Consolas" w:hAnsi="Consolas"/>
          <w:b/>
        </w:rPr>
        <w:t>in</w:t>
      </w:r>
      <w:r w:rsidR="00260DDB" w:rsidRPr="009906A4">
        <w:rPr>
          <w:rFonts w:ascii="Consolas" w:hAnsi="Consolas"/>
        </w:rPr>
        <w:t xml:space="preserve"> </w:t>
      </w:r>
      <w:r w:rsidR="00260DDB">
        <w:rPr>
          <w:rFonts w:ascii="Consolas" w:hAnsi="Consolas"/>
        </w:rPr>
        <w:t>Hdr</w:t>
      </w:r>
      <w:r w:rsidR="00260DDB" w:rsidRPr="009906A4">
        <w:rPr>
          <w:rFonts w:ascii="Consolas" w:hAnsi="Consolas"/>
        </w:rPr>
        <w:t xml:space="preserve"> h)</w:t>
      </w:r>
      <w:r w:rsidR="002C1181">
        <w:rPr>
          <w:rFonts w:ascii="Consolas" w:hAnsi="Consolas"/>
        </w:rPr>
        <w:t xml:space="preserve"> </w:t>
      </w:r>
      <w:r w:rsidR="00260DDB">
        <w:rPr>
          <w:rFonts w:ascii="Consolas" w:hAnsi="Consolas"/>
        </w:rPr>
        <w:t>{</w:t>
      </w:r>
      <w:r w:rsidR="006C44C7">
        <w:rPr>
          <w:rFonts w:ascii="Consolas" w:hAnsi="Consolas"/>
        </w:rPr>
        <w:br/>
        <w:t xml:space="preserve">    </w:t>
      </w:r>
      <w:r w:rsidR="006C44C7" w:rsidRPr="006C44C7">
        <w:rPr>
          <w:rFonts w:ascii="Consolas" w:hAnsi="Consolas"/>
          <w:b/>
        </w:rPr>
        <w:t>apply</w:t>
      </w:r>
      <w:r w:rsidR="006C44C7">
        <w:rPr>
          <w:rFonts w:ascii="Consolas" w:hAnsi="Consolas"/>
        </w:rPr>
        <w:t xml:space="preserve"> { </w:t>
      </w:r>
      <w:r w:rsidR="00260DDB">
        <w:rPr>
          <w:rFonts w:ascii="Consolas" w:hAnsi="Consolas"/>
        </w:rPr>
        <w:br/>
      </w:r>
      <w:r w:rsidR="006C44C7">
        <w:rPr>
          <w:rFonts w:ascii="Consolas" w:hAnsi="Consolas"/>
        </w:rPr>
        <w:t xml:space="preserve">    </w:t>
      </w:r>
      <w:r w:rsidR="00260DDB">
        <w:rPr>
          <w:rFonts w:ascii="Consolas" w:hAnsi="Consolas"/>
        </w:rPr>
        <w:t xml:space="preserve">    </w:t>
      </w:r>
      <w:r w:rsidR="00E63077" w:rsidRPr="00A229BA">
        <w:rPr>
          <w:rFonts w:ascii="Consolas" w:hAnsi="Consolas"/>
        </w:rPr>
        <w:t xml:space="preserve">b.emit(h.ipv4); </w:t>
      </w:r>
      <w:r w:rsidR="00260DDB">
        <w:rPr>
          <w:rFonts w:ascii="Consolas" w:hAnsi="Consolas"/>
        </w:rPr>
        <w:t xml:space="preserve">      </w:t>
      </w:r>
      <w:r w:rsidR="00E63077" w:rsidRPr="00A229BA">
        <w:rPr>
          <w:rFonts w:ascii="Consolas" w:hAnsi="Consolas"/>
        </w:rPr>
        <w:t>// write ipv4 header into output packet</w:t>
      </w:r>
      <w:r w:rsidR="00260DDB">
        <w:rPr>
          <w:rFonts w:ascii="Consolas" w:hAnsi="Consolas"/>
        </w:rPr>
        <w:br/>
        <w:t xml:space="preserve">    </w:t>
      </w:r>
      <w:r w:rsidR="006C44C7">
        <w:rPr>
          <w:rFonts w:ascii="Consolas" w:hAnsi="Consolas"/>
        </w:rPr>
        <w:t xml:space="preserve">}   </w:t>
      </w:r>
      <w:r w:rsidR="00260DDB">
        <w:rPr>
          <w:rFonts w:ascii="Consolas" w:hAnsi="Consolas"/>
        </w:rPr>
        <w:t xml:space="preserve">                      // by calling emit method of byte stream</w:t>
      </w:r>
      <w:r w:rsidR="00260DDB">
        <w:rPr>
          <w:rFonts w:ascii="Consolas" w:hAnsi="Consolas"/>
        </w:rPr>
        <w:br/>
        <w:t>}</w:t>
      </w:r>
    </w:p>
    <w:p w14:paraId="499A9ECC" w14:textId="611E0E13" w:rsidR="00C30800" w:rsidRPr="00A229BA" w:rsidRDefault="00C30800" w:rsidP="00C30800">
      <w:r>
        <w:t>Functions and methods are the only P4 constructs which support overloading</w:t>
      </w:r>
      <w:r w:rsidR="008D1E44">
        <w:t xml:space="preserve">: </w:t>
      </w:r>
      <w:r w:rsidR="00292765">
        <w:t xml:space="preserve">there can exist multiple </w:t>
      </w:r>
      <w:r w:rsidR="008D1E44">
        <w:t>methods with the same name</w:t>
      </w:r>
      <w:r w:rsidR="003E5F6E">
        <w:t xml:space="preserve"> </w:t>
      </w:r>
      <w:r w:rsidR="00292765">
        <w:t>in the same scope</w:t>
      </w:r>
      <w:r>
        <w:t xml:space="preserve">. Even so, two functions (or methods of an </w:t>
      </w:r>
      <w:r w:rsidRPr="00C30800">
        <w:rPr>
          <w:rFonts w:ascii="Consolas" w:hAnsi="Consolas" w:cs="Consolas"/>
          <w:b/>
        </w:rPr>
        <w:t>extern</w:t>
      </w:r>
      <w:r>
        <w:t xml:space="preserve"> object) can have the same name only if they have a different number of parameters. </w:t>
      </w:r>
    </w:p>
    <w:p w14:paraId="200E1A49" w14:textId="3482EB7C" w:rsidR="00FA2843" w:rsidDel="003A7A5E" w:rsidRDefault="008648AD" w:rsidP="00280B0E">
      <w:pPr>
        <w:pStyle w:val="Heading3"/>
        <w:rPr>
          <w:del w:id="2652" w:author="Mihai Budiu" w:date="2016-04-11T11:04:00Z"/>
        </w:rPr>
      </w:pPr>
      <w:bookmarkStart w:id="2653" w:name="_Toc417920604"/>
      <w:bookmarkStart w:id="2654" w:name="_Toc445799342"/>
      <w:moveFromRangeStart w:id="2655" w:author="Mihai Budiu" w:date="2016-04-08T16:51:00Z" w:name="move447897627"/>
      <w:moveFrom w:id="2656" w:author="Mihai Budiu" w:date="2016-04-08T16:51:00Z">
        <w:del w:id="2657" w:author="Mihai Budiu" w:date="2016-04-11T11:04:00Z">
          <w:r w:rsidDel="003A7A5E">
            <w:delText>typedef</w:delText>
          </w:r>
        </w:del>
      </w:moveFrom>
      <w:bookmarkStart w:id="2658" w:name="_Toc447899031"/>
      <w:bookmarkEnd w:id="2653"/>
      <w:bookmarkEnd w:id="2654"/>
      <w:bookmarkEnd w:id="2658"/>
    </w:p>
    <w:p w14:paraId="15615AE9" w14:textId="646B21E6" w:rsidR="002E4CC7" w:rsidDel="003A7A5E" w:rsidRDefault="002C1181" w:rsidP="002E4CC7">
      <w:pPr>
        <w:rPr>
          <w:del w:id="2659" w:author="Mihai Budiu" w:date="2016-04-11T11:04:00Z"/>
        </w:rPr>
      </w:pPr>
      <w:moveFrom w:id="2660" w:author="Mihai Budiu" w:date="2016-04-08T16:51:00Z">
        <w:del w:id="2661" w:author="Mihai Budiu" w:date="2016-04-11T11:04:00Z">
          <w:r w:rsidRPr="002C1181" w:rsidDel="003A7A5E">
            <w:rPr>
              <w:rFonts w:ascii="Consolas" w:hAnsi="Consolas"/>
              <w:b/>
            </w:rPr>
            <w:delText>typedef</w:delText>
          </w:r>
          <w:r w:rsidDel="003A7A5E">
            <w:delText xml:space="preserve"> can be used to give an alternative name to a type.</w:delText>
          </w:r>
        </w:del>
      </w:moveFrom>
    </w:p>
    <w:p w14:paraId="7060F9A2" w14:textId="11CED338" w:rsidR="002C1181" w:rsidRPr="00254E38" w:rsidDel="003A7A5E" w:rsidRDefault="002C1181" w:rsidP="002D0F38">
      <w:pPr>
        <w:pStyle w:val="Grammar"/>
        <w:rPr>
          <w:del w:id="2662" w:author="Mihai Budiu" w:date="2016-04-11T11:04:00Z"/>
        </w:rPr>
      </w:pPr>
      <w:moveFrom w:id="2663" w:author="Mihai Budiu" w:date="2016-04-08T16:51:00Z">
        <w:del w:id="2664" w:author="Mihai Budiu" w:date="2016-04-11T11:04:00Z">
          <w:r w:rsidRPr="00254E38" w:rsidDel="003A7A5E">
            <w:delText>typedefDeclaration</w:delText>
          </w:r>
        </w:del>
      </w:moveFrom>
    </w:p>
    <w:p w14:paraId="5355BC5A" w14:textId="2C0B9FBD" w:rsidR="002C1181" w:rsidRPr="00254E38" w:rsidDel="003A7A5E" w:rsidRDefault="002C1181" w:rsidP="002D0F38">
      <w:pPr>
        <w:pStyle w:val="Grammar"/>
        <w:rPr>
          <w:del w:id="2665" w:author="Mihai Budiu" w:date="2016-04-11T11:04:00Z"/>
        </w:rPr>
      </w:pPr>
      <w:moveFrom w:id="2666" w:author="Mihai Budiu" w:date="2016-04-08T16:51:00Z">
        <w:del w:id="2667" w:author="Mihai Budiu" w:date="2016-04-11T11:04:00Z">
          <w:r w:rsidRPr="00254E38" w:rsidDel="003A7A5E">
            <w:delText xml:space="preserve">    : TYPEDEF typeRef optAnnotations name ';' </w:delText>
          </w:r>
        </w:del>
      </w:moveFrom>
    </w:p>
    <w:p w14:paraId="1B27B651" w14:textId="60A9CCF6" w:rsidR="002C1181" w:rsidRPr="00254E38" w:rsidDel="003A7A5E" w:rsidRDefault="002C1181" w:rsidP="002D0F38">
      <w:pPr>
        <w:pStyle w:val="Grammar"/>
        <w:rPr>
          <w:del w:id="2668" w:author="Mihai Budiu" w:date="2016-04-11T11:04:00Z"/>
        </w:rPr>
      </w:pPr>
      <w:moveFrom w:id="2669" w:author="Mihai Budiu" w:date="2016-04-08T16:51:00Z">
        <w:del w:id="2670" w:author="Mihai Budiu" w:date="2016-04-11T11:04:00Z">
          <w:r w:rsidRPr="00254E38" w:rsidDel="003A7A5E">
            <w:delText xml:space="preserve">    | TYPEDEF derivedTypeDeclaration optAnnotations name ';'</w:delText>
          </w:r>
        </w:del>
      </w:moveFrom>
    </w:p>
    <w:p w14:paraId="64C4E3B8" w14:textId="5703F2D5" w:rsidR="002C1181" w:rsidRPr="002C1181" w:rsidDel="003A7A5E" w:rsidRDefault="002C1181" w:rsidP="002D0F38">
      <w:pPr>
        <w:pStyle w:val="Grammar"/>
        <w:rPr>
          <w:del w:id="2671" w:author="Mihai Budiu" w:date="2016-04-11T11:04:00Z"/>
        </w:rPr>
      </w:pPr>
      <w:moveFrom w:id="2672" w:author="Mihai Budiu" w:date="2016-04-08T16:51:00Z">
        <w:del w:id="2673" w:author="Mihai Budiu" w:date="2016-04-11T11:04:00Z">
          <w:r w:rsidRPr="00254E38" w:rsidDel="003A7A5E">
            <w:delText xml:space="preserve">    ;</w:delText>
          </w:r>
        </w:del>
      </w:moveFrom>
    </w:p>
    <w:p w14:paraId="0B1B3799" w14:textId="101603C0" w:rsidR="002E4CC7" w:rsidDel="003A7A5E" w:rsidRDefault="002E4CC7" w:rsidP="002E4CC7">
      <w:pPr>
        <w:rPr>
          <w:del w:id="2674" w:author="Mihai Budiu" w:date="2016-04-11T11:04:00Z"/>
          <w:rFonts w:ascii="Consolas" w:hAnsi="Consolas"/>
        </w:rPr>
      </w:pPr>
      <w:moveFrom w:id="2675" w:author="Mihai Budiu" w:date="2016-04-08T16:51:00Z">
        <w:del w:id="2676" w:author="Mihai Budiu" w:date="2016-04-11T11:04:00Z">
          <w:r w:rsidRPr="002C1181" w:rsidDel="003A7A5E">
            <w:rPr>
              <w:rFonts w:ascii="Consolas" w:hAnsi="Consolas"/>
              <w:b/>
            </w:rPr>
            <w:delText>typedef</w:delText>
          </w:r>
          <w:r w:rsidRPr="00D06BCB" w:rsidDel="003A7A5E">
            <w:rPr>
              <w:rFonts w:ascii="Consolas" w:hAnsi="Consolas"/>
            </w:rPr>
            <w:delText xml:space="preserve"> </w:delText>
          </w:r>
          <w:r w:rsidR="00AD6D4B" w:rsidDel="003A7A5E">
            <w:rPr>
              <w:rFonts w:ascii="Consolas" w:hAnsi="Consolas"/>
            </w:rPr>
            <w:delText>bit</w:delText>
          </w:r>
          <w:r w:rsidRPr="00D06BCB" w:rsidDel="003A7A5E">
            <w:rPr>
              <w:rFonts w:ascii="Consolas" w:hAnsi="Consolas"/>
            </w:rPr>
            <w:delText>&lt;32&gt; u32;</w:delText>
          </w:r>
          <w:r w:rsidDel="003A7A5E">
            <w:rPr>
              <w:rFonts w:ascii="Consolas" w:hAnsi="Consolas"/>
            </w:rPr>
            <w:br/>
          </w:r>
          <w:r w:rsidRPr="002C1181" w:rsidDel="003A7A5E">
            <w:rPr>
              <w:rFonts w:ascii="Consolas" w:hAnsi="Consolas"/>
              <w:b/>
            </w:rPr>
            <w:delText>typedef</w:delText>
          </w:r>
          <w:r w:rsidDel="003A7A5E">
            <w:rPr>
              <w:rFonts w:ascii="Consolas" w:hAnsi="Consolas"/>
            </w:rPr>
            <w:delText xml:space="preserve"> </w:delText>
          </w:r>
          <w:r w:rsidRPr="002C1181" w:rsidDel="003A7A5E">
            <w:rPr>
              <w:rFonts w:ascii="Consolas" w:hAnsi="Consolas"/>
              <w:b/>
            </w:rPr>
            <w:delText>struct</w:delText>
          </w:r>
          <w:r w:rsidDel="003A7A5E">
            <w:rPr>
              <w:rFonts w:ascii="Consolas" w:hAnsi="Consolas"/>
            </w:rPr>
            <w:delText xml:space="preserve"> Point { </w:delText>
          </w:r>
          <w:r w:rsidRPr="002C1181" w:rsidDel="003A7A5E">
            <w:rPr>
              <w:rFonts w:ascii="Consolas" w:hAnsi="Consolas"/>
              <w:b/>
            </w:rPr>
            <w:delText>int</w:delText>
          </w:r>
          <w:r w:rsidDel="003A7A5E">
            <w:rPr>
              <w:rFonts w:ascii="Consolas" w:hAnsi="Consolas"/>
            </w:rPr>
            <w:delText xml:space="preserve">&lt;32&gt; x; </w:delText>
          </w:r>
          <w:r w:rsidRPr="002C1181" w:rsidDel="003A7A5E">
            <w:rPr>
              <w:rFonts w:ascii="Consolas" w:hAnsi="Consolas"/>
              <w:b/>
            </w:rPr>
            <w:delText>int</w:delText>
          </w:r>
          <w:r w:rsidDel="003A7A5E">
            <w:rPr>
              <w:rFonts w:ascii="Consolas" w:hAnsi="Consolas"/>
            </w:rPr>
            <w:delText>&lt;32&gt; y</w:delText>
          </w:r>
          <w:r w:rsidR="00C5455C" w:rsidDel="003A7A5E">
            <w:rPr>
              <w:rFonts w:ascii="Consolas" w:hAnsi="Consolas"/>
            </w:rPr>
            <w:delText>;</w:delText>
          </w:r>
          <w:r w:rsidDel="003A7A5E">
            <w:rPr>
              <w:rFonts w:ascii="Consolas" w:hAnsi="Consolas"/>
            </w:rPr>
            <w:delText xml:space="preserve"> } Pt;</w:delText>
          </w:r>
          <w:r w:rsidDel="003A7A5E">
            <w:rPr>
              <w:rFonts w:ascii="Consolas" w:hAnsi="Consolas"/>
            </w:rPr>
            <w:br/>
          </w:r>
          <w:r w:rsidRPr="002C1181" w:rsidDel="003A7A5E">
            <w:rPr>
              <w:rFonts w:ascii="Consolas" w:hAnsi="Consolas"/>
              <w:b/>
            </w:rPr>
            <w:delText>typedef</w:delText>
          </w:r>
          <w:r w:rsidDel="003A7A5E">
            <w:rPr>
              <w:rFonts w:ascii="Consolas" w:hAnsi="Consolas"/>
            </w:rPr>
            <w:delText xml:space="preserve"> Empty_h[32] HeaderStack;</w:delText>
          </w:r>
        </w:del>
      </w:moveFrom>
    </w:p>
    <w:p w14:paraId="71E476EB" w14:textId="0D662FF3" w:rsidR="00305D05" w:rsidDel="003A7A5E" w:rsidRDefault="005F2A62" w:rsidP="002378DA">
      <w:pPr>
        <w:rPr>
          <w:del w:id="2677" w:author="Mihai Budiu" w:date="2016-04-11T11:04:00Z"/>
        </w:rPr>
      </w:pPr>
      <w:moveFrom w:id="2678" w:author="Mihai Budiu" w:date="2016-04-08T16:51:00Z">
        <w:del w:id="2679" w:author="Mihai Budiu" w:date="2016-04-11T11:04:00Z">
          <w:r w:rsidDel="003A7A5E">
            <w:delText>All operations that can be executed on the original type can be also executed on the newly created type.</w:delText>
          </w:r>
          <w:r w:rsidR="003E5F6E" w:rsidDel="003A7A5E">
            <w:delText xml:space="preserve"> This behavior is similar to the C </w:delText>
          </w:r>
          <w:r w:rsidR="003E5F6E" w:rsidRPr="003E5F6E" w:rsidDel="003A7A5E">
            <w:rPr>
              <w:rFonts w:ascii="Consolas" w:hAnsi="Consolas"/>
            </w:rPr>
            <w:delText>typedef</w:delText>
          </w:r>
          <w:r w:rsidR="003E5F6E" w:rsidDel="003A7A5E">
            <w:delText xml:space="preserve"> keyword.</w:delText>
          </w:r>
        </w:del>
      </w:moveFrom>
    </w:p>
    <w:p w14:paraId="0B74A602" w14:textId="15116489" w:rsidR="0059252E" w:rsidRDefault="0059252E" w:rsidP="0059252E">
      <w:pPr>
        <w:pStyle w:val="Heading3"/>
      </w:pPr>
      <w:bookmarkStart w:id="2680" w:name="_Toc447899032"/>
      <w:moveFromRangeEnd w:id="2655"/>
      <w:r>
        <w:t>Type specialization</w:t>
      </w:r>
      <w:bookmarkEnd w:id="2680"/>
    </w:p>
    <w:p w14:paraId="36316D44" w14:textId="2F0F12DB" w:rsidR="0059252E" w:rsidRDefault="00F53FDE" w:rsidP="0059252E">
      <w:r>
        <w:t xml:space="preserve">A generic type may be specialized by specifying arguments for its type variables. </w:t>
      </w:r>
      <w:r w:rsidR="001273B4">
        <w:t>I</w:t>
      </w:r>
      <w:r>
        <w:t xml:space="preserve">n cases </w:t>
      </w:r>
      <w:r w:rsidR="001273B4">
        <w:t xml:space="preserve">where </w:t>
      </w:r>
      <w:r>
        <w:t>the co</w:t>
      </w:r>
      <w:r w:rsidR="001273B4">
        <w:t>mpiler can infer type arguments type specialization is not necessary.</w:t>
      </w:r>
      <w:r w:rsidR="00563786">
        <w:t xml:space="preserve"> When a type is specialized all </w:t>
      </w:r>
      <w:r w:rsidR="005E78D8">
        <w:t>its</w:t>
      </w:r>
      <w:r w:rsidR="00563786">
        <w:t xml:space="preserve"> type variables must be bound.</w:t>
      </w:r>
    </w:p>
    <w:p w14:paraId="571571E0" w14:textId="77777777" w:rsidR="001273B4" w:rsidRPr="00254E38" w:rsidRDefault="001273B4" w:rsidP="002D0F38">
      <w:pPr>
        <w:pStyle w:val="Grammar"/>
      </w:pPr>
      <w:r w:rsidRPr="00254E38">
        <w:lastRenderedPageBreak/>
        <w:t>specializedType</w:t>
      </w:r>
    </w:p>
    <w:p w14:paraId="6CBE8506" w14:textId="77777777" w:rsidR="001273B4" w:rsidRPr="00254E38" w:rsidRDefault="001273B4" w:rsidP="002D0F38">
      <w:pPr>
        <w:pStyle w:val="Grammar"/>
      </w:pPr>
      <w:r w:rsidRPr="00254E38">
        <w:t xml:space="preserve">    : pathPrefix TYPE '&lt;' typeArgumentList '&gt;'</w:t>
      </w:r>
    </w:p>
    <w:p w14:paraId="64023189" w14:textId="77777777" w:rsidR="001273B4" w:rsidRPr="00254E38" w:rsidRDefault="001273B4" w:rsidP="002D0F38">
      <w:pPr>
        <w:pStyle w:val="Grammar"/>
      </w:pPr>
      <w:r w:rsidRPr="00254E38">
        <w:t xml:space="preserve">    | TYPE '&lt;' typeArgumentList '&gt;' </w:t>
      </w:r>
    </w:p>
    <w:p w14:paraId="3048DA97" w14:textId="75F6A520" w:rsidR="001273B4" w:rsidRDefault="001273B4" w:rsidP="002D0F38">
      <w:pPr>
        <w:pStyle w:val="Grammar"/>
      </w:pPr>
      <w:r w:rsidRPr="00254E38">
        <w:t xml:space="preserve">    ;</w:t>
      </w:r>
    </w:p>
    <w:p w14:paraId="25258D66" w14:textId="65157812" w:rsidR="001273B4" w:rsidRDefault="001273B4" w:rsidP="001273B4">
      <w:r>
        <w:t xml:space="preserve">For example, the following </w:t>
      </w:r>
      <w:r w:rsidRPr="001273B4">
        <w:rPr>
          <w:rFonts w:ascii="Consolas" w:hAnsi="Consolas"/>
          <w:b/>
        </w:rPr>
        <w:t>extern</w:t>
      </w:r>
      <w:r w:rsidRPr="001273B4">
        <w:t xml:space="preserve"> declaration</w:t>
      </w:r>
      <w:r>
        <w:t xml:space="preserve"> describes a generic block</w:t>
      </w:r>
      <w:r w:rsidR="00465615">
        <w:t xml:space="preserve"> or registers</w:t>
      </w:r>
      <w:r>
        <w:t xml:space="preserve">, where the type of the elements stored in </w:t>
      </w:r>
      <w:r w:rsidR="00E22E6E">
        <w:t>each register</w:t>
      </w:r>
      <w:r>
        <w:t xml:space="preserve"> is an arbitrary </w:t>
      </w:r>
      <w:r w:rsidRPr="00E22E6E">
        <w:rPr>
          <w:rFonts w:ascii="Consolas" w:hAnsi="Consolas"/>
        </w:rPr>
        <w:t>T</w:t>
      </w:r>
      <w:r>
        <w:t xml:space="preserve">. </w:t>
      </w:r>
    </w:p>
    <w:p w14:paraId="0FBC7DBC" w14:textId="1F5852E1" w:rsidR="001273B4" w:rsidRDefault="001273B4" w:rsidP="001273B4">
      <w:pPr>
        <w:rPr>
          <w:rFonts w:ascii="Consolas" w:hAnsi="Consolas"/>
        </w:rPr>
      </w:pPr>
      <w:r w:rsidRPr="001273B4">
        <w:rPr>
          <w:rFonts w:ascii="Consolas" w:hAnsi="Consolas"/>
          <w:b/>
        </w:rPr>
        <w:t>extern</w:t>
      </w:r>
      <w:r>
        <w:rPr>
          <w:rFonts w:ascii="Consolas" w:hAnsi="Consolas"/>
        </w:rPr>
        <w:t xml:space="preserve"> Register&lt;T&gt; {</w:t>
      </w:r>
      <w:r>
        <w:rPr>
          <w:rFonts w:ascii="Consolas" w:hAnsi="Consolas"/>
        </w:rPr>
        <w:br/>
      </w:r>
      <w:r w:rsidRPr="001273B4">
        <w:rPr>
          <w:rFonts w:ascii="Consolas" w:hAnsi="Consolas"/>
        </w:rPr>
        <w:t xml:space="preserve">    Register(bit&lt;32&gt; size);</w:t>
      </w:r>
      <w:r>
        <w:rPr>
          <w:rFonts w:ascii="Consolas" w:hAnsi="Consolas"/>
        </w:rPr>
        <w:br/>
      </w:r>
      <w:r w:rsidRPr="001273B4">
        <w:rPr>
          <w:rFonts w:ascii="Consolas" w:hAnsi="Consolas"/>
        </w:rPr>
        <w:t xml:space="preserve">    T read(bit&lt;32&gt; index);</w:t>
      </w:r>
      <w:r>
        <w:rPr>
          <w:rFonts w:ascii="Consolas" w:hAnsi="Consolas"/>
        </w:rPr>
        <w:br/>
      </w:r>
      <w:r w:rsidRPr="001273B4">
        <w:rPr>
          <w:rFonts w:ascii="Consolas" w:hAnsi="Consolas"/>
        </w:rPr>
        <w:t xml:space="preserve">    void write(bit&lt;32&gt; index, T value);</w:t>
      </w:r>
      <w:r>
        <w:rPr>
          <w:rFonts w:ascii="Consolas" w:hAnsi="Consolas"/>
        </w:rPr>
        <w:br/>
      </w:r>
      <w:r w:rsidRPr="001273B4">
        <w:rPr>
          <w:rFonts w:ascii="Consolas" w:hAnsi="Consolas"/>
        </w:rPr>
        <w:t>}</w:t>
      </w:r>
    </w:p>
    <w:p w14:paraId="03AC2F66" w14:textId="4D07F0E2" w:rsidR="00E22E6E" w:rsidRPr="001273B4" w:rsidRDefault="00E22E6E" w:rsidP="001273B4">
      <w:pPr>
        <w:rPr>
          <w:rFonts w:ascii="Consolas" w:hAnsi="Consolas"/>
        </w:rPr>
      </w:pPr>
      <w:r>
        <w:t xml:space="preserve">The type </w:t>
      </w:r>
      <w:r w:rsidRPr="00E22E6E">
        <w:rPr>
          <w:rFonts w:ascii="Consolas" w:hAnsi="Consolas"/>
        </w:rPr>
        <w:t>T</w:t>
      </w:r>
      <w:r>
        <w:t xml:space="preserve"> has to be specified when instantiating a set of registers, by specializing the </w:t>
      </w:r>
      <w:r w:rsidRPr="00E22E6E">
        <w:rPr>
          <w:rFonts w:ascii="Consolas" w:hAnsi="Consolas"/>
        </w:rPr>
        <w:t>Register</w:t>
      </w:r>
      <w:r>
        <w:t xml:space="preserve"> type:</w:t>
      </w:r>
    </w:p>
    <w:p w14:paraId="2CAE4FAF" w14:textId="66E53B9D" w:rsidR="001273B4" w:rsidRDefault="001273B4" w:rsidP="001273B4">
      <w:pPr>
        <w:rPr>
          <w:rFonts w:ascii="Consolas" w:hAnsi="Consolas"/>
        </w:rPr>
      </w:pPr>
      <w:r w:rsidRPr="001273B4">
        <w:rPr>
          <w:rFonts w:ascii="Consolas" w:hAnsi="Consolas"/>
        </w:rPr>
        <w:t>Register&lt;</w:t>
      </w:r>
      <w:r w:rsidRPr="001273B4">
        <w:rPr>
          <w:rFonts w:ascii="Consolas" w:hAnsi="Consolas"/>
          <w:b/>
        </w:rPr>
        <w:t>bit</w:t>
      </w:r>
      <w:r w:rsidRPr="001273B4">
        <w:rPr>
          <w:rFonts w:ascii="Consolas" w:hAnsi="Consolas"/>
        </w:rPr>
        <w:t>&lt;32&gt;</w:t>
      </w:r>
      <w:proofErr w:type="gramStart"/>
      <w:r w:rsidRPr="001273B4">
        <w:rPr>
          <w:rFonts w:ascii="Consolas" w:hAnsi="Consolas"/>
        </w:rPr>
        <w:t>&gt;(</w:t>
      </w:r>
      <w:proofErr w:type="gramEnd"/>
      <w:r w:rsidRPr="001273B4">
        <w:rPr>
          <w:rFonts w:ascii="Consolas" w:hAnsi="Consolas"/>
        </w:rPr>
        <w:t>128) registerBank;</w:t>
      </w:r>
    </w:p>
    <w:p w14:paraId="032CED8D" w14:textId="306C4A19" w:rsidR="001273B4" w:rsidRPr="001273B4" w:rsidRDefault="001273B4" w:rsidP="001273B4">
      <w:r>
        <w:t xml:space="preserve">The instantiation of </w:t>
      </w:r>
      <w:r w:rsidRPr="001273B4">
        <w:rPr>
          <w:rFonts w:ascii="Consolas" w:hAnsi="Consolas"/>
        </w:rPr>
        <w:t>registerBank</w:t>
      </w:r>
      <w:r>
        <w:t xml:space="preserve"> is made using the </w:t>
      </w:r>
      <w:r w:rsidRPr="001273B4">
        <w:rPr>
          <w:rFonts w:ascii="Consolas" w:hAnsi="Consolas"/>
        </w:rPr>
        <w:t>Register</w:t>
      </w:r>
      <w:r w:rsidRPr="001273B4">
        <w:t xml:space="preserve"> type </w:t>
      </w:r>
      <w:r>
        <w:t xml:space="preserve">specialized with the </w:t>
      </w:r>
      <w:r w:rsidRPr="001273B4">
        <w:rPr>
          <w:rFonts w:ascii="Consolas" w:hAnsi="Consolas"/>
          <w:b/>
        </w:rPr>
        <w:t>bit</w:t>
      </w:r>
      <w:r w:rsidRPr="001273B4">
        <w:rPr>
          <w:rFonts w:ascii="Consolas" w:hAnsi="Consolas"/>
        </w:rPr>
        <w:t>&lt;32&gt;</w:t>
      </w:r>
      <w:r>
        <w:rPr>
          <w:rFonts w:ascii="Consolas" w:hAnsi="Consolas"/>
        </w:rPr>
        <w:t xml:space="preserve"> </w:t>
      </w:r>
      <w:r w:rsidR="000F686F" w:rsidRPr="000F686F">
        <w:t xml:space="preserve">bound to the </w:t>
      </w:r>
      <w:r w:rsidR="000F686F">
        <w:rPr>
          <w:rFonts w:ascii="Consolas" w:hAnsi="Consolas"/>
        </w:rPr>
        <w:t>T</w:t>
      </w:r>
      <w:r w:rsidR="000F686F" w:rsidRPr="000F686F">
        <w:t xml:space="preserve"> </w:t>
      </w:r>
      <w:r w:rsidRPr="001273B4">
        <w:t>type argument.</w:t>
      </w:r>
    </w:p>
    <w:p w14:paraId="2B8C0D3B" w14:textId="643D4C86" w:rsidR="00145622" w:rsidRDefault="00145622">
      <w:pPr>
        <w:pStyle w:val="Heading3"/>
        <w:pPrChange w:id="2681" w:author="Mihai Budiu" w:date="2016-04-08T16:51:00Z">
          <w:pPr>
            <w:pStyle w:val="Heading2"/>
          </w:pPr>
        </w:pPrChange>
      </w:pPr>
      <w:bookmarkStart w:id="2682" w:name="_Toc445799343"/>
      <w:bookmarkStart w:id="2683" w:name="_Toc447899033"/>
      <w:r>
        <w:t>Parser and control blocks</w:t>
      </w:r>
      <w:r w:rsidR="001633E5">
        <w:t xml:space="preserve"> types</w:t>
      </w:r>
      <w:bookmarkEnd w:id="2682"/>
      <w:bookmarkEnd w:id="2683"/>
    </w:p>
    <w:p w14:paraId="10F6AED6" w14:textId="25FE6F89" w:rsidR="00A216DE" w:rsidRDefault="001633E5" w:rsidP="00A216DE">
      <w:r>
        <w:t xml:space="preserve">Parsers and control blocks </w:t>
      </w:r>
      <w:r w:rsidRPr="0012579B">
        <w:rPr>
          <w:i/>
        </w:rPr>
        <w:t>types</w:t>
      </w:r>
      <w:r>
        <w:t xml:space="preserve"> are </w:t>
      </w:r>
      <w:r w:rsidR="00A1165C">
        <w:t>similar to</w:t>
      </w:r>
      <w:r>
        <w:t xml:space="preserve"> function types: they describe the signature of parsers and control blocks. Such functions have no return values. </w:t>
      </w:r>
      <w:r w:rsidR="0012579B">
        <w:t>Parsers and control block types may be generic (i.e., have type parameters):</w:t>
      </w:r>
    </w:p>
    <w:p w14:paraId="08121277" w14:textId="77777777" w:rsidR="001633E5" w:rsidRDefault="001633E5">
      <w:pPr>
        <w:pStyle w:val="Heading4"/>
        <w:pPrChange w:id="2684" w:author="Mihai Budiu" w:date="2016-04-08T16:51:00Z">
          <w:pPr>
            <w:pStyle w:val="Heading3"/>
          </w:pPr>
        </w:pPrChange>
      </w:pPr>
      <w:bookmarkStart w:id="2685" w:name="_Toc417920629"/>
      <w:bookmarkStart w:id="2686" w:name="_Toc445799344"/>
      <w:r>
        <w:t xml:space="preserve">Parser </w:t>
      </w:r>
      <w:bookmarkEnd w:id="2685"/>
      <w:r>
        <w:t>type declarations</w:t>
      </w:r>
      <w:bookmarkEnd w:id="2686"/>
    </w:p>
    <w:p w14:paraId="385B1F4C" w14:textId="2CEFCC76" w:rsidR="001633E5" w:rsidRDefault="001633E5" w:rsidP="001633E5">
      <w:r>
        <w:t xml:space="preserve">A parser type declaration describes the signature of a parser. A parser should have at least one argument of type </w:t>
      </w:r>
      <w:r>
        <w:rPr>
          <w:rFonts w:ascii="Consolas" w:hAnsi="Consolas"/>
        </w:rPr>
        <w:t>packet_in</w:t>
      </w:r>
      <w:r>
        <w:t xml:space="preserve">, representing the </w:t>
      </w:r>
      <w:r w:rsidR="00A836C8">
        <w:t xml:space="preserve">received </w:t>
      </w:r>
      <w:r>
        <w:t xml:space="preserve">packet </w:t>
      </w:r>
      <w:r w:rsidR="00A836C8">
        <w:t>that is</w:t>
      </w:r>
      <w:r>
        <w:t xml:space="preserve"> processed.</w:t>
      </w:r>
    </w:p>
    <w:p w14:paraId="1ACC65B4" w14:textId="77777777" w:rsidR="001633E5" w:rsidRPr="00254E38" w:rsidRDefault="001633E5" w:rsidP="002D0F38">
      <w:pPr>
        <w:pStyle w:val="Grammar"/>
      </w:pPr>
      <w:r w:rsidRPr="00254E38">
        <w:t>parserTypeDeclaration</w:t>
      </w:r>
    </w:p>
    <w:p w14:paraId="2E665B9F" w14:textId="04F2B75C" w:rsidR="001633E5" w:rsidRPr="00254E38" w:rsidRDefault="001633E5" w:rsidP="002D0F38">
      <w:pPr>
        <w:pStyle w:val="Grammar"/>
      </w:pPr>
      <w:r w:rsidRPr="00254E38">
        <w:t xml:space="preserve">    : optAnnotations PARSER name optTypeParameters </w:t>
      </w:r>
      <w:r>
        <w:br/>
        <w:t xml:space="preserve">     </w:t>
      </w:r>
      <w:r w:rsidRPr="00254E38">
        <w:t>'(' parameterList ')'</w:t>
      </w:r>
    </w:p>
    <w:p w14:paraId="27D5A334" w14:textId="77777777" w:rsidR="001633E5" w:rsidRPr="00254E38" w:rsidRDefault="001633E5" w:rsidP="002D0F38">
      <w:pPr>
        <w:pStyle w:val="Grammar"/>
      </w:pPr>
      <w:r w:rsidRPr="00254E38">
        <w:t xml:space="preserve">    ;</w:t>
      </w:r>
    </w:p>
    <w:p w14:paraId="49E2BD75" w14:textId="57905B91" w:rsidR="001633E5" w:rsidRDefault="001633E5" w:rsidP="001633E5">
      <w:r>
        <w:t xml:space="preserve">For example, the following is a type declaration of a parser type named </w:t>
      </w:r>
      <w:r w:rsidRPr="00280B0E">
        <w:rPr>
          <w:rFonts w:ascii="Consolas" w:hAnsi="Consolas"/>
        </w:rPr>
        <w:t>P</w:t>
      </w:r>
      <w:r w:rsidR="00A1165C" w:rsidRPr="00A1165C">
        <w:t xml:space="preserve"> that depends on a type variable </w:t>
      </w:r>
      <w:r w:rsidR="00A1165C">
        <w:rPr>
          <w:rFonts w:ascii="Consolas" w:hAnsi="Consolas"/>
        </w:rPr>
        <w:t>IH.</w:t>
      </w:r>
      <w:r w:rsidR="00A1165C" w:rsidRPr="00A1165C">
        <w:t xml:space="preserve"> The parser</w:t>
      </w:r>
      <w:r w:rsidR="00A1165C">
        <w:t xml:space="preserve"> that receives as input</w:t>
      </w:r>
      <w:r w:rsidRPr="00A1165C">
        <w:t xml:space="preserve"> </w:t>
      </w:r>
      <w:r>
        <w:t xml:space="preserve">a </w:t>
      </w:r>
      <w:r>
        <w:rPr>
          <w:rFonts w:ascii="Consolas" w:hAnsi="Consolas"/>
        </w:rPr>
        <w:t>packet_in</w:t>
      </w:r>
      <w:r>
        <w:t xml:space="preserve"> value </w:t>
      </w:r>
      <w:r w:rsidRPr="00280B0E">
        <w:rPr>
          <w:rFonts w:ascii="Consolas" w:hAnsi="Consolas"/>
        </w:rPr>
        <w:t>b</w:t>
      </w:r>
      <w:r>
        <w:t xml:space="preserve"> and produces two values: </w:t>
      </w:r>
    </w:p>
    <w:p w14:paraId="1A8B1ADB" w14:textId="77777777" w:rsidR="001633E5" w:rsidRDefault="001633E5" w:rsidP="002265E0">
      <w:pPr>
        <w:pStyle w:val="ListParagraph"/>
        <w:numPr>
          <w:ilvl w:val="0"/>
          <w:numId w:val="30"/>
        </w:numPr>
      </w:pPr>
      <w:r>
        <w:t xml:space="preserve">A value with a user-defined type </w:t>
      </w:r>
      <w:r w:rsidRPr="00AB28AA">
        <w:rPr>
          <w:rFonts w:ascii="Consolas" w:hAnsi="Consolas"/>
        </w:rPr>
        <w:t>IH</w:t>
      </w:r>
    </w:p>
    <w:p w14:paraId="659205DE" w14:textId="77777777" w:rsidR="001633E5" w:rsidRPr="00AB28AA" w:rsidRDefault="001633E5" w:rsidP="002265E0">
      <w:pPr>
        <w:pStyle w:val="ListParagraph"/>
        <w:numPr>
          <w:ilvl w:val="0"/>
          <w:numId w:val="30"/>
        </w:numPr>
        <w:rPr>
          <w:rFonts w:ascii="Consolas" w:hAnsi="Consolas"/>
        </w:rPr>
      </w:pPr>
      <w:r>
        <w:t xml:space="preserve">A value with a predefined type </w:t>
      </w:r>
      <w:r>
        <w:rPr>
          <w:rFonts w:ascii="Consolas" w:hAnsi="Consolas"/>
        </w:rPr>
        <w:t>C</w:t>
      </w:r>
      <w:r w:rsidRPr="00AB28AA">
        <w:rPr>
          <w:rFonts w:ascii="Consolas" w:hAnsi="Consolas"/>
        </w:rPr>
        <w:t>ounters</w:t>
      </w:r>
    </w:p>
    <w:p w14:paraId="2DF80C56" w14:textId="77777777" w:rsidR="001633E5" w:rsidRPr="00AB28AA" w:rsidRDefault="001633E5" w:rsidP="001633E5">
      <w:pPr>
        <w:rPr>
          <w:rFonts w:ascii="Consolas" w:hAnsi="Consolas"/>
        </w:rPr>
      </w:pPr>
      <w:r w:rsidRPr="00A229BA">
        <w:rPr>
          <w:rFonts w:ascii="Consolas" w:hAnsi="Consolas"/>
          <w:b/>
        </w:rPr>
        <w:t>struct</w:t>
      </w:r>
      <w:r>
        <w:rPr>
          <w:rFonts w:ascii="Consolas" w:hAnsi="Consolas"/>
        </w:rPr>
        <w:t xml:space="preserve"> Counters { … }</w:t>
      </w:r>
      <w:r>
        <w:rPr>
          <w:rFonts w:ascii="Consolas" w:hAnsi="Consolas"/>
        </w:rPr>
        <w:br/>
      </w:r>
      <w:r w:rsidRPr="00A229BA">
        <w:rPr>
          <w:rFonts w:ascii="Consolas" w:hAnsi="Consolas"/>
          <w:b/>
        </w:rPr>
        <w:t>parser</w:t>
      </w:r>
      <w:r>
        <w:rPr>
          <w:rFonts w:ascii="Consolas" w:hAnsi="Consolas"/>
        </w:rPr>
        <w:t xml:space="preserve"> P&lt;IH&gt;(packet_in b, </w:t>
      </w:r>
      <w:r>
        <w:rPr>
          <w:rFonts w:ascii="Consolas" w:hAnsi="Consolas"/>
        </w:rPr>
        <w:br/>
        <w:t xml:space="preserve">             </w:t>
      </w:r>
      <w:r w:rsidRPr="00A229BA">
        <w:rPr>
          <w:rFonts w:ascii="Consolas" w:hAnsi="Consolas"/>
          <w:b/>
        </w:rPr>
        <w:t>out</w:t>
      </w:r>
      <w:r>
        <w:rPr>
          <w:rFonts w:ascii="Consolas" w:hAnsi="Consolas"/>
        </w:rPr>
        <w:t xml:space="preserve"> IH packetHeaders, </w:t>
      </w:r>
      <w:r>
        <w:rPr>
          <w:rFonts w:ascii="Consolas" w:hAnsi="Consolas"/>
        </w:rPr>
        <w:br/>
        <w:t xml:space="preserve">             </w:t>
      </w:r>
      <w:r w:rsidRPr="00A229BA">
        <w:rPr>
          <w:rFonts w:ascii="Consolas" w:hAnsi="Consolas"/>
          <w:b/>
        </w:rPr>
        <w:t>out</w:t>
      </w:r>
      <w:r>
        <w:rPr>
          <w:rFonts w:ascii="Consolas" w:hAnsi="Consolas"/>
        </w:rPr>
        <w:t xml:space="preserve"> Counters counters);</w:t>
      </w:r>
    </w:p>
    <w:p w14:paraId="607634F7" w14:textId="0B17C748" w:rsidR="001633E5" w:rsidRDefault="001633E5">
      <w:pPr>
        <w:pStyle w:val="Heading4"/>
        <w:pPrChange w:id="2687" w:author="Mihai Budiu" w:date="2016-04-08T16:51:00Z">
          <w:pPr>
            <w:pStyle w:val="Heading3"/>
          </w:pPr>
        </w:pPrChange>
      </w:pPr>
      <w:bookmarkStart w:id="2688" w:name="_Toc445799345"/>
      <w:r>
        <w:t>Control type declarations</w:t>
      </w:r>
      <w:bookmarkEnd w:id="2688"/>
    </w:p>
    <w:p w14:paraId="2A44BFB8" w14:textId="4B82F559" w:rsidR="001633E5" w:rsidRDefault="001633E5" w:rsidP="001633E5">
      <w:r>
        <w:t>A control type declaration describes the signature of a control block.</w:t>
      </w:r>
    </w:p>
    <w:p w14:paraId="0D6E8CCB" w14:textId="77777777" w:rsidR="001633E5" w:rsidRPr="00254E38" w:rsidRDefault="001633E5" w:rsidP="002D0F38">
      <w:pPr>
        <w:pStyle w:val="Grammar"/>
      </w:pPr>
      <w:r w:rsidRPr="00254E38">
        <w:lastRenderedPageBreak/>
        <w:t>controlTypeDeclaration</w:t>
      </w:r>
    </w:p>
    <w:p w14:paraId="651C01E3" w14:textId="77777777" w:rsidR="001633E5" w:rsidRPr="00254E38" w:rsidRDefault="001633E5" w:rsidP="002D0F38">
      <w:pPr>
        <w:pStyle w:val="Grammar"/>
      </w:pPr>
      <w:r w:rsidRPr="00254E38">
        <w:t xml:space="preserve">    : optAnnotations CONTROL name optTypeParameters </w:t>
      </w:r>
      <w:r>
        <w:br/>
        <w:t xml:space="preserve">      </w:t>
      </w:r>
      <w:r w:rsidRPr="00254E38">
        <w:t>'(' parameterList ')'</w:t>
      </w:r>
    </w:p>
    <w:p w14:paraId="7A0B4147" w14:textId="454590A5" w:rsidR="001633E5" w:rsidRPr="001633E5" w:rsidRDefault="001633E5" w:rsidP="002D0F38">
      <w:pPr>
        <w:pStyle w:val="Grammar"/>
      </w:pPr>
      <w:r w:rsidRPr="00254E38">
        <w:t xml:space="preserve">    ;</w:t>
      </w:r>
    </w:p>
    <w:p w14:paraId="430AE865" w14:textId="388554BD" w:rsidR="0001024C" w:rsidRDefault="00212494" w:rsidP="0001024C">
      <w:pPr>
        <w:rPr>
          <w:ins w:id="2689" w:author="Mihai Budiu" w:date="2016-04-08T16:55:00Z"/>
        </w:rPr>
      </w:pPr>
      <w:bookmarkStart w:id="2690" w:name="_Toc417920611"/>
      <w:bookmarkStart w:id="2691" w:name="_Toc445799346"/>
      <w:r>
        <w:t>C</w:t>
      </w:r>
      <w:r w:rsidR="0001024C" w:rsidRPr="00212494">
        <w:t xml:space="preserve">ontrol </w:t>
      </w:r>
      <w:r w:rsidR="0001024C">
        <w:t xml:space="preserve">type declarations are very similar to </w:t>
      </w:r>
      <w:r w:rsidR="0001024C" w:rsidRPr="00212494">
        <w:t>parser t</w:t>
      </w:r>
      <w:r w:rsidR="0001024C">
        <w:t>ype declarations.</w:t>
      </w:r>
    </w:p>
    <w:p w14:paraId="5F81E627" w14:textId="31647A10" w:rsidR="00293F3E" w:rsidRDefault="005F5F8F">
      <w:pPr>
        <w:pStyle w:val="Heading3"/>
        <w:rPr>
          <w:ins w:id="2692" w:author="Mihai Budiu" w:date="2016-04-08T16:57:00Z"/>
        </w:rPr>
        <w:pPrChange w:id="2693" w:author="Mihai Budiu" w:date="2016-04-08T16:57:00Z">
          <w:pPr/>
        </w:pPrChange>
      </w:pPr>
      <w:bookmarkStart w:id="2694" w:name="_Toc447899034"/>
      <w:ins w:id="2695" w:author="Mihai Budiu" w:date="2016-04-08T16:55:00Z">
        <w:r>
          <w:t>Package types</w:t>
        </w:r>
      </w:ins>
      <w:bookmarkEnd w:id="2694"/>
    </w:p>
    <w:p w14:paraId="4465B049" w14:textId="046297F0" w:rsidR="005F5F8F" w:rsidRPr="005F5F8F" w:rsidRDefault="005F5F8F">
      <w:pPr>
        <w:rPr>
          <w:ins w:id="2696" w:author="Mihai Budiu" w:date="2016-04-08T16:57:00Z"/>
        </w:rPr>
      </w:pPr>
      <w:ins w:id="2697" w:author="Mihai Budiu" w:date="2016-04-08T16:57:00Z">
        <w:r>
          <w:t>A package type describes the signature of a package.</w:t>
        </w:r>
      </w:ins>
      <w:ins w:id="2698" w:author="Mihai Budiu" w:date="2016-04-08T17:01:00Z">
        <w:r w:rsidR="00120A5F">
          <w:t xml:space="preserve"> </w:t>
        </w:r>
      </w:ins>
    </w:p>
    <w:p w14:paraId="1FE7560B" w14:textId="77777777" w:rsidR="005F5F8F" w:rsidRPr="00254E38" w:rsidRDefault="005F5F8F" w:rsidP="005F5F8F">
      <w:pPr>
        <w:pStyle w:val="Grammar"/>
      </w:pPr>
      <w:moveToRangeStart w:id="2699" w:author="Mihai Budiu" w:date="2016-04-08T16:57:00Z" w:name="move447897961"/>
      <w:moveTo w:id="2700" w:author="Mihai Budiu" w:date="2016-04-08T16:57:00Z">
        <w:r w:rsidRPr="00254E38">
          <w:t>packageTypeDeclaration</w:t>
        </w:r>
      </w:moveTo>
    </w:p>
    <w:p w14:paraId="08DCB8F8" w14:textId="77777777" w:rsidR="005F5F8F" w:rsidRPr="00254E38" w:rsidRDefault="005F5F8F" w:rsidP="005F5F8F">
      <w:pPr>
        <w:pStyle w:val="Grammar"/>
      </w:pPr>
      <w:moveTo w:id="2701" w:author="Mihai Budiu" w:date="2016-04-08T16:57:00Z">
        <w:r w:rsidRPr="00254E38">
          <w:t xml:space="preserve">    : optAnnotations PACKAGE name</w:t>
        </w:r>
        <w:r>
          <w:t xml:space="preserve"> </w:t>
        </w:r>
        <w:r w:rsidRPr="00254E38">
          <w:t>optTypeParameters</w:t>
        </w:r>
        <w:r>
          <w:t xml:space="preserve"> </w:t>
        </w:r>
        <w:r>
          <w:br/>
          <w:t xml:space="preserve">      '</w:t>
        </w:r>
        <w:r w:rsidRPr="00254E38">
          <w:t>(' parameterList ')'</w:t>
        </w:r>
      </w:moveTo>
    </w:p>
    <w:p w14:paraId="16B0B4D3" w14:textId="77777777" w:rsidR="005F5F8F" w:rsidRPr="007661FA" w:rsidRDefault="005F5F8F" w:rsidP="005F5F8F">
      <w:pPr>
        <w:pStyle w:val="Grammar"/>
      </w:pPr>
      <w:moveTo w:id="2702" w:author="Mihai Budiu" w:date="2016-04-08T16:57:00Z">
        <w:r>
          <w:t xml:space="preserve">    ;</w:t>
        </w:r>
      </w:moveTo>
    </w:p>
    <w:moveToRangeEnd w:id="2699"/>
    <w:p w14:paraId="3322A64C" w14:textId="4FAFE53F" w:rsidR="005F5F8F" w:rsidRPr="005F5F8F" w:rsidRDefault="00120A5F" w:rsidP="005F5F8F">
      <w:pPr>
        <w:rPr>
          <w:ins w:id="2703" w:author="Mihai Budiu" w:date="2016-04-08T16:51:00Z"/>
        </w:rPr>
      </w:pPr>
      <w:ins w:id="2704" w:author="Mihai Budiu" w:date="2016-04-08T17:01:00Z">
        <w:r>
          <w:t>All parameters of a package are evaluated at compilation-time, and in consequence</w:t>
        </w:r>
        <w:r w:rsidR="001B063A">
          <w:t xml:space="preserve"> they must all be directionless (they cannot be </w:t>
        </w:r>
        <w:r w:rsidR="001B063A" w:rsidRPr="001B063A">
          <w:rPr>
            <w:rFonts w:ascii="Consolas" w:hAnsi="Consolas"/>
            <w:b/>
            <w:rPrChange w:id="2705" w:author="Mihai Budiu" w:date="2016-04-08T17:01:00Z">
              <w:rPr/>
            </w:rPrChange>
          </w:rPr>
          <w:t>in</w:t>
        </w:r>
        <w:r w:rsidR="001B063A">
          <w:t xml:space="preserve">, </w:t>
        </w:r>
        <w:r w:rsidR="001B063A" w:rsidRPr="001B063A">
          <w:rPr>
            <w:rFonts w:ascii="Consolas" w:hAnsi="Consolas"/>
            <w:b/>
            <w:rPrChange w:id="2706" w:author="Mihai Budiu" w:date="2016-04-08T17:01:00Z">
              <w:rPr/>
            </w:rPrChange>
          </w:rPr>
          <w:t>out</w:t>
        </w:r>
        <w:r w:rsidR="001B063A">
          <w:t xml:space="preserve"> or </w:t>
        </w:r>
        <w:r w:rsidR="001B063A" w:rsidRPr="001B063A">
          <w:rPr>
            <w:rFonts w:ascii="Consolas" w:hAnsi="Consolas"/>
            <w:b/>
            <w:rPrChange w:id="2707" w:author="Mihai Budiu" w:date="2016-04-08T17:01:00Z">
              <w:rPr/>
            </w:rPrChange>
          </w:rPr>
          <w:t>inout</w:t>
        </w:r>
        <w:r w:rsidR="001B063A">
          <w:t>).</w:t>
        </w:r>
      </w:ins>
      <w:ins w:id="2708" w:author="Mihai Budiu" w:date="2016-04-08T17:02:00Z">
        <w:r w:rsidR="00D92F92">
          <w:t xml:space="preserve"> Otherwise package types are very similar to parser type declarations.</w:t>
        </w:r>
        <w:r w:rsidR="008224DE">
          <w:t xml:space="preserve"> Packages can only be instanti</w:t>
        </w:r>
        <w:r w:rsidR="00753A46">
          <w:t xml:space="preserve">ated; they </w:t>
        </w:r>
      </w:ins>
      <w:ins w:id="2709" w:author="Mihai Budiu" w:date="2016-04-08T17:03:00Z">
        <w:r w:rsidR="00C73B07">
          <w:t>have no runtime behaviors associated.</w:t>
        </w:r>
      </w:ins>
    </w:p>
    <w:p w14:paraId="3C8F90ED" w14:textId="77777777" w:rsidR="00991C7B" w:rsidRDefault="00991C7B">
      <w:pPr>
        <w:pStyle w:val="Heading2"/>
        <w:pPrChange w:id="2710" w:author="Mihai Budiu" w:date="2016-04-08T16:51:00Z">
          <w:pPr>
            <w:pStyle w:val="Heading3"/>
          </w:pPr>
        </w:pPrChange>
      </w:pPr>
      <w:bookmarkStart w:id="2711" w:name="_Toc447899035"/>
      <w:moveToRangeStart w:id="2712" w:author="Mihai Budiu" w:date="2016-04-08T16:51:00Z" w:name="move447897627"/>
      <w:moveTo w:id="2713" w:author="Mihai Budiu" w:date="2016-04-08T16:51:00Z">
        <w:r>
          <w:t>typedef</w:t>
        </w:r>
      </w:moveTo>
      <w:bookmarkEnd w:id="2711"/>
    </w:p>
    <w:p w14:paraId="6AB7AB29" w14:textId="77777777" w:rsidR="00991C7B" w:rsidRDefault="00991C7B" w:rsidP="00991C7B">
      <w:moveTo w:id="2714" w:author="Mihai Budiu" w:date="2016-04-08T16:51:00Z">
        <w:r w:rsidRPr="002C1181">
          <w:rPr>
            <w:rFonts w:ascii="Consolas" w:hAnsi="Consolas"/>
            <w:b/>
          </w:rPr>
          <w:t>typedef</w:t>
        </w:r>
        <w:r>
          <w:t xml:space="preserve"> can be used to give an alternative name to a type.</w:t>
        </w:r>
      </w:moveTo>
    </w:p>
    <w:p w14:paraId="232E46A5" w14:textId="77777777" w:rsidR="00991C7B" w:rsidRPr="00254E38" w:rsidRDefault="00991C7B" w:rsidP="00991C7B">
      <w:pPr>
        <w:pStyle w:val="Grammar"/>
      </w:pPr>
      <w:moveTo w:id="2715" w:author="Mihai Budiu" w:date="2016-04-08T16:51:00Z">
        <w:r w:rsidRPr="00254E38">
          <w:t>typedefDeclaration</w:t>
        </w:r>
      </w:moveTo>
    </w:p>
    <w:p w14:paraId="4159005B" w14:textId="77777777" w:rsidR="00991C7B" w:rsidRPr="00254E38" w:rsidRDefault="00991C7B" w:rsidP="00991C7B">
      <w:pPr>
        <w:pStyle w:val="Grammar"/>
      </w:pPr>
      <w:moveTo w:id="2716" w:author="Mihai Budiu" w:date="2016-04-08T16:51:00Z">
        <w:r w:rsidRPr="00254E38">
          <w:t xml:space="preserve">    : TYPEDEF typeRef optAnnotations name ';' </w:t>
        </w:r>
      </w:moveTo>
    </w:p>
    <w:p w14:paraId="0E6F89CA" w14:textId="77777777" w:rsidR="00991C7B" w:rsidRPr="00254E38" w:rsidRDefault="00991C7B" w:rsidP="00991C7B">
      <w:pPr>
        <w:pStyle w:val="Grammar"/>
      </w:pPr>
      <w:moveTo w:id="2717" w:author="Mihai Budiu" w:date="2016-04-08T16:51:00Z">
        <w:r w:rsidRPr="00254E38">
          <w:t xml:space="preserve">    | TYPEDEF derivedTypeDeclaration optAnnotations name ';'</w:t>
        </w:r>
      </w:moveTo>
    </w:p>
    <w:p w14:paraId="6805BEFB" w14:textId="77777777" w:rsidR="00991C7B" w:rsidRPr="002C1181" w:rsidRDefault="00991C7B" w:rsidP="00991C7B">
      <w:pPr>
        <w:pStyle w:val="Grammar"/>
      </w:pPr>
      <w:moveTo w:id="2718" w:author="Mihai Budiu" w:date="2016-04-08T16:51:00Z">
        <w:r w:rsidRPr="00254E38">
          <w:t xml:space="preserve">    ;</w:t>
        </w:r>
      </w:moveTo>
    </w:p>
    <w:p w14:paraId="3F7C90A7" w14:textId="77777777" w:rsidR="00991C7B" w:rsidRDefault="00991C7B" w:rsidP="00991C7B">
      <w:pPr>
        <w:rPr>
          <w:rFonts w:ascii="Consolas" w:hAnsi="Consolas"/>
        </w:rPr>
      </w:pPr>
      <w:moveTo w:id="2719" w:author="Mihai Budiu" w:date="2016-04-08T16:51:00Z">
        <w:r w:rsidRPr="002C1181">
          <w:rPr>
            <w:rFonts w:ascii="Consolas" w:hAnsi="Consolas"/>
            <w:b/>
          </w:rPr>
          <w:t>typedef</w:t>
        </w:r>
        <w:r w:rsidRPr="00D06BCB">
          <w:rPr>
            <w:rFonts w:ascii="Consolas" w:hAnsi="Consolas"/>
          </w:rPr>
          <w:t xml:space="preserve"> </w:t>
        </w:r>
        <w:r>
          <w:rPr>
            <w:rFonts w:ascii="Consolas" w:hAnsi="Consolas"/>
          </w:rPr>
          <w:t>bit</w:t>
        </w:r>
        <w:r w:rsidRPr="00D06BCB">
          <w:rPr>
            <w:rFonts w:ascii="Consolas" w:hAnsi="Consolas"/>
          </w:rPr>
          <w:t>&lt;32&gt; u32;</w:t>
        </w:r>
        <w:r>
          <w:rPr>
            <w:rFonts w:ascii="Consolas" w:hAnsi="Consolas"/>
          </w:rPr>
          <w:br/>
        </w:r>
        <w:r w:rsidRPr="002C1181">
          <w:rPr>
            <w:rFonts w:ascii="Consolas" w:hAnsi="Consolas"/>
            <w:b/>
          </w:rPr>
          <w:t>typedef</w:t>
        </w:r>
        <w:r>
          <w:rPr>
            <w:rFonts w:ascii="Consolas" w:hAnsi="Consolas"/>
          </w:rPr>
          <w:t xml:space="preserve"> </w:t>
        </w:r>
        <w:r w:rsidRPr="002C1181">
          <w:rPr>
            <w:rFonts w:ascii="Consolas" w:hAnsi="Consolas"/>
            <w:b/>
          </w:rPr>
          <w:t>struct</w:t>
        </w:r>
        <w:r>
          <w:rPr>
            <w:rFonts w:ascii="Consolas" w:hAnsi="Consolas"/>
          </w:rPr>
          <w:t xml:space="preserve"> Point { </w:t>
        </w:r>
        <w:r w:rsidRPr="002C1181">
          <w:rPr>
            <w:rFonts w:ascii="Consolas" w:hAnsi="Consolas"/>
            <w:b/>
          </w:rPr>
          <w:t>int</w:t>
        </w:r>
        <w:r>
          <w:rPr>
            <w:rFonts w:ascii="Consolas" w:hAnsi="Consolas"/>
          </w:rPr>
          <w:t xml:space="preserve">&lt;32&gt; x; </w:t>
        </w:r>
        <w:r w:rsidRPr="002C1181">
          <w:rPr>
            <w:rFonts w:ascii="Consolas" w:hAnsi="Consolas"/>
            <w:b/>
          </w:rPr>
          <w:t>int</w:t>
        </w:r>
        <w:r>
          <w:rPr>
            <w:rFonts w:ascii="Consolas" w:hAnsi="Consolas"/>
          </w:rPr>
          <w:t>&lt;32&gt; y; } Pt;</w:t>
        </w:r>
        <w:r>
          <w:rPr>
            <w:rFonts w:ascii="Consolas" w:hAnsi="Consolas"/>
          </w:rPr>
          <w:br/>
        </w:r>
        <w:r w:rsidRPr="002C1181">
          <w:rPr>
            <w:rFonts w:ascii="Consolas" w:hAnsi="Consolas"/>
            <w:b/>
          </w:rPr>
          <w:t>typedef</w:t>
        </w:r>
        <w:r>
          <w:rPr>
            <w:rFonts w:ascii="Consolas" w:hAnsi="Consolas"/>
          </w:rPr>
          <w:t xml:space="preserve"> Empty_h[32] HeaderStack;</w:t>
        </w:r>
      </w:moveTo>
    </w:p>
    <w:p w14:paraId="28C63EF8" w14:textId="77777777" w:rsidR="00991C7B" w:rsidDel="00991C7B" w:rsidRDefault="00991C7B" w:rsidP="00991C7B">
      <w:pPr>
        <w:rPr>
          <w:del w:id="2720" w:author="Mihai Budiu" w:date="2016-04-08T16:51:00Z"/>
        </w:rPr>
      </w:pPr>
      <w:moveTo w:id="2721" w:author="Mihai Budiu" w:date="2016-04-08T16:51:00Z">
        <w:r>
          <w:t xml:space="preserve">All operations that can be executed on the original type can be also executed on the newly created type. This behavior is similar to the C </w:t>
        </w:r>
        <w:r w:rsidRPr="003E5F6E">
          <w:rPr>
            <w:rFonts w:ascii="Consolas" w:hAnsi="Consolas"/>
          </w:rPr>
          <w:t>typedef</w:t>
        </w:r>
        <w:r>
          <w:t xml:space="preserve"> keyword.</w:t>
        </w:r>
      </w:moveTo>
    </w:p>
    <w:moveToRangeEnd w:id="2712"/>
    <w:p w14:paraId="4FD2BA61" w14:textId="77777777" w:rsidR="00991C7B" w:rsidRDefault="00991C7B" w:rsidP="0001024C"/>
    <w:p w14:paraId="33D699B7" w14:textId="4AD3E2D0" w:rsidR="00FA2843" w:rsidRDefault="00FA2843" w:rsidP="001170F4">
      <w:pPr>
        <w:pStyle w:val="Heading1"/>
      </w:pPr>
      <w:bookmarkStart w:id="2722" w:name="_Toc447899036"/>
      <w:r>
        <w:t>Expressions</w:t>
      </w:r>
      <w:bookmarkEnd w:id="2690"/>
      <w:bookmarkEnd w:id="2691"/>
      <w:bookmarkEnd w:id="2722"/>
    </w:p>
    <w:p w14:paraId="20F03D87" w14:textId="2139AE3F" w:rsidR="002422C2" w:rsidRDefault="002422C2" w:rsidP="002422C2">
      <w:r>
        <w:t>This section describes all com</w:t>
      </w:r>
      <w:r w:rsidR="006C44C7">
        <w:t>putations that can be performed in P4, grouped by the type of the values than can be processed</w:t>
      </w:r>
      <w:r>
        <w:t>.</w:t>
      </w:r>
    </w:p>
    <w:p w14:paraId="3506555F" w14:textId="5BBEC175" w:rsidR="002F3AEE" w:rsidRDefault="002F3AEE" w:rsidP="002422C2">
      <w:r>
        <w:t xml:space="preserve">The grammar for </w:t>
      </w:r>
      <w:r w:rsidR="008B3A1B">
        <w:t xml:space="preserve">general </w:t>
      </w:r>
      <w:r>
        <w:t>expressions is given by:</w:t>
      </w:r>
    </w:p>
    <w:p w14:paraId="14EC53CC" w14:textId="77777777" w:rsidR="002F3AEE" w:rsidRPr="00254E38" w:rsidRDefault="002F3AEE" w:rsidP="002D0F38">
      <w:pPr>
        <w:pStyle w:val="Grammar"/>
      </w:pPr>
      <w:r w:rsidRPr="00254E38">
        <w:lastRenderedPageBreak/>
        <w:t>expression</w:t>
      </w:r>
    </w:p>
    <w:p w14:paraId="49576970" w14:textId="77777777" w:rsidR="002F3AEE" w:rsidRPr="00254E38" w:rsidRDefault="002F3AEE" w:rsidP="002D0F38">
      <w:pPr>
        <w:pStyle w:val="Grammar"/>
      </w:pPr>
      <w:r w:rsidRPr="00254E38">
        <w:t xml:space="preserve">    : INTEGER                           </w:t>
      </w:r>
    </w:p>
    <w:p w14:paraId="3974CD99" w14:textId="77777777" w:rsidR="002F3AEE" w:rsidRPr="00254E38" w:rsidRDefault="002F3AEE" w:rsidP="002D0F38">
      <w:pPr>
        <w:pStyle w:val="Grammar"/>
      </w:pPr>
      <w:r w:rsidRPr="00254E38">
        <w:t xml:space="preserve">    | TRUE                              </w:t>
      </w:r>
    </w:p>
    <w:p w14:paraId="51002D3D" w14:textId="77777777" w:rsidR="002F3AEE" w:rsidRPr="00254E38" w:rsidRDefault="002F3AEE" w:rsidP="002D0F38">
      <w:pPr>
        <w:pStyle w:val="Grammar"/>
      </w:pPr>
      <w:r w:rsidRPr="00254E38">
        <w:t xml:space="preserve">    | FALSE                             </w:t>
      </w:r>
    </w:p>
    <w:p w14:paraId="0ED46204" w14:textId="77777777" w:rsidR="002F3AEE" w:rsidRPr="00254E38" w:rsidRDefault="002F3AEE" w:rsidP="002D0F38">
      <w:pPr>
        <w:pStyle w:val="Grammar"/>
      </w:pPr>
      <w:r w:rsidRPr="00254E38">
        <w:t xml:space="preserve">    | name                              </w:t>
      </w:r>
    </w:p>
    <w:p w14:paraId="04C0F9AA" w14:textId="77777777" w:rsidR="002F3AEE" w:rsidRPr="00254E38" w:rsidRDefault="002F3AEE" w:rsidP="002D0F38">
      <w:pPr>
        <w:pStyle w:val="Grammar"/>
      </w:pPr>
      <w:r w:rsidRPr="00254E38">
        <w:t xml:space="preserve">    | pathPrefix name                   </w:t>
      </w:r>
    </w:p>
    <w:p w14:paraId="7A36A9CC" w14:textId="77777777" w:rsidR="002F3AEE" w:rsidRPr="00254E38" w:rsidRDefault="002F3AEE" w:rsidP="002D0F38">
      <w:pPr>
        <w:pStyle w:val="Grammar"/>
      </w:pPr>
      <w:r w:rsidRPr="00254E38">
        <w:t xml:space="preserve">    | expression '[' expression ']'     </w:t>
      </w:r>
    </w:p>
    <w:p w14:paraId="1E1CFC69" w14:textId="77777777" w:rsidR="002F3AEE" w:rsidRPr="00254E38" w:rsidRDefault="002F3AEE" w:rsidP="002D0F38">
      <w:pPr>
        <w:pStyle w:val="Grammar"/>
      </w:pPr>
      <w:r w:rsidRPr="00254E38">
        <w:t xml:space="preserve">    | expression '[' expression ':' expression ']'   </w:t>
      </w:r>
    </w:p>
    <w:p w14:paraId="590C0104" w14:textId="77777777" w:rsidR="002F3AEE" w:rsidRPr="00254E38" w:rsidRDefault="002F3AEE" w:rsidP="002D0F38">
      <w:pPr>
        <w:pStyle w:val="Grammar"/>
      </w:pPr>
      <w:r w:rsidRPr="00254E38">
        <w:t xml:space="preserve">    | '{' expressionList '}'             </w:t>
      </w:r>
    </w:p>
    <w:p w14:paraId="3C8FCB1F" w14:textId="77777777" w:rsidR="002F3AEE" w:rsidRPr="00254E38" w:rsidRDefault="002F3AEE" w:rsidP="002D0F38">
      <w:pPr>
        <w:pStyle w:val="Grammar"/>
      </w:pPr>
      <w:r w:rsidRPr="00254E38">
        <w:t xml:space="preserve">    | '(' expression ')'                 </w:t>
      </w:r>
    </w:p>
    <w:p w14:paraId="737047D7" w14:textId="46466CAA" w:rsidR="002F3AEE" w:rsidRPr="00254E38" w:rsidRDefault="002F3AEE" w:rsidP="002D0F38">
      <w:pPr>
        <w:pStyle w:val="Grammar"/>
      </w:pPr>
      <w:r w:rsidRPr="00254E38">
        <w:t xml:space="preserve">    | '!' expression </w:t>
      </w:r>
    </w:p>
    <w:p w14:paraId="3580EC4E" w14:textId="16C39C90" w:rsidR="002F3AEE" w:rsidRPr="00254E38" w:rsidRDefault="002F3AEE" w:rsidP="002D0F38">
      <w:pPr>
        <w:pStyle w:val="Grammar"/>
      </w:pPr>
      <w:r w:rsidRPr="00254E38">
        <w:t xml:space="preserve">    | '~' expression </w:t>
      </w:r>
    </w:p>
    <w:p w14:paraId="2DF64713" w14:textId="6959FBE1" w:rsidR="002F3AEE" w:rsidRPr="00254E38" w:rsidRDefault="002F3AEE" w:rsidP="002D0F38">
      <w:pPr>
        <w:pStyle w:val="Grammar"/>
      </w:pPr>
      <w:r w:rsidRPr="00254E38">
        <w:t xml:space="preserve">    | '-' expression </w:t>
      </w:r>
    </w:p>
    <w:p w14:paraId="5C117C77" w14:textId="7714A471" w:rsidR="002F3AEE" w:rsidRPr="00254E38" w:rsidRDefault="002F3AEE" w:rsidP="002D0F38">
      <w:pPr>
        <w:pStyle w:val="Grammar"/>
      </w:pPr>
      <w:r>
        <w:t xml:space="preserve">    | '+' expression</w:t>
      </w:r>
    </w:p>
    <w:p w14:paraId="25E0D5E5" w14:textId="77777777" w:rsidR="002F3AEE" w:rsidRPr="00254E38" w:rsidRDefault="002F3AEE" w:rsidP="002D0F38">
      <w:pPr>
        <w:pStyle w:val="Grammar"/>
      </w:pPr>
      <w:r w:rsidRPr="00254E38">
        <w:t xml:space="preserve">    | typeName '.' member                </w:t>
      </w:r>
    </w:p>
    <w:p w14:paraId="3D7A84EA" w14:textId="77777777" w:rsidR="002F3AEE" w:rsidRPr="00254E38" w:rsidRDefault="002F3AEE" w:rsidP="002D0F38">
      <w:pPr>
        <w:pStyle w:val="Grammar"/>
      </w:pPr>
      <w:r w:rsidRPr="00254E38">
        <w:t xml:space="preserve">    | expression '.' member              </w:t>
      </w:r>
    </w:p>
    <w:p w14:paraId="2049CCDE" w14:textId="77777777" w:rsidR="002F3AEE" w:rsidRPr="00254E38" w:rsidRDefault="002F3AEE" w:rsidP="002D0F38">
      <w:pPr>
        <w:pStyle w:val="Grammar"/>
      </w:pPr>
      <w:r w:rsidRPr="00254E38">
        <w:t xml:space="preserve">    | expression '*' expression          </w:t>
      </w:r>
    </w:p>
    <w:p w14:paraId="3CEA7798" w14:textId="77777777" w:rsidR="00D048DC" w:rsidRPr="00254E38" w:rsidRDefault="00D048DC" w:rsidP="002D0F38">
      <w:pPr>
        <w:pStyle w:val="Grammar"/>
      </w:pPr>
      <w:r w:rsidRPr="00254E38">
        <w:t xml:space="preserve">    </w:t>
      </w:r>
      <w:r>
        <w:t>| expression '/</w:t>
      </w:r>
      <w:r w:rsidRPr="00254E38">
        <w:t xml:space="preserve">' expression          </w:t>
      </w:r>
    </w:p>
    <w:p w14:paraId="09FAD5C4" w14:textId="77777777" w:rsidR="00D048DC" w:rsidRPr="00254E38" w:rsidRDefault="00D048DC" w:rsidP="002D0F38">
      <w:pPr>
        <w:pStyle w:val="Grammar"/>
      </w:pPr>
      <w:r w:rsidRPr="00254E38">
        <w:t xml:space="preserve">    </w:t>
      </w:r>
      <w:r>
        <w:t>| expression '%</w:t>
      </w:r>
      <w:r w:rsidRPr="00254E38">
        <w:t xml:space="preserve">' expression          </w:t>
      </w:r>
    </w:p>
    <w:p w14:paraId="6F07ED2C" w14:textId="2C0F9F61" w:rsidR="002F3AEE" w:rsidRPr="00254E38" w:rsidRDefault="00C07E06" w:rsidP="002D0F38">
      <w:pPr>
        <w:pStyle w:val="Grammar"/>
      </w:pPr>
      <w:r>
        <w:t xml:space="preserve">    </w:t>
      </w:r>
      <w:r w:rsidR="002F3AEE" w:rsidRPr="00254E38">
        <w:t xml:space="preserve">| expression '+' expression          </w:t>
      </w:r>
    </w:p>
    <w:p w14:paraId="1E22A44D" w14:textId="77777777" w:rsidR="002F3AEE" w:rsidRPr="00254E38" w:rsidRDefault="002F3AEE" w:rsidP="002D0F38">
      <w:pPr>
        <w:pStyle w:val="Grammar"/>
      </w:pPr>
      <w:r w:rsidRPr="00254E38">
        <w:t xml:space="preserve">    | expression '-' expression          </w:t>
      </w:r>
    </w:p>
    <w:p w14:paraId="3205E66E" w14:textId="79A7EA9C" w:rsidR="002F3AEE" w:rsidRPr="00254E38" w:rsidRDefault="002F3AEE" w:rsidP="002D0F38">
      <w:pPr>
        <w:pStyle w:val="Grammar"/>
      </w:pPr>
      <w:r w:rsidRPr="00254E38">
        <w:t xml:space="preserve">    | expression SHL expression      </w:t>
      </w:r>
      <w:r w:rsidR="00C91E0C">
        <w:t>// SHL is &lt;&lt;</w:t>
      </w:r>
      <w:r w:rsidRPr="00254E38">
        <w:t xml:space="preserve">    </w:t>
      </w:r>
    </w:p>
    <w:p w14:paraId="2765D63D" w14:textId="1277CACB" w:rsidR="002F3AEE" w:rsidRPr="00254E38" w:rsidRDefault="002F3AEE" w:rsidP="002D0F38">
      <w:pPr>
        <w:pStyle w:val="Grammar"/>
      </w:pPr>
      <w:r w:rsidRPr="00254E38">
        <w:t xml:space="preserve">    | expression '&gt;''&gt;' expression   </w:t>
      </w:r>
      <w:r w:rsidR="00B44FB9">
        <w:t>// check that &gt;&gt; are contiguous</w:t>
      </w:r>
      <w:r w:rsidRPr="00254E38">
        <w:t xml:space="preserve">    </w:t>
      </w:r>
    </w:p>
    <w:p w14:paraId="08D8B88E" w14:textId="18AB959B" w:rsidR="002F3AEE" w:rsidRPr="00254E38" w:rsidRDefault="002F3AEE" w:rsidP="002D0F38">
      <w:pPr>
        <w:pStyle w:val="Grammar"/>
      </w:pPr>
      <w:r w:rsidRPr="00254E38">
        <w:t xml:space="preserve">    | expression LE expression       </w:t>
      </w:r>
      <w:r w:rsidR="00B44FB9">
        <w:t>// LE is &lt;=</w:t>
      </w:r>
      <w:r w:rsidRPr="00254E38">
        <w:t xml:space="preserve">    </w:t>
      </w:r>
    </w:p>
    <w:p w14:paraId="7D2CE39E" w14:textId="77777777" w:rsidR="002F3AEE" w:rsidRPr="00254E38" w:rsidRDefault="002F3AEE" w:rsidP="002D0F38">
      <w:pPr>
        <w:pStyle w:val="Grammar"/>
      </w:pPr>
      <w:r w:rsidRPr="00254E38">
        <w:t xml:space="preserve">    | expression GE expression           </w:t>
      </w:r>
    </w:p>
    <w:p w14:paraId="3E2521E7" w14:textId="77777777" w:rsidR="002F3AEE" w:rsidRPr="00254E38" w:rsidRDefault="002F3AEE" w:rsidP="002D0F38">
      <w:pPr>
        <w:pStyle w:val="Grammar"/>
      </w:pPr>
      <w:r w:rsidRPr="00254E38">
        <w:t xml:space="preserve">    | expression '&lt;' expression          </w:t>
      </w:r>
    </w:p>
    <w:p w14:paraId="31927E59" w14:textId="77777777" w:rsidR="002F3AEE" w:rsidRPr="00254E38" w:rsidRDefault="002F3AEE" w:rsidP="002D0F38">
      <w:pPr>
        <w:pStyle w:val="Grammar"/>
      </w:pPr>
      <w:r w:rsidRPr="00254E38">
        <w:t xml:space="preserve">    | expression '&gt;' expression          </w:t>
      </w:r>
    </w:p>
    <w:p w14:paraId="5C05F798" w14:textId="09971635" w:rsidR="002F3AEE" w:rsidRPr="00254E38" w:rsidRDefault="002F3AEE" w:rsidP="002D0F38">
      <w:pPr>
        <w:pStyle w:val="Grammar"/>
      </w:pPr>
      <w:r w:rsidRPr="00254E38">
        <w:t xml:space="preserve">    | expression NE expression       </w:t>
      </w:r>
      <w:r w:rsidR="00B44FB9">
        <w:t xml:space="preserve">// NE </w:t>
      </w:r>
      <w:proofErr w:type="gramStart"/>
      <w:r w:rsidR="00B44FB9">
        <w:t>is !</w:t>
      </w:r>
      <w:proofErr w:type="gramEnd"/>
      <w:r w:rsidR="00B44FB9">
        <w:t>=</w:t>
      </w:r>
      <w:r w:rsidRPr="00254E38">
        <w:t xml:space="preserve">    </w:t>
      </w:r>
    </w:p>
    <w:p w14:paraId="6BF86532" w14:textId="7D8B80DD" w:rsidR="002F3AEE" w:rsidRPr="00254E38" w:rsidRDefault="002F3AEE" w:rsidP="002D0F38">
      <w:pPr>
        <w:pStyle w:val="Grammar"/>
      </w:pPr>
      <w:r w:rsidRPr="00254E38">
        <w:t xml:space="preserve">    | expression EQ expression       </w:t>
      </w:r>
      <w:r w:rsidR="00B44FB9">
        <w:t>// EQ is ==</w:t>
      </w:r>
      <w:r w:rsidRPr="00254E38">
        <w:t xml:space="preserve">    </w:t>
      </w:r>
    </w:p>
    <w:p w14:paraId="334F2D58" w14:textId="77777777" w:rsidR="002F3AEE" w:rsidRPr="00254E38" w:rsidRDefault="002F3AEE" w:rsidP="002D0F38">
      <w:pPr>
        <w:pStyle w:val="Grammar"/>
      </w:pPr>
      <w:r w:rsidRPr="00254E38">
        <w:t xml:space="preserve">    | expression '&amp;' expression          </w:t>
      </w:r>
    </w:p>
    <w:p w14:paraId="7F8B5E4F" w14:textId="77777777" w:rsidR="002F3AEE" w:rsidRPr="00254E38" w:rsidRDefault="002F3AEE" w:rsidP="002D0F38">
      <w:pPr>
        <w:pStyle w:val="Grammar"/>
      </w:pPr>
      <w:r w:rsidRPr="00254E38">
        <w:t xml:space="preserve">    | expression '^' expression          </w:t>
      </w:r>
    </w:p>
    <w:p w14:paraId="20ADF8A2" w14:textId="77777777" w:rsidR="002F3AEE" w:rsidRPr="00254E38" w:rsidRDefault="002F3AEE" w:rsidP="002D0F38">
      <w:pPr>
        <w:pStyle w:val="Grammar"/>
      </w:pPr>
      <w:r w:rsidRPr="00254E38">
        <w:t xml:space="preserve">    | expression '|' expression          </w:t>
      </w:r>
    </w:p>
    <w:p w14:paraId="4D28231C" w14:textId="6BDB9199" w:rsidR="002F3AEE" w:rsidRPr="00254E38" w:rsidRDefault="002F3AEE" w:rsidP="002D0F38">
      <w:pPr>
        <w:pStyle w:val="Grammar"/>
      </w:pPr>
      <w:r w:rsidRPr="00254E38">
        <w:t xml:space="preserve">    | expression PP expression       </w:t>
      </w:r>
      <w:r w:rsidR="00B44FB9">
        <w:t>// PP is ++</w:t>
      </w:r>
      <w:r w:rsidRPr="00254E38">
        <w:t xml:space="preserve">    </w:t>
      </w:r>
    </w:p>
    <w:p w14:paraId="17D7D539" w14:textId="616D8966" w:rsidR="002F3AEE" w:rsidRPr="00254E38" w:rsidRDefault="002F3AEE" w:rsidP="002D0F38">
      <w:pPr>
        <w:pStyle w:val="Grammar"/>
      </w:pPr>
      <w:r w:rsidRPr="00254E38">
        <w:t xml:space="preserve">    | expression AND expression      </w:t>
      </w:r>
      <w:r w:rsidR="00B44FB9">
        <w:t>// AND is &amp;&amp;</w:t>
      </w:r>
      <w:r w:rsidRPr="00254E38">
        <w:t xml:space="preserve">    </w:t>
      </w:r>
    </w:p>
    <w:p w14:paraId="4E1B9C56" w14:textId="423D00C5" w:rsidR="002F3AEE" w:rsidRPr="00254E38" w:rsidRDefault="002F3AEE" w:rsidP="002D0F38">
      <w:pPr>
        <w:pStyle w:val="Grammar"/>
      </w:pPr>
      <w:r w:rsidRPr="00254E38">
        <w:t xml:space="preserve">    | expression OR expression       </w:t>
      </w:r>
      <w:r w:rsidR="00B44FB9">
        <w:t>// OR is ||</w:t>
      </w:r>
      <w:r w:rsidRPr="00254E38">
        <w:t xml:space="preserve">    </w:t>
      </w:r>
    </w:p>
    <w:p w14:paraId="144964AA" w14:textId="77777777" w:rsidR="002F3AEE" w:rsidRPr="00254E38" w:rsidRDefault="002F3AEE" w:rsidP="002D0F38">
      <w:pPr>
        <w:pStyle w:val="Grammar"/>
      </w:pPr>
      <w:r w:rsidRPr="00254E38">
        <w:t xml:space="preserve">    | expression '?' expression ':' expression</w:t>
      </w:r>
    </w:p>
    <w:p w14:paraId="5EA783EE" w14:textId="77777777" w:rsidR="002F3AEE" w:rsidRPr="00254E38" w:rsidRDefault="002F3AEE" w:rsidP="002D0F38">
      <w:pPr>
        <w:pStyle w:val="Grammar"/>
      </w:pPr>
      <w:r w:rsidRPr="00254E38">
        <w:t xml:space="preserve">    | expression '&lt;' typeArgumentList '&gt;' '(' argumentList ')'</w:t>
      </w:r>
    </w:p>
    <w:p w14:paraId="5B7D27D0" w14:textId="77777777" w:rsidR="002F3AEE" w:rsidRPr="00254E38" w:rsidRDefault="002F3AEE" w:rsidP="002D0F38">
      <w:pPr>
        <w:pStyle w:val="Grammar"/>
      </w:pPr>
      <w:r w:rsidRPr="00254E38">
        <w:t xml:space="preserve">    | expression '(' argumentList ')' </w:t>
      </w:r>
    </w:p>
    <w:p w14:paraId="6B6D350B" w14:textId="77777777" w:rsidR="002F3AEE" w:rsidRPr="00254E38" w:rsidRDefault="002F3AEE" w:rsidP="002D0F38">
      <w:pPr>
        <w:pStyle w:val="Grammar"/>
      </w:pPr>
      <w:r w:rsidRPr="00254E38">
        <w:t xml:space="preserve">    | typeRef '(' argumentList ')'    </w:t>
      </w:r>
    </w:p>
    <w:p w14:paraId="5798E912" w14:textId="77777777" w:rsidR="002F3AEE" w:rsidRPr="00254E38" w:rsidRDefault="002F3AEE" w:rsidP="002D0F38">
      <w:pPr>
        <w:pStyle w:val="Grammar"/>
      </w:pPr>
      <w:r w:rsidRPr="00254E38">
        <w:t xml:space="preserve">    | '(' typeRef ')' expression</w:t>
      </w:r>
    </w:p>
    <w:p w14:paraId="4F05E657" w14:textId="4280122F" w:rsidR="002F3AEE" w:rsidRDefault="002F3AEE" w:rsidP="002D0F38">
      <w:pPr>
        <w:pStyle w:val="Grammar"/>
      </w:pPr>
      <w:r w:rsidRPr="00254E38">
        <w:t xml:space="preserve">    ;</w:t>
      </w:r>
    </w:p>
    <w:p w14:paraId="284EA470" w14:textId="77777777" w:rsidR="00A57F8E" w:rsidRDefault="00A57F8E" w:rsidP="002D0F38">
      <w:pPr>
        <w:pStyle w:val="Grammar"/>
      </w:pPr>
    </w:p>
    <w:p w14:paraId="6856F228" w14:textId="77777777" w:rsidR="00A57F8E" w:rsidRPr="00254E38" w:rsidRDefault="00A57F8E" w:rsidP="002D0F38">
      <w:pPr>
        <w:pStyle w:val="Grammar"/>
      </w:pPr>
      <w:r w:rsidRPr="00254E38">
        <w:t>expressionList</w:t>
      </w:r>
    </w:p>
    <w:p w14:paraId="6A94DF4A" w14:textId="77777777" w:rsidR="00A57F8E" w:rsidRPr="00254E38" w:rsidRDefault="00A57F8E" w:rsidP="002D0F38">
      <w:pPr>
        <w:pStyle w:val="Grammar"/>
      </w:pPr>
      <w:r w:rsidRPr="00254E38">
        <w:t xml:space="preserve">    : expression                         </w:t>
      </w:r>
    </w:p>
    <w:p w14:paraId="6C471643" w14:textId="77777777" w:rsidR="00A57F8E" w:rsidRPr="00254E38" w:rsidRDefault="00A57F8E" w:rsidP="002D0F38">
      <w:pPr>
        <w:pStyle w:val="Grammar"/>
      </w:pPr>
      <w:r w:rsidRPr="00254E38">
        <w:t xml:space="preserve">    | expressionList ',' expression      </w:t>
      </w:r>
    </w:p>
    <w:p w14:paraId="7E2DF642" w14:textId="77777777" w:rsidR="00A57F8E" w:rsidRPr="00254E38" w:rsidRDefault="00A57F8E" w:rsidP="002D0F38">
      <w:pPr>
        <w:pStyle w:val="Grammar"/>
      </w:pPr>
      <w:r w:rsidRPr="00254E38">
        <w:t xml:space="preserve">    ;</w:t>
      </w:r>
    </w:p>
    <w:p w14:paraId="444D2DCC" w14:textId="77777777" w:rsidR="00A57F8E" w:rsidRPr="00254E38" w:rsidRDefault="00A57F8E" w:rsidP="002D0F38">
      <w:pPr>
        <w:pStyle w:val="Grammar"/>
      </w:pPr>
    </w:p>
    <w:p w14:paraId="5FE2D3A2" w14:textId="77777777" w:rsidR="00A57F8E" w:rsidRPr="00254E38" w:rsidRDefault="00A57F8E" w:rsidP="002D0F38">
      <w:pPr>
        <w:pStyle w:val="Grammar"/>
      </w:pPr>
      <w:r w:rsidRPr="00254E38">
        <w:t>member</w:t>
      </w:r>
    </w:p>
    <w:p w14:paraId="1BDDD69B" w14:textId="77777777" w:rsidR="00A57F8E" w:rsidRPr="00254E38" w:rsidRDefault="00A57F8E" w:rsidP="002D0F38">
      <w:pPr>
        <w:pStyle w:val="Grammar"/>
      </w:pPr>
      <w:r w:rsidRPr="00254E38">
        <w:t xml:space="preserve">    : name</w:t>
      </w:r>
    </w:p>
    <w:p w14:paraId="287EA93D" w14:textId="77777777" w:rsidR="00A57F8E" w:rsidRPr="00254E38" w:rsidRDefault="00A57F8E" w:rsidP="002D0F38">
      <w:pPr>
        <w:pStyle w:val="Grammar"/>
      </w:pPr>
      <w:r w:rsidRPr="00254E38">
        <w:t xml:space="preserve">    ;</w:t>
      </w:r>
    </w:p>
    <w:p w14:paraId="1E2F5417" w14:textId="77777777" w:rsidR="00A57F8E" w:rsidRPr="00254E38" w:rsidRDefault="00A57F8E" w:rsidP="002D0F38">
      <w:pPr>
        <w:pStyle w:val="Grammar"/>
      </w:pPr>
    </w:p>
    <w:p w14:paraId="797AAE81" w14:textId="77777777" w:rsidR="00A57F8E" w:rsidRPr="00254E38" w:rsidRDefault="00A57F8E" w:rsidP="002D0F38">
      <w:pPr>
        <w:pStyle w:val="Grammar"/>
      </w:pPr>
      <w:r w:rsidRPr="00254E38">
        <w:t>argumentList</w:t>
      </w:r>
    </w:p>
    <w:p w14:paraId="728593E8" w14:textId="77777777" w:rsidR="00A57F8E" w:rsidRPr="00254E38" w:rsidRDefault="00A57F8E" w:rsidP="002D0F38">
      <w:pPr>
        <w:pStyle w:val="Grammar"/>
      </w:pPr>
      <w:r w:rsidRPr="00254E38">
        <w:t xml:space="preserve">    : /* empty */                        </w:t>
      </w:r>
    </w:p>
    <w:p w14:paraId="09880DAA" w14:textId="77777777" w:rsidR="00A57F8E" w:rsidRPr="00254E38" w:rsidRDefault="00A57F8E" w:rsidP="002D0F38">
      <w:pPr>
        <w:pStyle w:val="Grammar"/>
      </w:pPr>
      <w:r w:rsidRPr="00254E38">
        <w:lastRenderedPageBreak/>
        <w:t xml:space="preserve">    | nonEmptyArgList                    </w:t>
      </w:r>
    </w:p>
    <w:p w14:paraId="4380F944" w14:textId="77777777" w:rsidR="00A57F8E" w:rsidRPr="00254E38" w:rsidRDefault="00A57F8E" w:rsidP="002D0F38">
      <w:pPr>
        <w:pStyle w:val="Grammar"/>
      </w:pPr>
      <w:r w:rsidRPr="00254E38">
        <w:t xml:space="preserve">    ;</w:t>
      </w:r>
    </w:p>
    <w:p w14:paraId="45E77C9F" w14:textId="77777777" w:rsidR="00A57F8E" w:rsidRPr="00254E38" w:rsidRDefault="00A57F8E" w:rsidP="002D0F38">
      <w:pPr>
        <w:pStyle w:val="Grammar"/>
      </w:pPr>
    </w:p>
    <w:p w14:paraId="5CA4AE36" w14:textId="77777777" w:rsidR="00A57F8E" w:rsidRPr="00254E38" w:rsidRDefault="00A57F8E" w:rsidP="002D0F38">
      <w:pPr>
        <w:pStyle w:val="Grammar"/>
      </w:pPr>
      <w:r w:rsidRPr="00254E38">
        <w:t>nonEmptyArgList</w:t>
      </w:r>
    </w:p>
    <w:p w14:paraId="34BC2E47" w14:textId="77777777" w:rsidR="00A57F8E" w:rsidRPr="00254E38" w:rsidRDefault="00A57F8E" w:rsidP="002D0F38">
      <w:pPr>
        <w:pStyle w:val="Grammar"/>
      </w:pPr>
      <w:r w:rsidRPr="00254E38">
        <w:t xml:space="preserve">    : argument                           </w:t>
      </w:r>
    </w:p>
    <w:p w14:paraId="32481969" w14:textId="77777777" w:rsidR="00A57F8E" w:rsidRPr="00254E38" w:rsidRDefault="00A57F8E" w:rsidP="002D0F38">
      <w:pPr>
        <w:pStyle w:val="Grammar"/>
      </w:pPr>
      <w:r w:rsidRPr="00254E38">
        <w:t xml:space="preserve">    | nonEmptyArgList ',' argument       </w:t>
      </w:r>
    </w:p>
    <w:p w14:paraId="13038CCA" w14:textId="77777777" w:rsidR="00A57F8E" w:rsidRPr="00254E38" w:rsidRDefault="00A57F8E" w:rsidP="002D0F38">
      <w:pPr>
        <w:pStyle w:val="Grammar"/>
      </w:pPr>
      <w:r w:rsidRPr="00254E38">
        <w:t xml:space="preserve">    ;</w:t>
      </w:r>
    </w:p>
    <w:p w14:paraId="0A3CEB57" w14:textId="77777777" w:rsidR="00A57F8E" w:rsidRPr="00254E38" w:rsidRDefault="00A57F8E" w:rsidP="002D0F38">
      <w:pPr>
        <w:pStyle w:val="Grammar"/>
      </w:pPr>
    </w:p>
    <w:p w14:paraId="5E1D26CB" w14:textId="77777777" w:rsidR="00A57F8E" w:rsidRPr="00254E38" w:rsidRDefault="00A57F8E" w:rsidP="002D0F38">
      <w:pPr>
        <w:pStyle w:val="Grammar"/>
      </w:pPr>
      <w:r w:rsidRPr="00254E38">
        <w:t>argument</w:t>
      </w:r>
    </w:p>
    <w:p w14:paraId="1F6630CF" w14:textId="77777777" w:rsidR="00A57F8E" w:rsidRPr="00254E38" w:rsidRDefault="00A57F8E" w:rsidP="002D0F38">
      <w:pPr>
        <w:pStyle w:val="Grammar"/>
      </w:pPr>
      <w:r w:rsidRPr="00254E38">
        <w:t xml:space="preserve">    : expression                         </w:t>
      </w:r>
    </w:p>
    <w:p w14:paraId="2E6B40BA" w14:textId="77777777" w:rsidR="00A57F8E" w:rsidRPr="00254E38" w:rsidRDefault="00A57F8E" w:rsidP="002D0F38">
      <w:pPr>
        <w:pStyle w:val="Grammar"/>
      </w:pPr>
      <w:r w:rsidRPr="00254E38">
        <w:t xml:space="preserve">    ;</w:t>
      </w:r>
    </w:p>
    <w:p w14:paraId="392FCA8F" w14:textId="77777777" w:rsidR="00A57F8E" w:rsidRDefault="00A57F8E" w:rsidP="002D0F38">
      <w:pPr>
        <w:pStyle w:val="Grammar"/>
      </w:pPr>
    </w:p>
    <w:p w14:paraId="183C82B9" w14:textId="77777777" w:rsidR="00A57F8E" w:rsidRPr="00254E38" w:rsidRDefault="00A57F8E" w:rsidP="002D0F38">
      <w:pPr>
        <w:pStyle w:val="Grammar"/>
      </w:pPr>
      <w:r w:rsidRPr="00254E38">
        <w:t>typeArgumentList</w:t>
      </w:r>
    </w:p>
    <w:p w14:paraId="646FBAE9" w14:textId="77777777" w:rsidR="00A57F8E" w:rsidRPr="00254E38" w:rsidRDefault="00A57F8E" w:rsidP="002D0F38">
      <w:pPr>
        <w:pStyle w:val="Grammar"/>
      </w:pPr>
      <w:r w:rsidRPr="00254E38">
        <w:t xml:space="preserve">    : typeRef                      </w:t>
      </w:r>
    </w:p>
    <w:p w14:paraId="46852917" w14:textId="77777777" w:rsidR="007C11EF" w:rsidRDefault="00A57F8E" w:rsidP="002D0F38">
      <w:pPr>
        <w:pStyle w:val="Grammar"/>
      </w:pPr>
      <w:r w:rsidRPr="00254E38">
        <w:t xml:space="preserve">    | typeArgumentList ',' typeRef</w:t>
      </w:r>
    </w:p>
    <w:p w14:paraId="2D627654" w14:textId="4D311E71" w:rsidR="00A57F8E" w:rsidRPr="00254E38" w:rsidRDefault="007C11EF" w:rsidP="002D0F38">
      <w:pPr>
        <w:pStyle w:val="Grammar"/>
      </w:pPr>
      <w:r>
        <w:t xml:space="preserve">    ;</w:t>
      </w:r>
      <w:r w:rsidR="00A57F8E" w:rsidRPr="00254E38">
        <w:t xml:space="preserve"> </w:t>
      </w:r>
    </w:p>
    <w:p w14:paraId="194C0CF2" w14:textId="38310A4D" w:rsidR="007C11EF" w:rsidRDefault="00A57F8E" w:rsidP="007C11EF">
      <w:pPr>
        <w:pStyle w:val="PlainText"/>
        <w:rPr>
          <w:rFonts w:ascii="Courier New" w:hAnsi="Courier New" w:cs="Courier New"/>
        </w:rPr>
      </w:pPr>
      <w:r w:rsidRPr="00254E38">
        <w:rPr>
          <w:rFonts w:ascii="Courier New" w:hAnsi="Courier New" w:cs="Courier New"/>
        </w:rPr>
        <w:t xml:space="preserve">    </w:t>
      </w:r>
    </w:p>
    <w:p w14:paraId="27EA0C7A" w14:textId="51070AC9" w:rsidR="007C11EF" w:rsidRPr="007C11EF" w:rsidRDefault="00B53FBB" w:rsidP="00B53FBB">
      <w:r>
        <w:t xml:space="preserve">See also </w:t>
      </w:r>
      <w:r w:rsidR="000068A8">
        <w:t>the complete P4 grammar in Appendix</w:t>
      </w:r>
      <w:r>
        <w:t xml:space="preserve"> </w:t>
      </w:r>
      <w:r>
        <w:fldChar w:fldCharType="begin"/>
      </w:r>
      <w:r>
        <w:instrText xml:space="preserve"> REF _Ref444953124 \r \h </w:instrText>
      </w:r>
      <w:r>
        <w:fldChar w:fldCharType="separate"/>
      </w:r>
      <w:r w:rsidR="00C55925">
        <w:t>20</w:t>
      </w:r>
      <w:r>
        <w:fldChar w:fldCharType="end"/>
      </w:r>
      <w:r>
        <w:t>.</w:t>
      </w:r>
    </w:p>
    <w:p w14:paraId="4333CD85" w14:textId="0864C54E" w:rsidR="007C11EF" w:rsidRDefault="007C11EF" w:rsidP="007C11EF">
      <w:r>
        <w:t xml:space="preserve">An additional semantic check is required for the right shift to check that there is no space between the two consecutive greater-than signs &gt; &gt;. This rule is required to allow parsing for both the right shift operators and </w:t>
      </w:r>
      <w:r w:rsidR="007054E7">
        <w:t>specialized</w:t>
      </w:r>
      <w:r>
        <w:t xml:space="preserve"> types, such as in </w:t>
      </w:r>
      <w:r w:rsidRPr="007C11EF">
        <w:rPr>
          <w:rFonts w:ascii="Consolas" w:hAnsi="Consolas"/>
        </w:rPr>
        <w:t>function&lt;</w:t>
      </w:r>
      <w:r w:rsidRPr="007C11EF">
        <w:rPr>
          <w:rFonts w:ascii="Consolas" w:hAnsi="Consolas"/>
          <w:b/>
        </w:rPr>
        <w:t>bit</w:t>
      </w:r>
      <w:r w:rsidRPr="007C11EF">
        <w:rPr>
          <w:rFonts w:ascii="Consolas" w:hAnsi="Consolas"/>
        </w:rPr>
        <w:t>&lt;32&gt;&gt;</w:t>
      </w:r>
      <w:r w:rsidRPr="007C11EF">
        <w:t>.</w:t>
      </w:r>
    </w:p>
    <w:p w14:paraId="699369A6" w14:textId="1959BC11" w:rsidR="00735123" w:rsidRDefault="00735123" w:rsidP="007C11EF">
      <w:r>
        <w:t xml:space="preserve">This grammar does not indicate the precedence of the various operators. The precedence follows exactly the C precedence rules. Concatenation </w:t>
      </w:r>
      <w:r w:rsidR="00F476BD">
        <w:t xml:space="preserve">(++) </w:t>
      </w:r>
      <w:r>
        <w:t xml:space="preserve">has the same precedence as infix addition. Bit-slicing </w:t>
      </w:r>
      <w:r w:rsidRPr="00735123">
        <w:rPr>
          <w:rFonts w:ascii="Consolas" w:hAnsi="Consolas"/>
        </w:rPr>
        <w:t>a[</w:t>
      </w:r>
      <w:proofErr w:type="gramStart"/>
      <w:r w:rsidRPr="00735123">
        <w:rPr>
          <w:rFonts w:ascii="Consolas" w:hAnsi="Consolas"/>
        </w:rPr>
        <w:t>m:l</w:t>
      </w:r>
      <w:proofErr w:type="gramEnd"/>
      <w:r w:rsidRPr="00735123">
        <w:rPr>
          <w:rFonts w:ascii="Consolas" w:hAnsi="Consolas"/>
        </w:rPr>
        <w:t>]</w:t>
      </w:r>
      <w:r>
        <w:t xml:space="preserve"> has the same precedence as array indexing</w:t>
      </w:r>
      <w:r w:rsidR="00F476BD">
        <w:t xml:space="preserve"> (</w:t>
      </w:r>
      <w:r w:rsidR="00F476BD" w:rsidRPr="002D0F38">
        <w:rPr>
          <w:rFonts w:ascii="Consolas" w:hAnsi="Consolas"/>
        </w:rPr>
        <w:t>a[i]</w:t>
      </w:r>
      <w:r w:rsidR="00F476BD">
        <w:t>)</w:t>
      </w:r>
      <w:r>
        <w:t>.</w:t>
      </w:r>
      <w:r w:rsidR="001246BD">
        <w:t xml:space="preserve"> </w:t>
      </w:r>
    </w:p>
    <w:p w14:paraId="26241D4F" w14:textId="7C6507F3" w:rsidR="008B3A1B" w:rsidRPr="007C11EF" w:rsidRDefault="008B3A1B" w:rsidP="007C11EF">
      <w:r>
        <w:t>In addition</w:t>
      </w:r>
      <w:r w:rsidR="003D758A">
        <w:t xml:space="preserve"> to these expressions, </w:t>
      </w:r>
      <w:r w:rsidRPr="008B3A1B">
        <w:rPr>
          <w:rFonts w:ascii="Consolas" w:hAnsi="Consolas" w:cs="Consolas"/>
          <w:b/>
        </w:rPr>
        <w:t>select</w:t>
      </w:r>
      <w:r>
        <w:t xml:space="preserve"> expressions</w:t>
      </w:r>
      <w:r w:rsidR="003D758A">
        <w:t xml:space="preserve"> (</w:t>
      </w:r>
      <w:r>
        <w:t xml:space="preserve">described in Section </w:t>
      </w:r>
      <w:r>
        <w:fldChar w:fldCharType="begin"/>
      </w:r>
      <w:r>
        <w:instrText xml:space="preserve"> REF _Ref445502202 \r \h </w:instrText>
      </w:r>
      <w:r>
        <w:fldChar w:fldCharType="separate"/>
      </w:r>
      <w:r w:rsidR="00C55925">
        <w:t>10.6</w:t>
      </w:r>
      <w:r>
        <w:fldChar w:fldCharType="end"/>
      </w:r>
      <w:r w:rsidR="003D758A">
        <w:t>) may be used only in parsers.</w:t>
      </w:r>
    </w:p>
    <w:p w14:paraId="492F2A20" w14:textId="316FF999" w:rsidR="008229CB" w:rsidRDefault="008229CB" w:rsidP="001170F4">
      <w:pPr>
        <w:pStyle w:val="Heading2"/>
      </w:pPr>
      <w:bookmarkStart w:id="2723" w:name="_Toc417920612"/>
      <w:bookmarkStart w:id="2724" w:name="_Toc445799347"/>
      <w:bookmarkStart w:id="2725" w:name="_Toc447899037"/>
      <w:r>
        <w:t xml:space="preserve">Expression on </w:t>
      </w:r>
      <w:r w:rsidRPr="00E214BF">
        <w:rPr>
          <w:rFonts w:ascii="Consolas" w:hAnsi="Consolas"/>
          <w:b w:val="0"/>
        </w:rPr>
        <w:t>error</w:t>
      </w:r>
      <w:r>
        <w:t xml:space="preserve"> values</w:t>
      </w:r>
      <w:bookmarkEnd w:id="2723"/>
      <w:bookmarkEnd w:id="2724"/>
      <w:bookmarkEnd w:id="2725"/>
    </w:p>
    <w:p w14:paraId="2FC7329B" w14:textId="7A3C818F" w:rsidR="008229CB" w:rsidRDefault="008229CB" w:rsidP="00E411B2">
      <w:r>
        <w:t xml:space="preserve">The </w:t>
      </w:r>
      <w:r w:rsidRPr="00A229BA">
        <w:rPr>
          <w:rFonts w:ascii="Consolas" w:hAnsi="Consolas"/>
          <w:b/>
        </w:rPr>
        <w:t>error</w:t>
      </w:r>
      <w:r>
        <w:t xml:space="preserve"> type only supports comparisons for equality and difference.  The result of a comparison is a Boolean value. </w:t>
      </w:r>
    </w:p>
    <w:p w14:paraId="2FDD5A8F" w14:textId="2AA52724" w:rsidR="008229CB" w:rsidRDefault="008229CB" w:rsidP="00E411B2">
      <w:r>
        <w:t>For example</w:t>
      </w:r>
      <w:r w:rsidR="006A3101">
        <w:t>,</w:t>
      </w:r>
      <w:r>
        <w:t xml:space="preserve"> the following operation tests for the occurrence of an error:</w:t>
      </w:r>
    </w:p>
    <w:p w14:paraId="4CAEF370" w14:textId="26F6ADAD" w:rsidR="008229CB" w:rsidRDefault="00D2686F" w:rsidP="00E411B2">
      <w:pPr>
        <w:rPr>
          <w:rFonts w:ascii="Consolas" w:hAnsi="Consolas"/>
        </w:rPr>
      </w:pPr>
      <w:r w:rsidRPr="00A3325F">
        <w:rPr>
          <w:rFonts w:ascii="Consolas" w:hAnsi="Consolas"/>
          <w:b/>
        </w:rPr>
        <w:t>error</w:t>
      </w:r>
      <w:r>
        <w:rPr>
          <w:rFonts w:ascii="Consolas" w:hAnsi="Consolas"/>
        </w:rPr>
        <w:t xml:space="preserve"> </w:t>
      </w:r>
      <w:r w:rsidR="00FC6C8C">
        <w:rPr>
          <w:rFonts w:ascii="Consolas" w:hAnsi="Consolas"/>
        </w:rPr>
        <w:t>errorFromParser</w:t>
      </w:r>
      <w:r>
        <w:rPr>
          <w:rFonts w:ascii="Consolas" w:hAnsi="Consolas"/>
        </w:rPr>
        <w:t>;</w:t>
      </w:r>
      <w:r>
        <w:rPr>
          <w:rFonts w:ascii="Consolas" w:hAnsi="Consolas"/>
        </w:rPr>
        <w:br/>
        <w:t>…</w:t>
      </w:r>
      <w:r>
        <w:rPr>
          <w:rFonts w:ascii="Consolas" w:hAnsi="Consolas"/>
        </w:rPr>
        <w:br/>
      </w:r>
      <w:r w:rsidR="008229CB" w:rsidRPr="00E411B2">
        <w:rPr>
          <w:rFonts w:ascii="Consolas" w:hAnsi="Consolas"/>
        </w:rPr>
        <w:t>if (</w:t>
      </w:r>
      <w:r w:rsidR="00FC6C8C">
        <w:rPr>
          <w:rFonts w:ascii="Consolas" w:hAnsi="Consolas"/>
        </w:rPr>
        <w:t>errorFromP</w:t>
      </w:r>
      <w:r w:rsidR="008229CB" w:rsidRPr="00E411B2">
        <w:rPr>
          <w:rFonts w:ascii="Consolas" w:hAnsi="Consolas"/>
        </w:rPr>
        <w:t>ars</w:t>
      </w:r>
      <w:r w:rsidR="00FC6C8C">
        <w:rPr>
          <w:rFonts w:ascii="Consolas" w:hAnsi="Consolas"/>
        </w:rPr>
        <w:t>e</w:t>
      </w:r>
      <w:r w:rsidR="008229CB" w:rsidRPr="00E411B2">
        <w:rPr>
          <w:rFonts w:ascii="Consolas" w:hAnsi="Consolas"/>
        </w:rPr>
        <w:t>r</w:t>
      </w:r>
      <w:r w:rsidR="00FC6C8C">
        <w:rPr>
          <w:rFonts w:ascii="Consolas" w:hAnsi="Consolas"/>
        </w:rPr>
        <w:t xml:space="preserve"> </w:t>
      </w:r>
      <w:r w:rsidR="008229CB" w:rsidRPr="00E411B2">
        <w:rPr>
          <w:rFonts w:ascii="Consolas" w:hAnsi="Consolas"/>
        </w:rPr>
        <w:t xml:space="preserve">!= </w:t>
      </w:r>
      <w:r w:rsidR="001E6A79">
        <w:rPr>
          <w:rFonts w:ascii="Consolas" w:hAnsi="Consolas"/>
        </w:rPr>
        <w:t>NoError</w:t>
      </w:r>
      <w:r w:rsidR="008229CB" w:rsidRPr="00E411B2">
        <w:rPr>
          <w:rFonts w:ascii="Consolas" w:hAnsi="Consolas"/>
        </w:rPr>
        <w:t>)</w:t>
      </w:r>
      <w:r w:rsidR="00AB4022">
        <w:rPr>
          <w:rFonts w:ascii="Consolas" w:hAnsi="Consolas"/>
        </w:rPr>
        <w:t xml:space="preserve"> { ...</w:t>
      </w:r>
      <w:r w:rsidR="008229CB" w:rsidRPr="00E411B2">
        <w:rPr>
          <w:rFonts w:ascii="Consolas" w:hAnsi="Consolas"/>
        </w:rPr>
        <w:t xml:space="preserve"> }</w:t>
      </w:r>
    </w:p>
    <w:p w14:paraId="77B6CC21" w14:textId="3AC20F04" w:rsidR="00572563" w:rsidRDefault="00572563" w:rsidP="00572563">
      <w:pPr>
        <w:pStyle w:val="Heading2"/>
      </w:pPr>
      <w:bookmarkStart w:id="2726" w:name="_Ref445809351"/>
      <w:bookmarkStart w:id="2727" w:name="_Toc445799348"/>
      <w:bookmarkStart w:id="2728" w:name="_Toc447899038"/>
      <w:r>
        <w:t xml:space="preserve">Expressions on </w:t>
      </w:r>
      <w:r w:rsidRPr="00E214BF">
        <w:rPr>
          <w:rFonts w:ascii="Consolas" w:hAnsi="Consolas"/>
          <w:b w:val="0"/>
        </w:rPr>
        <w:t>enum</w:t>
      </w:r>
      <w:r>
        <w:t xml:space="preserve"> values</w:t>
      </w:r>
      <w:bookmarkEnd w:id="2726"/>
      <w:bookmarkEnd w:id="2727"/>
      <w:bookmarkEnd w:id="2728"/>
    </w:p>
    <w:p w14:paraId="0563A315" w14:textId="72BB9E7B" w:rsidR="00572563" w:rsidRDefault="00572563" w:rsidP="00572563">
      <w:r>
        <w:t xml:space="preserve">Symbolic names declared by an </w:t>
      </w:r>
      <w:r w:rsidRPr="00572563">
        <w:rPr>
          <w:rFonts w:ascii="Consolas" w:hAnsi="Consolas"/>
          <w:b/>
        </w:rPr>
        <w:t>enum</w:t>
      </w:r>
      <w:r>
        <w:t xml:space="preserve"> do not belong to the global namespace, but </w:t>
      </w:r>
      <w:r w:rsidR="00E214BF">
        <w:t>to a newly introduced namespace:</w:t>
      </w:r>
    </w:p>
    <w:p w14:paraId="7B925AE6" w14:textId="32F79220" w:rsidR="00572563" w:rsidRDefault="00572563" w:rsidP="00572563">
      <w:pPr>
        <w:rPr>
          <w:rFonts w:ascii="Consolas" w:hAnsi="Consolas"/>
        </w:rPr>
      </w:pPr>
      <w:r w:rsidRPr="00572563">
        <w:rPr>
          <w:rFonts w:ascii="Consolas" w:hAnsi="Consolas"/>
          <w:b/>
        </w:rPr>
        <w:t>enum</w:t>
      </w:r>
      <w:r w:rsidR="00D570AB">
        <w:rPr>
          <w:rFonts w:ascii="Consolas" w:hAnsi="Consolas"/>
        </w:rPr>
        <w:t xml:space="preserve"> X </w:t>
      </w:r>
      <w:proofErr w:type="gramStart"/>
      <w:r w:rsidR="00D570AB">
        <w:rPr>
          <w:rFonts w:ascii="Consolas" w:hAnsi="Consolas"/>
        </w:rPr>
        <w:t xml:space="preserve">{ </w:t>
      </w:r>
      <w:r w:rsidRPr="00572563">
        <w:rPr>
          <w:rFonts w:ascii="Consolas" w:hAnsi="Consolas"/>
        </w:rPr>
        <w:t>v</w:t>
      </w:r>
      <w:proofErr w:type="gramEnd"/>
      <w:r w:rsidRPr="00572563">
        <w:rPr>
          <w:rFonts w:ascii="Consolas" w:hAnsi="Consolas"/>
        </w:rPr>
        <w:t>1, v2, v3 }</w:t>
      </w:r>
    </w:p>
    <w:p w14:paraId="2E2CF576" w14:textId="2290AA4D" w:rsidR="00572563" w:rsidRDefault="00572563" w:rsidP="00572563">
      <w:pPr>
        <w:rPr>
          <w:rFonts w:ascii="Consolas" w:hAnsi="Consolas"/>
        </w:rPr>
      </w:pPr>
      <w:r>
        <w:rPr>
          <w:rFonts w:ascii="Consolas" w:hAnsi="Consolas"/>
        </w:rPr>
        <w:t>X.v1  // reference to v1</w:t>
      </w:r>
      <w:r>
        <w:rPr>
          <w:rFonts w:ascii="Consolas" w:hAnsi="Consolas"/>
        </w:rPr>
        <w:br/>
        <w:t>v1    // error – v1 is not in the top</w:t>
      </w:r>
      <w:r w:rsidR="009040F1">
        <w:rPr>
          <w:rFonts w:ascii="Consolas" w:hAnsi="Consolas"/>
        </w:rPr>
        <w:t>-</w:t>
      </w:r>
      <w:r>
        <w:rPr>
          <w:rFonts w:ascii="Consolas" w:hAnsi="Consolas"/>
        </w:rPr>
        <w:t>level namespace</w:t>
      </w:r>
    </w:p>
    <w:p w14:paraId="61053532" w14:textId="1FB9685D" w:rsidR="00CE22E2" w:rsidRDefault="00572563" w:rsidP="00572563">
      <w:r>
        <w:rPr>
          <w:rFonts w:ascii="Consolas" w:hAnsi="Consolas"/>
          <w:b/>
        </w:rPr>
        <w:t>e</w:t>
      </w:r>
      <w:r w:rsidRPr="00572563">
        <w:rPr>
          <w:rFonts w:ascii="Consolas" w:hAnsi="Consolas"/>
          <w:b/>
        </w:rPr>
        <w:t>num</w:t>
      </w:r>
      <w:r>
        <w:t xml:space="preserve"> values can only be c</w:t>
      </w:r>
      <w:r w:rsidR="00E024FC">
        <w:t xml:space="preserve">ompared for equality/difference using </w:t>
      </w:r>
      <w:r w:rsidR="00E024FC" w:rsidRPr="008B3A1B">
        <w:rPr>
          <w:rFonts w:ascii="Consolas" w:hAnsi="Consolas" w:cs="Consolas"/>
        </w:rPr>
        <w:t>==</w:t>
      </w:r>
      <w:r w:rsidR="00E024FC">
        <w:t xml:space="preserve"> </w:t>
      </w:r>
      <w:proofErr w:type="gramStart"/>
      <w:r w:rsidR="00E024FC">
        <w:t xml:space="preserve">and </w:t>
      </w:r>
      <w:r w:rsidR="00E024FC" w:rsidRPr="008B3A1B">
        <w:rPr>
          <w:rFonts w:ascii="Consolas" w:hAnsi="Consolas" w:cs="Consolas"/>
        </w:rPr>
        <w:t>!</w:t>
      </w:r>
      <w:proofErr w:type="gramEnd"/>
      <w:r w:rsidR="00E024FC" w:rsidRPr="008B3A1B">
        <w:rPr>
          <w:rFonts w:ascii="Consolas" w:hAnsi="Consolas" w:cs="Consolas"/>
        </w:rPr>
        <w:t>=</w:t>
      </w:r>
      <w:r w:rsidR="00E024FC">
        <w:t>.</w:t>
      </w:r>
      <w:r w:rsidR="00CE22E2">
        <w:t xml:space="preserve"> </w:t>
      </w:r>
      <w:r w:rsidR="00CE22E2" w:rsidRPr="00A229BA">
        <w:rPr>
          <w:rFonts w:ascii="Consolas" w:hAnsi="Consolas"/>
          <w:b/>
        </w:rPr>
        <w:t>enum</w:t>
      </w:r>
      <w:r w:rsidR="00CE22E2">
        <w:t xml:space="preserve"> values cannot be cast to or from any other types</w:t>
      </w:r>
      <w:r w:rsidR="00EE457B">
        <w:t>.</w:t>
      </w:r>
    </w:p>
    <w:p w14:paraId="5CF51242" w14:textId="3F9001B5" w:rsidR="00B93D78" w:rsidRPr="00572563" w:rsidRDefault="00B93D78" w:rsidP="00572563">
      <w:r>
        <w:lastRenderedPageBreak/>
        <w:t xml:space="preserve">When </w:t>
      </w:r>
      <w:r w:rsidRPr="00B93D78">
        <w:rPr>
          <w:rFonts w:ascii="Consolas" w:hAnsi="Consolas"/>
          <w:b/>
        </w:rPr>
        <w:t>enum</w:t>
      </w:r>
      <w:r>
        <w:t xml:space="preserve"> values appear in the control-plane API the compiler back-end has to choose a suitable serialization</w:t>
      </w:r>
      <w:ins w:id="2729" w:author="Mihai Budiu" w:date="2016-04-06T16:13:00Z">
        <w:r w:rsidR="00D008DD">
          <w:t xml:space="preserve"> data type and </w:t>
        </w:r>
      </w:ins>
      <w:del w:id="2730" w:author="Mihai Budiu" w:date="2016-04-06T16:13:00Z">
        <w:r w:rsidDel="00D008DD">
          <w:delText xml:space="preserve"> format</w:delText>
        </w:r>
      </w:del>
      <w:ins w:id="2731" w:author="Mihai Budiu" w:date="2016-04-06T16:13:00Z">
        <w:r w:rsidR="00D008DD">
          <w:t>representation</w:t>
        </w:r>
      </w:ins>
      <w:r>
        <w:t>.</w:t>
      </w:r>
    </w:p>
    <w:p w14:paraId="42FD2EEB" w14:textId="05FDC63D" w:rsidR="009C3687" w:rsidRDefault="009C3687" w:rsidP="00572563">
      <w:pPr>
        <w:pStyle w:val="Heading2"/>
      </w:pPr>
      <w:bookmarkStart w:id="2732" w:name="_Toc417920613"/>
      <w:bookmarkStart w:id="2733" w:name="_Toc445799349"/>
      <w:bookmarkStart w:id="2734" w:name="_Toc447899039"/>
      <w:r>
        <w:t>Expressions on Boolean values</w:t>
      </w:r>
      <w:bookmarkEnd w:id="2732"/>
      <w:bookmarkEnd w:id="2733"/>
      <w:bookmarkEnd w:id="2734"/>
    </w:p>
    <w:p w14:paraId="6D83CFA6" w14:textId="77777777" w:rsidR="009C3687" w:rsidRDefault="009C3687" w:rsidP="009C3687">
      <w:r>
        <w:t>The following operations are provided on Boolean values:</w:t>
      </w:r>
    </w:p>
    <w:p w14:paraId="74C21201" w14:textId="7F510956" w:rsidR="009C3687" w:rsidRDefault="001A28AA" w:rsidP="002265E0">
      <w:pPr>
        <w:pStyle w:val="ListParagraph"/>
        <w:numPr>
          <w:ilvl w:val="0"/>
          <w:numId w:val="5"/>
        </w:numPr>
      </w:pPr>
      <w:r>
        <w:t>And</w:t>
      </w:r>
      <w:r w:rsidR="009C3687">
        <w:t xml:space="preserve">, designated by </w:t>
      </w:r>
      <w:commentRangeStart w:id="2735"/>
      <w:commentRangeStart w:id="2736"/>
      <w:r w:rsidR="009C3687" w:rsidRPr="002378DA">
        <w:rPr>
          <w:rFonts w:ascii="Consolas" w:hAnsi="Consolas"/>
        </w:rPr>
        <w:t>&amp;&amp;</w:t>
      </w:r>
      <w:commentRangeEnd w:id="2735"/>
      <w:r w:rsidR="0013000F">
        <w:rPr>
          <w:rStyle w:val="CommentReference"/>
        </w:rPr>
        <w:commentReference w:id="2735"/>
      </w:r>
      <w:commentRangeEnd w:id="2736"/>
      <w:r w:rsidR="00205FA5">
        <w:rPr>
          <w:rStyle w:val="CommentReference"/>
        </w:rPr>
        <w:commentReference w:id="2736"/>
      </w:r>
    </w:p>
    <w:p w14:paraId="79B9ADAE" w14:textId="4B5A1C4C" w:rsidR="00496539" w:rsidRPr="00280B0E" w:rsidRDefault="009C3687" w:rsidP="002265E0">
      <w:pPr>
        <w:pStyle w:val="ListParagraph"/>
        <w:numPr>
          <w:ilvl w:val="0"/>
          <w:numId w:val="5"/>
        </w:numPr>
      </w:pPr>
      <w:r>
        <w:t>O</w:t>
      </w:r>
      <w:r w:rsidR="001A28AA">
        <w:t>r</w:t>
      </w:r>
      <w:r>
        <w:t xml:space="preserve"> designated by</w:t>
      </w:r>
      <w:r w:rsidRPr="00D06BCB">
        <w:rPr>
          <w:rFonts w:ascii="Consolas" w:hAnsi="Consolas"/>
        </w:rPr>
        <w:t xml:space="preserve"> </w:t>
      </w:r>
      <w:r w:rsidRPr="006908B5">
        <w:rPr>
          <w:rFonts w:ascii="Consolas" w:hAnsi="Consolas"/>
        </w:rPr>
        <w:t>||</w:t>
      </w:r>
    </w:p>
    <w:p w14:paraId="451D7214" w14:textId="6348EECF" w:rsidR="009C3687" w:rsidRPr="0019383E" w:rsidRDefault="009C3687" w:rsidP="002265E0">
      <w:pPr>
        <w:pStyle w:val="ListParagraph"/>
        <w:numPr>
          <w:ilvl w:val="0"/>
          <w:numId w:val="5"/>
        </w:numPr>
      </w:pPr>
      <w:r>
        <w:t xml:space="preserve">Negation, designated </w:t>
      </w:r>
      <w:proofErr w:type="gramStart"/>
      <w:r>
        <w:t xml:space="preserve">by </w:t>
      </w:r>
      <w:r w:rsidRPr="002378DA">
        <w:rPr>
          <w:rFonts w:ascii="Consolas" w:hAnsi="Consolas"/>
        </w:rPr>
        <w:t>!</w:t>
      </w:r>
      <w:proofErr w:type="gramEnd"/>
    </w:p>
    <w:p w14:paraId="4FEC86C9" w14:textId="50FF7124" w:rsidR="0019383E" w:rsidRPr="002378DA" w:rsidRDefault="0019383E" w:rsidP="002265E0">
      <w:pPr>
        <w:pStyle w:val="ListParagraph"/>
        <w:numPr>
          <w:ilvl w:val="0"/>
          <w:numId w:val="5"/>
        </w:numPr>
      </w:pPr>
      <w:r>
        <w:t>Equality tests (</w:t>
      </w:r>
      <w:r w:rsidRPr="0019383E">
        <w:rPr>
          <w:rFonts w:ascii="Consolas" w:hAnsi="Consolas"/>
        </w:rPr>
        <w:t>==</w:t>
      </w:r>
      <w:r>
        <w:t xml:space="preserve"> </w:t>
      </w:r>
      <w:proofErr w:type="gramStart"/>
      <w:r>
        <w:t xml:space="preserve">and </w:t>
      </w:r>
      <w:r w:rsidRPr="0019383E">
        <w:rPr>
          <w:rFonts w:ascii="Consolas" w:hAnsi="Consolas"/>
        </w:rPr>
        <w:t>!</w:t>
      </w:r>
      <w:proofErr w:type="gramEnd"/>
      <w:r w:rsidRPr="0019383E">
        <w:rPr>
          <w:rFonts w:ascii="Consolas" w:hAnsi="Consolas"/>
        </w:rPr>
        <w:t>=</w:t>
      </w:r>
      <w:r>
        <w:t>)</w:t>
      </w:r>
    </w:p>
    <w:p w14:paraId="28276F4F" w14:textId="1B3B00FF" w:rsidR="009C3687" w:rsidRDefault="009C2D4D" w:rsidP="009C3687">
      <w:r>
        <w:t xml:space="preserve">Operator precedence is similar to C. </w:t>
      </w:r>
      <w:r w:rsidR="001F03B3">
        <w:t>Operator evaluation is short-</w:t>
      </w:r>
      <w:r w:rsidR="00A11725">
        <w:t>circuit.</w:t>
      </w:r>
    </w:p>
    <w:p w14:paraId="05F270B0" w14:textId="0CCD9130" w:rsidR="00A57F8E" w:rsidRDefault="00A57F8E" w:rsidP="00A57F8E">
      <w:r>
        <w:t>There are no implicit casts from bit-strings to Booleans or vice-versa. In consequence, a C program fragment such as:</w:t>
      </w:r>
    </w:p>
    <w:p w14:paraId="40D9BD32" w14:textId="77777777" w:rsidR="00A57F8E" w:rsidRPr="00A57F8E" w:rsidRDefault="00A57F8E" w:rsidP="00A57F8E">
      <w:pPr>
        <w:rPr>
          <w:rFonts w:ascii="Consolas" w:hAnsi="Consolas"/>
          <w:sz w:val="19"/>
          <w:szCs w:val="19"/>
        </w:rPr>
      </w:pPr>
      <w:r w:rsidRPr="00A57F8E">
        <w:rPr>
          <w:rFonts w:ascii="Consolas" w:hAnsi="Consolas"/>
          <w:sz w:val="19"/>
          <w:szCs w:val="19"/>
        </w:rPr>
        <w:t>if (x) ...</w:t>
      </w:r>
    </w:p>
    <w:p w14:paraId="7C3BF5E9" w14:textId="77777777" w:rsidR="00A57F8E" w:rsidRDefault="00A57F8E" w:rsidP="00A57F8E">
      <w:r>
        <w:t xml:space="preserve">(for </w:t>
      </w:r>
      <w:r>
        <w:rPr>
          <w:sz w:val="19"/>
          <w:szCs w:val="19"/>
        </w:rPr>
        <w:t xml:space="preserve">x </w:t>
      </w:r>
      <w:r>
        <w:t>an integer base type) must be written in P4 as:</w:t>
      </w:r>
    </w:p>
    <w:p w14:paraId="2355E82D" w14:textId="77777777" w:rsidR="00A57F8E" w:rsidRPr="00A57F8E" w:rsidRDefault="00A57F8E" w:rsidP="00A57F8E">
      <w:pPr>
        <w:rPr>
          <w:rFonts w:ascii="Consolas" w:hAnsi="Consolas"/>
          <w:sz w:val="19"/>
          <w:szCs w:val="19"/>
        </w:rPr>
      </w:pPr>
      <w:r w:rsidRPr="00A57F8E">
        <w:rPr>
          <w:rFonts w:ascii="Consolas" w:hAnsi="Consolas"/>
          <w:sz w:val="19"/>
          <w:szCs w:val="19"/>
        </w:rPr>
        <w:t>if (</w:t>
      </w:r>
      <w:proofErr w:type="gramStart"/>
      <w:r w:rsidRPr="00A57F8E">
        <w:rPr>
          <w:rFonts w:ascii="Consolas" w:hAnsi="Consolas"/>
          <w:sz w:val="19"/>
          <w:szCs w:val="19"/>
        </w:rPr>
        <w:t>x !</w:t>
      </w:r>
      <w:proofErr w:type="gramEnd"/>
      <w:r w:rsidRPr="00A57F8E">
        <w:rPr>
          <w:rFonts w:ascii="Consolas" w:hAnsi="Consolas"/>
          <w:sz w:val="19"/>
          <w:szCs w:val="19"/>
        </w:rPr>
        <w:t>= 0) ...</w:t>
      </w:r>
    </w:p>
    <w:p w14:paraId="1E8EF233" w14:textId="3139038B" w:rsidR="00A57F8E" w:rsidRDefault="00A57F8E" w:rsidP="00A57F8E">
      <w:r>
        <w:t xml:space="preserve">(see also the discussion on infinite-precision types and implicit casts in Section </w:t>
      </w:r>
      <w:r w:rsidR="00546411">
        <w:fldChar w:fldCharType="begin"/>
      </w:r>
      <w:r w:rsidR="00546411">
        <w:instrText xml:space="preserve"> REF _Ref288471718 \r \h </w:instrText>
      </w:r>
      <w:r w:rsidR="00546411">
        <w:fldChar w:fldCharType="separate"/>
      </w:r>
      <w:r w:rsidR="00546411">
        <w:t>7.8</w:t>
      </w:r>
      <w:r w:rsidR="00546411">
        <w:fldChar w:fldCharType="end"/>
      </w:r>
      <w:r w:rsidR="00546411">
        <w:t xml:space="preserve"> </w:t>
      </w:r>
      <w:r>
        <w:t xml:space="preserve">for how the </w:t>
      </w:r>
      <w:r w:rsidRPr="00546411">
        <w:rPr>
          <w:rFonts w:ascii="Consolas" w:hAnsi="Consolas"/>
        </w:rPr>
        <w:t>0</w:t>
      </w:r>
      <w:r>
        <w:t xml:space="preserve"> in this expression is evaluated).</w:t>
      </w:r>
    </w:p>
    <w:p w14:paraId="09DAD470" w14:textId="77777777" w:rsidR="002E074F" w:rsidRDefault="002E074F" w:rsidP="002E074F">
      <w:pPr>
        <w:pStyle w:val="Heading3"/>
      </w:pPr>
      <w:bookmarkStart w:id="2737" w:name="_Toc445799350"/>
      <w:bookmarkStart w:id="2738" w:name="_Ref446512430"/>
      <w:bookmarkStart w:id="2739" w:name="_Toc447899040"/>
      <w:r>
        <w:t>Multiplexors</w:t>
      </w:r>
      <w:bookmarkEnd w:id="2737"/>
      <w:bookmarkEnd w:id="2738"/>
      <w:bookmarkEnd w:id="2739"/>
    </w:p>
    <w:p w14:paraId="78AF0FB9" w14:textId="22E20273" w:rsidR="00C15BE5" w:rsidRDefault="00EF3038" w:rsidP="009C3687">
      <w:proofErr w:type="gramStart"/>
      <w:r>
        <w:t xml:space="preserve">The </w:t>
      </w:r>
      <w:r w:rsidRPr="002E074F">
        <w:rPr>
          <w:rFonts w:ascii="Consolas" w:hAnsi="Consolas"/>
        </w:rPr>
        <w:t>?</w:t>
      </w:r>
      <w:proofErr w:type="gramEnd"/>
      <w:r w:rsidRPr="002E074F">
        <w:rPr>
          <w:rFonts w:ascii="Consolas" w:hAnsi="Consolas"/>
        </w:rPr>
        <w:t>:</w:t>
      </w:r>
      <w:r>
        <w:t xml:space="preserve"> expression behaves as in C</w:t>
      </w:r>
      <w:r w:rsidR="00C15BE5">
        <w:t>, e.g.:</w:t>
      </w:r>
    </w:p>
    <w:p w14:paraId="351187D3" w14:textId="43525ABA" w:rsidR="00C15BE5" w:rsidRDefault="00C15BE5" w:rsidP="009C3687">
      <w:r w:rsidRPr="00D612B2">
        <w:rPr>
          <w:rFonts w:ascii="Consolas" w:hAnsi="Consolas"/>
        </w:rPr>
        <w:t>(x == 0</w:t>
      </w:r>
      <w:proofErr w:type="gramStart"/>
      <w:r w:rsidRPr="00D612B2">
        <w:rPr>
          <w:rFonts w:ascii="Consolas" w:hAnsi="Consolas"/>
        </w:rPr>
        <w:t>) ?</w:t>
      </w:r>
      <w:proofErr w:type="gramEnd"/>
      <w:r w:rsidRPr="00D612B2">
        <w:rPr>
          <w:rFonts w:ascii="Consolas" w:hAnsi="Consolas"/>
        </w:rPr>
        <w:t xml:space="preserve"> </w:t>
      </w:r>
      <w:r>
        <w:rPr>
          <w:rFonts w:ascii="Consolas" w:hAnsi="Consolas"/>
        </w:rPr>
        <w:t>e0</w:t>
      </w:r>
      <w:r w:rsidRPr="00D612B2">
        <w:rPr>
          <w:rFonts w:ascii="Consolas" w:hAnsi="Consolas"/>
        </w:rPr>
        <w:t xml:space="preserve"> : </w:t>
      </w:r>
      <w:r>
        <w:rPr>
          <w:rFonts w:ascii="Consolas" w:hAnsi="Consolas"/>
        </w:rPr>
        <w:t>e1</w:t>
      </w:r>
      <w:r w:rsidRPr="00D612B2">
        <w:rPr>
          <w:rFonts w:ascii="Consolas" w:hAnsi="Consolas"/>
        </w:rPr>
        <w:t>;</w:t>
      </w:r>
    </w:p>
    <w:p w14:paraId="4C7B1BCA" w14:textId="489D82A1" w:rsidR="004A2684" w:rsidRDefault="00C15BE5" w:rsidP="009C3687">
      <w:r>
        <w:t>T</w:t>
      </w:r>
      <w:r w:rsidR="00EF3038">
        <w:t>he first argument is Boolean, and the second and third arguments must have the same type.</w:t>
      </w:r>
      <w:r w:rsidR="00654593">
        <w:t xml:space="preserve"> The second and third arguments cannot be </w:t>
      </w:r>
      <w:r>
        <w:t xml:space="preserve">both </w:t>
      </w:r>
      <w:r w:rsidR="00654593">
        <w:t>infinite precision integer</w:t>
      </w:r>
      <w:r>
        <w:t>s</w:t>
      </w:r>
      <w:r w:rsidR="00654593">
        <w:t>.</w:t>
      </w:r>
      <w:ins w:id="2740" w:author="Mihai Budiu" w:date="2016-04-11T11:04:00Z">
        <w:r w:rsidR="003A7A5E">
          <w:t xml:space="preserve"> Multiplexor evaluation is </w:t>
        </w:r>
        <w:proofErr w:type="gramStart"/>
        <w:r w:rsidR="003A7A5E">
          <w:t>short-circuit</w:t>
        </w:r>
        <w:proofErr w:type="gramEnd"/>
        <w:r w:rsidR="003A7A5E">
          <w:t xml:space="preserve">: only </w:t>
        </w:r>
      </w:ins>
      <w:ins w:id="2741" w:author="Mihai Budiu" w:date="2016-04-11T11:05:00Z">
        <w:r w:rsidR="003A7A5E">
          <w:t>the selected</w:t>
        </w:r>
      </w:ins>
      <w:ins w:id="2742" w:author="Mihai Budiu" w:date="2016-04-11T11:04:00Z">
        <w:r w:rsidR="003A7A5E">
          <w:t xml:space="preserve"> alternative is evaluated.</w:t>
        </w:r>
      </w:ins>
    </w:p>
    <w:p w14:paraId="0BE601E5" w14:textId="44097C16" w:rsidR="009C3687" w:rsidRDefault="009C3687" w:rsidP="001170F4">
      <w:pPr>
        <w:pStyle w:val="Heading2"/>
      </w:pPr>
      <w:bookmarkStart w:id="2743" w:name="_Toc417920614"/>
      <w:bookmarkStart w:id="2744" w:name="_Ref444961606"/>
      <w:bookmarkStart w:id="2745" w:name="_Toc445799351"/>
      <w:bookmarkStart w:id="2746" w:name="_Toc447899041"/>
      <w:r>
        <w:t>Bit</w:t>
      </w:r>
      <w:r w:rsidR="00F853E9">
        <w:t>-</w:t>
      </w:r>
      <w:r>
        <w:t xml:space="preserve">string </w:t>
      </w:r>
      <w:r w:rsidR="00F853E9">
        <w:t xml:space="preserve">(unsigned integer) </w:t>
      </w:r>
      <w:r>
        <w:t>operations</w:t>
      </w:r>
      <w:bookmarkEnd w:id="2743"/>
      <w:bookmarkEnd w:id="2744"/>
      <w:bookmarkEnd w:id="2745"/>
      <w:bookmarkEnd w:id="2746"/>
    </w:p>
    <w:p w14:paraId="5E4CE31F" w14:textId="35FB80F1" w:rsidR="005B7570" w:rsidRPr="005B7570" w:rsidRDefault="005B7570" w:rsidP="005B7570">
      <w:r w:rsidRPr="007A2F50">
        <w:rPr>
          <w:rPrChange w:id="2747" w:author="Mihai Budiu" w:date="2016-04-11T11:06:00Z">
            <w:rPr>
              <w:rFonts w:ascii="Times New Roman" w:hAnsi="Times New Roman"/>
              <w:sz w:val="22"/>
              <w:szCs w:val="22"/>
            </w:rPr>
          </w:rPrChange>
        </w:rPr>
        <w:t>This section discusses all operations that can be performed on values with</w:t>
      </w:r>
      <w:r>
        <w:rPr>
          <w:rFonts w:ascii="Times New Roman" w:hAnsi="Times New Roman"/>
          <w:sz w:val="22"/>
          <w:szCs w:val="22"/>
        </w:rPr>
        <w:t xml:space="preserve"> </w:t>
      </w:r>
      <w:r w:rsidRPr="005B7570">
        <w:rPr>
          <w:rFonts w:ascii="Consolas" w:hAnsi="Consolas"/>
          <w:b/>
          <w:szCs w:val="20"/>
        </w:rPr>
        <w:t>bit</w:t>
      </w:r>
      <w:r w:rsidRPr="005B7570">
        <w:rPr>
          <w:rFonts w:ascii="Consolas" w:hAnsi="Consolas"/>
          <w:szCs w:val="20"/>
        </w:rPr>
        <w:t>&lt;W&gt;</w:t>
      </w:r>
      <w:r w:rsidRPr="007A2F50">
        <w:rPr>
          <w:rPrChange w:id="2748" w:author="Mihai Budiu" w:date="2016-04-11T11:06:00Z">
            <w:rPr>
              <w:rFonts w:ascii="Consolas" w:hAnsi="Consolas"/>
              <w:szCs w:val="20"/>
            </w:rPr>
          </w:rPrChange>
        </w:rPr>
        <w:t xml:space="preserve"> types.</w:t>
      </w:r>
    </w:p>
    <w:p w14:paraId="24624510" w14:textId="0608C39F" w:rsidR="005B7570" w:rsidRDefault="005B7570" w:rsidP="005B7570">
      <w:r>
        <w:t xml:space="preserve">Operations “wrap-around”, similar to C operations on unsigned values (i.e., representing a large value on </w:t>
      </w:r>
      <w:r>
        <w:rPr>
          <w:sz w:val="19"/>
          <w:szCs w:val="19"/>
        </w:rPr>
        <w:t xml:space="preserve">W </w:t>
      </w:r>
      <w:r>
        <w:t xml:space="preserve">bits will only keep the least-significant </w:t>
      </w:r>
      <w:r>
        <w:rPr>
          <w:sz w:val="19"/>
          <w:szCs w:val="19"/>
        </w:rPr>
        <w:t xml:space="preserve">W </w:t>
      </w:r>
      <w:r>
        <w:t>bits of the value). There are no arithmetic exceptions; the runtime result of an arithmetic operation is defined for all combinations of input arguments.</w:t>
      </w:r>
    </w:p>
    <w:p w14:paraId="4CB9B26A" w14:textId="2AB91146" w:rsidR="005B7570" w:rsidRDefault="005B7570" w:rsidP="005B7570">
      <w:r>
        <w:t>All binary operations (except shifts) require both operands to have the same exact type and width; supplying operands with different widths produces a compile-time error. No implicit casts are inserted by the compiler to equalize the widths. There are no binary operations that combine signed and unsigned values (except shifts).</w:t>
      </w:r>
    </w:p>
    <w:p w14:paraId="0D87D578" w14:textId="0AFE714A" w:rsidR="009C3687" w:rsidRDefault="009C3687" w:rsidP="005B7570">
      <w:r>
        <w:t>The following operations are provided on Bit-string values:</w:t>
      </w:r>
    </w:p>
    <w:p w14:paraId="2F1517CA" w14:textId="77777777" w:rsidR="009C3687" w:rsidRPr="002378DA" w:rsidRDefault="009C3687" w:rsidP="002265E0">
      <w:pPr>
        <w:pStyle w:val="ListParagraph"/>
        <w:numPr>
          <w:ilvl w:val="0"/>
          <w:numId w:val="6"/>
        </w:numPr>
      </w:pPr>
      <w:r>
        <w:t xml:space="preserve">Test for equality between bit-strings of the same width, designated by </w:t>
      </w:r>
      <w:r w:rsidRPr="002378DA">
        <w:rPr>
          <w:rFonts w:ascii="Consolas" w:hAnsi="Consolas"/>
        </w:rPr>
        <w:t>==</w:t>
      </w:r>
      <w:r>
        <w:rPr>
          <w:rFonts w:ascii="Consolas" w:hAnsi="Consolas"/>
        </w:rPr>
        <w:t xml:space="preserve">. </w:t>
      </w:r>
      <w:r w:rsidRPr="002378DA">
        <w:t>The result is a Boolean value.</w:t>
      </w:r>
    </w:p>
    <w:p w14:paraId="573E66E4" w14:textId="1937C44D" w:rsidR="009C3687" w:rsidRDefault="009C3687" w:rsidP="002265E0">
      <w:pPr>
        <w:pStyle w:val="ListParagraph"/>
        <w:numPr>
          <w:ilvl w:val="0"/>
          <w:numId w:val="6"/>
        </w:numPr>
      </w:pPr>
      <w:r>
        <w:t>Test for difference between b</w:t>
      </w:r>
      <w:r w:rsidRPr="002378DA">
        <w:t>it</w:t>
      </w:r>
      <w:r>
        <w:t>-s</w:t>
      </w:r>
      <w:r w:rsidRPr="002378DA">
        <w:t xml:space="preserve">trings of </w:t>
      </w:r>
      <w:r w:rsidR="00054EA8">
        <w:t xml:space="preserve">the </w:t>
      </w:r>
      <w:r w:rsidR="00151D31">
        <w:t>same</w:t>
      </w:r>
      <w:r w:rsidR="00151D31" w:rsidRPr="002378DA">
        <w:t xml:space="preserve"> </w:t>
      </w:r>
      <w:r w:rsidRPr="002378DA">
        <w:t xml:space="preserve">width, designated </w:t>
      </w:r>
      <w:proofErr w:type="gramStart"/>
      <w:r w:rsidRPr="002378DA">
        <w:t>by</w:t>
      </w:r>
      <w:r w:rsidR="00A31301">
        <w:t xml:space="preserve"> </w:t>
      </w:r>
      <w:r>
        <w:rPr>
          <w:rFonts w:ascii="Consolas" w:hAnsi="Consolas"/>
        </w:rPr>
        <w:t>!</w:t>
      </w:r>
      <w:proofErr w:type="gramEnd"/>
      <w:r>
        <w:rPr>
          <w:rFonts w:ascii="Consolas" w:hAnsi="Consolas"/>
        </w:rPr>
        <w:t xml:space="preserve">=. </w:t>
      </w:r>
      <w:r w:rsidRPr="002378DA">
        <w:t>The result is a Boolean value.</w:t>
      </w:r>
    </w:p>
    <w:p w14:paraId="0FFE0FC0" w14:textId="03BB82D7" w:rsidR="009C3687" w:rsidRDefault="00BF100B" w:rsidP="00C32A14">
      <w:pPr>
        <w:pStyle w:val="ListParagraph"/>
        <w:numPr>
          <w:ilvl w:val="0"/>
          <w:numId w:val="6"/>
        </w:numPr>
      </w:pPr>
      <w:r>
        <w:t xml:space="preserve">Unsigned comparisons </w:t>
      </w:r>
      <w:r w:rsidRPr="00BF100B">
        <w:rPr>
          <w:rFonts w:ascii="Consolas" w:hAnsi="Consolas"/>
        </w:rPr>
        <w:t>&lt;</w:t>
      </w:r>
      <w:r>
        <w:t xml:space="preserve">, </w:t>
      </w:r>
      <w:r w:rsidRPr="00BF100B">
        <w:rPr>
          <w:rFonts w:ascii="Consolas" w:hAnsi="Consolas"/>
        </w:rPr>
        <w:t>&gt;</w:t>
      </w:r>
      <w:r>
        <w:t xml:space="preserve">, </w:t>
      </w:r>
      <w:r w:rsidRPr="00BF100B">
        <w:rPr>
          <w:rFonts w:ascii="Consolas" w:hAnsi="Consolas"/>
        </w:rPr>
        <w:t>&lt;=</w:t>
      </w:r>
      <w:r>
        <w:t xml:space="preserve">, </w:t>
      </w:r>
      <w:r w:rsidRPr="00BF100B">
        <w:rPr>
          <w:rFonts w:ascii="Consolas" w:hAnsi="Consolas"/>
        </w:rPr>
        <w:t>&gt;=</w:t>
      </w:r>
      <w:r>
        <w:rPr>
          <w:rFonts w:ascii="Consolas" w:hAnsi="Consolas"/>
        </w:rPr>
        <w:t xml:space="preserve">. </w:t>
      </w:r>
      <w:r w:rsidRPr="00BF100B">
        <w:t>Both operands</w:t>
      </w:r>
      <w:r>
        <w:t xml:space="preserve"> must have the same width; the result is a Boolean value.</w:t>
      </w:r>
    </w:p>
    <w:p w14:paraId="20AEE0D7" w14:textId="534F23A5" w:rsidR="009C3687" w:rsidRDefault="009C3687" w:rsidP="00BF100B">
      <w:r>
        <w:lastRenderedPageBreak/>
        <w:t>All the following operat</w:t>
      </w:r>
      <w:r w:rsidR="00BF100B">
        <w:t>ions produce bit-string results</w:t>
      </w:r>
      <w:r w:rsidR="00995D5C">
        <w:t xml:space="preserve"> when applied to bit-strings</w:t>
      </w:r>
      <w:r w:rsidR="00BF100B">
        <w:t>. All these operations require both operands to have the same width.</w:t>
      </w:r>
    </w:p>
    <w:p w14:paraId="3C9C2604" w14:textId="77777777" w:rsidR="008E43F2" w:rsidRPr="008E43F2" w:rsidRDefault="008E43F2"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Negation</w:t>
      </w:r>
      <w:r>
        <w:t>,</w:t>
      </w:r>
      <w:r w:rsidRPr="002378DA">
        <w:t xml:space="preserve"> denoted by unary </w:t>
      </w:r>
      <w:r w:rsidRPr="008E43F2">
        <w:rPr>
          <w:rFonts w:ascii="Consolas" w:hAnsi="Consolas"/>
        </w:rPr>
        <w:t>–</w:t>
      </w:r>
      <w:r w:rsidRPr="008E43F2">
        <w:t xml:space="preserve">. </w:t>
      </w:r>
      <w:r>
        <w:t>Result is computed by subtracting the value from 2</w:t>
      </w:r>
      <w:r w:rsidRPr="00BF100B">
        <w:rPr>
          <w:vertAlign w:val="superscript"/>
        </w:rPr>
        <w:t>W</w:t>
      </w:r>
      <w:r>
        <w:rPr>
          <w:rFonts w:ascii="Times New Roman" w:hAnsi="Times New Roman"/>
          <w:sz w:val="22"/>
          <w:szCs w:val="22"/>
        </w:rPr>
        <w:t xml:space="preserve">. </w:t>
      </w:r>
      <w:r w:rsidRPr="008E43F2">
        <w:rPr>
          <w:rFonts w:ascii="Times New Roman" w:hAnsi="Times New Roman"/>
          <w:sz w:val="22"/>
          <w:szCs w:val="22"/>
        </w:rPr>
        <w:t>The result is always unsigned and it has the same width as</w:t>
      </w:r>
      <w:r>
        <w:rPr>
          <w:rFonts w:ascii="Times New Roman" w:hAnsi="Times New Roman"/>
          <w:sz w:val="22"/>
          <w:szCs w:val="22"/>
        </w:rPr>
        <w:t xml:space="preserve"> </w:t>
      </w:r>
      <w:r w:rsidRPr="008E43F2">
        <w:rPr>
          <w:rFonts w:ascii="Times New Roman" w:hAnsi="Times New Roman"/>
          <w:sz w:val="22"/>
          <w:szCs w:val="22"/>
        </w:rPr>
        <w:t>the input. The semantics is the same as the C negation of unsigned numbers.</w:t>
      </w:r>
    </w:p>
    <w:p w14:paraId="4D6B3B72" w14:textId="77777777" w:rsidR="008E43F2" w:rsidRDefault="008E43F2" w:rsidP="002265E0">
      <w:pPr>
        <w:pStyle w:val="ListParagraph"/>
        <w:numPr>
          <w:ilvl w:val="0"/>
          <w:numId w:val="45"/>
        </w:numPr>
      </w:pPr>
      <w:r w:rsidRPr="00BC5DCF">
        <w:t>Unary plus, denoted by</w:t>
      </w:r>
      <w:r>
        <w:rPr>
          <w:rFonts w:ascii="Consolas" w:hAnsi="Consolas"/>
        </w:rPr>
        <w:t xml:space="preserve"> +</w:t>
      </w:r>
      <w:r w:rsidRPr="008E43F2">
        <w:t xml:space="preserve">. </w:t>
      </w:r>
      <w:r>
        <w:t>Behaves as a no-op.</w:t>
      </w:r>
    </w:p>
    <w:p w14:paraId="0780E837" w14:textId="6C0A9C2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t xml:space="preserve">Addition, denoted by </w:t>
      </w:r>
      <w:r w:rsidRPr="008E43F2">
        <w:rPr>
          <w:rFonts w:ascii="Consolas" w:hAnsi="Consolas"/>
        </w:rPr>
        <w:t>+</w:t>
      </w:r>
      <w:r w:rsidRPr="00BF100B">
        <w:t>.</w:t>
      </w:r>
      <w:r>
        <w:t xml:space="preserve"> </w:t>
      </w:r>
      <w:r w:rsidR="008E43F2">
        <w:t xml:space="preserve"> Associative. </w:t>
      </w:r>
      <w:r w:rsidR="008E43F2" w:rsidRPr="008E43F2">
        <w:rPr>
          <w:rFonts w:ascii="Times New Roman" w:hAnsi="Times New Roman"/>
          <w:sz w:val="22"/>
          <w:szCs w:val="22"/>
        </w:rPr>
        <w:t>Result is computed by truncating the result</w:t>
      </w:r>
      <w:r w:rsidR="008E43F2">
        <w:rPr>
          <w:rFonts w:ascii="Times New Roman" w:hAnsi="Times New Roman"/>
          <w:sz w:val="22"/>
          <w:szCs w:val="22"/>
        </w:rPr>
        <w:t xml:space="preserve"> </w:t>
      </w:r>
      <w:r w:rsidR="008E43F2" w:rsidRPr="008E43F2">
        <w:rPr>
          <w:rFonts w:ascii="Times New Roman" w:hAnsi="Times New Roman"/>
          <w:sz w:val="22"/>
          <w:szCs w:val="22"/>
        </w:rPr>
        <w:t>of the addition to the width of the output (similar to C).</w:t>
      </w:r>
    </w:p>
    <w:p w14:paraId="07AEBAF0" w14:textId="712FEE5D" w:rsidR="00BF100B" w:rsidRPr="008E43F2" w:rsidRDefault="00BF100B" w:rsidP="002265E0">
      <w:pPr>
        <w:pStyle w:val="ListParagraph"/>
        <w:widowControl w:val="0"/>
        <w:numPr>
          <w:ilvl w:val="0"/>
          <w:numId w:val="45"/>
        </w:numPr>
        <w:autoSpaceDE w:val="0"/>
        <w:autoSpaceDN w:val="0"/>
        <w:adjustRightInd w:val="0"/>
        <w:spacing w:before="0" w:after="0"/>
        <w:rPr>
          <w:rFonts w:ascii="Times New Roman" w:hAnsi="Times New Roman"/>
          <w:sz w:val="22"/>
          <w:szCs w:val="22"/>
        </w:rPr>
      </w:pPr>
      <w:r w:rsidRPr="002378DA">
        <w:t xml:space="preserve">Subtraction, denoted by </w:t>
      </w:r>
      <w:r w:rsidRPr="008E43F2">
        <w:rPr>
          <w:rFonts w:ascii="Consolas" w:hAnsi="Consolas"/>
        </w:rPr>
        <w:t>–</w:t>
      </w:r>
      <w:r w:rsidR="00EA095A" w:rsidRPr="00EA095A">
        <w:t>. An</w:t>
      </w:r>
      <w:r w:rsidR="008E43F2" w:rsidRPr="00EA095A">
        <w:rPr>
          <w:sz w:val="22"/>
          <w:szCs w:val="22"/>
        </w:rPr>
        <w:t xml:space="preserve"> </w:t>
      </w:r>
      <w:r w:rsidR="008E43F2" w:rsidRPr="008E43F2">
        <w:rPr>
          <w:rFonts w:ascii="Times New Roman" w:hAnsi="Times New Roman"/>
          <w:sz w:val="22"/>
          <w:szCs w:val="22"/>
        </w:rPr>
        <w:t>associative</w:t>
      </w:r>
      <w:r w:rsidR="00EA095A">
        <w:rPr>
          <w:rFonts w:ascii="Times New Roman" w:hAnsi="Times New Roman"/>
          <w:sz w:val="22"/>
          <w:szCs w:val="22"/>
        </w:rPr>
        <w:t xml:space="preserve"> operation</w:t>
      </w:r>
      <w:r w:rsidR="008E43F2" w:rsidRPr="008E43F2">
        <w:rPr>
          <w:rFonts w:ascii="Times New Roman" w:hAnsi="Times New Roman"/>
          <w:sz w:val="22"/>
          <w:szCs w:val="22"/>
        </w:rPr>
        <w:t xml:space="preserve">. </w:t>
      </w:r>
      <w:r w:rsidR="008E43F2">
        <w:rPr>
          <w:rFonts w:ascii="Times New Roman" w:hAnsi="Times New Roman"/>
          <w:sz w:val="22"/>
          <w:szCs w:val="22"/>
        </w:rPr>
        <w:t>R</w:t>
      </w:r>
      <w:r w:rsidR="008E43F2" w:rsidRPr="008E43F2">
        <w:rPr>
          <w:rFonts w:ascii="Times New Roman" w:hAnsi="Times New Roman"/>
          <w:sz w:val="22"/>
          <w:szCs w:val="22"/>
        </w:rPr>
        <w:t>esult is unsigned, and has the same type</w:t>
      </w:r>
      <w:r w:rsidR="008E43F2">
        <w:rPr>
          <w:rFonts w:ascii="Times New Roman" w:hAnsi="Times New Roman"/>
          <w:sz w:val="22"/>
          <w:szCs w:val="22"/>
        </w:rPr>
        <w:t xml:space="preserve"> as the operands</w:t>
      </w:r>
      <w:r w:rsidR="008E43F2" w:rsidRPr="008E43F2">
        <w:rPr>
          <w:rFonts w:ascii="Times New Roman" w:hAnsi="Times New Roman"/>
          <w:sz w:val="22"/>
          <w:szCs w:val="22"/>
        </w:rPr>
        <w:t>. Result is computed</w:t>
      </w:r>
      <w:r w:rsidR="008E43F2">
        <w:rPr>
          <w:rFonts w:ascii="Times New Roman" w:hAnsi="Times New Roman"/>
          <w:sz w:val="22"/>
          <w:szCs w:val="22"/>
        </w:rPr>
        <w:t xml:space="preserve"> </w:t>
      </w:r>
      <w:r w:rsidR="008E43F2" w:rsidRPr="008E43F2">
        <w:rPr>
          <w:rFonts w:ascii="Times New Roman" w:hAnsi="Times New Roman"/>
          <w:sz w:val="22"/>
          <w:szCs w:val="22"/>
        </w:rPr>
        <w:t>by adding the negation of the second operand (similar to C).</w:t>
      </w:r>
    </w:p>
    <w:p w14:paraId="6FF45266" w14:textId="77777777" w:rsidR="009C3687" w:rsidRPr="002378DA" w:rsidRDefault="009C3687" w:rsidP="002265E0">
      <w:pPr>
        <w:pStyle w:val="ListParagraph"/>
        <w:numPr>
          <w:ilvl w:val="0"/>
          <w:numId w:val="6"/>
        </w:numPr>
      </w:pPr>
      <w:r>
        <w:t xml:space="preserve">Bitwise “and” between two bit-strings of the same width, designated by </w:t>
      </w:r>
      <w:r w:rsidRPr="002378DA">
        <w:rPr>
          <w:rFonts w:ascii="Consolas" w:hAnsi="Consolas"/>
        </w:rPr>
        <w:t>&amp;</w:t>
      </w:r>
    </w:p>
    <w:p w14:paraId="0B09F909" w14:textId="77777777" w:rsidR="009C3687" w:rsidRPr="002378DA" w:rsidRDefault="009C3687" w:rsidP="002265E0">
      <w:pPr>
        <w:pStyle w:val="ListParagraph"/>
        <w:numPr>
          <w:ilvl w:val="0"/>
          <w:numId w:val="6"/>
        </w:numPr>
      </w:pPr>
      <w:r w:rsidRPr="002378DA">
        <w:t>Bitwise “or” between two bit-strings of the same width, designated by</w:t>
      </w:r>
      <w:r>
        <w:rPr>
          <w:rFonts w:ascii="Consolas" w:hAnsi="Consolas"/>
        </w:rPr>
        <w:t xml:space="preserve"> </w:t>
      </w:r>
      <w:r w:rsidRPr="009906A4">
        <w:rPr>
          <w:rFonts w:ascii="Consolas" w:hAnsi="Consolas"/>
        </w:rPr>
        <w:t>|</w:t>
      </w:r>
    </w:p>
    <w:p w14:paraId="18A389FD" w14:textId="77777777" w:rsidR="009C3687" w:rsidRPr="00A3325F" w:rsidRDefault="009C3687" w:rsidP="002265E0">
      <w:pPr>
        <w:pStyle w:val="ListParagraph"/>
        <w:numPr>
          <w:ilvl w:val="0"/>
          <w:numId w:val="6"/>
        </w:numPr>
      </w:pPr>
      <w:r w:rsidRPr="002378DA">
        <w:t>Bitwise “complement” of a single bit-string, designated by</w:t>
      </w:r>
      <w:r>
        <w:rPr>
          <w:rFonts w:ascii="Consolas" w:hAnsi="Consolas"/>
        </w:rPr>
        <w:t xml:space="preserve"> ~</w:t>
      </w:r>
    </w:p>
    <w:p w14:paraId="27500377" w14:textId="04288752" w:rsidR="00683C90" w:rsidRPr="00BF100B" w:rsidRDefault="00683C90" w:rsidP="002265E0">
      <w:pPr>
        <w:pStyle w:val="ListParagraph"/>
        <w:numPr>
          <w:ilvl w:val="0"/>
          <w:numId w:val="6"/>
        </w:numPr>
      </w:pPr>
      <w:r w:rsidRPr="00A3325F">
        <w:t>Bitwise “xor” of two bit-strings of the same width, designated by</w:t>
      </w:r>
      <w:r>
        <w:rPr>
          <w:rFonts w:ascii="Consolas" w:hAnsi="Consolas"/>
        </w:rPr>
        <w:t xml:space="preserve"> ^</w:t>
      </w:r>
    </w:p>
    <w:p w14:paraId="752B09A6" w14:textId="5AA420E8" w:rsidR="00BF100B" w:rsidRPr="002378DA" w:rsidRDefault="00BF100B" w:rsidP="00BF100B">
      <w:r>
        <w:t>There are also the following operations:</w:t>
      </w:r>
    </w:p>
    <w:p w14:paraId="54F17FD5" w14:textId="4FF1CA39" w:rsidR="009C3687" w:rsidRPr="002378DA" w:rsidRDefault="009C3687" w:rsidP="002265E0">
      <w:pPr>
        <w:pStyle w:val="ListParagraph"/>
        <w:numPr>
          <w:ilvl w:val="0"/>
          <w:numId w:val="6"/>
        </w:numPr>
      </w:pPr>
      <w:r w:rsidRPr="002378DA">
        <w:t>Concatenation of two bit-strings, resulting in a bit-string whose length is the sum of the lengt</w:t>
      </w:r>
      <w:r>
        <w:t>hs, designated by the infix operator</w:t>
      </w:r>
      <w:r w:rsidR="00645E1B">
        <w:t xml:space="preserve"> ++</w:t>
      </w:r>
      <w:r>
        <w:rPr>
          <w:rFonts w:ascii="Consolas" w:hAnsi="Consolas"/>
        </w:rPr>
        <w:t xml:space="preserve">. </w:t>
      </w:r>
      <w:r w:rsidRPr="002378DA">
        <w:t>The left bit-string provides the most significant bits.</w:t>
      </w:r>
    </w:p>
    <w:p w14:paraId="4FC1EED0" w14:textId="746D83BD" w:rsidR="009C3687" w:rsidRDefault="009C3687" w:rsidP="002265E0">
      <w:pPr>
        <w:pStyle w:val="ListParagraph"/>
        <w:numPr>
          <w:ilvl w:val="0"/>
          <w:numId w:val="6"/>
        </w:numPr>
      </w:pPr>
      <w:r>
        <w:t xml:space="preserve">Extraction of a set of contiguous bits, designated by </w:t>
      </w:r>
      <w:commentRangeStart w:id="2749"/>
      <w:commentRangeStart w:id="2750"/>
      <w:r>
        <w:rPr>
          <w:rFonts w:ascii="Consolas" w:hAnsi="Consolas"/>
        </w:rPr>
        <w:t>[</w:t>
      </w:r>
      <w:r w:rsidR="00841D88">
        <w:rPr>
          <w:i/>
        </w:rPr>
        <w:t>m</w:t>
      </w:r>
      <w:r w:rsidR="00BD119E">
        <w:rPr>
          <w:rFonts w:ascii="Consolas" w:hAnsi="Consolas"/>
        </w:rPr>
        <w:t>:</w:t>
      </w:r>
      <w:r w:rsidR="00841D88">
        <w:rPr>
          <w:i/>
        </w:rPr>
        <w:t>l</w:t>
      </w:r>
      <w:r w:rsidRPr="002378DA">
        <w:rPr>
          <w:rFonts w:ascii="Consolas" w:hAnsi="Consolas"/>
        </w:rPr>
        <w:t>]</w:t>
      </w:r>
      <w:r>
        <w:t xml:space="preserve">, </w:t>
      </w:r>
      <w:commentRangeEnd w:id="2749"/>
      <w:r w:rsidR="0031256C">
        <w:rPr>
          <w:rStyle w:val="CommentReference"/>
        </w:rPr>
        <w:commentReference w:id="2749"/>
      </w:r>
      <w:commentRangeEnd w:id="2750"/>
      <w:r w:rsidR="00C15BE5">
        <w:rPr>
          <w:rStyle w:val="CommentReference"/>
        </w:rPr>
        <w:commentReference w:id="2750"/>
      </w:r>
      <w:r w:rsidRPr="008C6FB0">
        <w:t xml:space="preserve">where </w:t>
      </w:r>
      <w:r w:rsidR="00841D88">
        <w:rPr>
          <w:i/>
        </w:rPr>
        <w:t>m</w:t>
      </w:r>
      <w:r w:rsidRPr="008C6FB0">
        <w:t xml:space="preserve"> and </w:t>
      </w:r>
      <w:r w:rsidR="00841D88">
        <w:rPr>
          <w:i/>
        </w:rPr>
        <w:t>l</w:t>
      </w:r>
      <w:r w:rsidRPr="002378DA">
        <w:t xml:space="preserve"> are compile-time constants</w:t>
      </w:r>
      <w:r w:rsidR="00841D88">
        <w:t xml:space="preserve">, and </w:t>
      </w:r>
      <w:r w:rsidR="00841D88" w:rsidRPr="00280B0E">
        <w:rPr>
          <w:i/>
        </w:rPr>
        <w:t>m</w:t>
      </w:r>
      <w:r w:rsidR="00841D88">
        <w:t xml:space="preserve"> &gt;= </w:t>
      </w:r>
      <w:r w:rsidR="00841D88" w:rsidRPr="00280B0E">
        <w:rPr>
          <w:i/>
        </w:rPr>
        <w:t>l</w:t>
      </w:r>
      <w:r w:rsidRPr="002378DA">
        <w:t>.</w:t>
      </w:r>
      <w:r w:rsidRPr="008C6FB0">
        <w:t xml:space="preserve"> The result is a bit-string of width </w:t>
      </w:r>
      <w:r w:rsidR="00841D88">
        <w:rPr>
          <w:i/>
        </w:rPr>
        <w:t>m</w:t>
      </w:r>
      <w:r w:rsidRPr="002378DA">
        <w:rPr>
          <w:i/>
        </w:rPr>
        <w:t xml:space="preserve"> –</w:t>
      </w:r>
      <w:r w:rsidR="00841D88">
        <w:rPr>
          <w:i/>
        </w:rPr>
        <w:t xml:space="preserve"> l</w:t>
      </w:r>
      <w:r w:rsidRPr="008C6FB0">
        <w:t xml:space="preserve"> + 1, including the bits numbered from </w:t>
      </w:r>
      <w:r w:rsidRPr="002378DA">
        <w:rPr>
          <w:i/>
        </w:rPr>
        <w:t>l</w:t>
      </w:r>
      <w:r w:rsidRPr="002378DA">
        <w:t xml:space="preserve"> </w:t>
      </w:r>
      <w:r w:rsidRPr="008C6FB0">
        <w:t xml:space="preserve">(which becomes the LSB of the result) </w:t>
      </w:r>
      <w:r w:rsidRPr="002378DA">
        <w:t xml:space="preserve">to </w:t>
      </w:r>
      <w:r w:rsidR="00841D88">
        <w:rPr>
          <w:i/>
        </w:rPr>
        <w:t>m</w:t>
      </w:r>
      <w:r w:rsidR="00841D88" w:rsidRPr="002378DA">
        <w:rPr>
          <w:i/>
        </w:rPr>
        <w:t xml:space="preserve"> </w:t>
      </w:r>
      <w:r w:rsidRPr="008C6FB0">
        <w:t xml:space="preserve">(the MSB of the result) </w:t>
      </w:r>
      <w:r w:rsidRPr="002378DA">
        <w:t>from the source operand.</w:t>
      </w:r>
      <w:r w:rsidRPr="008C6FB0">
        <w:t xml:space="preserve"> The conditions </w:t>
      </w:r>
      <w:r w:rsidR="0031256C" w:rsidRPr="002D0F38">
        <w:rPr>
          <w:i/>
        </w:rPr>
        <w:t>0</w:t>
      </w:r>
      <w:ins w:id="2751" w:author="Mihai Budiu" w:date="2016-04-06T16:14:00Z">
        <w:r w:rsidR="000955A9">
          <w:rPr>
            <w:i/>
          </w:rPr>
          <w:t xml:space="preserve"> </w:t>
        </w:r>
      </w:ins>
      <w:r w:rsidR="0031256C" w:rsidRPr="002D0F38">
        <w:rPr>
          <w:i/>
        </w:rPr>
        <w:t>&lt;=</w:t>
      </w:r>
      <w:r w:rsidR="0031256C">
        <w:rPr>
          <w:i/>
        </w:rPr>
        <w:t xml:space="preserve"> </w:t>
      </w:r>
      <w:r w:rsidRPr="002378DA">
        <w:rPr>
          <w:i/>
        </w:rPr>
        <w:t xml:space="preserve">l &lt; </w:t>
      </w:r>
      <w:r>
        <w:rPr>
          <w:i/>
        </w:rPr>
        <w:t>W</w:t>
      </w:r>
      <w:r w:rsidRPr="008C6FB0">
        <w:t xml:space="preserve"> and </w:t>
      </w:r>
      <w:r w:rsidR="0031256C" w:rsidRPr="002D0F38">
        <w:rPr>
          <w:i/>
        </w:rPr>
        <w:t xml:space="preserve">l </w:t>
      </w:r>
      <w:r w:rsidR="0031256C">
        <w:rPr>
          <w:i/>
        </w:rPr>
        <w:t>&lt;=</w:t>
      </w:r>
      <w:r w:rsidRPr="008C6FB0">
        <w:t xml:space="preserve"> </w:t>
      </w:r>
      <w:r w:rsidR="00841D88">
        <w:rPr>
          <w:i/>
        </w:rPr>
        <w:t>m</w:t>
      </w:r>
      <w:r w:rsidR="00841D88" w:rsidRPr="002378DA">
        <w:rPr>
          <w:i/>
        </w:rPr>
        <w:t xml:space="preserve"> </w:t>
      </w:r>
      <w:r w:rsidRPr="002378DA">
        <w:rPr>
          <w:i/>
        </w:rPr>
        <w:t xml:space="preserve">&lt; </w:t>
      </w:r>
      <w:r>
        <w:rPr>
          <w:i/>
        </w:rPr>
        <w:t>W</w:t>
      </w:r>
      <w:r>
        <w:t xml:space="preserve"> are checked statically (</w:t>
      </w:r>
      <w:r w:rsidRPr="002378DA">
        <w:rPr>
          <w:i/>
        </w:rPr>
        <w:t>W</w:t>
      </w:r>
      <w:r>
        <w:t xml:space="preserve"> is the length of the source bit-string). Note that both endpoints of the extraction are inclusive.</w:t>
      </w:r>
      <w:r w:rsidR="00624E74">
        <w:t xml:space="preserve"> The bounds must be constant so that the result width must be computed at compilation time.</w:t>
      </w:r>
    </w:p>
    <w:p w14:paraId="5DF372A2" w14:textId="7C13F8F3" w:rsidR="009C3687" w:rsidRPr="008E43F2" w:rsidRDefault="009C3687" w:rsidP="002265E0">
      <w:pPr>
        <w:pStyle w:val="ListParagraph"/>
        <w:widowControl w:val="0"/>
        <w:numPr>
          <w:ilvl w:val="0"/>
          <w:numId w:val="6"/>
        </w:numPr>
        <w:autoSpaceDE w:val="0"/>
        <w:autoSpaceDN w:val="0"/>
        <w:adjustRightInd w:val="0"/>
        <w:spacing w:before="0" w:after="0"/>
        <w:rPr>
          <w:rFonts w:ascii="Times New Roman" w:hAnsi="Times New Roman"/>
          <w:sz w:val="22"/>
          <w:szCs w:val="22"/>
        </w:rPr>
      </w:pPr>
      <w:r>
        <w:t>Logical shift left and right with a runtime known unsigned integer value (</w:t>
      </w:r>
      <w:r w:rsidR="008E43F2">
        <w:rPr>
          <w:rFonts w:ascii="Times New Roman" w:hAnsi="Times New Roman"/>
          <w:sz w:val="22"/>
          <w:szCs w:val="22"/>
        </w:rPr>
        <w:t>l</w:t>
      </w:r>
      <w:r w:rsidR="008E43F2" w:rsidRPr="008E43F2">
        <w:rPr>
          <w:rFonts w:ascii="Times New Roman" w:hAnsi="Times New Roman"/>
          <w:sz w:val="22"/>
          <w:szCs w:val="22"/>
        </w:rPr>
        <w:t>eft operand is unsigned, right operand must be either an unsigned</w:t>
      </w:r>
      <w:r w:rsidR="008E43F2">
        <w:rPr>
          <w:rFonts w:ascii="Times New Roman" w:hAnsi="Times New Roman"/>
          <w:sz w:val="22"/>
          <w:szCs w:val="22"/>
        </w:rPr>
        <w:t xml:space="preserve"> </w:t>
      </w:r>
      <w:r w:rsidR="008E43F2" w:rsidRPr="008E43F2">
        <w:rPr>
          <w:rFonts w:ascii="Times New Roman" w:hAnsi="Times New Roman"/>
          <w:sz w:val="22"/>
          <w:szCs w:val="22"/>
        </w:rPr>
        <w:t xml:space="preserve">number </w:t>
      </w:r>
      <w:r w:rsidR="00B41830">
        <w:rPr>
          <w:rFonts w:ascii="Times New Roman" w:hAnsi="Times New Roman"/>
          <w:sz w:val="22"/>
          <w:szCs w:val="22"/>
        </w:rPr>
        <w:t xml:space="preserve">of type </w:t>
      </w:r>
      <w:r w:rsidR="00B41830" w:rsidRPr="002D0F38">
        <w:rPr>
          <w:rFonts w:ascii="Consolas" w:hAnsi="Consolas"/>
          <w:b/>
          <w:sz w:val="22"/>
          <w:szCs w:val="22"/>
        </w:rPr>
        <w:t>bit</w:t>
      </w:r>
      <w:r w:rsidR="00B41830" w:rsidRPr="002D0F38">
        <w:rPr>
          <w:rFonts w:ascii="Consolas" w:hAnsi="Consolas"/>
          <w:sz w:val="22"/>
          <w:szCs w:val="22"/>
        </w:rPr>
        <w:t>&lt;S&gt;</w:t>
      </w:r>
      <w:r w:rsidR="00B41830">
        <w:rPr>
          <w:rFonts w:ascii="Times New Roman" w:hAnsi="Times New Roman"/>
          <w:sz w:val="22"/>
          <w:szCs w:val="22"/>
        </w:rPr>
        <w:t xml:space="preserve"> </w:t>
      </w:r>
      <w:r w:rsidR="008E43F2" w:rsidRPr="008E43F2">
        <w:rPr>
          <w:rFonts w:ascii="Times New Roman" w:hAnsi="Times New Roman"/>
          <w:sz w:val="22"/>
          <w:szCs w:val="22"/>
        </w:rPr>
        <w:t>or a non-negative constant integer</w:t>
      </w:r>
      <w:r>
        <w:t>)</w:t>
      </w:r>
      <w:r w:rsidR="006F3C6E">
        <w:t xml:space="preserve">, designated by </w:t>
      </w:r>
      <w:r w:rsidR="006F3C6E" w:rsidRPr="008E43F2">
        <w:rPr>
          <w:rFonts w:ascii="Consolas" w:hAnsi="Consolas"/>
        </w:rPr>
        <w:t>&lt;&lt;</w:t>
      </w:r>
      <w:r w:rsidR="006F3C6E" w:rsidRPr="0095178D">
        <w:t xml:space="preserve"> </w:t>
      </w:r>
      <w:r w:rsidR="006F3C6E">
        <w:t xml:space="preserve">and </w:t>
      </w:r>
      <w:r w:rsidR="006F3C6E" w:rsidRPr="008E43F2">
        <w:rPr>
          <w:rFonts w:ascii="Consolas" w:hAnsi="Consolas"/>
        </w:rPr>
        <w:t>&gt;&gt;</w:t>
      </w:r>
      <w:r>
        <w:t xml:space="preserve">. The result has the same type as the </w:t>
      </w:r>
      <w:r w:rsidR="008E43F2">
        <w:t>left operand</w:t>
      </w:r>
      <w:r>
        <w:t>. Shifts with an amount greater than the width of the input produce a result with all bits zero.</w:t>
      </w:r>
    </w:p>
    <w:p w14:paraId="06F5B186" w14:textId="1952E530" w:rsidR="00C8012E" w:rsidRDefault="00C8012E" w:rsidP="001170F4">
      <w:pPr>
        <w:pStyle w:val="Heading2"/>
      </w:pPr>
      <w:bookmarkStart w:id="2752" w:name="_Toc417920616"/>
      <w:bookmarkStart w:id="2753" w:name="_Ref444961939"/>
      <w:bookmarkStart w:id="2754" w:name="_Toc445799352"/>
      <w:bookmarkStart w:id="2755" w:name="_Toc447899042"/>
      <w:r>
        <w:t xml:space="preserve">Operations on </w:t>
      </w:r>
      <w:r w:rsidR="00F01596">
        <w:t xml:space="preserve">fixed-width </w:t>
      </w:r>
      <w:r w:rsidR="00B36A1D">
        <w:t xml:space="preserve">signed </w:t>
      </w:r>
      <w:r w:rsidR="00064B66">
        <w:t>integers</w:t>
      </w:r>
      <w:bookmarkEnd w:id="2752"/>
      <w:bookmarkEnd w:id="2753"/>
      <w:bookmarkEnd w:id="2754"/>
      <w:bookmarkEnd w:id="2755"/>
    </w:p>
    <w:p w14:paraId="1E3C4F67" w14:textId="1EE95437" w:rsidR="00F01596" w:rsidRPr="00F01596" w:rsidRDefault="00F01596" w:rsidP="00F01596">
      <w:pPr>
        <w:rPr>
          <w:sz w:val="19"/>
          <w:szCs w:val="19"/>
        </w:rPr>
      </w:pPr>
      <w:r>
        <w:t xml:space="preserve">This section discusses all operations that can be performed on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types. An </w:t>
      </w:r>
      <w:r w:rsidRPr="00F01596">
        <w:rPr>
          <w:rFonts w:ascii="Consolas" w:hAnsi="Consolas"/>
          <w:b/>
          <w:szCs w:val="20"/>
        </w:rPr>
        <w:t>int</w:t>
      </w:r>
      <w:r w:rsidRPr="00F01596">
        <w:rPr>
          <w:rFonts w:ascii="Consolas" w:hAnsi="Consolas"/>
          <w:szCs w:val="20"/>
        </w:rPr>
        <w:t>&lt;W&gt;</w:t>
      </w:r>
      <w:r>
        <w:rPr>
          <w:sz w:val="19"/>
          <w:szCs w:val="19"/>
        </w:rPr>
        <w:t xml:space="preserve"> </w:t>
      </w:r>
      <w:r>
        <w:t xml:space="preserve">type is a signed integer with </w:t>
      </w:r>
      <w:r>
        <w:rPr>
          <w:sz w:val="19"/>
          <w:szCs w:val="19"/>
        </w:rPr>
        <w:t xml:space="preserve">W </w:t>
      </w:r>
      <w:r>
        <w:t>bits represented using 2’s complement.</w:t>
      </w:r>
    </w:p>
    <w:p w14:paraId="3C1F1689" w14:textId="3F9FFC19" w:rsidR="00F01596" w:rsidRDefault="00F01596" w:rsidP="00F01596">
      <w:r>
        <w:t xml:space="preserve">“Underflow” or “overflow” produced by arithmetic cannot be detected: operations “wraparound”, similar to C operations on </w:t>
      </w:r>
      <w:r w:rsidRPr="004470FF">
        <w:rPr>
          <w:i/>
        </w:rPr>
        <w:t>unsigned</w:t>
      </w:r>
      <w:r>
        <w:t xml:space="preserve"> values (i.e., representing a large value on </w:t>
      </w:r>
      <w:r>
        <w:rPr>
          <w:sz w:val="19"/>
          <w:szCs w:val="19"/>
        </w:rPr>
        <w:t>W</w:t>
      </w:r>
      <w:r>
        <w:t xml:space="preserve"> bits will only keep the least-significant </w:t>
      </w:r>
      <w:r>
        <w:rPr>
          <w:sz w:val="19"/>
          <w:szCs w:val="19"/>
        </w:rPr>
        <w:t xml:space="preserve">W </w:t>
      </w:r>
      <w:r>
        <w:t>bits of the value)</w:t>
      </w:r>
      <w:r>
        <w:rPr>
          <w:sz w:val="16"/>
          <w:szCs w:val="16"/>
        </w:rPr>
        <w:t>5</w:t>
      </w:r>
      <w:r>
        <w:t xml:space="preserve">. There are no arithmetic exceptions; the runtime result of an arithmetic operation is defined for all </w:t>
      </w:r>
      <w:r w:rsidR="00F30EEB">
        <w:t>combinations of input arguments (note that C does not specify the result of overflows on signed integers).</w:t>
      </w:r>
    </w:p>
    <w:p w14:paraId="36A60C20" w14:textId="687E59CD" w:rsidR="00F01596" w:rsidRDefault="00F01596" w:rsidP="00F01596">
      <w:r>
        <w:t xml:space="preserve">All binary operations (except shifts) require both operands to have the same exact type (signedness) and width; supplying operands with different widths or signedness produces a compile-time error. No implicit casts are inserted by the compiler to equalize the </w:t>
      </w:r>
      <w:r w:rsidR="00FD3176">
        <w:t>types</w:t>
      </w:r>
      <w:r>
        <w:t xml:space="preserve">. </w:t>
      </w:r>
      <w:r w:rsidR="00FD3176">
        <w:t>T</w:t>
      </w:r>
      <w:r>
        <w:t>here are no binary operations that combine signed and unsigned values (except shifts).</w:t>
      </w:r>
    </w:p>
    <w:p w14:paraId="5E290EA0" w14:textId="10BBC5B6" w:rsidR="00F01596" w:rsidRDefault="00F01596" w:rsidP="00F01596">
      <w:r>
        <w:t xml:space="preserve">Note that bitwise operations are well-defined, since the representation is mandated to be 2’s complement. </w:t>
      </w:r>
    </w:p>
    <w:p w14:paraId="2B375EEB" w14:textId="16F92837" w:rsidR="00C8012E" w:rsidRDefault="00F01596" w:rsidP="00C8012E">
      <w:r>
        <w:lastRenderedPageBreak/>
        <w:t xml:space="preserve">The </w:t>
      </w:r>
      <w:r w:rsidRPr="00F01596">
        <w:rPr>
          <w:rFonts w:ascii="Consolas" w:hAnsi="Consolas"/>
          <w:b/>
        </w:rPr>
        <w:t>int</w:t>
      </w:r>
      <w:r w:rsidRPr="00F01596">
        <w:rPr>
          <w:rFonts w:ascii="Consolas" w:hAnsi="Consolas"/>
        </w:rPr>
        <w:t>&lt;W&gt;</w:t>
      </w:r>
      <w:r w:rsidR="00C8012E">
        <w:t xml:space="preserve"> </w:t>
      </w:r>
      <w:r>
        <w:t>datatype supports</w:t>
      </w:r>
      <w:r w:rsidR="00C8012E">
        <w:t xml:space="preserve"> the following operations; all binary operations require both operands to have the exact same type.</w:t>
      </w:r>
      <w:r w:rsidR="006B0DF4">
        <w:t xml:space="preserve"> The result always has the same width as the left operand.</w:t>
      </w:r>
    </w:p>
    <w:p w14:paraId="0E1B0A3C" w14:textId="77777777" w:rsidR="00F01596" w:rsidRPr="00BC5DCF" w:rsidRDefault="00F01596" w:rsidP="002265E0">
      <w:pPr>
        <w:pStyle w:val="ListParagraph"/>
        <w:numPr>
          <w:ilvl w:val="0"/>
          <w:numId w:val="8"/>
        </w:numPr>
      </w:pPr>
      <w:r w:rsidRPr="002378DA">
        <w:t>Negation</w:t>
      </w:r>
      <w:r>
        <w:t>,</w:t>
      </w:r>
      <w:r w:rsidRPr="002378DA">
        <w:t xml:space="preserve"> denoted by unary </w:t>
      </w:r>
      <w:r>
        <w:rPr>
          <w:rFonts w:ascii="Consolas" w:hAnsi="Consolas"/>
        </w:rPr>
        <w:t>–</w:t>
      </w:r>
    </w:p>
    <w:p w14:paraId="3E645213" w14:textId="02266B90" w:rsidR="00F01596" w:rsidRPr="002378DA" w:rsidRDefault="00F01596" w:rsidP="002265E0">
      <w:pPr>
        <w:pStyle w:val="ListParagraph"/>
        <w:numPr>
          <w:ilvl w:val="0"/>
          <w:numId w:val="8"/>
        </w:numPr>
      </w:pPr>
      <w:r w:rsidRPr="00BC5DCF">
        <w:t>Unary plus, denoted by</w:t>
      </w:r>
      <w:r w:rsidRPr="00B6062E">
        <w:t xml:space="preserve"> </w:t>
      </w:r>
      <w:r>
        <w:rPr>
          <w:rFonts w:ascii="Consolas" w:hAnsi="Consolas"/>
        </w:rPr>
        <w:t>+</w:t>
      </w:r>
      <w:r w:rsidR="006B0DF4" w:rsidRPr="006B0DF4">
        <w:t>. Behaves as a no-op.</w:t>
      </w:r>
    </w:p>
    <w:p w14:paraId="064121C9" w14:textId="77777777" w:rsidR="00C8012E" w:rsidRPr="002378DA" w:rsidRDefault="00C8012E" w:rsidP="002265E0">
      <w:pPr>
        <w:pStyle w:val="ListParagraph"/>
        <w:numPr>
          <w:ilvl w:val="0"/>
          <w:numId w:val="8"/>
        </w:numPr>
      </w:pPr>
      <w:r>
        <w:t xml:space="preserve">Addition, denoted by </w:t>
      </w:r>
      <w:r w:rsidRPr="002378DA">
        <w:rPr>
          <w:rFonts w:ascii="Consolas" w:hAnsi="Consolas"/>
        </w:rPr>
        <w:t>+</w:t>
      </w:r>
    </w:p>
    <w:p w14:paraId="0BB9C948" w14:textId="77777777" w:rsidR="00C8012E" w:rsidRPr="002378DA" w:rsidRDefault="00C8012E" w:rsidP="002265E0">
      <w:pPr>
        <w:pStyle w:val="ListParagraph"/>
        <w:numPr>
          <w:ilvl w:val="0"/>
          <w:numId w:val="8"/>
        </w:numPr>
      </w:pPr>
      <w:r w:rsidRPr="002378DA">
        <w:t xml:space="preserve">Subtraction, denoted by </w:t>
      </w:r>
      <w:r>
        <w:rPr>
          <w:rFonts w:ascii="Consolas" w:hAnsi="Consolas"/>
        </w:rPr>
        <w:t>–</w:t>
      </w:r>
    </w:p>
    <w:p w14:paraId="42D5E5AA" w14:textId="7E148852" w:rsidR="00C8012E" w:rsidRPr="002378DA" w:rsidRDefault="00C8012E" w:rsidP="002265E0">
      <w:pPr>
        <w:pStyle w:val="ListParagraph"/>
        <w:numPr>
          <w:ilvl w:val="0"/>
          <w:numId w:val="8"/>
        </w:numPr>
      </w:pPr>
      <w:r w:rsidRPr="002378DA">
        <w:t xml:space="preserve">Comparison for equality and inequality </w:t>
      </w:r>
      <w:r>
        <w:rPr>
          <w:rFonts w:ascii="Consolas" w:hAnsi="Consolas"/>
        </w:rPr>
        <w:t>==</w:t>
      </w:r>
      <w:proofErr w:type="gramStart"/>
      <w:r>
        <w:rPr>
          <w:rFonts w:ascii="Consolas" w:hAnsi="Consolas"/>
        </w:rPr>
        <w:t>,</w:t>
      </w:r>
      <w:r w:rsidRPr="00B6062E">
        <w:t xml:space="preserve"> </w:t>
      </w:r>
      <w:r>
        <w:rPr>
          <w:rFonts w:ascii="Consolas" w:hAnsi="Consolas"/>
        </w:rPr>
        <w:t>!</w:t>
      </w:r>
      <w:proofErr w:type="gramEnd"/>
      <w:r>
        <w:rPr>
          <w:rFonts w:ascii="Consolas" w:hAnsi="Consolas"/>
        </w:rPr>
        <w:t>=</w:t>
      </w:r>
      <w:r>
        <w:t xml:space="preserve"> </w:t>
      </w:r>
      <w:r w:rsidR="004C25DF">
        <w:t xml:space="preserve">producing </w:t>
      </w:r>
      <w:r>
        <w:t xml:space="preserve">a </w:t>
      </w:r>
      <w:r w:rsidRPr="002378DA">
        <w:t>Boolean</w:t>
      </w:r>
      <w:r>
        <w:t xml:space="preserve"> result</w:t>
      </w:r>
    </w:p>
    <w:p w14:paraId="22D88067" w14:textId="77777777" w:rsidR="00C8012E" w:rsidRDefault="00C8012E" w:rsidP="002265E0">
      <w:pPr>
        <w:pStyle w:val="ListParagraph"/>
        <w:numPr>
          <w:ilvl w:val="0"/>
          <w:numId w:val="8"/>
        </w:numPr>
      </w:pPr>
      <w:r>
        <w:t xml:space="preserve">Numeric comparisons </w:t>
      </w:r>
      <w:r w:rsidRPr="002378DA">
        <w:rPr>
          <w:rFonts w:ascii="Consolas" w:hAnsi="Consolas"/>
        </w:rPr>
        <w:t>&lt;, &lt;=, &gt;, &gt;=</w:t>
      </w:r>
      <w:r>
        <w:rPr>
          <w:rFonts w:ascii="Consolas" w:hAnsi="Consolas"/>
        </w:rPr>
        <w:t xml:space="preserve"> </w:t>
      </w:r>
      <w:r w:rsidRPr="002378DA">
        <w:t>with a Boolean result</w:t>
      </w:r>
    </w:p>
    <w:p w14:paraId="2085EDA4" w14:textId="63071666" w:rsidR="003D4637" w:rsidRDefault="003D4637" w:rsidP="002265E0">
      <w:pPr>
        <w:pStyle w:val="ListParagraph"/>
        <w:numPr>
          <w:ilvl w:val="0"/>
          <w:numId w:val="8"/>
        </w:numPr>
      </w:pPr>
      <w:r>
        <w:t>Multiplication</w:t>
      </w:r>
      <w:r w:rsidR="00C71D63">
        <w:t xml:space="preserve"> </w:t>
      </w:r>
      <w:r w:rsidR="00C71D63" w:rsidRPr="00AB28AA">
        <w:rPr>
          <w:rFonts w:ascii="Consolas" w:hAnsi="Consolas"/>
        </w:rPr>
        <w:t>*</w:t>
      </w:r>
      <w:r w:rsidR="006B0DF4">
        <w:t>. Result has the same width as the operands</w:t>
      </w:r>
      <w:r>
        <w:t>. P4 targets may impose additional restrictions (e.g., may only allow multiplications with powers of two).</w:t>
      </w:r>
    </w:p>
    <w:p w14:paraId="26B43918" w14:textId="5318D7F4" w:rsidR="008168D9" w:rsidRPr="004343F6" w:rsidRDefault="00554E61" w:rsidP="002265E0">
      <w:pPr>
        <w:pStyle w:val="ListParagraph"/>
        <w:widowControl w:val="0"/>
        <w:numPr>
          <w:ilvl w:val="0"/>
          <w:numId w:val="8"/>
        </w:numPr>
        <w:autoSpaceDE w:val="0"/>
        <w:autoSpaceDN w:val="0"/>
        <w:adjustRightInd w:val="0"/>
        <w:spacing w:before="0" w:after="0"/>
        <w:rPr>
          <w:rFonts w:ascii="Times New Roman" w:hAnsi="Times New Roman"/>
          <w:sz w:val="22"/>
          <w:szCs w:val="22"/>
        </w:rPr>
      </w:pPr>
      <w:r>
        <w:t xml:space="preserve">Arithmetic shift left and right denoted by </w:t>
      </w:r>
      <w:r w:rsidRPr="00F239D8">
        <w:rPr>
          <w:rFonts w:ascii="Consolas" w:hAnsi="Consolas"/>
        </w:rPr>
        <w:t>&lt;&lt;</w:t>
      </w:r>
      <w:r>
        <w:t xml:space="preserve"> and</w:t>
      </w:r>
      <w:r w:rsidRPr="00F239D8">
        <w:rPr>
          <w:rFonts w:ascii="Consolas" w:hAnsi="Consolas"/>
        </w:rPr>
        <w:t xml:space="preserve"> &gt;&gt;. </w:t>
      </w:r>
      <w:r w:rsidR="00F239D8" w:rsidRPr="00F239D8">
        <w:rPr>
          <w:rFonts w:ascii="Times New Roman" w:hAnsi="Times New Roman"/>
          <w:sz w:val="22"/>
          <w:szCs w:val="22"/>
        </w:rPr>
        <w:t>Left operand is signed, right operand must be either an unsigned</w:t>
      </w:r>
      <w:r w:rsidR="00F239D8">
        <w:rPr>
          <w:rFonts w:ascii="Times New Roman" w:hAnsi="Times New Roman"/>
          <w:sz w:val="22"/>
          <w:szCs w:val="22"/>
        </w:rPr>
        <w:t xml:space="preserve"> </w:t>
      </w:r>
      <w:proofErr w:type="gramStart"/>
      <w:r w:rsidR="00F239D8" w:rsidRPr="00F239D8">
        <w:rPr>
          <w:rFonts w:ascii="Times New Roman" w:hAnsi="Times New Roman"/>
          <w:sz w:val="22"/>
          <w:szCs w:val="22"/>
        </w:rPr>
        <w:t xml:space="preserve">number </w:t>
      </w:r>
      <w:r w:rsidR="00B41830" w:rsidRPr="00B41830">
        <w:rPr>
          <w:rFonts w:ascii="Times New Roman" w:hAnsi="Times New Roman"/>
          <w:sz w:val="22"/>
          <w:szCs w:val="22"/>
        </w:rPr>
        <w:t xml:space="preserve"> </w:t>
      </w:r>
      <w:r w:rsidR="00B41830">
        <w:rPr>
          <w:rFonts w:ascii="Times New Roman" w:hAnsi="Times New Roman"/>
          <w:sz w:val="22"/>
          <w:szCs w:val="22"/>
        </w:rPr>
        <w:t>of</w:t>
      </w:r>
      <w:proofErr w:type="gramEnd"/>
      <w:r w:rsidR="00B41830">
        <w:rPr>
          <w:rFonts w:ascii="Times New Roman" w:hAnsi="Times New Roman"/>
          <w:sz w:val="22"/>
          <w:szCs w:val="22"/>
        </w:rPr>
        <w:t xml:space="preserve"> type </w:t>
      </w:r>
      <w:r w:rsidR="00B41830" w:rsidRPr="00F12343">
        <w:rPr>
          <w:rFonts w:ascii="Times New Roman" w:hAnsi="Times New Roman"/>
          <w:sz w:val="22"/>
          <w:szCs w:val="22"/>
        </w:rPr>
        <w:t>bit</w:t>
      </w:r>
      <w:r w:rsidR="00B41830">
        <w:rPr>
          <w:rFonts w:ascii="Times New Roman" w:hAnsi="Times New Roman"/>
          <w:sz w:val="22"/>
          <w:szCs w:val="22"/>
        </w:rPr>
        <w:t xml:space="preserve">&lt;S&gt; </w:t>
      </w:r>
      <w:r w:rsidR="00F239D8" w:rsidRPr="00F239D8">
        <w:rPr>
          <w:rFonts w:ascii="Times New Roman" w:hAnsi="Times New Roman"/>
          <w:sz w:val="22"/>
          <w:szCs w:val="22"/>
        </w:rPr>
        <w:t>or a non-negative constant integer. The result has the same</w:t>
      </w:r>
      <w:r w:rsidR="00F239D8">
        <w:rPr>
          <w:rFonts w:ascii="Times New Roman" w:hAnsi="Times New Roman"/>
          <w:sz w:val="22"/>
          <w:szCs w:val="22"/>
        </w:rPr>
        <w:t xml:space="preserve"> type as the left operand. </w:t>
      </w:r>
      <w:r w:rsidR="00F239D8" w:rsidRPr="00F239D8">
        <w:rPr>
          <w:rFonts w:ascii="Times New Roman" w:hAnsi="Times New Roman"/>
          <w:sz w:val="22"/>
          <w:szCs w:val="22"/>
        </w:rPr>
        <w:t>Shifts with</w:t>
      </w:r>
      <w:r w:rsidR="00F239D8">
        <w:rPr>
          <w:rFonts w:ascii="Times New Roman" w:hAnsi="Times New Roman"/>
          <w:sz w:val="22"/>
          <w:szCs w:val="22"/>
        </w:rPr>
        <w:t xml:space="preserve"> </w:t>
      </w:r>
      <w:r w:rsidR="00F239D8" w:rsidRPr="00F239D8">
        <w:rPr>
          <w:rFonts w:ascii="Times New Roman" w:hAnsi="Times New Roman"/>
          <w:sz w:val="22"/>
          <w:szCs w:val="22"/>
        </w:rPr>
        <w:t>an amount greater or equal to the width of the input are allowed.</w:t>
      </w:r>
    </w:p>
    <w:p w14:paraId="3E6C9BDE" w14:textId="77777777" w:rsidR="008168D9" w:rsidRDefault="008168D9" w:rsidP="008168D9">
      <w:pPr>
        <w:pStyle w:val="Heading3"/>
      </w:pPr>
      <w:bookmarkStart w:id="2756" w:name="_Toc445799353"/>
      <w:bookmarkStart w:id="2757" w:name="_Toc447899043"/>
      <w:r>
        <w:t>A note about shifts</w:t>
      </w:r>
      <w:bookmarkEnd w:id="2756"/>
      <w:bookmarkEnd w:id="2757"/>
    </w:p>
    <w:p w14:paraId="27432607" w14:textId="2987AC70" w:rsidR="008168D9" w:rsidRDefault="008168D9" w:rsidP="008168D9">
      <w:pPr>
        <w:rPr>
          <w:rFonts w:ascii="Times New Roman" w:hAnsi="Times New Roman"/>
          <w:sz w:val="22"/>
          <w:szCs w:val="22"/>
        </w:rPr>
      </w:pPr>
      <w:r>
        <w:rPr>
          <w:rFonts w:ascii="Times New Roman" w:hAnsi="Times New Roman"/>
          <w:sz w:val="22"/>
          <w:szCs w:val="22"/>
        </w:rPr>
        <w:t>Shifts (on signed and unsigned values) deserve a special discussion for the following reasons:</w:t>
      </w:r>
    </w:p>
    <w:p w14:paraId="3D52A4F5" w14:textId="784E8BC3"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As in C, right shift behaves differently for signed and unsigned values: right shift for signed values is an arithmetic shift.</w:t>
      </w:r>
    </w:p>
    <w:p w14:paraId="20C2E34E" w14:textId="08F29E64"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Shifting with a negative amount does not have a clear semantics: while in C the result is undefined, in P4 the type system makes it illegal to shift with a negative amount.</w:t>
      </w:r>
    </w:p>
    <w:p w14:paraId="0AA85FFA" w14:textId="1223E7FC" w:rsidR="008168D9" w:rsidRP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 xml:space="preserve">In C, shifting with an amount larger or equal to the number of bits has an undefined result (unlike </w:t>
      </w:r>
      <w:r w:rsidR="00B6062E">
        <w:rPr>
          <w:rFonts w:ascii="Times New Roman" w:hAnsi="Times New Roman"/>
          <w:sz w:val="22"/>
          <w:szCs w:val="22"/>
        </w:rPr>
        <w:t>the P4</w:t>
      </w:r>
      <w:r w:rsidRPr="008168D9">
        <w:rPr>
          <w:rFonts w:ascii="Times New Roman" w:hAnsi="Times New Roman"/>
          <w:sz w:val="22"/>
          <w:szCs w:val="22"/>
        </w:rPr>
        <w:t xml:space="preserve"> definition).</w:t>
      </w:r>
    </w:p>
    <w:p w14:paraId="41929F80" w14:textId="1DB572C2" w:rsidR="008168D9" w:rsidRDefault="008168D9" w:rsidP="002265E0">
      <w:pPr>
        <w:pStyle w:val="ListParagraph"/>
        <w:numPr>
          <w:ilvl w:val="0"/>
          <w:numId w:val="44"/>
        </w:numPr>
        <w:rPr>
          <w:rFonts w:ascii="Times New Roman" w:hAnsi="Times New Roman"/>
          <w:sz w:val="22"/>
          <w:szCs w:val="22"/>
        </w:rPr>
      </w:pPr>
      <w:r w:rsidRPr="008168D9">
        <w:rPr>
          <w:rFonts w:ascii="Times New Roman" w:hAnsi="Times New Roman"/>
          <w:sz w:val="22"/>
          <w:szCs w:val="22"/>
        </w:rPr>
        <w:t>Finally, shifting may require doing work which is exponential in the number of bits of the right-hand-side operand. Consider the following examples:</w:t>
      </w:r>
    </w:p>
    <w:p w14:paraId="39999B9D"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&lt;8&gt; x;</w:t>
      </w:r>
    </w:p>
    <w:p w14:paraId="54F3AE26" w14:textId="77777777" w:rsidR="008168D9" w:rsidRP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b/>
          <w:szCs w:val="20"/>
        </w:rPr>
        <w:t>bit</w:t>
      </w:r>
      <w:r w:rsidRPr="008168D9">
        <w:rPr>
          <w:rFonts w:ascii="Consolas" w:hAnsi="Consolas"/>
          <w:szCs w:val="20"/>
        </w:rPr>
        <w:t>&lt;16&gt; y;</w:t>
      </w:r>
    </w:p>
    <w:p w14:paraId="384571FB" w14:textId="136A0E3D" w:rsidR="008168D9" w:rsidRDefault="008168D9" w:rsidP="008168D9">
      <w:pPr>
        <w:widowControl w:val="0"/>
        <w:autoSpaceDE w:val="0"/>
        <w:autoSpaceDN w:val="0"/>
        <w:adjustRightInd w:val="0"/>
        <w:spacing w:before="0" w:after="0"/>
        <w:rPr>
          <w:rFonts w:ascii="Consolas" w:hAnsi="Consolas"/>
          <w:szCs w:val="20"/>
        </w:rPr>
      </w:pPr>
      <w:r w:rsidRPr="008168D9">
        <w:rPr>
          <w:rFonts w:ascii="Consolas" w:hAnsi="Consolas"/>
          <w:szCs w:val="20"/>
        </w:rPr>
        <w:t>... y &lt;&lt; x ...</w:t>
      </w:r>
      <w:r>
        <w:rPr>
          <w:rFonts w:ascii="Consolas" w:hAnsi="Consolas"/>
          <w:szCs w:val="20"/>
        </w:rPr>
        <w:br/>
      </w:r>
      <w:r w:rsidRPr="008168D9">
        <w:rPr>
          <w:rFonts w:ascii="Consolas" w:hAnsi="Consolas"/>
          <w:szCs w:val="20"/>
        </w:rPr>
        <w:t>... y &lt;&lt; 1024 ...</w:t>
      </w:r>
    </w:p>
    <w:p w14:paraId="71638ECC" w14:textId="77777777" w:rsidR="00540FEC" w:rsidRDefault="00540FEC" w:rsidP="008168D9">
      <w:pPr>
        <w:widowControl w:val="0"/>
        <w:autoSpaceDE w:val="0"/>
        <w:autoSpaceDN w:val="0"/>
        <w:adjustRightInd w:val="0"/>
        <w:spacing w:before="0" w:after="0"/>
        <w:rPr>
          <w:rFonts w:ascii="Consolas" w:hAnsi="Consolas"/>
          <w:szCs w:val="20"/>
        </w:rPr>
      </w:pPr>
    </w:p>
    <w:p w14:paraId="6D27F6E6" w14:textId="24F8CF1C" w:rsidR="00540FEC" w:rsidRDefault="00540FEC" w:rsidP="00540FEC">
      <w:r>
        <w:t>Unlike C, P4 gives a precise meaning shifting with an amount larger than the size of the shifted value.</w:t>
      </w:r>
    </w:p>
    <w:p w14:paraId="3137CA25" w14:textId="45515CFF" w:rsidR="00540FEC" w:rsidRDefault="00540FEC" w:rsidP="00540FEC">
      <w:r>
        <w:t xml:space="preserve">P4 targets may impose additional restrictions </w:t>
      </w:r>
      <w:r w:rsidR="00B41830">
        <w:t xml:space="preserve">on </w:t>
      </w:r>
      <w:r>
        <w:t>shift operations:</w:t>
      </w:r>
    </w:p>
    <w:p w14:paraId="4452B932" w14:textId="57D0A358" w:rsidR="00540FEC" w:rsidRDefault="00540FEC" w:rsidP="002265E0">
      <w:pPr>
        <w:pStyle w:val="ListParagraph"/>
        <w:numPr>
          <w:ilvl w:val="0"/>
          <w:numId w:val="44"/>
        </w:numPr>
      </w:pPr>
      <w:r>
        <w:t>Targets may reject shifts by non-constant amounts.</w:t>
      </w:r>
    </w:p>
    <w:p w14:paraId="136A12A9" w14:textId="515F704E" w:rsidR="00540FEC" w:rsidRPr="00540FEC" w:rsidRDefault="00540FEC" w:rsidP="002265E0">
      <w:pPr>
        <w:pStyle w:val="ListParagraph"/>
        <w:numPr>
          <w:ilvl w:val="0"/>
          <w:numId w:val="44"/>
        </w:numPr>
      </w:pPr>
      <w:r>
        <w:t xml:space="preserve">Targets may reject shifts with large non-constant amounts. For example, a target may forbid shifting an 8-bit value by a </w:t>
      </w:r>
      <w:r w:rsidR="006F0826">
        <w:t xml:space="preserve">non-constant </w:t>
      </w:r>
      <w:r>
        <w:t>value wider than 3 bits.</w:t>
      </w:r>
    </w:p>
    <w:p w14:paraId="30131B3F" w14:textId="039BFB08" w:rsidR="00706C50" w:rsidRDefault="00706C50" w:rsidP="00706C50">
      <w:pPr>
        <w:pStyle w:val="Heading2"/>
      </w:pPr>
      <w:bookmarkStart w:id="2758" w:name="_Ref444972650"/>
      <w:bookmarkStart w:id="2759" w:name="_Toc445799354"/>
      <w:bookmarkStart w:id="2760" w:name="_Toc447899044"/>
      <w:bookmarkStart w:id="2761" w:name="_Toc417920615"/>
      <w:bookmarkStart w:id="2762" w:name="_Ref444962191"/>
      <w:bookmarkStart w:id="2763" w:name="_Ref287167583"/>
      <w:bookmarkStart w:id="2764" w:name="_Toc417920617"/>
      <w:r w:rsidRPr="00706C50">
        <w:t xml:space="preserve">Operations on arbitrary-precision </w:t>
      </w:r>
      <w:ins w:id="2765" w:author="Mihai Budiu" w:date="2016-04-11T11:07:00Z">
        <w:r w:rsidR="00EF2BE7">
          <w:t xml:space="preserve">constant </w:t>
        </w:r>
      </w:ins>
      <w:r w:rsidRPr="00706C50">
        <w:t>integers</w:t>
      </w:r>
      <w:bookmarkEnd w:id="2758"/>
      <w:bookmarkEnd w:id="2759"/>
      <w:bookmarkEnd w:id="2760"/>
    </w:p>
    <w:p w14:paraId="2E0A93CB" w14:textId="0508D467" w:rsidR="00706C50" w:rsidRDefault="00706C50" w:rsidP="00706C50">
      <w:r>
        <w:t xml:space="preserve">The type </w:t>
      </w:r>
      <w:r w:rsidRPr="00706C50">
        <w:rPr>
          <w:rFonts w:ascii="Consolas" w:hAnsi="Consolas"/>
          <w:b/>
          <w:szCs w:val="20"/>
        </w:rPr>
        <w:t>int</w:t>
      </w:r>
      <w:r>
        <w:rPr>
          <w:sz w:val="19"/>
          <w:szCs w:val="19"/>
        </w:rPr>
        <w:t xml:space="preserve"> </w:t>
      </w:r>
      <w:r>
        <w:t xml:space="preserve">denotes integer values on which computations are performed with arbitrary precision. The only values that can have the type </w:t>
      </w:r>
      <w:r>
        <w:rPr>
          <w:sz w:val="19"/>
          <w:szCs w:val="19"/>
        </w:rPr>
        <w:t xml:space="preserve">int </w:t>
      </w:r>
      <w:r>
        <w:t>are compile-time constants.</w:t>
      </w:r>
      <w:r w:rsidR="00952FEB">
        <w:t xml:space="preserve"> They support the following operations:</w:t>
      </w:r>
    </w:p>
    <w:p w14:paraId="63BE3B92" w14:textId="77777777" w:rsidR="00B62C19" w:rsidRPr="00BC5DCF" w:rsidRDefault="00B62C19" w:rsidP="002265E0">
      <w:pPr>
        <w:pStyle w:val="ListParagraph"/>
        <w:numPr>
          <w:ilvl w:val="0"/>
          <w:numId w:val="8"/>
        </w:numPr>
      </w:pPr>
      <w:r w:rsidRPr="002378DA">
        <w:t>Negation</w:t>
      </w:r>
      <w:r>
        <w:t>,</w:t>
      </w:r>
      <w:r w:rsidRPr="002378DA">
        <w:t xml:space="preserve"> denoted by unary </w:t>
      </w:r>
      <w:r>
        <w:rPr>
          <w:rFonts w:ascii="Consolas" w:hAnsi="Consolas"/>
        </w:rPr>
        <w:t>–</w:t>
      </w:r>
    </w:p>
    <w:p w14:paraId="140035F2" w14:textId="77777777" w:rsidR="00B62C19" w:rsidRPr="002378DA" w:rsidRDefault="00B62C19" w:rsidP="002265E0">
      <w:pPr>
        <w:pStyle w:val="ListParagraph"/>
        <w:numPr>
          <w:ilvl w:val="0"/>
          <w:numId w:val="8"/>
        </w:numPr>
      </w:pPr>
      <w:r w:rsidRPr="00BC5DCF">
        <w:t>Unary plus, denoted by</w:t>
      </w:r>
      <w:r>
        <w:rPr>
          <w:rFonts w:ascii="Consolas" w:hAnsi="Consolas"/>
        </w:rPr>
        <w:t xml:space="preserve"> +</w:t>
      </w:r>
      <w:r w:rsidRPr="006B0DF4">
        <w:t>. Behaves as a no-op.</w:t>
      </w:r>
    </w:p>
    <w:p w14:paraId="67223996" w14:textId="77777777" w:rsidR="00B62C19" w:rsidRPr="002378DA" w:rsidRDefault="00B62C19" w:rsidP="002265E0">
      <w:pPr>
        <w:pStyle w:val="ListParagraph"/>
        <w:numPr>
          <w:ilvl w:val="0"/>
          <w:numId w:val="8"/>
        </w:numPr>
      </w:pPr>
      <w:r>
        <w:t xml:space="preserve">Addition, denoted by </w:t>
      </w:r>
      <w:r w:rsidRPr="002378DA">
        <w:rPr>
          <w:rFonts w:ascii="Consolas" w:hAnsi="Consolas"/>
        </w:rPr>
        <w:t>+</w:t>
      </w:r>
    </w:p>
    <w:p w14:paraId="270823EF" w14:textId="77777777" w:rsidR="00B62C19" w:rsidRPr="002378DA" w:rsidRDefault="00B62C19" w:rsidP="002265E0">
      <w:pPr>
        <w:pStyle w:val="ListParagraph"/>
        <w:numPr>
          <w:ilvl w:val="0"/>
          <w:numId w:val="8"/>
        </w:numPr>
      </w:pPr>
      <w:r w:rsidRPr="002378DA">
        <w:t xml:space="preserve">Subtraction, denoted by </w:t>
      </w:r>
      <w:r>
        <w:rPr>
          <w:rFonts w:ascii="Consolas" w:hAnsi="Consolas"/>
        </w:rPr>
        <w:t>–</w:t>
      </w:r>
    </w:p>
    <w:p w14:paraId="7E5745A3" w14:textId="5D698444" w:rsidR="00B62C19" w:rsidRPr="002378DA" w:rsidRDefault="00B62C19" w:rsidP="002265E0">
      <w:pPr>
        <w:pStyle w:val="ListParagraph"/>
        <w:numPr>
          <w:ilvl w:val="0"/>
          <w:numId w:val="8"/>
        </w:numPr>
      </w:pPr>
      <w:r w:rsidRPr="002378DA">
        <w:t xml:space="preserve">Comparison for equality and inequality </w:t>
      </w:r>
      <w:r>
        <w:rPr>
          <w:rFonts w:ascii="Consolas" w:hAnsi="Consolas"/>
        </w:rPr>
        <w:t>=</w:t>
      </w:r>
      <w:proofErr w:type="gramStart"/>
      <w:r>
        <w:rPr>
          <w:rFonts w:ascii="Consolas" w:hAnsi="Consolas"/>
        </w:rPr>
        <w:t>=,!</w:t>
      </w:r>
      <w:proofErr w:type="gramEnd"/>
      <w:r>
        <w:rPr>
          <w:rFonts w:ascii="Consolas" w:hAnsi="Consolas"/>
        </w:rPr>
        <w:t>=</w:t>
      </w:r>
      <w:r>
        <w:t xml:space="preserve"> producing a </w:t>
      </w:r>
      <w:r w:rsidRPr="002378DA">
        <w:t>Boolean</w:t>
      </w:r>
      <w:r>
        <w:t xml:space="preserve"> result</w:t>
      </w:r>
    </w:p>
    <w:p w14:paraId="751778CB" w14:textId="77777777" w:rsidR="00B62C19" w:rsidRDefault="00B62C19" w:rsidP="002265E0">
      <w:pPr>
        <w:pStyle w:val="ListParagraph"/>
        <w:numPr>
          <w:ilvl w:val="0"/>
          <w:numId w:val="8"/>
        </w:numPr>
      </w:pPr>
      <w:r>
        <w:lastRenderedPageBreak/>
        <w:t xml:space="preserve">Numeric comparisons </w:t>
      </w:r>
      <w:r w:rsidRPr="002378DA">
        <w:rPr>
          <w:rFonts w:ascii="Consolas" w:hAnsi="Consolas"/>
        </w:rPr>
        <w:t>&lt;, &lt;=, &gt;, &gt;=</w:t>
      </w:r>
      <w:r>
        <w:rPr>
          <w:rFonts w:ascii="Consolas" w:hAnsi="Consolas"/>
        </w:rPr>
        <w:t xml:space="preserve"> </w:t>
      </w:r>
      <w:r w:rsidRPr="002378DA">
        <w:t>with a Boolean result</w:t>
      </w:r>
    </w:p>
    <w:p w14:paraId="20820A3F" w14:textId="58E8010D" w:rsidR="00B62C19" w:rsidRDefault="00B62C19" w:rsidP="002265E0">
      <w:pPr>
        <w:pStyle w:val="ListParagraph"/>
        <w:numPr>
          <w:ilvl w:val="0"/>
          <w:numId w:val="8"/>
        </w:numPr>
      </w:pPr>
      <w:r>
        <w:t xml:space="preserve">Multiplication </w:t>
      </w:r>
      <w:r w:rsidRPr="00B62C19">
        <w:rPr>
          <w:rFonts w:ascii="Consolas" w:hAnsi="Consolas"/>
        </w:rPr>
        <w:t>*</w:t>
      </w:r>
    </w:p>
    <w:p w14:paraId="313C9ADA" w14:textId="64788CDB" w:rsidR="001F1ECC" w:rsidRDefault="0059263B" w:rsidP="002265E0">
      <w:pPr>
        <w:pStyle w:val="ListParagraph"/>
        <w:numPr>
          <w:ilvl w:val="0"/>
          <w:numId w:val="8"/>
        </w:numPr>
      </w:pPr>
      <w:r>
        <w:t>Integer d</w:t>
      </w:r>
      <w:r w:rsidR="001F1ECC">
        <w:t xml:space="preserve">ivision between positive values, denoted by </w:t>
      </w:r>
      <w:r w:rsidR="001F1ECC" w:rsidRPr="001F1ECC">
        <w:rPr>
          <w:rFonts w:ascii="Consolas" w:hAnsi="Consolas"/>
        </w:rPr>
        <w:t>/</w:t>
      </w:r>
      <w:r w:rsidRPr="002F540D">
        <w:t xml:space="preserve">, </w:t>
      </w:r>
      <w:r>
        <w:t>rounded towards 0, as in C</w:t>
      </w:r>
    </w:p>
    <w:p w14:paraId="7D0D6187" w14:textId="10031265" w:rsidR="001F1ECC" w:rsidRDefault="001F1ECC" w:rsidP="002265E0">
      <w:pPr>
        <w:pStyle w:val="ListParagraph"/>
        <w:numPr>
          <w:ilvl w:val="0"/>
          <w:numId w:val="8"/>
        </w:numPr>
      </w:pPr>
      <w:r>
        <w:t xml:space="preserve">Modulo between positive values, denoted by </w:t>
      </w:r>
      <w:r w:rsidRPr="001F1ECC">
        <w:rPr>
          <w:rFonts w:ascii="Consolas" w:hAnsi="Consolas"/>
        </w:rPr>
        <w:t>%</w:t>
      </w:r>
    </w:p>
    <w:p w14:paraId="4FB81303" w14:textId="4DE4F838" w:rsidR="00B62C19" w:rsidRPr="00B62C19" w:rsidRDefault="00B62C19" w:rsidP="002265E0">
      <w:pPr>
        <w:pStyle w:val="ListParagraph"/>
        <w:numPr>
          <w:ilvl w:val="0"/>
          <w:numId w:val="8"/>
        </w:numPr>
        <w:rPr>
          <w:rFonts w:ascii="Times New Roman" w:hAnsi="Times New Roman"/>
          <w:sz w:val="22"/>
          <w:szCs w:val="22"/>
        </w:rPr>
      </w:pPr>
      <w:r>
        <w:t xml:space="preserve">Arithmetic shift left and right denoted by </w:t>
      </w:r>
      <w:r w:rsidRPr="00B62C19">
        <w:rPr>
          <w:rFonts w:ascii="Consolas" w:hAnsi="Consolas"/>
        </w:rPr>
        <w:t>&lt;&lt;</w:t>
      </w:r>
      <w:r>
        <w:t xml:space="preserve"> and</w:t>
      </w:r>
      <w:r w:rsidRPr="00B62C19">
        <w:rPr>
          <w:rFonts w:ascii="Consolas" w:hAnsi="Consolas"/>
        </w:rPr>
        <w:t xml:space="preserve"> &gt;&gt;. </w:t>
      </w:r>
      <w:r w:rsidRPr="00B62C19">
        <w:rPr>
          <w:rFonts w:ascii="Times New Roman" w:hAnsi="Times New Roman"/>
          <w:sz w:val="22"/>
          <w:szCs w:val="22"/>
        </w:rPr>
        <w:t>Right operand must be a positive</w:t>
      </w:r>
      <w:r w:rsidR="005620BF">
        <w:rPr>
          <w:rFonts w:ascii="Times New Roman" w:hAnsi="Times New Roman"/>
          <w:sz w:val="22"/>
          <w:szCs w:val="22"/>
        </w:rPr>
        <w:t xml:space="preserve"> number</w:t>
      </w:r>
      <w:r w:rsidRPr="00B62C19">
        <w:rPr>
          <w:rFonts w:ascii="Times New Roman" w:hAnsi="Times New Roman"/>
          <w:sz w:val="22"/>
          <w:szCs w:val="22"/>
        </w:rPr>
        <w:t>. The result</w:t>
      </w:r>
      <w:r w:rsidR="000B5189">
        <w:rPr>
          <w:rFonts w:ascii="Times New Roman" w:hAnsi="Times New Roman"/>
          <w:sz w:val="22"/>
          <w:szCs w:val="22"/>
        </w:rPr>
        <w:t xml:space="preserve"> is an </w:t>
      </w:r>
      <w:r w:rsidR="000B5189" w:rsidRPr="002D0F38">
        <w:rPr>
          <w:rFonts w:ascii="Consolas" w:hAnsi="Consolas"/>
          <w:b/>
          <w:sz w:val="22"/>
          <w:szCs w:val="22"/>
        </w:rPr>
        <w:t>int</w:t>
      </w:r>
      <w:r w:rsidRPr="00B62C19">
        <w:rPr>
          <w:rFonts w:ascii="Times New Roman" w:hAnsi="Times New Roman"/>
          <w:sz w:val="22"/>
          <w:szCs w:val="22"/>
        </w:rPr>
        <w:t xml:space="preserve">. </w:t>
      </w:r>
      <w:r w:rsidRPr="00B62C19">
        <w:rPr>
          <w:rFonts w:ascii="Consolas" w:hAnsi="Consolas"/>
          <w:sz w:val="22"/>
          <w:szCs w:val="22"/>
        </w:rPr>
        <w:t xml:space="preserve">a </w:t>
      </w:r>
      <w:r w:rsidRPr="00B62C19">
        <w:rPr>
          <w:rFonts w:ascii="Consolas" w:hAnsi="Consolas"/>
          <w:sz w:val="19"/>
          <w:szCs w:val="19"/>
        </w:rPr>
        <w:t xml:space="preserve">&lt;&lt; </w:t>
      </w:r>
      <w:r w:rsidRPr="00B62C19">
        <w:rPr>
          <w:rFonts w:ascii="Consolas" w:hAnsi="Consolas"/>
          <w:sz w:val="22"/>
          <w:szCs w:val="22"/>
        </w:rPr>
        <w:t>b</w:t>
      </w:r>
      <w:r>
        <w:rPr>
          <w:rFonts w:ascii="Times New Roman" w:hAnsi="Times New Roman"/>
          <w:sz w:val="22"/>
          <w:szCs w:val="22"/>
        </w:rPr>
        <w:t xml:space="preserve"> is</w:t>
      </w:r>
      <w:r w:rsidR="006B3140">
        <w:rPr>
          <w:rFonts w:ascii="Consolas" w:hAnsi="Consolas"/>
          <w:sz w:val="22"/>
          <w:szCs w:val="22"/>
        </w:rPr>
        <w:t xml:space="preserve"> </w:t>
      </w:r>
      <m:oMath>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oMath>
      <w:r w:rsidRPr="00B62C19">
        <w:rPr>
          <w:rFonts w:ascii="Times New Roman" w:hAnsi="Times New Roman"/>
          <w:sz w:val="22"/>
          <w:szCs w:val="22"/>
        </w:rPr>
        <w:t xml:space="preserve">. </w:t>
      </w:r>
      <w:r w:rsidRPr="00B62C19">
        <w:rPr>
          <w:rFonts w:ascii="Consolas" w:hAnsi="Consolas"/>
          <w:sz w:val="22"/>
          <w:szCs w:val="22"/>
        </w:rPr>
        <w:t xml:space="preserve">a </w:t>
      </w:r>
      <w:r>
        <w:rPr>
          <w:rFonts w:ascii="Consolas" w:hAnsi="Consolas"/>
          <w:sz w:val="19"/>
          <w:szCs w:val="19"/>
        </w:rPr>
        <w:t>&gt;&gt;</w:t>
      </w:r>
      <w:r w:rsidRPr="00B62C19">
        <w:rPr>
          <w:rFonts w:ascii="Consolas" w:hAnsi="Consolas"/>
          <w:sz w:val="19"/>
          <w:szCs w:val="19"/>
        </w:rPr>
        <w:t xml:space="preserve"> </w:t>
      </w:r>
      <w:r w:rsidRPr="00B62C19">
        <w:rPr>
          <w:rFonts w:ascii="Consolas" w:hAnsi="Consolas"/>
          <w:sz w:val="22"/>
          <w:szCs w:val="22"/>
        </w:rPr>
        <w:t>b</w:t>
      </w:r>
      <w:r w:rsidRPr="00B62C19">
        <w:rPr>
          <w:rFonts w:ascii="Times New Roman" w:hAnsi="Times New Roman"/>
          <w:sz w:val="22"/>
          <w:szCs w:val="22"/>
        </w:rPr>
        <w:t xml:space="preserve"> is </w:t>
      </w:r>
      <m:oMath>
        <m:d>
          <m:dPr>
            <m:begChr m:val="⌊"/>
            <m:endChr m:val="⌋"/>
            <m:ctrlPr>
              <w:rPr>
                <w:rFonts w:ascii="Cambria Math" w:hAnsi="Cambria Math"/>
                <w:i/>
                <w:sz w:val="22"/>
                <w:szCs w:val="22"/>
              </w:rPr>
            </m:ctrlPr>
          </m:dPr>
          <m:e>
            <m:r>
              <w:rPr>
                <w:rFonts w:ascii="Cambria Math" w:hAnsi="Cambria Math"/>
                <w:sz w:val="22"/>
                <w:szCs w:val="22"/>
              </w:rPr>
              <m:t xml:space="preserve">a / </m:t>
            </m:r>
            <m:sSup>
              <m:sSupPr>
                <m:ctrlPr>
                  <w:rPr>
                    <w:rFonts w:ascii="Cambria Math" w:hAnsi="Cambria Math"/>
                    <w:i/>
                    <w:sz w:val="22"/>
                    <w:szCs w:val="22"/>
                  </w:rPr>
                </m:ctrlPr>
              </m:sSupPr>
              <m:e>
                <m:r>
                  <w:rPr>
                    <w:rFonts w:ascii="Cambria Math" w:hAnsi="Cambria Math"/>
                    <w:sz w:val="22"/>
                    <w:szCs w:val="22"/>
                  </w:rPr>
                  <m:t>2</m:t>
                </m:r>
              </m:e>
              <m:sup>
                <m:r>
                  <w:rPr>
                    <w:rFonts w:ascii="Cambria Math" w:hAnsi="Cambria Math"/>
                    <w:sz w:val="22"/>
                    <w:szCs w:val="22"/>
                  </w:rPr>
                  <m:t>b</m:t>
                </m:r>
              </m:sup>
            </m:sSup>
          </m:e>
        </m:d>
        <m:r>
          <w:rPr>
            <w:rFonts w:ascii="Cambria Math" w:hAnsi="Cambria Math"/>
            <w:sz w:val="22"/>
            <w:szCs w:val="22"/>
          </w:rPr>
          <m:t>.</m:t>
        </m:r>
      </m:oMath>
    </w:p>
    <w:p w14:paraId="1B5366FD" w14:textId="4A0215DB" w:rsidR="00706C50" w:rsidRDefault="00706C50" w:rsidP="00706C50">
      <w:r>
        <w:t xml:space="preserve">All the operands that participate in an operation must have type </w:t>
      </w:r>
      <w:r w:rsidRPr="00706C50">
        <w:rPr>
          <w:rFonts w:ascii="Consolas" w:hAnsi="Consolas"/>
          <w:b/>
          <w:sz w:val="19"/>
          <w:szCs w:val="19"/>
        </w:rPr>
        <w:t>int</w:t>
      </w:r>
      <w:r>
        <w:t xml:space="preserve">; binary operations (except shift) cannot combine </w:t>
      </w:r>
      <w:r w:rsidRPr="00B62C19">
        <w:rPr>
          <w:rFonts w:ascii="Consolas" w:hAnsi="Consolas"/>
          <w:b/>
          <w:sz w:val="19"/>
          <w:szCs w:val="19"/>
        </w:rPr>
        <w:t>int</w:t>
      </w:r>
      <w:r>
        <w:rPr>
          <w:sz w:val="19"/>
          <w:szCs w:val="19"/>
        </w:rPr>
        <w:t xml:space="preserve"> </w:t>
      </w:r>
      <w:r>
        <w:t xml:space="preserve">values with fixed-width types. For such expressions the compiler will always insert an implicit cast; this cast will always convert the </w:t>
      </w:r>
      <w:r w:rsidRPr="00706C50">
        <w:rPr>
          <w:rFonts w:ascii="Consolas" w:hAnsi="Consolas"/>
          <w:b/>
          <w:sz w:val="19"/>
          <w:szCs w:val="19"/>
        </w:rPr>
        <w:t>int</w:t>
      </w:r>
      <w:r>
        <w:t xml:space="preserve"> value to the fixed-width type.</w:t>
      </w:r>
    </w:p>
    <w:p w14:paraId="203BB49B" w14:textId="3B320BF2" w:rsidR="00706C50" w:rsidRDefault="00706C50" w:rsidP="00706C50">
      <w:r>
        <w:t xml:space="preserve">All computations on </w:t>
      </w:r>
      <w:r w:rsidRPr="00706C50">
        <w:rPr>
          <w:rFonts w:ascii="Consolas" w:hAnsi="Consolas"/>
          <w:b/>
          <w:sz w:val="19"/>
          <w:szCs w:val="19"/>
        </w:rPr>
        <w:t>int</w:t>
      </w:r>
      <w:r>
        <w:rPr>
          <w:sz w:val="19"/>
          <w:szCs w:val="19"/>
        </w:rPr>
        <w:t xml:space="preserve"> </w:t>
      </w:r>
      <w:r>
        <w:t xml:space="preserve">values are carried without information loss. For example, multiplying two 1024-bit values may produce a 2048-bit value (note that concrete representation of </w:t>
      </w:r>
      <w:r w:rsidRPr="00706C50">
        <w:rPr>
          <w:rFonts w:ascii="Consolas" w:hAnsi="Consolas"/>
          <w:b/>
          <w:sz w:val="19"/>
          <w:szCs w:val="19"/>
        </w:rPr>
        <w:t>int</w:t>
      </w:r>
      <w:r>
        <w:rPr>
          <w:sz w:val="19"/>
          <w:szCs w:val="19"/>
        </w:rPr>
        <w:t xml:space="preserve"> </w:t>
      </w:r>
      <w:r>
        <w:t xml:space="preserve">values is not specified). </w:t>
      </w:r>
      <w:r w:rsidR="008332AE" w:rsidRPr="008332AE">
        <w:rPr>
          <w:rFonts w:ascii="Consolas" w:hAnsi="Consolas"/>
          <w:b/>
        </w:rPr>
        <w:t>int</w:t>
      </w:r>
      <w:r w:rsidR="008332AE">
        <w:t xml:space="preserve"> values can be cast to </w:t>
      </w:r>
      <w:r w:rsidR="008332AE" w:rsidRPr="008332AE">
        <w:rPr>
          <w:rFonts w:ascii="Consolas" w:hAnsi="Consolas"/>
          <w:b/>
        </w:rPr>
        <w:t>bit</w:t>
      </w:r>
      <w:r w:rsidR="008332AE" w:rsidRPr="008332AE">
        <w:rPr>
          <w:rFonts w:ascii="Consolas" w:hAnsi="Consolas"/>
        </w:rPr>
        <w:t>&lt;w&gt;</w:t>
      </w:r>
      <w:r w:rsidR="008332AE">
        <w:t xml:space="preserve"> and </w:t>
      </w:r>
      <w:r w:rsidR="008332AE" w:rsidRPr="008332AE">
        <w:rPr>
          <w:rFonts w:ascii="Consolas" w:hAnsi="Consolas"/>
          <w:b/>
        </w:rPr>
        <w:t>int</w:t>
      </w:r>
      <w:r w:rsidR="008332AE" w:rsidRPr="008332AE">
        <w:rPr>
          <w:rFonts w:ascii="Consolas" w:hAnsi="Consolas"/>
        </w:rPr>
        <w:t>&lt;w&gt;</w:t>
      </w:r>
      <w:r w:rsidR="008332AE">
        <w:t xml:space="preserve"> values. </w:t>
      </w:r>
      <w:r>
        <w:t xml:space="preserve">Casting an </w:t>
      </w:r>
      <w:r w:rsidRPr="00706C50">
        <w:rPr>
          <w:rFonts w:ascii="Consolas" w:hAnsi="Consolas"/>
          <w:b/>
          <w:sz w:val="19"/>
          <w:szCs w:val="19"/>
        </w:rPr>
        <w:t>int</w:t>
      </w:r>
      <w:r>
        <w:rPr>
          <w:sz w:val="19"/>
          <w:szCs w:val="19"/>
        </w:rPr>
        <w:t xml:space="preserve"> </w:t>
      </w:r>
      <w:r>
        <w:t>value to a fixed-width type will preserve the least-significant bits. If the truncation causes significant bits to be lost, the compiler should emit a suitable warning.</w:t>
      </w:r>
    </w:p>
    <w:p w14:paraId="412A1B1F" w14:textId="3B116F02" w:rsidR="00706C50" w:rsidRPr="00706C50" w:rsidRDefault="00706C50" w:rsidP="00706C50">
      <w:r>
        <w:t>Note: bitwise-operations (</w:t>
      </w:r>
      <w:r w:rsidRPr="005500FA">
        <w:rPr>
          <w:rFonts w:ascii="Consolas" w:hAnsi="Consolas"/>
          <w:sz w:val="19"/>
          <w:szCs w:val="19"/>
        </w:rPr>
        <w:t>|</w:t>
      </w:r>
      <w:r>
        <w:t xml:space="preserve">, </w:t>
      </w:r>
      <w:r w:rsidRPr="005500FA">
        <w:rPr>
          <w:rFonts w:ascii="Consolas" w:hAnsi="Consolas"/>
          <w:sz w:val="19"/>
          <w:szCs w:val="19"/>
        </w:rPr>
        <w:t>&amp;</w:t>
      </w:r>
      <w:r>
        <w:t xml:space="preserve">, </w:t>
      </w:r>
      <w:r w:rsidRPr="005500FA">
        <w:rPr>
          <w:rFonts w:ascii="Consolas" w:hAnsi="Consolas"/>
          <w:sz w:val="19"/>
          <w:szCs w:val="19"/>
        </w:rPr>
        <w:t>^</w:t>
      </w:r>
      <w:r>
        <w:t xml:space="preserve">, </w:t>
      </w:r>
      <w:r w:rsidRPr="005500FA">
        <w:rPr>
          <w:rFonts w:ascii="Consolas" w:hAnsi="Consolas"/>
          <w:sz w:val="19"/>
          <w:szCs w:val="19"/>
        </w:rPr>
        <w:t>˜</w:t>
      </w:r>
      <w:r>
        <w:t xml:space="preserve">) are not defined for </w:t>
      </w:r>
      <w:r w:rsidRPr="005500FA">
        <w:rPr>
          <w:rFonts w:ascii="Consolas" w:hAnsi="Consolas"/>
          <w:b/>
          <w:sz w:val="19"/>
          <w:szCs w:val="19"/>
        </w:rPr>
        <w:t>int</w:t>
      </w:r>
      <w:r>
        <w:rPr>
          <w:sz w:val="19"/>
          <w:szCs w:val="19"/>
        </w:rPr>
        <w:t xml:space="preserve"> </w:t>
      </w:r>
      <w:r>
        <w:t>values. Division and modulo are illegal for negative values (the C language does not give a clear semantics to division of signed integers when values are negative).</w:t>
      </w:r>
    </w:p>
    <w:p w14:paraId="6858C580" w14:textId="680905CB" w:rsidR="00F01596" w:rsidRDefault="00F01596" w:rsidP="00F01596">
      <w:pPr>
        <w:pStyle w:val="Heading2"/>
      </w:pPr>
      <w:bookmarkStart w:id="2766" w:name="_Toc445799355"/>
      <w:bookmarkStart w:id="2767" w:name="_Toc447899045"/>
      <w:r>
        <w:t>Variable bit-string operations</w:t>
      </w:r>
      <w:bookmarkEnd w:id="2761"/>
      <w:bookmarkEnd w:id="2762"/>
      <w:bookmarkEnd w:id="2766"/>
      <w:bookmarkEnd w:id="2767"/>
    </w:p>
    <w:p w14:paraId="309DA75A" w14:textId="77777777" w:rsidR="00F01596" w:rsidRDefault="00F01596" w:rsidP="00F01596">
      <w:r>
        <w:t>A variable-size bit-string has a maximum size static declared width, and also a dynamic width, which must be smaller or equal than the static width. Prior to initialization a variable-size bit-string has an unknown dynamic width.</w:t>
      </w:r>
    </w:p>
    <w:p w14:paraId="2B29F818" w14:textId="77777777" w:rsidR="00F01596" w:rsidRDefault="00F01596" w:rsidP="00F01596">
      <w:r>
        <w:t>Variable-length bit-strings support a limited set of operations:</w:t>
      </w:r>
    </w:p>
    <w:p w14:paraId="041F86BE" w14:textId="307EA329" w:rsidR="00F01596" w:rsidRDefault="00F01596" w:rsidP="002265E0">
      <w:pPr>
        <w:pStyle w:val="ListParagraph"/>
        <w:numPr>
          <w:ilvl w:val="0"/>
          <w:numId w:val="15"/>
        </w:numPr>
      </w:pPr>
      <w:r>
        <w:t xml:space="preserve">Parser extraction into a variable-sized bit-string using the two-argument </w:t>
      </w:r>
      <w:r w:rsidRPr="00280B0E">
        <w:rPr>
          <w:rFonts w:ascii="Consolas" w:hAnsi="Consolas"/>
        </w:rPr>
        <w:t>extract</w:t>
      </w:r>
      <w:r>
        <w:t xml:space="preserve"> method of a </w:t>
      </w:r>
      <w:r>
        <w:rPr>
          <w:rFonts w:ascii="Consolas" w:hAnsi="Consolas"/>
        </w:rPr>
        <w:t>packet_in</w:t>
      </w:r>
      <w:r>
        <w:t xml:space="preserve"> (see Section</w:t>
      </w:r>
      <w:r w:rsidR="008A529D">
        <w:t xml:space="preserve"> </w:t>
      </w:r>
      <w:r w:rsidR="008A529D">
        <w:fldChar w:fldCharType="begin"/>
      </w:r>
      <w:r w:rsidR="008A529D">
        <w:instrText xml:space="preserve"> REF _Ref445811495 \r \h </w:instrText>
      </w:r>
      <w:r w:rsidR="008A529D">
        <w:fldChar w:fldCharType="separate"/>
      </w:r>
      <w:r w:rsidR="008A529D">
        <w:t>10.8.2</w:t>
      </w:r>
      <w:r w:rsidR="008A529D">
        <w:fldChar w:fldCharType="end"/>
      </w:r>
      <w:r>
        <w:t>). This operation sets the dynamic width of the field.</w:t>
      </w:r>
    </w:p>
    <w:p w14:paraId="4880C837" w14:textId="77777777" w:rsidR="00F01596" w:rsidRDefault="00F01596" w:rsidP="002265E0">
      <w:pPr>
        <w:pStyle w:val="ListParagraph"/>
        <w:numPr>
          <w:ilvl w:val="0"/>
          <w:numId w:val="10"/>
        </w:numPr>
      </w:pPr>
      <w:r>
        <w:t xml:space="preserve">Assignment to another variable-sized bit-string. The target must have either the exact same static width. The assignment sets the dynamic width on the target to be the same as the source dynamic width. </w:t>
      </w:r>
    </w:p>
    <w:p w14:paraId="0F8DD1BB" w14:textId="12AC7F97" w:rsidR="00F01596" w:rsidRDefault="00F01596" w:rsidP="002265E0">
      <w:pPr>
        <w:pStyle w:val="ListParagraph"/>
        <w:numPr>
          <w:ilvl w:val="0"/>
          <w:numId w:val="12"/>
        </w:numPr>
      </w:pPr>
      <w:r>
        <w:t xml:space="preserve">the </w:t>
      </w:r>
      <w:r w:rsidRPr="00280B0E">
        <w:rPr>
          <w:rFonts w:ascii="Consolas" w:hAnsi="Consolas"/>
        </w:rPr>
        <w:t>emit</w:t>
      </w:r>
      <w:r>
        <w:t xml:space="preserve"> method of a </w:t>
      </w:r>
      <w:r>
        <w:rPr>
          <w:rFonts w:ascii="Consolas" w:hAnsi="Consolas"/>
        </w:rPr>
        <w:t>packet_out</w:t>
      </w:r>
      <w:r>
        <w:t xml:space="preserve"> interface to insert a dynamically-sized bit-string with known dynamic width into a packet (see Section</w:t>
      </w:r>
      <w:r w:rsidR="00B64430">
        <w:t xml:space="preserve"> </w:t>
      </w:r>
      <w:r w:rsidR="00B64430">
        <w:fldChar w:fldCharType="begin"/>
      </w:r>
      <w:r w:rsidR="00B64430">
        <w:instrText xml:space="preserve"> REF _Ref445811524 \r \h </w:instrText>
      </w:r>
      <w:r w:rsidR="00B64430">
        <w:fldChar w:fldCharType="separate"/>
      </w:r>
      <w:r w:rsidR="00B64430">
        <w:t>13.1</w:t>
      </w:r>
      <w:r w:rsidR="00B64430">
        <w:fldChar w:fldCharType="end"/>
      </w:r>
      <w:r>
        <w:t>).</w:t>
      </w:r>
    </w:p>
    <w:p w14:paraId="375BAEAA" w14:textId="6672EFB0" w:rsidR="004E3A2D" w:rsidRDefault="004E3A2D" w:rsidP="001170F4">
      <w:pPr>
        <w:pStyle w:val="Heading2"/>
      </w:pPr>
      <w:bookmarkStart w:id="2768" w:name="_Ref288471718"/>
      <w:bookmarkStart w:id="2769" w:name="_Toc417920622"/>
      <w:bookmarkStart w:id="2770" w:name="_Toc445799356"/>
      <w:bookmarkStart w:id="2771" w:name="_Toc447899046"/>
      <w:bookmarkEnd w:id="2763"/>
      <w:bookmarkEnd w:id="2764"/>
      <w:r>
        <w:t>Casts</w:t>
      </w:r>
      <w:bookmarkEnd w:id="2768"/>
      <w:bookmarkEnd w:id="2769"/>
      <w:bookmarkEnd w:id="2770"/>
      <w:bookmarkEnd w:id="2771"/>
    </w:p>
    <w:p w14:paraId="5201F28D" w14:textId="66227624" w:rsidR="009A7DBD" w:rsidRDefault="009A7DBD" w:rsidP="009A7DBD">
      <w:r>
        <w:t>P4 supports a very limited range of casts. Most casts must be explicit. Most binary operations require both operands to have the exact same type. Some type conversions may require multiple chained casts. While more onerous for the user, this approach has several benefits:</w:t>
      </w:r>
    </w:p>
    <w:p w14:paraId="2FC2FBB1" w14:textId="64136039" w:rsidR="009A7DBD" w:rsidRDefault="000515CC" w:rsidP="002265E0">
      <w:pPr>
        <w:pStyle w:val="ListParagraph"/>
        <w:numPr>
          <w:ilvl w:val="0"/>
          <w:numId w:val="44"/>
        </w:numPr>
      </w:pPr>
      <w:r>
        <w:t xml:space="preserve">It makes </w:t>
      </w:r>
      <w:r w:rsidR="009A7DBD">
        <w:t>user intent unambiguous.</w:t>
      </w:r>
    </w:p>
    <w:p w14:paraId="531B3DF6" w14:textId="565F496A" w:rsidR="009A7DBD" w:rsidRDefault="000515CC" w:rsidP="002265E0">
      <w:pPr>
        <w:pStyle w:val="ListParagraph"/>
        <w:numPr>
          <w:ilvl w:val="0"/>
          <w:numId w:val="44"/>
        </w:numPr>
      </w:pPr>
      <w:r>
        <w:t>It m</w:t>
      </w:r>
      <w:r w:rsidR="009A7DBD">
        <w:t>akes the conversion cost explicit. Some casts involve sign-extensions, and thus require significant computational resources.</w:t>
      </w:r>
    </w:p>
    <w:p w14:paraId="7C615062" w14:textId="5C919DB0" w:rsidR="009A7DBD" w:rsidRDefault="000515CC" w:rsidP="002265E0">
      <w:pPr>
        <w:pStyle w:val="ListParagraph"/>
        <w:numPr>
          <w:ilvl w:val="0"/>
          <w:numId w:val="44"/>
        </w:numPr>
      </w:pPr>
      <w:r>
        <w:t>It reduces</w:t>
      </w:r>
      <w:r w:rsidR="009A7DBD">
        <w:t xml:space="preserve"> the number of cases that have to be considered in the P4 specification. </w:t>
      </w:r>
      <w:r w:rsidR="003136E4">
        <w:t>Some targets may not support all casts.</w:t>
      </w:r>
      <w:r w:rsidR="001F4783">
        <w:t xml:space="preserve"> A cast expression is written as</w:t>
      </w:r>
      <w:r w:rsidR="009A7DBD">
        <w:t xml:space="preserve"> in C</w:t>
      </w:r>
      <w:r w:rsidR="002426F0">
        <w:t xml:space="preserve">: </w:t>
      </w:r>
      <w:r w:rsidR="002426F0" w:rsidRPr="002426F0">
        <w:rPr>
          <w:rFonts w:ascii="Consolas" w:hAnsi="Consolas"/>
        </w:rPr>
        <w:t>(type</w:t>
      </w:r>
      <w:r w:rsidR="00E9241B">
        <w:rPr>
          <w:rFonts w:ascii="Consolas" w:hAnsi="Consolas"/>
        </w:rPr>
        <w:t>Ref</w:t>
      </w:r>
      <w:r w:rsidR="002426F0" w:rsidRPr="002426F0">
        <w:rPr>
          <w:rFonts w:ascii="Consolas" w:hAnsi="Consolas"/>
        </w:rPr>
        <w:t>)</w:t>
      </w:r>
    </w:p>
    <w:p w14:paraId="3C55BAA2" w14:textId="1F252D4C" w:rsidR="009A7DBD" w:rsidRPr="009A7DBD" w:rsidRDefault="009A7DBD" w:rsidP="009A7DBD">
      <w:pPr>
        <w:pStyle w:val="Heading3"/>
      </w:pPr>
      <w:bookmarkStart w:id="2772" w:name="_Toc445799357"/>
      <w:bookmarkStart w:id="2773" w:name="_Toc447899047"/>
      <w:r>
        <w:t>Explicit casts</w:t>
      </w:r>
      <w:bookmarkEnd w:id="2772"/>
      <w:bookmarkEnd w:id="2773"/>
    </w:p>
    <w:p w14:paraId="33667EB1" w14:textId="77777777" w:rsidR="00CD294D" w:rsidRDefault="00CD294D" w:rsidP="004E3A2D">
      <w:r>
        <w:t>Here are all legal casts:</w:t>
      </w:r>
    </w:p>
    <w:p w14:paraId="213C1258" w14:textId="4F53CA2D" w:rsidR="00523C40" w:rsidRPr="00523C40" w:rsidRDefault="00523C40" w:rsidP="002265E0">
      <w:pPr>
        <w:pStyle w:val="ListParagraph"/>
        <w:numPr>
          <w:ilvl w:val="0"/>
          <w:numId w:val="13"/>
        </w:numPr>
      </w:pPr>
      <w:r w:rsidRPr="00523C40">
        <w:rPr>
          <w:rFonts w:ascii="Consolas" w:hAnsi="Consolas"/>
          <w:b/>
        </w:rPr>
        <w:t>bit</w:t>
      </w:r>
      <w:r w:rsidRPr="00523C40">
        <w:rPr>
          <w:rFonts w:ascii="Consolas" w:hAnsi="Consolas"/>
        </w:rPr>
        <w:t xml:space="preserve">&lt;1&gt; &lt;-&gt; </w:t>
      </w:r>
      <w:r w:rsidRPr="00523C40">
        <w:rPr>
          <w:rFonts w:ascii="Consolas" w:hAnsi="Consolas"/>
          <w:b/>
        </w:rPr>
        <w:t>bool</w:t>
      </w:r>
      <w:r>
        <w:t xml:space="preserve">: 0 is </w:t>
      </w:r>
      <w:r w:rsidRPr="00523C40">
        <w:rPr>
          <w:rFonts w:ascii="Consolas" w:hAnsi="Consolas"/>
          <w:b/>
        </w:rPr>
        <w:t>false</w:t>
      </w:r>
      <w:r>
        <w:t xml:space="preserve">, 1 is </w:t>
      </w:r>
      <w:r w:rsidRPr="00523C40">
        <w:rPr>
          <w:rFonts w:ascii="Consolas" w:hAnsi="Consolas"/>
          <w:b/>
        </w:rPr>
        <w:t>true</w:t>
      </w:r>
    </w:p>
    <w:p w14:paraId="2228D7C0" w14:textId="0686C1BB" w:rsidR="00CD294D" w:rsidRDefault="006A52B7" w:rsidP="002265E0">
      <w:pPr>
        <w:pStyle w:val="ListParagraph"/>
        <w:numPr>
          <w:ilvl w:val="0"/>
          <w:numId w:val="13"/>
        </w:numPr>
      </w:pPr>
      <w:r w:rsidRPr="00A229BA">
        <w:rPr>
          <w:rFonts w:ascii="Consolas" w:hAnsi="Consolas"/>
          <w:b/>
        </w:rPr>
        <w:lastRenderedPageBreak/>
        <w:t>int</w:t>
      </w:r>
      <w:r>
        <w:rPr>
          <w:rFonts w:ascii="Consolas" w:hAnsi="Consolas"/>
        </w:rPr>
        <w:t>&lt;</w:t>
      </w:r>
      <w:r w:rsidR="00CD294D" w:rsidRPr="008D217C">
        <w:rPr>
          <w:rFonts w:ascii="Consolas" w:hAnsi="Consolas"/>
          <w:i/>
        </w:rPr>
        <w:t>W</w:t>
      </w:r>
      <w:r>
        <w:rPr>
          <w:rFonts w:ascii="Consolas" w:hAnsi="Consolas"/>
        </w:rPr>
        <w:t>&gt;</w:t>
      </w:r>
      <w:r w:rsidR="00CD294D">
        <w:t xml:space="preserve"> </w:t>
      </w:r>
      <w:r w:rsidR="00CD294D" w:rsidRPr="00E411B2">
        <w:rPr>
          <w:rFonts w:ascii="Consolas" w:hAnsi="Consolas"/>
        </w:rPr>
        <w:t>-&gt;</w:t>
      </w:r>
      <w:r w:rsidR="00CD294D">
        <w:t xml:space="preserve"> </w:t>
      </w:r>
      <w:r w:rsidR="00AD6D4B">
        <w:rPr>
          <w:rFonts w:ascii="Consolas" w:hAnsi="Consolas"/>
          <w:b/>
        </w:rPr>
        <w:t>bit</w:t>
      </w:r>
      <w:r>
        <w:rPr>
          <w:rFonts w:ascii="Consolas" w:hAnsi="Consolas"/>
        </w:rPr>
        <w:t>&lt;</w:t>
      </w:r>
      <w:r w:rsidR="00CD294D" w:rsidRPr="008D217C">
        <w:rPr>
          <w:rFonts w:ascii="Consolas" w:hAnsi="Consolas"/>
          <w:i/>
        </w:rPr>
        <w:t>W</w:t>
      </w:r>
      <w:r>
        <w:rPr>
          <w:rFonts w:ascii="Consolas" w:hAnsi="Consolas"/>
        </w:rPr>
        <w:t>&gt;</w:t>
      </w:r>
      <w:r w:rsidR="00CD294D">
        <w:t xml:space="preserve">:  preserves all bits unchanged; negative values are </w:t>
      </w:r>
      <w:r w:rsidR="00FD5D7A">
        <w:t>re</w:t>
      </w:r>
      <w:r w:rsidR="00CD294D">
        <w:t>interpreted as positive values</w:t>
      </w:r>
    </w:p>
    <w:p w14:paraId="67A48C51" w14:textId="529A6A23"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8D217C">
        <w:rPr>
          <w:rFonts w:ascii="Consolas" w:hAnsi="Consolas"/>
          <w:i/>
        </w:rPr>
        <w:t>W</w:t>
      </w:r>
      <w:r w:rsidR="006A52B7">
        <w:rPr>
          <w:rFonts w:ascii="Consolas" w:hAnsi="Consolas"/>
        </w:rPr>
        <w:t>&gt;</w:t>
      </w:r>
      <w:r w:rsidR="00CD294D">
        <w:t xml:space="preserve"> </w:t>
      </w:r>
      <w:r w:rsidR="00CD294D" w:rsidRPr="00E411B2">
        <w:rPr>
          <w:rFonts w:ascii="Consolas" w:hAnsi="Consolas"/>
        </w:rPr>
        <w:t>-&gt;</w:t>
      </w:r>
      <w:r w:rsidR="00CD294D">
        <w:t xml:space="preserve"> </w:t>
      </w:r>
      <w:r w:rsidR="006A52B7" w:rsidRPr="00A229BA">
        <w:rPr>
          <w:rFonts w:ascii="Consolas" w:hAnsi="Consolas"/>
          <w:b/>
        </w:rPr>
        <w:t>int</w:t>
      </w:r>
      <w:r w:rsidR="006A52B7">
        <w:rPr>
          <w:rFonts w:ascii="Consolas" w:hAnsi="Consolas"/>
        </w:rPr>
        <w:t>&lt;</w:t>
      </w:r>
      <w:r w:rsidR="00CD294D" w:rsidRPr="008D217C">
        <w:rPr>
          <w:rFonts w:ascii="Consolas" w:hAnsi="Consolas"/>
          <w:i/>
        </w:rPr>
        <w:t>W</w:t>
      </w:r>
      <w:r w:rsidR="006A52B7">
        <w:rPr>
          <w:rFonts w:ascii="Consolas" w:hAnsi="Consolas"/>
        </w:rPr>
        <w:t>&gt;</w:t>
      </w:r>
      <w:r w:rsidR="00CD294D">
        <w:t>:  preserves all bits unchanged; values with the MSB set are reinterpreted as negative values</w:t>
      </w:r>
    </w:p>
    <w:p w14:paraId="66C76E5E" w14:textId="4F99422E" w:rsidR="00CD294D" w:rsidRDefault="00AD6D4B" w:rsidP="002265E0">
      <w:pPr>
        <w:pStyle w:val="ListParagraph"/>
        <w:numPr>
          <w:ilvl w:val="0"/>
          <w:numId w:val="13"/>
        </w:numPr>
      </w:pPr>
      <w:r>
        <w:rPr>
          <w:rFonts w:ascii="Consolas" w:hAnsi="Consolas"/>
          <w:b/>
        </w:rPr>
        <w:t>bit</w:t>
      </w:r>
      <w:r w:rsidR="006A52B7">
        <w:rPr>
          <w:rFonts w:ascii="Consolas" w:hAnsi="Consolas"/>
        </w:rPr>
        <w:t>&lt;</w:t>
      </w:r>
      <w:r w:rsidR="00CD294D" w:rsidRPr="00E411B2">
        <w:rPr>
          <w:rFonts w:ascii="Consolas" w:hAnsi="Consolas"/>
          <w:i/>
        </w:rPr>
        <w:t>W</w:t>
      </w:r>
      <w:r w:rsidR="006A52B7">
        <w:rPr>
          <w:rFonts w:ascii="Consolas" w:hAnsi="Consolas"/>
        </w:rPr>
        <w:t>&gt;</w:t>
      </w:r>
      <w:r w:rsidR="00CD294D">
        <w:rPr>
          <w:rFonts w:ascii="Consolas" w:hAnsi="Consolas"/>
        </w:rPr>
        <w:t xml:space="preserve"> </w:t>
      </w:r>
      <w:r w:rsidR="00CD294D" w:rsidRPr="00B94FF3">
        <w:rPr>
          <w:rFonts w:ascii="Consolas" w:hAnsi="Consolas"/>
        </w:rPr>
        <w:t>-&gt;</w:t>
      </w:r>
      <w:r w:rsidR="00CD294D">
        <w:rPr>
          <w:rFonts w:ascii="Consolas" w:hAnsi="Consolas"/>
        </w:rPr>
        <w:t xml:space="preserve"> </w:t>
      </w:r>
      <w:r>
        <w:rPr>
          <w:rFonts w:ascii="Consolas" w:hAnsi="Consolas"/>
          <w:b/>
        </w:rPr>
        <w:t>bit</w:t>
      </w:r>
      <w:r w:rsidR="006A52B7">
        <w:rPr>
          <w:rFonts w:ascii="Consolas" w:hAnsi="Consolas"/>
        </w:rPr>
        <w:t>&lt;</w:t>
      </w:r>
      <w:r w:rsidR="00CD294D" w:rsidRPr="00E411B2">
        <w:rPr>
          <w:rFonts w:ascii="Consolas" w:hAnsi="Consolas"/>
          <w:i/>
        </w:rPr>
        <w:t>X</w:t>
      </w:r>
      <w:r w:rsidR="006A52B7">
        <w:rPr>
          <w:rFonts w:ascii="Consolas" w:hAnsi="Consolas"/>
        </w:rPr>
        <w:t>&gt;</w:t>
      </w:r>
      <w:r w:rsidR="00CD294D">
        <w:t xml:space="preserve">: if </w:t>
      </w:r>
      <w:r w:rsidR="00CD294D" w:rsidRPr="00E411B2">
        <w:rPr>
          <w:rFonts w:ascii="Consolas" w:hAnsi="Consolas"/>
          <w:i/>
        </w:rPr>
        <w:t>W &gt; X</w:t>
      </w:r>
      <w:r w:rsidR="00CD294D">
        <w:t xml:space="preserve"> this causes truncation, if </w:t>
      </w:r>
      <w:r w:rsidR="00CD294D" w:rsidRPr="00E411B2">
        <w:rPr>
          <w:rFonts w:ascii="Consolas" w:hAnsi="Consolas"/>
          <w:i/>
        </w:rPr>
        <w:t>W &lt; X</w:t>
      </w:r>
      <w:r w:rsidR="00CD294D">
        <w:t xml:space="preserve"> this causes extension with zero bits</w:t>
      </w:r>
    </w:p>
    <w:p w14:paraId="3EDA7802" w14:textId="633D88FF" w:rsidR="00B94FF3" w:rsidRDefault="006A52B7" w:rsidP="002265E0">
      <w:pPr>
        <w:pStyle w:val="ListParagraph"/>
        <w:numPr>
          <w:ilvl w:val="0"/>
          <w:numId w:val="13"/>
        </w:numPr>
      </w:pPr>
      <w:r w:rsidRPr="00A229BA">
        <w:rPr>
          <w:rFonts w:ascii="Consolas" w:hAnsi="Consolas"/>
          <w:b/>
        </w:rPr>
        <w:t>int</w:t>
      </w:r>
      <w:r>
        <w:rPr>
          <w:rFonts w:ascii="Consolas" w:hAnsi="Consolas"/>
        </w:rPr>
        <w:t>&lt;</w:t>
      </w:r>
      <w:r w:rsidR="00CD294D">
        <w:rPr>
          <w:rFonts w:ascii="Consolas" w:hAnsi="Consolas"/>
        </w:rPr>
        <w:t>W</w:t>
      </w:r>
      <w:r>
        <w:rPr>
          <w:rFonts w:ascii="Consolas" w:hAnsi="Consolas"/>
        </w:rPr>
        <w:t>&gt;</w:t>
      </w:r>
      <w:r w:rsidR="00CD294D" w:rsidRPr="00B94FF3">
        <w:rPr>
          <w:rFonts w:ascii="Consolas" w:hAnsi="Consolas"/>
        </w:rPr>
        <w:t xml:space="preserve"> -&gt;</w:t>
      </w:r>
      <w:r w:rsidR="00CD294D">
        <w:rPr>
          <w:rFonts w:ascii="Consolas" w:hAnsi="Consolas"/>
        </w:rPr>
        <w:t xml:space="preserve"> </w:t>
      </w:r>
      <w:r w:rsidRPr="00A229BA">
        <w:rPr>
          <w:rFonts w:ascii="Consolas" w:hAnsi="Consolas"/>
          <w:b/>
        </w:rPr>
        <w:t>int</w:t>
      </w:r>
      <w:r>
        <w:rPr>
          <w:rFonts w:ascii="Consolas" w:hAnsi="Consolas"/>
        </w:rPr>
        <w:t>&lt;</w:t>
      </w:r>
      <w:r w:rsidR="00CD294D">
        <w:rPr>
          <w:rFonts w:ascii="Consolas" w:hAnsi="Consolas"/>
        </w:rPr>
        <w:t>X</w:t>
      </w:r>
      <w:r>
        <w:rPr>
          <w:rFonts w:ascii="Consolas" w:hAnsi="Consolas"/>
        </w:rPr>
        <w:t>&gt;</w:t>
      </w:r>
      <w:r w:rsidR="00CD294D" w:rsidRPr="00E411B2">
        <w:t>:</w:t>
      </w:r>
      <w:r w:rsidR="00CD294D" w:rsidDel="00CD294D">
        <w:t xml:space="preserve"> </w:t>
      </w:r>
      <w:r w:rsidR="00507BBF">
        <w:t xml:space="preserve">if </w:t>
      </w:r>
      <w:r w:rsidR="00507BBF" w:rsidRPr="008D217C">
        <w:rPr>
          <w:rFonts w:ascii="Consolas" w:hAnsi="Consolas"/>
          <w:i/>
        </w:rPr>
        <w:t>W &gt; X</w:t>
      </w:r>
      <w:r w:rsidR="00507BBF">
        <w:t xml:space="preserve"> this causes truncation, if </w:t>
      </w:r>
      <w:r w:rsidR="00507BBF" w:rsidRPr="008D217C">
        <w:rPr>
          <w:rFonts w:ascii="Consolas" w:hAnsi="Consolas"/>
          <w:i/>
        </w:rPr>
        <w:t>W &lt; X</w:t>
      </w:r>
      <w:r w:rsidR="00507BBF">
        <w:t xml:space="preserve"> this causes extension with the sign bit</w:t>
      </w:r>
    </w:p>
    <w:p w14:paraId="097727B2" w14:textId="44E029A7" w:rsid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 xml:space="preserve">int </w:t>
      </w:r>
      <w:r w:rsidRPr="0069657C">
        <w:rPr>
          <w:rFonts w:ascii="Consolas" w:hAnsi="Consolas"/>
        </w:rPr>
        <w:t xml:space="preserve">-&gt; </w:t>
      </w:r>
      <w:r w:rsidRPr="0069657C">
        <w:rPr>
          <w:rFonts w:ascii="Consolas" w:hAnsi="Consolas"/>
          <w:b/>
        </w:rPr>
        <w:t>bit</w:t>
      </w:r>
      <w:r w:rsidRPr="0069657C">
        <w:rPr>
          <w:rFonts w:ascii="Consolas" w:hAnsi="Consolas"/>
        </w:rPr>
        <w:t>&lt;</w:t>
      </w:r>
      <w:r w:rsidRPr="0069657C">
        <w:rPr>
          <w:rFonts w:ascii="Consolas" w:hAnsi="Consolas"/>
          <w:i/>
        </w:rPr>
        <w:t>W</w:t>
      </w:r>
      <w:r w:rsidRPr="0069657C">
        <w:rPr>
          <w:rFonts w:ascii="Consolas" w:hAnsi="Consolas"/>
        </w:rPr>
        <w:t xml:space="preserve">&gt;: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 </w:t>
      </w:r>
      <w:r w:rsidR="009E5FF9">
        <w:t>as will</w:t>
      </w:r>
      <w:r w:rsidRPr="0069657C">
        <w:t xml:space="preserve"> conversion of a negative number</w:t>
      </w:r>
    </w:p>
    <w:p w14:paraId="0A217D94" w14:textId="26BBAFEC" w:rsidR="0069657C" w:rsidRPr="0069657C" w:rsidRDefault="0069657C" w:rsidP="002265E0">
      <w:pPr>
        <w:pStyle w:val="ListParagraph"/>
        <w:widowControl w:val="0"/>
        <w:numPr>
          <w:ilvl w:val="0"/>
          <w:numId w:val="13"/>
        </w:numPr>
        <w:autoSpaceDE w:val="0"/>
        <w:autoSpaceDN w:val="0"/>
        <w:adjustRightInd w:val="0"/>
        <w:spacing w:before="0" w:after="0"/>
        <w:rPr>
          <w:rFonts w:ascii="Times New Roman" w:hAnsi="Times New Roman"/>
          <w:sz w:val="22"/>
          <w:szCs w:val="22"/>
        </w:rPr>
      </w:pPr>
      <w:r w:rsidRPr="0069657C">
        <w:rPr>
          <w:rFonts w:ascii="Consolas" w:hAnsi="Consolas"/>
          <w:b/>
        </w:rPr>
        <w:t>int -</w:t>
      </w:r>
      <w:r w:rsidRPr="0069657C">
        <w:rPr>
          <w:rFonts w:ascii="Consolas" w:hAnsi="Consolas"/>
          <w:sz w:val="22"/>
          <w:szCs w:val="22"/>
        </w:rPr>
        <w:t xml:space="preserve">&gt; </w:t>
      </w:r>
      <w:r w:rsidRPr="0069657C">
        <w:rPr>
          <w:rFonts w:ascii="Consolas" w:hAnsi="Consolas"/>
          <w:b/>
          <w:sz w:val="22"/>
          <w:szCs w:val="22"/>
        </w:rPr>
        <w:t>int</w:t>
      </w:r>
      <w:r w:rsidRPr="0069657C">
        <w:rPr>
          <w:rFonts w:ascii="Consolas" w:hAnsi="Consolas"/>
          <w:sz w:val="22"/>
          <w:szCs w:val="22"/>
        </w:rPr>
        <w:t xml:space="preserve">&lt;W&gt;: </w:t>
      </w:r>
      <w:r w:rsidRPr="0069657C">
        <w:t xml:space="preserve">Represents the integer value using two’s complement on a large enough number of bits and keeps the least-significant </w:t>
      </w:r>
      <w:r w:rsidRPr="0069657C">
        <w:rPr>
          <w:rFonts w:ascii="Consolas" w:hAnsi="Consolas"/>
          <w:i/>
        </w:rPr>
        <w:t>W</w:t>
      </w:r>
      <w:r w:rsidRPr="0069657C">
        <w:t xml:space="preserve"> bits; overflow should lead to a warning</w:t>
      </w:r>
    </w:p>
    <w:p w14:paraId="692C67DD" w14:textId="1BC26622" w:rsidR="00270643" w:rsidRDefault="00270643" w:rsidP="002265E0">
      <w:pPr>
        <w:pStyle w:val="ListParagraph"/>
        <w:numPr>
          <w:ilvl w:val="0"/>
          <w:numId w:val="13"/>
        </w:numPr>
      </w:pPr>
      <w:r>
        <w:t xml:space="preserve">A </w:t>
      </w:r>
      <w:r w:rsidRPr="00A229BA">
        <w:rPr>
          <w:rFonts w:ascii="Consolas" w:hAnsi="Consolas"/>
          <w:b/>
        </w:rPr>
        <w:t>struct</w:t>
      </w:r>
      <w:r>
        <w:rPr>
          <w:rFonts w:ascii="Consolas" w:hAnsi="Consolas"/>
        </w:rPr>
        <w:t>/</w:t>
      </w:r>
      <w:r w:rsidRPr="00A229BA">
        <w:rPr>
          <w:rFonts w:ascii="Consolas" w:hAnsi="Consolas"/>
          <w:b/>
        </w:rPr>
        <w:t>header</w:t>
      </w:r>
      <w:r>
        <w:t xml:space="preserve"> can be cast to another </w:t>
      </w:r>
      <w:r w:rsidRPr="00A229BA">
        <w:rPr>
          <w:rFonts w:ascii="Consolas" w:hAnsi="Consolas"/>
          <w:b/>
        </w:rPr>
        <w:t>struct</w:t>
      </w:r>
      <w:r>
        <w:rPr>
          <w:rFonts w:ascii="Consolas" w:hAnsi="Consolas"/>
        </w:rPr>
        <w:t>/</w:t>
      </w:r>
      <w:r w:rsidRPr="00A229BA">
        <w:rPr>
          <w:rFonts w:ascii="Consolas" w:hAnsi="Consolas"/>
          <w:b/>
        </w:rPr>
        <w:t>header</w:t>
      </w:r>
      <w:r>
        <w:t xml:space="preserve"> if and only if they have the same number of fields and all the fields in the source can be recursively cast to the corresponding fields in the destination. </w:t>
      </w:r>
    </w:p>
    <w:p w14:paraId="07909212" w14:textId="1AFCC426" w:rsidR="00AE2430" w:rsidRDefault="00AE2430" w:rsidP="002265E0">
      <w:pPr>
        <w:pStyle w:val="ListParagraph"/>
        <w:numPr>
          <w:ilvl w:val="0"/>
          <w:numId w:val="13"/>
        </w:numPr>
      </w:pPr>
      <w:r>
        <w:t xml:space="preserve">Given a type </w:t>
      </w:r>
      <w:r w:rsidR="00690390">
        <w:t>declaration</w:t>
      </w:r>
      <w:r>
        <w:t xml:space="preserve"> introduced by </w:t>
      </w:r>
      <w:r w:rsidRPr="00BC5DCF">
        <w:rPr>
          <w:rFonts w:ascii="Consolas" w:hAnsi="Consolas"/>
        </w:rPr>
        <w:t>typedef S T</w:t>
      </w:r>
      <w:r w:rsidRPr="00BC5DCF">
        <w:t xml:space="preserve">, </w:t>
      </w:r>
      <w:r>
        <w:t xml:space="preserve">values of types </w:t>
      </w:r>
      <w:r w:rsidRPr="00BC5DCF">
        <w:rPr>
          <w:rFonts w:ascii="Consolas" w:hAnsi="Consolas"/>
        </w:rPr>
        <w:t>T</w:t>
      </w:r>
      <w:r>
        <w:t xml:space="preserve"> and</w:t>
      </w:r>
      <w:r w:rsidRPr="00B541F2">
        <w:t xml:space="preserve"> </w:t>
      </w:r>
      <w:r w:rsidRPr="00BC5DCF">
        <w:rPr>
          <w:rFonts w:ascii="Consolas" w:hAnsi="Consolas"/>
        </w:rPr>
        <w:t>S</w:t>
      </w:r>
      <w:r>
        <w:t xml:space="preserve"> can be cast back and forth.</w:t>
      </w:r>
    </w:p>
    <w:p w14:paraId="3F5DE051" w14:textId="0C535D39" w:rsidR="0069657C" w:rsidRDefault="0069657C" w:rsidP="0069657C">
      <w:pPr>
        <w:pStyle w:val="Heading3"/>
      </w:pPr>
      <w:bookmarkStart w:id="2774" w:name="_Toc445799358"/>
      <w:bookmarkStart w:id="2775" w:name="_Toc447899048"/>
      <w:r>
        <w:t>Implicit casts</w:t>
      </w:r>
      <w:bookmarkEnd w:id="2774"/>
      <w:bookmarkEnd w:id="2775"/>
    </w:p>
    <w:p w14:paraId="2EB897D4" w14:textId="79966646" w:rsidR="0069657C" w:rsidRDefault="0069657C" w:rsidP="0069657C">
      <w:r>
        <w:t>Unlike C, P4 allows a very limited number of implicit casts. The reason is that often the implicit casts have a non-trivial semantics, which is invisible for the programmer.</w:t>
      </w:r>
    </w:p>
    <w:p w14:paraId="7AA57AFA" w14:textId="77777777" w:rsidR="0069657C" w:rsidRDefault="0069657C" w:rsidP="0069657C">
      <w:r>
        <w:t>Implicit casts are allowed in P4 only when their meaning is completely unambiguous:</w:t>
      </w:r>
    </w:p>
    <w:p w14:paraId="396BB64B" w14:textId="1AC04E28" w:rsidR="0069657C" w:rsidRDefault="0069657C" w:rsidP="002265E0">
      <w:pPr>
        <w:pStyle w:val="ListParagraph"/>
        <w:numPr>
          <w:ilvl w:val="0"/>
          <w:numId w:val="44"/>
        </w:numPr>
      </w:pPr>
      <w:r>
        <w:t xml:space="preserve">To convert an </w:t>
      </w:r>
      <w:r w:rsidRPr="00896DBD">
        <w:rPr>
          <w:rFonts w:ascii="Consolas" w:hAnsi="Consolas"/>
          <w:b/>
          <w:sz w:val="19"/>
          <w:szCs w:val="19"/>
        </w:rPr>
        <w:t>int</w:t>
      </w:r>
      <w:r w:rsidRPr="0069657C">
        <w:rPr>
          <w:sz w:val="19"/>
          <w:szCs w:val="19"/>
        </w:rPr>
        <w:t xml:space="preserve"> </w:t>
      </w:r>
      <w:r>
        <w:t>value to a fixed-width type.</w:t>
      </w:r>
    </w:p>
    <w:p w14:paraId="679847CA" w14:textId="42017E12" w:rsidR="0069657C" w:rsidRDefault="0069657C" w:rsidP="002265E0">
      <w:pPr>
        <w:pStyle w:val="ListParagraph"/>
        <w:numPr>
          <w:ilvl w:val="0"/>
          <w:numId w:val="44"/>
        </w:numPr>
      </w:pPr>
      <w:r>
        <w:t>In assignments (including passing arguments to method calls), when RHS has a different type from LHS.</w:t>
      </w:r>
    </w:p>
    <w:p w14:paraId="1D2ED48D" w14:textId="2121DB12" w:rsidR="0069657C" w:rsidRDefault="0069657C" w:rsidP="0069657C">
      <w:r>
        <w:t xml:space="preserve">Most binary operations that take an </w:t>
      </w:r>
      <w:r w:rsidRPr="0069657C">
        <w:rPr>
          <w:rFonts w:ascii="Consolas" w:hAnsi="Consolas"/>
          <w:b/>
          <w:sz w:val="19"/>
          <w:szCs w:val="19"/>
        </w:rPr>
        <w:t>int</w:t>
      </w:r>
      <w:r>
        <w:rPr>
          <w:sz w:val="19"/>
          <w:szCs w:val="19"/>
        </w:rPr>
        <w:t xml:space="preserve"> </w:t>
      </w:r>
      <w:r>
        <w:t xml:space="preserve">and a fixed-width operand will insert an implicit cast to convert the </w:t>
      </w:r>
      <w:r w:rsidRPr="0069657C">
        <w:rPr>
          <w:rFonts w:ascii="Consolas" w:hAnsi="Consolas"/>
          <w:b/>
          <w:sz w:val="19"/>
          <w:szCs w:val="19"/>
        </w:rPr>
        <w:t>int</w:t>
      </w:r>
      <w:r>
        <w:rPr>
          <w:sz w:val="19"/>
          <w:szCs w:val="19"/>
        </w:rPr>
        <w:t xml:space="preserve"> </w:t>
      </w:r>
      <w:r>
        <w:t>operand to the type of the fixed-width operand.</w:t>
      </w:r>
    </w:p>
    <w:p w14:paraId="76471602" w14:textId="289CF852" w:rsidR="0069657C" w:rsidRDefault="0069657C" w:rsidP="0069657C">
      <w:r>
        <w:t>Consider a program with the following values:</w:t>
      </w:r>
    </w:p>
    <w:p w14:paraId="551A957D" w14:textId="5E1E81BB" w:rsidR="0069657C" w:rsidRP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&lt;8</w:t>
      </w:r>
      <w:proofErr w:type="gramStart"/>
      <w:r w:rsidRPr="0069657C">
        <w:rPr>
          <w:rFonts w:ascii="Consolas" w:hAnsi="Consolas"/>
          <w:sz w:val="19"/>
          <w:szCs w:val="19"/>
        </w:rPr>
        <w:t xml:space="preserve">&gt; </w:t>
      </w:r>
      <w:r>
        <w:rPr>
          <w:rFonts w:ascii="Consolas" w:hAnsi="Consolas"/>
          <w:sz w:val="19"/>
          <w:szCs w:val="19"/>
        </w:rPr>
        <w:t xml:space="preserve"> </w:t>
      </w:r>
      <w:r w:rsidRPr="0069657C">
        <w:rPr>
          <w:rFonts w:ascii="Consolas" w:hAnsi="Consolas"/>
          <w:sz w:val="19"/>
          <w:szCs w:val="19"/>
        </w:rPr>
        <w:t>x</w:t>
      </w:r>
      <w:proofErr w:type="gramEnd"/>
      <w:r w:rsidRPr="0069657C">
        <w:rPr>
          <w:rFonts w:ascii="Consolas" w:hAnsi="Consolas"/>
          <w:sz w:val="19"/>
          <w:szCs w:val="19"/>
        </w:rPr>
        <w:t>;</w:t>
      </w:r>
    </w:p>
    <w:p w14:paraId="2ADDF4B7" w14:textId="72FC8F9D" w:rsidR="0069657C" w:rsidRDefault="0069657C" w:rsidP="0069657C">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5363BAF9" w14:textId="77777777" w:rsidR="0069657C" w:rsidRDefault="0069657C" w:rsidP="0069657C">
      <w:pPr>
        <w:widowControl w:val="0"/>
        <w:autoSpaceDE w:val="0"/>
        <w:autoSpaceDN w:val="0"/>
        <w:adjustRightInd w:val="0"/>
        <w:spacing w:before="0" w:after="0"/>
        <w:rPr>
          <w:rFonts w:ascii="Consolas" w:hAnsi="Consolas"/>
          <w:sz w:val="19"/>
          <w:szCs w:val="19"/>
        </w:rPr>
      </w:pPr>
    </w:p>
    <w:p w14:paraId="31147B8E" w14:textId="77777777" w:rsidR="0069657C" w:rsidRDefault="0069657C" w:rsidP="00896DBD">
      <w:r>
        <w:t>The following expressions are translated by the compiler as follows:</w:t>
      </w:r>
    </w:p>
    <w:p w14:paraId="0EEEBD51" w14:textId="7D22BA12"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Pr>
          <w:rFonts w:ascii="Consolas" w:hAnsi="Consolas"/>
          <w:sz w:val="19"/>
          <w:szCs w:val="19"/>
        </w:rPr>
        <w:t xml:space="preserve">x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1</w:t>
      </w:r>
      <w:r w:rsidRPr="0069657C">
        <w:rPr>
          <w:rFonts w:ascii="Times New Roman" w:hAnsi="Times New Roman"/>
          <w:sz w:val="19"/>
          <w:szCs w:val="19"/>
        </w:rPr>
        <w:t xml:space="preserve"> </w:t>
      </w:r>
      <w:r w:rsidRPr="00896DBD">
        <w:t xml:space="preserve">becomes </w:t>
      </w:r>
      <w:r w:rsidRPr="0069657C">
        <w:rPr>
          <w:rFonts w:ascii="Consolas" w:hAnsi="Consolas"/>
          <w:sz w:val="19"/>
          <w:szCs w:val="19"/>
        </w:rPr>
        <w:t>x</w:t>
      </w:r>
      <w:r>
        <w:rPr>
          <w:rFonts w:ascii="Consolas" w:hAnsi="Consolas"/>
          <w:sz w:val="19"/>
          <w:szCs w:val="19"/>
        </w:rPr>
        <w:t xml:space="preserve"> </w:t>
      </w:r>
      <w:r w:rsidRPr="0069657C">
        <w:rPr>
          <w:rFonts w:ascii="Consolas" w:hAnsi="Consolas"/>
          <w:sz w:val="19"/>
          <w:szCs w:val="19"/>
        </w:rPr>
        <w: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bit</w:t>
      </w:r>
      <w:r w:rsidRPr="0069657C">
        <w:rPr>
          <w:rFonts w:ascii="Consolas" w:hAnsi="Consolas"/>
          <w:sz w:val="19"/>
          <w:szCs w:val="19"/>
        </w:rPr>
        <w:t>&lt;8&gt;)1</w:t>
      </w:r>
    </w:p>
    <w:p w14:paraId="77E194CE" w14:textId="469CA23D"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19"/>
          <w:szCs w:val="19"/>
        </w:rPr>
      </w:pP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0</w:t>
      </w:r>
      <w:r>
        <w:rPr>
          <w:rFonts w:ascii="Consolas" w:hAnsi="Consolas"/>
          <w:sz w:val="19"/>
          <w:szCs w:val="19"/>
        </w:rPr>
        <w:t xml:space="preserve"> </w:t>
      </w:r>
      <w:r w:rsidRPr="0069657C">
        <w:t>becomes</w:t>
      </w:r>
      <w:r w:rsidRPr="0069657C">
        <w:rPr>
          <w:rFonts w:ascii="Times New Roman" w:hAnsi="Times New Roman"/>
          <w:sz w:val="19"/>
          <w:szCs w:val="19"/>
        </w:rPr>
        <w:t xml:space="preserve"> </w:t>
      </w:r>
      <w:r w:rsidRPr="0069657C">
        <w:rPr>
          <w:rFonts w:ascii="Consolas" w:hAnsi="Consolas"/>
          <w:sz w:val="19"/>
          <w:szCs w:val="19"/>
        </w:rPr>
        <w:t>z</w:t>
      </w:r>
      <w:r>
        <w:rPr>
          <w:rFonts w:ascii="Consolas" w:hAnsi="Consolas"/>
          <w:sz w:val="19"/>
          <w:szCs w:val="19"/>
        </w:rPr>
        <w:t xml:space="preserve"> </w:t>
      </w:r>
      <w:r w:rsidRPr="0069657C">
        <w:rPr>
          <w:rFonts w:ascii="Consolas" w:hAnsi="Consolas"/>
          <w:sz w:val="19"/>
          <w:szCs w:val="19"/>
        </w:rPr>
        <w:t>&lt;</w:t>
      </w:r>
      <w:r>
        <w:rPr>
          <w:rFonts w:ascii="Consolas" w:hAnsi="Consolas"/>
          <w:sz w:val="19"/>
          <w:szCs w:val="19"/>
        </w:rPr>
        <w:t xml:space="preserve"> </w:t>
      </w:r>
      <w:r w:rsidRPr="0069657C">
        <w:rPr>
          <w:rFonts w:ascii="Consolas" w:hAnsi="Consolas"/>
          <w:sz w:val="19"/>
          <w:szCs w:val="19"/>
        </w:rPr>
        <w:t>(</w:t>
      </w:r>
      <w:r w:rsidRPr="00252074">
        <w:rPr>
          <w:rFonts w:ascii="Consolas" w:hAnsi="Consolas"/>
          <w:b/>
          <w:sz w:val="19"/>
          <w:szCs w:val="19"/>
        </w:rPr>
        <w:t>int</w:t>
      </w:r>
      <w:r w:rsidRPr="0069657C">
        <w:rPr>
          <w:rFonts w:ascii="Consolas" w:hAnsi="Consolas"/>
          <w:sz w:val="19"/>
          <w:szCs w:val="19"/>
        </w:rPr>
        <w:t>&lt;8&gt;)0</w:t>
      </w:r>
    </w:p>
    <w:p w14:paraId="24168E83" w14:textId="78C8D7F7" w:rsidR="0069657C" w:rsidRPr="0069657C" w:rsidRDefault="0069657C" w:rsidP="002265E0">
      <w:pPr>
        <w:pStyle w:val="ListParagraph"/>
        <w:widowControl w:val="0"/>
        <w:numPr>
          <w:ilvl w:val="0"/>
          <w:numId w:val="46"/>
        </w:numPr>
        <w:autoSpaceDE w:val="0"/>
        <w:autoSpaceDN w:val="0"/>
        <w:adjustRightInd w:val="0"/>
        <w:spacing w:before="0" w:after="0"/>
        <w:rPr>
          <w:rFonts w:ascii="Times New Roman" w:hAnsi="Times New Roman"/>
          <w:sz w:val="22"/>
          <w:szCs w:val="22"/>
        </w:rPr>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&lt;&lt;</w:t>
      </w:r>
      <w:r w:rsidR="00896DBD">
        <w:rPr>
          <w:rFonts w:ascii="Consolas" w:hAnsi="Consolas"/>
          <w:sz w:val="19"/>
          <w:szCs w:val="19"/>
        </w:rPr>
        <w:t xml:space="preserve"> </w:t>
      </w:r>
      <w:r w:rsidRPr="00896DBD">
        <w:rPr>
          <w:rFonts w:ascii="Consolas" w:hAnsi="Consolas"/>
          <w:sz w:val="19"/>
          <w:szCs w:val="19"/>
        </w:rPr>
        <w:t>13</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69657C">
        <w:rPr>
          <w:rFonts w:ascii="Consolas" w:hAnsi="Consolas"/>
          <w:sz w:val="19"/>
          <w:szCs w:val="19"/>
        </w:rPr>
        <w:t>0</w:t>
      </w:r>
      <w:r w:rsidRPr="0069657C">
        <w:rPr>
          <w:rFonts w:ascii="Times New Roman" w:hAnsi="Times New Roman"/>
          <w:sz w:val="22"/>
          <w:szCs w:val="22"/>
        </w:rPr>
        <w:t>; overflow warning</w:t>
      </w:r>
    </w:p>
    <w:p w14:paraId="3408CCB5" w14:textId="4219A78B" w:rsidR="0069657C" w:rsidRPr="00896DBD" w:rsidRDefault="0069657C" w:rsidP="002265E0">
      <w:pPr>
        <w:pStyle w:val="ListParagraph"/>
        <w:widowControl w:val="0"/>
        <w:numPr>
          <w:ilvl w:val="0"/>
          <w:numId w:val="46"/>
        </w:numPr>
        <w:autoSpaceDE w:val="0"/>
        <w:autoSpaceDN w:val="0"/>
        <w:adjustRightInd w:val="0"/>
        <w:spacing w:before="0" w:after="0"/>
      </w:pP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0xFFF</w:t>
      </w:r>
      <w:r w:rsidRPr="0069657C">
        <w:rPr>
          <w:rFonts w:ascii="Times New Roman" w:hAnsi="Times New Roman"/>
          <w:sz w:val="19"/>
          <w:szCs w:val="19"/>
        </w:rPr>
        <w:t xml:space="preserve"> </w:t>
      </w:r>
      <w:r w:rsidRPr="00896DBD">
        <w:t>becomes</w:t>
      </w:r>
      <w:r>
        <w:rPr>
          <w:rFonts w:ascii="Times New Roman" w:hAnsi="Times New Roman"/>
          <w:sz w:val="19"/>
          <w:szCs w:val="19"/>
        </w:rPr>
        <w:t xml:space="preserve"> </w:t>
      </w:r>
      <w:r w:rsidRPr="00896DBD">
        <w:rPr>
          <w:rFonts w:ascii="Consolas" w:hAnsi="Consolas"/>
          <w:sz w:val="19"/>
          <w:szCs w:val="19"/>
        </w:rPr>
        <w:t>x</w:t>
      </w:r>
      <w:r w:rsidR="00896DBD">
        <w:rPr>
          <w:rFonts w:ascii="Consolas" w:hAnsi="Consolas"/>
          <w:sz w:val="19"/>
          <w:szCs w:val="19"/>
        </w:rPr>
        <w:t xml:space="preserve"> </w:t>
      </w:r>
      <w:r w:rsidRPr="00896DBD">
        <w:rPr>
          <w:rFonts w:ascii="Consolas" w:hAnsi="Consolas"/>
          <w:sz w:val="19"/>
          <w:szCs w:val="19"/>
        </w:rPr>
        <w:t>|</w:t>
      </w:r>
      <w:r w:rsidR="00896DBD">
        <w:rPr>
          <w:rFonts w:ascii="Consolas" w:hAnsi="Consolas"/>
          <w:sz w:val="19"/>
          <w:szCs w:val="19"/>
        </w:rPr>
        <w:t xml:space="preserve"> </w:t>
      </w:r>
      <w:r w:rsidRPr="00896DBD">
        <w:rPr>
          <w:rFonts w:ascii="Consolas" w:hAnsi="Consolas"/>
          <w:sz w:val="19"/>
          <w:szCs w:val="19"/>
        </w:rPr>
        <w:t>(</w:t>
      </w:r>
      <w:r w:rsidRPr="00252074">
        <w:rPr>
          <w:rFonts w:ascii="Consolas" w:hAnsi="Consolas"/>
          <w:b/>
          <w:sz w:val="19"/>
          <w:szCs w:val="19"/>
        </w:rPr>
        <w:t>bit</w:t>
      </w:r>
      <w:r w:rsidRPr="00896DBD">
        <w:rPr>
          <w:rFonts w:ascii="Consolas" w:hAnsi="Consolas"/>
          <w:sz w:val="19"/>
          <w:szCs w:val="19"/>
        </w:rPr>
        <w:t>&lt;8&gt;)0xFFF</w:t>
      </w:r>
      <w:r w:rsidRPr="00896DBD">
        <w:t>; overflow warning</w:t>
      </w:r>
    </w:p>
    <w:p w14:paraId="5243D329" w14:textId="5C19DC70" w:rsidR="00E5151B" w:rsidRDefault="00E5151B" w:rsidP="00E5151B">
      <w:pPr>
        <w:pStyle w:val="Heading3"/>
      </w:pPr>
      <w:bookmarkStart w:id="2776" w:name="_Toc445799359"/>
      <w:bookmarkStart w:id="2777" w:name="_Toc447899049"/>
      <w:r>
        <w:t xml:space="preserve">Illegal </w:t>
      </w:r>
      <w:r w:rsidR="00A1165C">
        <w:t xml:space="preserve">arithmetic </w:t>
      </w:r>
      <w:r>
        <w:t>expressions</w:t>
      </w:r>
      <w:bookmarkEnd w:id="2776"/>
      <w:bookmarkEnd w:id="2777"/>
    </w:p>
    <w:p w14:paraId="1068086B" w14:textId="77777777" w:rsidR="00E5151B" w:rsidRDefault="00E5151B" w:rsidP="00E5151B">
      <w:r>
        <w:t>Consider a program with the following values:</w:t>
      </w:r>
    </w:p>
    <w:p w14:paraId="0217B296" w14:textId="77777777" w:rsidR="00E5151B" w:rsidRPr="0069657C"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&lt;8</w:t>
      </w:r>
      <w:proofErr w:type="gramStart"/>
      <w:r w:rsidRPr="0069657C">
        <w:rPr>
          <w:rFonts w:ascii="Consolas" w:hAnsi="Consolas"/>
          <w:sz w:val="19"/>
          <w:szCs w:val="19"/>
        </w:rPr>
        <w:t xml:space="preserve">&gt; </w:t>
      </w:r>
      <w:r>
        <w:rPr>
          <w:rFonts w:ascii="Consolas" w:hAnsi="Consolas"/>
          <w:sz w:val="19"/>
          <w:szCs w:val="19"/>
        </w:rPr>
        <w:t xml:space="preserve"> </w:t>
      </w:r>
      <w:r w:rsidRPr="0069657C">
        <w:rPr>
          <w:rFonts w:ascii="Consolas" w:hAnsi="Consolas"/>
          <w:sz w:val="19"/>
          <w:szCs w:val="19"/>
        </w:rPr>
        <w:t>x</w:t>
      </w:r>
      <w:proofErr w:type="gramEnd"/>
      <w:r w:rsidRPr="0069657C">
        <w:rPr>
          <w:rFonts w:ascii="Consolas" w:hAnsi="Consolas"/>
          <w:sz w:val="19"/>
          <w:szCs w:val="19"/>
        </w:rPr>
        <w:t>;</w:t>
      </w:r>
    </w:p>
    <w:p w14:paraId="622AE36E" w14:textId="77777777" w:rsidR="00E5151B" w:rsidRDefault="00E5151B" w:rsidP="00E5151B">
      <w:pPr>
        <w:widowControl w:val="0"/>
        <w:autoSpaceDE w:val="0"/>
        <w:autoSpaceDN w:val="0"/>
        <w:adjustRightInd w:val="0"/>
        <w:spacing w:before="0" w:after="0"/>
        <w:rPr>
          <w:rFonts w:ascii="Consolas" w:hAnsi="Consolas"/>
          <w:sz w:val="19"/>
          <w:szCs w:val="19"/>
        </w:rPr>
      </w:pPr>
      <w:r w:rsidRPr="0069657C">
        <w:rPr>
          <w:rFonts w:ascii="Consolas" w:hAnsi="Consolas"/>
          <w:b/>
          <w:sz w:val="19"/>
          <w:szCs w:val="19"/>
        </w:rPr>
        <w:t>bit</w:t>
      </w:r>
      <w:r w:rsidRPr="0069657C">
        <w:rPr>
          <w:rFonts w:ascii="Consolas" w:hAnsi="Consolas"/>
          <w:sz w:val="19"/>
          <w:szCs w:val="19"/>
        </w:rPr>
        <w:t>&lt;16&gt; y;</w:t>
      </w:r>
      <w:r>
        <w:rPr>
          <w:rFonts w:ascii="Consolas" w:hAnsi="Consolas"/>
          <w:sz w:val="19"/>
          <w:szCs w:val="19"/>
        </w:rPr>
        <w:br/>
      </w:r>
      <w:r w:rsidRPr="0069657C">
        <w:rPr>
          <w:rFonts w:ascii="Consolas" w:hAnsi="Consolas"/>
          <w:b/>
          <w:sz w:val="19"/>
          <w:szCs w:val="19"/>
        </w:rPr>
        <w:t>int</w:t>
      </w:r>
      <w:r w:rsidRPr="0069657C">
        <w:rPr>
          <w:rFonts w:ascii="Consolas" w:hAnsi="Consolas"/>
          <w:sz w:val="19"/>
          <w:szCs w:val="19"/>
        </w:rPr>
        <w:t xml:space="preserve">&lt;8&gt; </w:t>
      </w:r>
      <w:r>
        <w:rPr>
          <w:rFonts w:ascii="Consolas" w:hAnsi="Consolas"/>
          <w:sz w:val="19"/>
          <w:szCs w:val="19"/>
        </w:rPr>
        <w:t xml:space="preserve"> </w:t>
      </w:r>
      <w:r w:rsidRPr="0069657C">
        <w:rPr>
          <w:rFonts w:ascii="Consolas" w:hAnsi="Consolas"/>
          <w:sz w:val="19"/>
          <w:szCs w:val="19"/>
        </w:rPr>
        <w:t>z;</w:t>
      </w:r>
    </w:p>
    <w:p w14:paraId="04D43A49" w14:textId="4404BDA2" w:rsidR="00F3074E" w:rsidRDefault="00E5151B" w:rsidP="00E5151B">
      <w:r>
        <w:t xml:space="preserve">The table below shows several expressions which are illegal because they do not obey the P4 typing rules. For each expression we provide several ways that the expression could be manually rewritten </w:t>
      </w:r>
      <w:r>
        <w:lastRenderedPageBreak/>
        <w:t>into a legal expression. Note that for some expression there are several legal alternatives, which may produce different results!</w:t>
      </w:r>
      <w:r w:rsidR="00252074">
        <w:t xml:space="preserve"> The compiler cannot guess the user intent, so the user is required to explicitly state it.</w:t>
      </w:r>
    </w:p>
    <w:tbl>
      <w:tblPr>
        <w:tblStyle w:val="ListTable3-Accent5"/>
        <w:tblW w:w="7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393"/>
        <w:gridCol w:w="3362"/>
        <w:gridCol w:w="2948"/>
      </w:tblGrid>
      <w:tr w:rsidR="00E522D3" w:rsidRPr="00A30F10" w14:paraId="2C28DFE0" w14:textId="77777777" w:rsidTr="00EE71D2">
        <w:trPr>
          <w:cnfStyle w:val="100000000000" w:firstRow="1" w:lastRow="0" w:firstColumn="0" w:lastColumn="0" w:oddVBand="0" w:evenVBand="0" w:oddHBand="0" w:evenHBand="0" w:firstRowFirstColumn="0" w:firstRowLastColumn="0" w:lastRowFirstColumn="0" w:lastRowLastColumn="0"/>
          <w:jc w:val="center"/>
        </w:trPr>
        <w:tc>
          <w:tcPr>
            <w:tcW w:w="1393" w:type="dxa"/>
          </w:tcPr>
          <w:p w14:paraId="05FFAF77" w14:textId="07A9F398" w:rsidR="00E5151B" w:rsidRPr="00A30F10" w:rsidRDefault="00E5151B" w:rsidP="00E5151B">
            <w:pPr>
              <w:pStyle w:val="NoSpacing"/>
              <w:rPr>
                <w:sz w:val="20"/>
                <w:szCs w:val="20"/>
              </w:rPr>
            </w:pPr>
            <w:r w:rsidRPr="00A30F10">
              <w:rPr>
                <w:sz w:val="20"/>
                <w:szCs w:val="20"/>
              </w:rPr>
              <w:t>Expression</w:t>
            </w:r>
          </w:p>
        </w:tc>
        <w:tc>
          <w:tcPr>
            <w:tcW w:w="3362" w:type="dxa"/>
          </w:tcPr>
          <w:p w14:paraId="3CFB16FC" w14:textId="1DF2C8AA" w:rsidR="00E5151B" w:rsidRPr="00A30F10" w:rsidRDefault="00E5151B" w:rsidP="00E5151B">
            <w:pPr>
              <w:pStyle w:val="NoSpacing"/>
              <w:rPr>
                <w:sz w:val="20"/>
                <w:szCs w:val="20"/>
              </w:rPr>
            </w:pPr>
            <w:r w:rsidRPr="00A30F10">
              <w:rPr>
                <w:sz w:val="20"/>
                <w:szCs w:val="20"/>
              </w:rPr>
              <w:t>Why it is illegal</w:t>
            </w:r>
          </w:p>
        </w:tc>
        <w:tc>
          <w:tcPr>
            <w:tcW w:w="2948" w:type="dxa"/>
          </w:tcPr>
          <w:p w14:paraId="07ADA894" w14:textId="0608EF50" w:rsidR="00E5151B" w:rsidRPr="00A30F10" w:rsidRDefault="00E5151B" w:rsidP="00E5151B">
            <w:pPr>
              <w:pStyle w:val="NoSpacing"/>
              <w:rPr>
                <w:sz w:val="20"/>
                <w:szCs w:val="20"/>
              </w:rPr>
            </w:pPr>
            <w:r w:rsidRPr="00A30F10">
              <w:rPr>
                <w:sz w:val="20"/>
                <w:szCs w:val="20"/>
              </w:rPr>
              <w:t>Alternatives</w:t>
            </w:r>
          </w:p>
        </w:tc>
      </w:tr>
      <w:tr w:rsidR="00AE57B3" w:rsidRPr="00A30F10" w14:paraId="7DC98330" w14:textId="77777777" w:rsidTr="002F540D">
        <w:trPr>
          <w:jc w:val="center"/>
        </w:trPr>
        <w:tc>
          <w:tcPr>
            <w:tcW w:w="1393" w:type="dxa"/>
          </w:tcPr>
          <w:p w14:paraId="3721715D" w14:textId="08447714"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 xml:space="preserve">x </w:t>
            </w:r>
            <w:r w:rsidR="00E5151B" w:rsidRPr="00A30F10">
              <w:rPr>
                <w:rFonts w:ascii="Consolas" w:hAnsi="Consolas"/>
                <w:sz w:val="20"/>
                <w:szCs w:val="20"/>
              </w:rPr>
              <w:t>+</w:t>
            </w:r>
            <w:r w:rsidRPr="00A30F10">
              <w:rPr>
                <w:rFonts w:ascii="Consolas" w:hAnsi="Consolas"/>
                <w:sz w:val="20"/>
                <w:szCs w:val="20"/>
              </w:rPr>
              <w:t xml:space="preserve"> </w:t>
            </w:r>
            <w:r w:rsidR="00E5151B" w:rsidRPr="00A30F10">
              <w:rPr>
                <w:rFonts w:ascii="Consolas" w:hAnsi="Consolas"/>
                <w:sz w:val="20"/>
                <w:szCs w:val="20"/>
              </w:rPr>
              <w:t>y</w:t>
            </w:r>
          </w:p>
        </w:tc>
        <w:tc>
          <w:tcPr>
            <w:tcW w:w="3362" w:type="dxa"/>
          </w:tcPr>
          <w:p w14:paraId="1906C039" w14:textId="0689959E" w:rsidR="00E5151B" w:rsidRPr="00A30F10" w:rsidRDefault="00E5151B" w:rsidP="00A30F10">
            <w:pPr>
              <w:pStyle w:val="NoSpacing"/>
              <w:rPr>
                <w:sz w:val="20"/>
                <w:szCs w:val="20"/>
              </w:rPr>
            </w:pPr>
            <w:r w:rsidRPr="00A30F10">
              <w:rPr>
                <w:sz w:val="20"/>
                <w:szCs w:val="20"/>
              </w:rPr>
              <w:t>Differen</w:t>
            </w:r>
            <w:r w:rsidR="00A30F10" w:rsidRPr="00A30F10">
              <w:rPr>
                <w:sz w:val="20"/>
                <w:szCs w:val="20"/>
              </w:rPr>
              <w:t>t</w:t>
            </w:r>
            <w:r w:rsidRPr="00A30F10">
              <w:rPr>
                <w:sz w:val="20"/>
                <w:szCs w:val="20"/>
              </w:rPr>
              <w:t xml:space="preserve"> widths</w:t>
            </w:r>
          </w:p>
        </w:tc>
        <w:tc>
          <w:tcPr>
            <w:tcW w:w="2948" w:type="dxa"/>
          </w:tcPr>
          <w:p w14:paraId="6D0796DD" w14:textId="31D23089" w:rsidR="00E5151B" w:rsidRPr="00A30F10" w:rsidRDefault="00E5151B"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bit</w:t>
            </w:r>
            <w:r w:rsidRPr="00A30F10">
              <w:rPr>
                <w:rFonts w:ascii="Consolas" w:hAnsi="Consolas"/>
                <w:sz w:val="20"/>
                <w:szCs w:val="20"/>
              </w:rPr>
              <w:t>&lt;16</w:t>
            </w:r>
            <w:proofErr w:type="gramStart"/>
            <w:r w:rsidRPr="00A30F10">
              <w:rPr>
                <w:rFonts w:ascii="Consolas" w:hAnsi="Consolas"/>
                <w:sz w:val="20"/>
                <w:szCs w:val="20"/>
              </w:rPr>
              <w:t>&gt;)x</w:t>
            </w:r>
            <w:proofErr w:type="gramEnd"/>
            <w:r w:rsidRPr="00A30F10">
              <w:rPr>
                <w:rFonts w:ascii="Consolas" w:hAnsi="Consolas"/>
                <w:sz w:val="20"/>
                <w:szCs w:val="20"/>
              </w:rPr>
              <w:t xml:space="preserve"> + y</w:t>
            </w:r>
          </w:p>
          <w:p w14:paraId="33091077" w14:textId="031FC202" w:rsidR="00E5151B" w:rsidRPr="00A30F10" w:rsidRDefault="00E5151B"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&lt;8&gt;)y</w:t>
            </w:r>
          </w:p>
        </w:tc>
      </w:tr>
      <w:tr w:rsidR="00AE57B3" w:rsidRPr="00A30F10" w14:paraId="5A09F994" w14:textId="77777777" w:rsidTr="002F540D">
        <w:trPr>
          <w:jc w:val="center"/>
        </w:trPr>
        <w:tc>
          <w:tcPr>
            <w:tcW w:w="1393" w:type="dxa"/>
          </w:tcPr>
          <w:p w14:paraId="36BAC019" w14:textId="428810F8"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 z</w:t>
            </w:r>
          </w:p>
        </w:tc>
        <w:tc>
          <w:tcPr>
            <w:tcW w:w="3362" w:type="dxa"/>
          </w:tcPr>
          <w:p w14:paraId="35685C12" w14:textId="466CE733" w:rsidR="00E5151B" w:rsidRPr="00A30F10" w:rsidRDefault="00A30F10" w:rsidP="00E5151B">
            <w:pPr>
              <w:pStyle w:val="NoSpacing"/>
              <w:rPr>
                <w:sz w:val="20"/>
                <w:szCs w:val="20"/>
              </w:rPr>
            </w:pPr>
            <w:r w:rsidRPr="00A30F10">
              <w:rPr>
                <w:sz w:val="20"/>
                <w:szCs w:val="20"/>
              </w:rPr>
              <w:t>Different signs</w:t>
            </w:r>
          </w:p>
        </w:tc>
        <w:tc>
          <w:tcPr>
            <w:tcW w:w="2948" w:type="dxa"/>
          </w:tcPr>
          <w:p w14:paraId="183F4740"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w:t>
            </w:r>
            <w:proofErr w:type="gramStart"/>
            <w:r w:rsidRPr="00A30F10">
              <w:rPr>
                <w:rFonts w:ascii="Consolas" w:hAnsi="Consolas"/>
                <w:sz w:val="20"/>
                <w:szCs w:val="20"/>
              </w:rPr>
              <w:t>&gt;)x</w:t>
            </w:r>
            <w:proofErr w:type="gramEnd"/>
            <w:r w:rsidRPr="00A30F10">
              <w:rPr>
                <w:rFonts w:ascii="Consolas" w:hAnsi="Consolas"/>
                <w:sz w:val="20"/>
                <w:szCs w:val="20"/>
              </w:rPr>
              <w:t xml:space="preserve"> + z</w:t>
            </w:r>
          </w:p>
          <w:p w14:paraId="7FA0E1F9" w14:textId="7BAD8E5C" w:rsidR="00A30F10" w:rsidRPr="00A30F10" w:rsidRDefault="00A30F10" w:rsidP="00E5151B">
            <w:pPr>
              <w:pStyle w:val="NoSpacing"/>
              <w:rPr>
                <w:rFonts w:ascii="Consolas" w:hAnsi="Consolas"/>
                <w:sz w:val="20"/>
                <w:szCs w:val="20"/>
              </w:rPr>
            </w:pPr>
            <w:r w:rsidRPr="00A30F10">
              <w:rPr>
                <w:rFonts w:ascii="Consolas" w:hAnsi="Consolas"/>
                <w:sz w:val="20"/>
                <w:szCs w:val="20"/>
              </w:rPr>
              <w:t>x + (</w:t>
            </w:r>
            <w:r w:rsidRPr="00A30F10">
              <w:rPr>
                <w:rFonts w:ascii="Consolas" w:hAnsi="Consolas"/>
                <w:b/>
                <w:sz w:val="20"/>
                <w:szCs w:val="20"/>
              </w:rPr>
              <w:t>bit</w:t>
            </w:r>
            <w:r w:rsidRPr="00A30F10">
              <w:rPr>
                <w:rFonts w:ascii="Consolas" w:hAnsi="Consolas"/>
                <w:sz w:val="20"/>
                <w:szCs w:val="20"/>
              </w:rPr>
              <w:t>&lt;8&gt;)z</w:t>
            </w:r>
          </w:p>
        </w:tc>
      </w:tr>
      <w:tr w:rsidR="00AE57B3" w:rsidRPr="00A30F10" w14:paraId="22934DFC" w14:textId="77777777" w:rsidTr="002F540D">
        <w:trPr>
          <w:jc w:val="center"/>
        </w:trPr>
        <w:tc>
          <w:tcPr>
            <w:tcW w:w="1393" w:type="dxa"/>
          </w:tcPr>
          <w:p w14:paraId="4BB880CD" w14:textId="4C3B56A2"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&lt;8&gt;)y</w:t>
            </w:r>
          </w:p>
        </w:tc>
        <w:tc>
          <w:tcPr>
            <w:tcW w:w="3362" w:type="dxa"/>
          </w:tcPr>
          <w:p w14:paraId="003210BE" w14:textId="1B775E65" w:rsidR="00E5151B" w:rsidRPr="00A30F10" w:rsidRDefault="00A30F10" w:rsidP="00E5151B">
            <w:pPr>
              <w:pStyle w:val="NoSpacing"/>
              <w:rPr>
                <w:sz w:val="20"/>
                <w:szCs w:val="20"/>
              </w:rPr>
            </w:pPr>
            <w:r w:rsidRPr="00A30F10">
              <w:rPr>
                <w:sz w:val="20"/>
                <w:szCs w:val="20"/>
              </w:rPr>
              <w:t>Cannot change both size and width</w:t>
            </w:r>
          </w:p>
        </w:tc>
        <w:tc>
          <w:tcPr>
            <w:tcW w:w="2948" w:type="dxa"/>
          </w:tcPr>
          <w:p w14:paraId="4D6CFE7D" w14:textId="77777777" w:rsidR="00E5151B"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w:t>
            </w:r>
            <w:proofErr w:type="gramStart"/>
            <w:r w:rsidRPr="00A30F10">
              <w:rPr>
                <w:rFonts w:ascii="Consolas" w:hAnsi="Consolas"/>
                <w:sz w:val="20"/>
                <w:szCs w:val="20"/>
              </w:rPr>
              <w:t>&gt;)(</w:t>
            </w:r>
            <w:proofErr w:type="gramEnd"/>
            <w:r w:rsidRPr="00A30F10">
              <w:rPr>
                <w:rFonts w:ascii="Consolas" w:hAnsi="Consolas"/>
                <w:b/>
                <w:sz w:val="20"/>
                <w:szCs w:val="20"/>
              </w:rPr>
              <w:t>bit</w:t>
            </w:r>
            <w:r w:rsidRPr="00A30F10">
              <w:rPr>
                <w:rFonts w:ascii="Consolas" w:hAnsi="Consolas"/>
                <w:sz w:val="20"/>
                <w:szCs w:val="20"/>
              </w:rPr>
              <w:t>&lt;8&gt;)y</w:t>
            </w:r>
          </w:p>
          <w:p w14:paraId="1BB8FB74" w14:textId="6C2E1C3E"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w:t>
            </w:r>
            <w:r w:rsidRPr="00A30F10">
              <w:rPr>
                <w:rFonts w:ascii="Consolas" w:hAnsi="Consolas"/>
                <w:b/>
                <w:sz w:val="20"/>
                <w:szCs w:val="20"/>
              </w:rPr>
              <w:t>int</w:t>
            </w:r>
            <w:r w:rsidRPr="00A30F10">
              <w:rPr>
                <w:rFonts w:ascii="Consolas" w:hAnsi="Consolas"/>
                <w:sz w:val="20"/>
                <w:szCs w:val="20"/>
              </w:rPr>
              <w:t>&lt;16&gt;)y</w:t>
            </w:r>
          </w:p>
        </w:tc>
      </w:tr>
      <w:tr w:rsidR="00AE57B3" w:rsidRPr="00A30F10" w14:paraId="03B035C0" w14:textId="77777777" w:rsidTr="002F540D">
        <w:trPr>
          <w:jc w:val="center"/>
        </w:trPr>
        <w:tc>
          <w:tcPr>
            <w:tcW w:w="1393" w:type="dxa"/>
          </w:tcPr>
          <w:p w14:paraId="0823914B" w14:textId="6E2D4E91"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y + z</w:t>
            </w:r>
          </w:p>
        </w:tc>
        <w:tc>
          <w:tcPr>
            <w:tcW w:w="3362" w:type="dxa"/>
          </w:tcPr>
          <w:p w14:paraId="5789AE6E" w14:textId="4598F815" w:rsidR="00E5151B" w:rsidRPr="00A30F10" w:rsidRDefault="00A30F10" w:rsidP="00E5151B">
            <w:pPr>
              <w:pStyle w:val="NoSpacing"/>
              <w:rPr>
                <w:sz w:val="20"/>
                <w:szCs w:val="20"/>
              </w:rPr>
            </w:pPr>
            <w:r w:rsidRPr="00A30F10">
              <w:rPr>
                <w:sz w:val="20"/>
                <w:szCs w:val="20"/>
              </w:rPr>
              <w:t>Different widths and signs</w:t>
            </w:r>
          </w:p>
        </w:tc>
        <w:tc>
          <w:tcPr>
            <w:tcW w:w="2948" w:type="dxa"/>
          </w:tcPr>
          <w:p w14:paraId="7349F1E2" w14:textId="7179AB33"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int</w:t>
            </w:r>
            <w:r w:rsidRPr="00A30F10">
              <w:rPr>
                <w:rFonts w:ascii="Consolas" w:hAnsi="Consolas"/>
                <w:szCs w:val="20"/>
              </w:rPr>
              <w:t>&lt;8</w:t>
            </w:r>
            <w:proofErr w:type="gramStart"/>
            <w:r w:rsidRPr="00A30F10">
              <w:rPr>
                <w:rFonts w:ascii="Consolas" w:hAnsi="Consolas"/>
                <w:szCs w:val="20"/>
              </w:rPr>
              <w:t>&gt;)(</w:t>
            </w:r>
            <w:proofErr w:type="gramEnd"/>
            <w:r w:rsidRPr="00A30F10">
              <w:rPr>
                <w:rFonts w:ascii="Consolas" w:hAnsi="Consolas"/>
                <w:b/>
                <w:szCs w:val="20"/>
              </w:rPr>
              <w:t>bit</w:t>
            </w:r>
            <w:r w:rsidRPr="00A30F10">
              <w:rPr>
                <w:rFonts w:ascii="Consolas" w:hAnsi="Consolas"/>
                <w:szCs w:val="20"/>
              </w:rPr>
              <w:t>&lt;8&gt;)y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 xml:space="preserve">z </w:t>
            </w:r>
          </w:p>
          <w:p w14:paraId="76D166BB" w14:textId="00A48742"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y</w:t>
            </w:r>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&lt;16</w:t>
            </w:r>
            <w:proofErr w:type="gramStart"/>
            <w:r w:rsidRPr="00A30F10">
              <w:rPr>
                <w:rFonts w:ascii="Consolas" w:hAnsi="Consolas"/>
                <w:szCs w:val="20"/>
              </w:rPr>
              <w:t>&gt;)(</w:t>
            </w:r>
            <w:proofErr w:type="gramEnd"/>
            <w:r w:rsidRPr="00A30F10">
              <w:rPr>
                <w:rFonts w:ascii="Consolas" w:hAnsi="Consolas"/>
                <w:b/>
                <w:szCs w:val="20"/>
              </w:rPr>
              <w:t>bit</w:t>
            </w:r>
            <w:r w:rsidRPr="00A30F10">
              <w:rPr>
                <w:rFonts w:ascii="Consolas" w:hAnsi="Consolas"/>
                <w:szCs w:val="20"/>
              </w:rPr>
              <w:t xml:space="preserve">&lt;8&gt;)z </w:t>
            </w:r>
          </w:p>
          <w:p w14:paraId="5A5F090C" w14:textId="7C2C099E" w:rsidR="00A30F10" w:rsidRPr="00A30F10" w:rsidRDefault="00A30F10" w:rsidP="00A30F10">
            <w:pPr>
              <w:widowControl w:val="0"/>
              <w:autoSpaceDE w:val="0"/>
              <w:autoSpaceDN w:val="0"/>
              <w:adjustRightInd w:val="0"/>
              <w:spacing w:before="0" w:after="0"/>
              <w:rPr>
                <w:rFonts w:ascii="Consolas" w:hAnsi="Consolas"/>
                <w:szCs w:val="20"/>
              </w:rPr>
            </w:pPr>
            <w:r w:rsidRPr="00A30F10">
              <w:rPr>
                <w:rFonts w:ascii="Consolas" w:hAnsi="Consolas"/>
                <w:szCs w:val="20"/>
              </w:rPr>
              <w:t>(</w:t>
            </w:r>
            <w:r w:rsidRPr="00A30F10">
              <w:rPr>
                <w:rFonts w:ascii="Consolas" w:hAnsi="Consolas"/>
                <w:b/>
                <w:szCs w:val="20"/>
              </w:rPr>
              <w:t>bit</w:t>
            </w:r>
            <w:r w:rsidRPr="00A30F10">
              <w:rPr>
                <w:rFonts w:ascii="Consolas" w:hAnsi="Consolas"/>
                <w:szCs w:val="20"/>
              </w:rPr>
              <w:t>&lt;8</w:t>
            </w:r>
            <w:proofErr w:type="gramStart"/>
            <w:r w:rsidRPr="00A30F10">
              <w:rPr>
                <w:rFonts w:ascii="Consolas" w:hAnsi="Consolas"/>
                <w:szCs w:val="20"/>
              </w:rPr>
              <w:t>&gt;)y</w:t>
            </w:r>
            <w:proofErr w:type="gramEnd"/>
            <w:r w:rsidR="00BA53EB">
              <w:rPr>
                <w:rFonts w:ascii="Consolas" w:hAnsi="Consolas"/>
                <w:szCs w:val="20"/>
              </w:rPr>
              <w:t xml:space="preserve"> </w:t>
            </w:r>
            <w:r w:rsidRPr="00A30F10">
              <w:rPr>
                <w:rFonts w:ascii="Consolas" w:hAnsi="Consolas"/>
                <w:szCs w:val="20"/>
              </w:rPr>
              <w:t>+</w:t>
            </w:r>
            <w:r w:rsidR="00BA53EB">
              <w:rPr>
                <w:rFonts w:ascii="Consolas" w:hAnsi="Consolas"/>
                <w:szCs w:val="20"/>
              </w:rPr>
              <w:t xml:space="preserve"> </w:t>
            </w:r>
            <w:r w:rsidRPr="00A30F10">
              <w:rPr>
                <w:rFonts w:ascii="Consolas" w:hAnsi="Consolas"/>
                <w:szCs w:val="20"/>
              </w:rPr>
              <w:t>(</w:t>
            </w:r>
            <w:r w:rsidRPr="00A30F10">
              <w:rPr>
                <w:rFonts w:ascii="Consolas" w:hAnsi="Consolas"/>
                <w:b/>
                <w:szCs w:val="20"/>
              </w:rPr>
              <w:t>bit</w:t>
            </w:r>
            <w:r w:rsidRPr="00A30F10">
              <w:rPr>
                <w:rFonts w:ascii="Consolas" w:hAnsi="Consolas"/>
                <w:szCs w:val="20"/>
              </w:rPr>
              <w:t>&lt;8&gt;)z</w:t>
            </w:r>
          </w:p>
          <w:p w14:paraId="57F5970A" w14:textId="1DD07890" w:rsidR="00E5151B" w:rsidRPr="00A30F10" w:rsidRDefault="00A30F10" w:rsidP="00A30F10">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&lt;16&gt;)y</w:t>
            </w:r>
            <w:r w:rsidR="00BA53EB">
              <w:rPr>
                <w:rFonts w:ascii="Consolas" w:hAnsi="Consolas"/>
                <w:sz w:val="20"/>
                <w:szCs w:val="20"/>
              </w:rPr>
              <w:t xml:space="preserve"> </w:t>
            </w:r>
            <w:r w:rsidRPr="00A30F10">
              <w:rPr>
                <w:rFonts w:ascii="Consolas" w:hAnsi="Consolas"/>
                <w:sz w:val="20"/>
                <w:szCs w:val="20"/>
              </w:rPr>
              <w:t>+</w:t>
            </w:r>
            <w:r w:rsidR="00BA53EB">
              <w:rPr>
                <w:rFonts w:ascii="Consolas" w:hAnsi="Consolas"/>
                <w:sz w:val="20"/>
                <w:szCs w:val="20"/>
              </w:rPr>
              <w:t xml:space="preserve"> </w:t>
            </w: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&lt;16&gt;)z</w:t>
            </w:r>
          </w:p>
        </w:tc>
      </w:tr>
      <w:tr w:rsidR="00AE57B3" w:rsidRPr="00A30F10" w14:paraId="1C9A21C2" w14:textId="77777777" w:rsidTr="002F540D">
        <w:trPr>
          <w:jc w:val="center"/>
        </w:trPr>
        <w:tc>
          <w:tcPr>
            <w:tcW w:w="1393" w:type="dxa"/>
          </w:tcPr>
          <w:p w14:paraId="1A0AB56F" w14:textId="3F3C2DFB"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x &lt;&lt; z</w:t>
            </w:r>
          </w:p>
        </w:tc>
        <w:tc>
          <w:tcPr>
            <w:tcW w:w="3362" w:type="dxa"/>
          </w:tcPr>
          <w:p w14:paraId="27DF1D05" w14:textId="02BCD7D2" w:rsidR="00E5151B" w:rsidRPr="00A30F10" w:rsidRDefault="00A30F10" w:rsidP="00E5151B">
            <w:pPr>
              <w:pStyle w:val="NoSpacing"/>
              <w:rPr>
                <w:sz w:val="20"/>
                <w:szCs w:val="20"/>
              </w:rPr>
            </w:pPr>
            <w:r>
              <w:rPr>
                <w:sz w:val="20"/>
                <w:szCs w:val="20"/>
              </w:rPr>
              <w:t>RHS of shift cannot be signed</w:t>
            </w:r>
          </w:p>
        </w:tc>
        <w:tc>
          <w:tcPr>
            <w:tcW w:w="2948" w:type="dxa"/>
          </w:tcPr>
          <w:p w14:paraId="35691D69" w14:textId="2B13233B" w:rsidR="00E5151B" w:rsidRPr="00A30F10" w:rsidRDefault="00A30F10" w:rsidP="00E5151B">
            <w:pPr>
              <w:pStyle w:val="NoSpacing"/>
              <w:rPr>
                <w:rFonts w:ascii="Consolas" w:hAnsi="Consolas"/>
                <w:sz w:val="20"/>
                <w:szCs w:val="20"/>
              </w:rPr>
            </w:pPr>
            <w:r w:rsidRPr="00A30F10">
              <w:rPr>
                <w:rFonts w:ascii="Consolas" w:hAnsi="Consolas"/>
                <w:sz w:val="20"/>
                <w:szCs w:val="20"/>
              </w:rPr>
              <w:t>x &lt;&lt; (</w:t>
            </w:r>
            <w:r w:rsidRPr="00A30F10">
              <w:rPr>
                <w:rFonts w:ascii="Consolas" w:hAnsi="Consolas"/>
                <w:b/>
                <w:sz w:val="20"/>
                <w:szCs w:val="20"/>
              </w:rPr>
              <w:t>bit</w:t>
            </w:r>
            <w:r w:rsidRPr="00A30F10">
              <w:rPr>
                <w:rFonts w:ascii="Consolas" w:hAnsi="Consolas"/>
                <w:sz w:val="20"/>
                <w:szCs w:val="20"/>
              </w:rPr>
              <w:t>&lt;8&gt;)z</w:t>
            </w:r>
          </w:p>
        </w:tc>
      </w:tr>
      <w:tr w:rsidR="00AE57B3" w:rsidRPr="00A30F10" w14:paraId="6F5E1F15" w14:textId="77777777" w:rsidTr="002F540D">
        <w:trPr>
          <w:jc w:val="center"/>
        </w:trPr>
        <w:tc>
          <w:tcPr>
            <w:tcW w:w="1393" w:type="dxa"/>
          </w:tcPr>
          <w:p w14:paraId="600DD66F" w14:textId="5A7DE8E8" w:rsidR="00E5151B" w:rsidRPr="00A30F10" w:rsidRDefault="00A30F10" w:rsidP="00A30F10">
            <w:pPr>
              <w:pStyle w:val="NoSpacing"/>
              <w:jc w:val="right"/>
              <w:rPr>
                <w:rFonts w:ascii="Consolas" w:hAnsi="Consolas"/>
                <w:sz w:val="20"/>
                <w:szCs w:val="20"/>
              </w:rPr>
            </w:pPr>
            <w:r>
              <w:rPr>
                <w:rFonts w:ascii="Consolas" w:hAnsi="Consolas"/>
                <w:sz w:val="20"/>
                <w:szCs w:val="20"/>
              </w:rPr>
              <w:t>x</w:t>
            </w:r>
            <w:r w:rsidRPr="00A30F10">
              <w:rPr>
                <w:rFonts w:ascii="Consolas" w:hAnsi="Consolas"/>
                <w:sz w:val="20"/>
                <w:szCs w:val="20"/>
              </w:rPr>
              <w:t xml:space="preserve"> &lt; z</w:t>
            </w:r>
          </w:p>
        </w:tc>
        <w:tc>
          <w:tcPr>
            <w:tcW w:w="3362" w:type="dxa"/>
          </w:tcPr>
          <w:p w14:paraId="0DE83AB1" w14:textId="1F472AF0" w:rsidR="00E5151B" w:rsidRPr="00A30F10" w:rsidRDefault="00A30F10" w:rsidP="00E5151B">
            <w:pPr>
              <w:pStyle w:val="NoSpacing"/>
              <w:rPr>
                <w:sz w:val="20"/>
                <w:szCs w:val="20"/>
              </w:rPr>
            </w:pPr>
            <w:r>
              <w:rPr>
                <w:sz w:val="20"/>
                <w:szCs w:val="20"/>
              </w:rPr>
              <w:t>Different signs</w:t>
            </w:r>
          </w:p>
        </w:tc>
        <w:tc>
          <w:tcPr>
            <w:tcW w:w="2948" w:type="dxa"/>
          </w:tcPr>
          <w:p w14:paraId="05E63888" w14:textId="27354644" w:rsidR="00E5151B" w:rsidRPr="00A30F10" w:rsidRDefault="00A30F10" w:rsidP="00E5151B">
            <w:pPr>
              <w:pStyle w:val="NoSpacing"/>
              <w:rPr>
                <w:rFonts w:ascii="Consolas" w:hAnsi="Consolas"/>
                <w:sz w:val="20"/>
                <w:szCs w:val="20"/>
              </w:rPr>
            </w:pPr>
            <w:r w:rsidRPr="00A30F10">
              <w:rPr>
                <w:rFonts w:ascii="Consolas" w:hAnsi="Consolas"/>
                <w:sz w:val="20"/>
                <w:szCs w:val="20"/>
              </w:rPr>
              <w:t>X &lt; (</w:t>
            </w:r>
            <w:r w:rsidRPr="00A30F10">
              <w:rPr>
                <w:rFonts w:ascii="Consolas" w:hAnsi="Consolas"/>
                <w:b/>
                <w:sz w:val="20"/>
                <w:szCs w:val="20"/>
              </w:rPr>
              <w:t>bit</w:t>
            </w:r>
            <w:r w:rsidRPr="00A30F10">
              <w:rPr>
                <w:rFonts w:ascii="Consolas" w:hAnsi="Consolas"/>
                <w:sz w:val="20"/>
                <w:szCs w:val="20"/>
              </w:rPr>
              <w:t>&lt;8</w:t>
            </w:r>
            <w:proofErr w:type="gramStart"/>
            <w:r w:rsidRPr="00A30F10">
              <w:rPr>
                <w:rFonts w:ascii="Consolas" w:hAnsi="Consolas"/>
                <w:sz w:val="20"/>
                <w:szCs w:val="20"/>
              </w:rPr>
              <w:t>&gt;)z</w:t>
            </w:r>
            <w:proofErr w:type="gramEnd"/>
          </w:p>
          <w:p w14:paraId="21204E07" w14:textId="429DB0BF" w:rsidR="00A30F10" w:rsidRPr="00A30F10" w:rsidRDefault="00A30F10" w:rsidP="00E5151B">
            <w:pPr>
              <w:pStyle w:val="NoSpacing"/>
              <w:rPr>
                <w:rFonts w:ascii="Consolas" w:hAnsi="Consolas"/>
                <w:sz w:val="20"/>
                <w:szCs w:val="20"/>
              </w:rPr>
            </w:pPr>
            <w:r w:rsidRPr="00A30F10">
              <w:rPr>
                <w:rFonts w:ascii="Consolas" w:hAnsi="Consolas"/>
                <w:sz w:val="20"/>
                <w:szCs w:val="20"/>
              </w:rPr>
              <w:t>(</w:t>
            </w:r>
            <w:r w:rsidRPr="00A30F10">
              <w:rPr>
                <w:rFonts w:ascii="Consolas" w:hAnsi="Consolas"/>
                <w:b/>
                <w:sz w:val="20"/>
                <w:szCs w:val="20"/>
              </w:rPr>
              <w:t>int</w:t>
            </w:r>
            <w:r w:rsidRPr="00A30F10">
              <w:rPr>
                <w:rFonts w:ascii="Consolas" w:hAnsi="Consolas"/>
                <w:sz w:val="20"/>
                <w:szCs w:val="20"/>
              </w:rPr>
              <w:t>&lt;8&gt;)x &lt; z</w:t>
            </w:r>
          </w:p>
        </w:tc>
      </w:tr>
      <w:tr w:rsidR="00AE57B3" w:rsidRPr="00A30F10" w14:paraId="326C8152" w14:textId="77777777" w:rsidTr="002F540D">
        <w:trPr>
          <w:jc w:val="center"/>
        </w:trPr>
        <w:tc>
          <w:tcPr>
            <w:tcW w:w="1393" w:type="dxa"/>
          </w:tcPr>
          <w:p w14:paraId="08DB5FD8" w14:textId="41D55F37" w:rsidR="00E5151B" w:rsidRPr="00A30F10" w:rsidRDefault="00A30F10" w:rsidP="00A30F10">
            <w:pPr>
              <w:pStyle w:val="NoSpacing"/>
              <w:jc w:val="right"/>
              <w:rPr>
                <w:rFonts w:ascii="Consolas" w:hAnsi="Consolas"/>
                <w:sz w:val="20"/>
                <w:szCs w:val="20"/>
              </w:rPr>
            </w:pPr>
            <w:r w:rsidRPr="00A30F10">
              <w:rPr>
                <w:rFonts w:ascii="Consolas" w:hAnsi="Consolas"/>
                <w:sz w:val="20"/>
                <w:szCs w:val="20"/>
              </w:rPr>
              <w:t>1 &lt;&lt; x</w:t>
            </w:r>
          </w:p>
        </w:tc>
        <w:tc>
          <w:tcPr>
            <w:tcW w:w="3362" w:type="dxa"/>
          </w:tcPr>
          <w:p w14:paraId="62F894A5" w14:textId="31B2A9E2" w:rsidR="00E5151B" w:rsidRPr="00A30F10" w:rsidRDefault="00A30F10" w:rsidP="00E5151B">
            <w:pPr>
              <w:pStyle w:val="NoSpacing"/>
              <w:rPr>
                <w:sz w:val="20"/>
                <w:szCs w:val="20"/>
              </w:rPr>
            </w:pPr>
            <w:r>
              <w:rPr>
                <w:sz w:val="20"/>
                <w:szCs w:val="20"/>
              </w:rPr>
              <w:t>Width of 1 is unknown</w:t>
            </w:r>
          </w:p>
        </w:tc>
        <w:tc>
          <w:tcPr>
            <w:tcW w:w="2948" w:type="dxa"/>
          </w:tcPr>
          <w:p w14:paraId="756B5A1A" w14:textId="2E2C01F8" w:rsidR="00E5151B" w:rsidRPr="00A30F10" w:rsidRDefault="00A30F10" w:rsidP="00E5151B">
            <w:pPr>
              <w:pStyle w:val="NoSpacing"/>
              <w:rPr>
                <w:rFonts w:ascii="Consolas" w:hAnsi="Consolas"/>
                <w:sz w:val="20"/>
                <w:szCs w:val="20"/>
              </w:rPr>
            </w:pPr>
            <w:r w:rsidRPr="00A30F10">
              <w:rPr>
                <w:rFonts w:ascii="Consolas" w:hAnsi="Consolas"/>
                <w:sz w:val="20"/>
                <w:szCs w:val="20"/>
              </w:rPr>
              <w:t>32w1 &lt;&lt; x</w:t>
            </w:r>
          </w:p>
        </w:tc>
      </w:tr>
      <w:tr w:rsidR="00AE57B3" w:rsidRPr="00A30F10" w14:paraId="43F77F99" w14:textId="77777777" w:rsidTr="002F540D">
        <w:trPr>
          <w:jc w:val="center"/>
        </w:trPr>
        <w:tc>
          <w:tcPr>
            <w:tcW w:w="1393" w:type="dxa"/>
          </w:tcPr>
          <w:p w14:paraId="6E6E099C" w14:textId="34B6BC2B"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~1</w:t>
            </w:r>
          </w:p>
        </w:tc>
        <w:tc>
          <w:tcPr>
            <w:tcW w:w="3362" w:type="dxa"/>
          </w:tcPr>
          <w:p w14:paraId="0E73A5CD" w14:textId="615D8A59"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5AC7454" w14:textId="5C91522B" w:rsidR="00A30F10" w:rsidRPr="00A30F10" w:rsidRDefault="00A30F10" w:rsidP="00E5151B">
            <w:pPr>
              <w:pStyle w:val="NoSpacing"/>
              <w:rPr>
                <w:rFonts w:ascii="Consolas" w:hAnsi="Consolas"/>
                <w:sz w:val="20"/>
                <w:szCs w:val="20"/>
              </w:rPr>
            </w:pPr>
            <w:r w:rsidRPr="00A30F10">
              <w:rPr>
                <w:rFonts w:ascii="Consolas" w:hAnsi="Consolas"/>
                <w:sz w:val="20"/>
                <w:szCs w:val="20"/>
              </w:rPr>
              <w:t>~32w1</w:t>
            </w:r>
          </w:p>
        </w:tc>
      </w:tr>
      <w:tr w:rsidR="00AE57B3" w:rsidRPr="00A30F10" w14:paraId="4EFC00C7" w14:textId="77777777" w:rsidTr="002F540D">
        <w:trPr>
          <w:jc w:val="center"/>
        </w:trPr>
        <w:tc>
          <w:tcPr>
            <w:tcW w:w="1393" w:type="dxa"/>
          </w:tcPr>
          <w:p w14:paraId="08E6FC8F" w14:textId="4E2557D0" w:rsidR="00A30F10" w:rsidRPr="00A30F10" w:rsidRDefault="00A30F10" w:rsidP="00A30F10">
            <w:pPr>
              <w:pStyle w:val="NoSpacing"/>
              <w:jc w:val="right"/>
              <w:rPr>
                <w:rFonts w:ascii="Consolas" w:hAnsi="Consolas"/>
                <w:sz w:val="20"/>
                <w:szCs w:val="20"/>
              </w:rPr>
            </w:pPr>
            <w:r w:rsidRPr="00A30F10">
              <w:rPr>
                <w:rFonts w:ascii="Consolas" w:hAnsi="Consolas"/>
                <w:sz w:val="20"/>
                <w:szCs w:val="20"/>
              </w:rPr>
              <w:t>5 &amp; -3</w:t>
            </w:r>
          </w:p>
        </w:tc>
        <w:tc>
          <w:tcPr>
            <w:tcW w:w="3362" w:type="dxa"/>
          </w:tcPr>
          <w:p w14:paraId="2073A39D" w14:textId="786C8D6B" w:rsidR="00A30F10" w:rsidRDefault="00A30F10" w:rsidP="00E5151B">
            <w:pPr>
              <w:pStyle w:val="NoSpacing"/>
              <w:rPr>
                <w:sz w:val="20"/>
                <w:szCs w:val="20"/>
              </w:rPr>
            </w:pPr>
            <w:r>
              <w:rPr>
                <w:sz w:val="20"/>
                <w:szCs w:val="20"/>
              </w:rPr>
              <w:t xml:space="preserve">Bitwise operation on </w:t>
            </w:r>
            <w:r w:rsidRPr="00690F16">
              <w:rPr>
                <w:rFonts w:ascii="Consolas" w:hAnsi="Consolas"/>
                <w:b/>
                <w:sz w:val="20"/>
                <w:szCs w:val="20"/>
              </w:rPr>
              <w:t>int</w:t>
            </w:r>
          </w:p>
        </w:tc>
        <w:tc>
          <w:tcPr>
            <w:tcW w:w="2948" w:type="dxa"/>
          </w:tcPr>
          <w:p w14:paraId="0F587137" w14:textId="777A3675" w:rsidR="00A30F10" w:rsidRPr="00A30F10" w:rsidRDefault="00A30F10" w:rsidP="00E5151B">
            <w:pPr>
              <w:pStyle w:val="NoSpacing"/>
              <w:rPr>
                <w:rFonts w:ascii="Consolas" w:hAnsi="Consolas"/>
                <w:sz w:val="20"/>
                <w:szCs w:val="20"/>
              </w:rPr>
            </w:pPr>
            <w:r w:rsidRPr="00A30F10">
              <w:rPr>
                <w:rFonts w:ascii="Consolas" w:hAnsi="Consolas"/>
                <w:sz w:val="20"/>
                <w:szCs w:val="20"/>
              </w:rPr>
              <w:t>32w5 &amp; -3</w:t>
            </w:r>
          </w:p>
        </w:tc>
      </w:tr>
    </w:tbl>
    <w:p w14:paraId="7B7C2325" w14:textId="77777777" w:rsidR="00E5151B" w:rsidRDefault="00E5151B" w:rsidP="00E5151B"/>
    <w:p w14:paraId="183DDD24" w14:textId="77777777" w:rsidR="00402726" w:rsidRPr="00BB19F6" w:rsidRDefault="00402726" w:rsidP="00402726">
      <w:pPr>
        <w:pStyle w:val="Heading2"/>
      </w:pPr>
      <w:bookmarkStart w:id="2778" w:name="_Toc417920618"/>
      <w:bookmarkStart w:id="2779" w:name="_Ref295457789"/>
      <w:bookmarkStart w:id="2780" w:name="_Ref445809907"/>
      <w:bookmarkStart w:id="2781" w:name="_Toc445799360"/>
      <w:bookmarkStart w:id="2782" w:name="_Toc447899050"/>
      <w:bookmarkStart w:id="2783" w:name="_Ref288308589"/>
      <w:bookmarkStart w:id="2784" w:name="_Toc417920623"/>
      <w:bookmarkStart w:id="2785" w:name="_Ref285972312"/>
      <w:bookmarkStart w:id="2786" w:name="_Ref285972947"/>
      <w:r>
        <w:t>Tuple expressions</w:t>
      </w:r>
      <w:bookmarkEnd w:id="2778"/>
      <w:bookmarkEnd w:id="2779"/>
      <w:bookmarkEnd w:id="2780"/>
      <w:bookmarkEnd w:id="2781"/>
      <w:bookmarkEnd w:id="2782"/>
    </w:p>
    <w:p w14:paraId="3A871929" w14:textId="5D4E0414" w:rsidR="00402726" w:rsidRDefault="00402726" w:rsidP="00402726">
      <w:r>
        <w:t xml:space="preserve">Tuple expressions can only appear in </w:t>
      </w:r>
      <w:r w:rsidR="006A3101">
        <w:t xml:space="preserve">in </w:t>
      </w:r>
      <w:r w:rsidR="006A3101" w:rsidRPr="006A3101">
        <w:rPr>
          <w:rFonts w:ascii="Consolas" w:hAnsi="Consolas" w:cs="Consolas"/>
        </w:rPr>
        <w:t>select</w:t>
      </w:r>
      <w:r w:rsidR="006A3101" w:rsidRPr="006A3101">
        <w:t xml:space="preserve"> expressions</w:t>
      </w:r>
      <w:r w:rsidR="007E19C1">
        <w:t xml:space="preserve"> (Section </w:t>
      </w:r>
      <w:r w:rsidR="007E19C1">
        <w:fldChar w:fldCharType="begin"/>
      </w:r>
      <w:r w:rsidR="007E19C1">
        <w:instrText xml:space="preserve"> REF _Ref445503135 \r \h </w:instrText>
      </w:r>
      <w:r w:rsidR="007E19C1">
        <w:fldChar w:fldCharType="separate"/>
      </w:r>
      <w:r w:rsidR="00C55925">
        <w:t>10.6</w:t>
      </w:r>
      <w:r w:rsidR="007E19C1">
        <w:fldChar w:fldCharType="end"/>
      </w:r>
      <w:r w:rsidR="007E19C1">
        <w:t>)</w:t>
      </w:r>
      <w:r>
        <w:t>.</w:t>
      </w:r>
      <w:r w:rsidR="006A3101">
        <w:t xml:space="preserve"> </w:t>
      </w:r>
      <w:r>
        <w:t>Values with tuple types are created by writing a comma-separated list of expressions enclosed within parentheses:</w:t>
      </w:r>
    </w:p>
    <w:p w14:paraId="2953F2E3" w14:textId="77777777" w:rsidR="006A3101" w:rsidRPr="00254E38" w:rsidRDefault="006A3101" w:rsidP="002D0F38">
      <w:pPr>
        <w:pStyle w:val="Grammar"/>
      </w:pPr>
      <w:r w:rsidRPr="00254E38">
        <w:t>tupleKeysetExpression</w:t>
      </w:r>
    </w:p>
    <w:p w14:paraId="3535BE9C" w14:textId="136A050C" w:rsidR="00402726" w:rsidRPr="007E19C1" w:rsidRDefault="006A3101" w:rsidP="002D0F38">
      <w:pPr>
        <w:pStyle w:val="Grammar"/>
      </w:pPr>
      <w:r>
        <w:t xml:space="preserve">    </w:t>
      </w:r>
      <w:r w:rsidRPr="00254E38">
        <w:t>: '(' simpleKeysetExpression ',' sim</w:t>
      </w:r>
      <w:r>
        <w:t>pleExpressionList ')'</w:t>
      </w:r>
      <w:r>
        <w:br/>
      </w:r>
      <w:r w:rsidRPr="00254E38">
        <w:t xml:space="preserve">    ;</w:t>
      </w:r>
    </w:p>
    <w:p w14:paraId="40B900B6" w14:textId="369D39D5" w:rsidR="003C5B63" w:rsidRDefault="003C5B63" w:rsidP="003C5B63">
      <w:r>
        <w:t>For example, in the following program fragment from a parser definition we have two instances of tuple expressions:</w:t>
      </w:r>
    </w:p>
    <w:p w14:paraId="0BD209F7" w14:textId="767146AE" w:rsidR="003C5B63" w:rsidRDefault="003C5B63" w:rsidP="003C5B63">
      <w:pPr>
        <w:rPr>
          <w:rFonts w:ascii="Consolas" w:hAnsi="Consolas" w:cs="Consolas"/>
        </w:rPr>
      </w:pPr>
      <w:r w:rsidRPr="003C5B63">
        <w:rPr>
          <w:rFonts w:ascii="Consolas" w:hAnsi="Consolas" w:cs="Consolas"/>
          <w:b/>
        </w:rPr>
        <w:t>transition</w:t>
      </w:r>
      <w:r w:rsidRPr="003C5B63">
        <w:rPr>
          <w:rFonts w:ascii="Consolas" w:hAnsi="Consolas" w:cs="Consolas"/>
        </w:rPr>
        <w:t xml:space="preserve"> </w:t>
      </w:r>
      <w:r w:rsidRPr="003C5B63">
        <w:rPr>
          <w:rFonts w:ascii="Consolas" w:hAnsi="Consolas" w:cs="Consolas"/>
          <w:b/>
        </w:rPr>
        <w:t>select</w:t>
      </w:r>
      <w:r w:rsidRPr="003C5B63">
        <w:rPr>
          <w:rFonts w:ascii="Consolas" w:hAnsi="Consolas" w:cs="Consolas"/>
        </w:rPr>
        <w:t xml:space="preserve">(headers.ipv4.version, </w:t>
      </w:r>
      <w:r>
        <w:rPr>
          <w:rFonts w:ascii="Consolas" w:hAnsi="Consolas" w:cs="Consolas"/>
        </w:rPr>
        <w:t>ipv4.ihl) {</w:t>
      </w:r>
      <w:r>
        <w:rPr>
          <w:rFonts w:ascii="Consolas" w:hAnsi="Consolas" w:cs="Consolas"/>
        </w:rPr>
        <w:br/>
        <w:t xml:space="preserve">   (</w:t>
      </w:r>
      <w:r w:rsidR="008F127A">
        <w:rPr>
          <w:rFonts w:ascii="Consolas" w:hAnsi="Consolas" w:cs="Consolas"/>
        </w:rPr>
        <w:t xml:space="preserve">4, 5) </w:t>
      </w:r>
      <w:r w:rsidR="005332E2">
        <w:rPr>
          <w:rFonts w:ascii="Consolas" w:hAnsi="Consolas" w:cs="Consolas"/>
        </w:rPr>
        <w:t xml:space="preserve"> </w:t>
      </w:r>
      <w:r w:rsidR="005B58E6">
        <w:rPr>
          <w:rFonts w:ascii="Consolas" w:hAnsi="Consolas" w:cs="Consolas"/>
        </w:rPr>
        <w:t>:</w:t>
      </w:r>
      <w:r>
        <w:rPr>
          <w:rFonts w:ascii="Consolas" w:hAnsi="Consolas" w:cs="Consolas"/>
        </w:rPr>
        <w:t xml:space="preserve"> process;</w:t>
      </w:r>
      <w:r>
        <w:rPr>
          <w:rFonts w:ascii="Consolas" w:hAnsi="Consolas" w:cs="Consolas"/>
        </w:rPr>
        <w:br/>
        <w:t xml:space="preserve">   </w:t>
      </w:r>
      <w:r w:rsidRPr="003C5B63">
        <w:rPr>
          <w:rFonts w:ascii="Consolas" w:hAnsi="Consolas" w:cs="Consolas"/>
          <w:b/>
        </w:rPr>
        <w:t>default</w:t>
      </w:r>
      <w:r w:rsidR="008F127A">
        <w:rPr>
          <w:rFonts w:ascii="Consolas" w:hAnsi="Consolas" w:cs="Consolas"/>
        </w:rPr>
        <w:t xml:space="preserve"> </w:t>
      </w:r>
      <w:r w:rsidR="005B58E6">
        <w:rPr>
          <w:rFonts w:ascii="Consolas" w:hAnsi="Consolas" w:cs="Consolas"/>
        </w:rPr>
        <w:t>:</w:t>
      </w:r>
      <w:r>
        <w:rPr>
          <w:rFonts w:ascii="Consolas" w:hAnsi="Consolas" w:cs="Consolas"/>
        </w:rPr>
        <w:t xml:space="preserve"> reject;</w:t>
      </w:r>
      <w:r>
        <w:rPr>
          <w:rFonts w:ascii="Consolas" w:hAnsi="Consolas" w:cs="Consolas"/>
        </w:rPr>
        <w:br/>
        <w:t>}</w:t>
      </w:r>
    </w:p>
    <w:p w14:paraId="0254A5A3" w14:textId="00571CE0" w:rsidR="003C5B63" w:rsidRPr="00624AF4" w:rsidRDefault="003C5B63" w:rsidP="003C5B63">
      <w:r>
        <w:t>The argument of the select expression is a tuple with two arguments. The label case (4, 5) is another tuple expression.</w:t>
      </w:r>
    </w:p>
    <w:p w14:paraId="102506AB" w14:textId="61C43F30" w:rsidR="006A3101" w:rsidRDefault="006A3101" w:rsidP="006A3101">
      <w:pPr>
        <w:pStyle w:val="Heading2"/>
      </w:pPr>
      <w:bookmarkStart w:id="2787" w:name="_Toc445799361"/>
      <w:bookmarkStart w:id="2788" w:name="_Toc447899051"/>
      <w:r>
        <w:t>List expressions</w:t>
      </w:r>
      <w:bookmarkEnd w:id="2787"/>
      <w:bookmarkEnd w:id="2788"/>
    </w:p>
    <w:p w14:paraId="596B4684" w14:textId="3D4D3B44" w:rsidR="006A3101" w:rsidRDefault="006A3101" w:rsidP="006A3101">
      <w:r>
        <w:t>A list expression is similar to a tuple expression, but is introduced using curly braces instead of parentheses:</w:t>
      </w:r>
    </w:p>
    <w:p w14:paraId="68DE8D6B" w14:textId="14B6DEAA" w:rsidR="006A3101" w:rsidRDefault="00EF42B8" w:rsidP="002D0F38">
      <w:pPr>
        <w:pStyle w:val="Grammar"/>
      </w:pPr>
      <w:r>
        <w:lastRenderedPageBreak/>
        <w:t>expression ...</w:t>
      </w:r>
      <w:r>
        <w:br/>
        <w:t xml:space="preserve">    |</w:t>
      </w:r>
      <w:r w:rsidR="006A3101">
        <w:t xml:space="preserve"> </w:t>
      </w:r>
      <w:r w:rsidR="006A3101" w:rsidRPr="00254E38">
        <w:t>'</w:t>
      </w:r>
      <w:r w:rsidR="006A3101">
        <w:t>{</w:t>
      </w:r>
      <w:r w:rsidR="006A3101" w:rsidRPr="00254E38">
        <w:t>'</w:t>
      </w:r>
      <w:r w:rsidR="006A3101">
        <w:t xml:space="preserve"> expressionList </w:t>
      </w:r>
      <w:r w:rsidR="006A3101" w:rsidRPr="00254E38">
        <w:t>'</w:t>
      </w:r>
      <w:r w:rsidR="006A3101">
        <w:t>}</w:t>
      </w:r>
      <w:r w:rsidR="006A3101" w:rsidRPr="00254E38">
        <w:t>'</w:t>
      </w:r>
    </w:p>
    <w:p w14:paraId="59F7E821" w14:textId="77777777" w:rsidR="006A3101" w:rsidRDefault="006A3101" w:rsidP="002D0F38">
      <w:pPr>
        <w:pStyle w:val="Grammar"/>
      </w:pPr>
    </w:p>
    <w:p w14:paraId="0BDA735A" w14:textId="65631BF9" w:rsidR="006A3101" w:rsidRPr="00254E38" w:rsidRDefault="006A3101" w:rsidP="002D0F38">
      <w:pPr>
        <w:pStyle w:val="Grammar"/>
      </w:pPr>
      <w:r w:rsidRPr="00254E38">
        <w:t>expressionList</w:t>
      </w:r>
    </w:p>
    <w:p w14:paraId="5687F5E5" w14:textId="77777777" w:rsidR="006A3101" w:rsidRPr="00254E38" w:rsidRDefault="006A3101" w:rsidP="002D0F38">
      <w:pPr>
        <w:pStyle w:val="Grammar"/>
      </w:pPr>
      <w:r w:rsidRPr="00254E38">
        <w:t xml:space="preserve">    : expression                         </w:t>
      </w:r>
    </w:p>
    <w:p w14:paraId="38F146DB" w14:textId="77777777" w:rsidR="006A3101" w:rsidRPr="00254E38" w:rsidRDefault="006A3101" w:rsidP="002D0F38">
      <w:pPr>
        <w:pStyle w:val="Grammar"/>
      </w:pPr>
      <w:r w:rsidRPr="00254E38">
        <w:t xml:space="preserve">    | expressionList ',' expression      </w:t>
      </w:r>
    </w:p>
    <w:p w14:paraId="1B381248" w14:textId="77777777" w:rsidR="006A3101" w:rsidRPr="00254E38" w:rsidRDefault="006A3101" w:rsidP="002D0F38">
      <w:pPr>
        <w:pStyle w:val="Grammar"/>
      </w:pPr>
      <w:r w:rsidRPr="00254E38">
        <w:t xml:space="preserve">    ;</w:t>
      </w:r>
    </w:p>
    <w:p w14:paraId="56E780CF" w14:textId="548AFB36" w:rsidR="006A3101" w:rsidRDefault="006F618A" w:rsidP="006A3101">
      <w:r>
        <w:t xml:space="preserve">The type of a list expression is a </w:t>
      </w:r>
      <w:r w:rsidR="00624AF4" w:rsidRPr="00624AF4">
        <w:rPr>
          <w:rFonts w:ascii="Consolas" w:hAnsi="Consolas" w:cs="Consolas"/>
        </w:rPr>
        <w:t>t</w:t>
      </w:r>
      <w:r w:rsidR="00624AF4">
        <w:rPr>
          <w:rFonts w:ascii="Consolas" w:hAnsi="Consolas" w:cs="Consolas"/>
        </w:rPr>
        <w:t>uple</w:t>
      </w:r>
      <w:r>
        <w:t xml:space="preserve"> type</w:t>
      </w:r>
      <w:r w:rsidR="00624AF4">
        <w:t xml:space="preserve"> (Section </w:t>
      </w:r>
      <w:r w:rsidR="00624AF4">
        <w:fldChar w:fldCharType="begin"/>
      </w:r>
      <w:r w:rsidR="00624AF4">
        <w:instrText xml:space="preserve"> REF _Ref445647207 \r \h </w:instrText>
      </w:r>
      <w:r w:rsidR="00624AF4">
        <w:fldChar w:fldCharType="separate"/>
      </w:r>
      <w:r w:rsidR="00C55925">
        <w:t>6.2.5</w:t>
      </w:r>
      <w:r w:rsidR="00624AF4">
        <w:fldChar w:fldCharType="end"/>
      </w:r>
      <w:r w:rsidR="00624AF4">
        <w:t>)</w:t>
      </w:r>
      <w:r>
        <w:t xml:space="preserve">. List expressions can be assigned to </w:t>
      </w:r>
      <w:r w:rsidRPr="006F618A">
        <w:rPr>
          <w:rFonts w:ascii="Consolas" w:hAnsi="Consolas" w:cs="Consolas"/>
          <w:b/>
        </w:rPr>
        <w:t>struct</w:t>
      </w:r>
      <w:r>
        <w:t xml:space="preserve"> or </w:t>
      </w:r>
      <w:r w:rsidRPr="006F618A">
        <w:rPr>
          <w:rFonts w:ascii="Consolas" w:hAnsi="Consolas" w:cs="Consolas"/>
          <w:b/>
        </w:rPr>
        <w:t>header</w:t>
      </w:r>
      <w:r>
        <w:t xml:space="preserve"> typed-values, or they can be passed as arguments to methods. List expressions are not l-values.</w:t>
      </w:r>
      <w:ins w:id="2789" w:author="Mihai Budiu" w:date="2016-04-08T16:39:00Z">
        <w:r w:rsidR="00614060">
          <w:t xml:space="preserve"> Although list expressions and tuple expressions are similar, they can </w:t>
        </w:r>
      </w:ins>
      <w:ins w:id="2790" w:author="Mihai Budiu" w:date="2016-04-08T16:42:00Z">
        <w:r w:rsidR="00614060">
          <w:t>be used</w:t>
        </w:r>
      </w:ins>
      <w:ins w:id="2791" w:author="Mihai Budiu" w:date="2016-04-08T16:39:00Z">
        <w:r w:rsidR="00614060">
          <w:t xml:space="preserve"> in different contexts, which makes the P4 grammar unambiguous.</w:t>
        </w:r>
      </w:ins>
    </w:p>
    <w:p w14:paraId="4B81AB61" w14:textId="76E4F8CA" w:rsidR="00A346D7" w:rsidRDefault="00A346D7" w:rsidP="006A3101">
      <w:r>
        <w:t>For example, the following example uses a list expression to pass multiple header fields simultaneously to a non-incremental checksum unit:</w:t>
      </w:r>
    </w:p>
    <w:p w14:paraId="14A4BF71" w14:textId="7CCA193E" w:rsidR="00A346D7" w:rsidRDefault="00A346D7" w:rsidP="006A3101">
      <w:pPr>
        <w:rPr>
          <w:rFonts w:ascii="Consolas" w:hAnsi="Consolas" w:cs="Consolas"/>
        </w:rPr>
      </w:pPr>
      <w:r w:rsidRPr="00A346D7">
        <w:rPr>
          <w:rFonts w:ascii="Consolas" w:hAnsi="Consolas" w:cs="Consolas"/>
          <w:b/>
        </w:rPr>
        <w:t>extern</w:t>
      </w:r>
      <w:r w:rsidRPr="00A346D7">
        <w:rPr>
          <w:rFonts w:ascii="Consolas" w:hAnsi="Consolas" w:cs="Consolas"/>
        </w:rPr>
        <w:t xml:space="preserve"> ck16 {</w:t>
      </w:r>
      <w:r w:rsidRPr="00A346D7">
        <w:rPr>
          <w:rFonts w:ascii="Consolas" w:hAnsi="Consolas" w:cs="Consolas"/>
        </w:rPr>
        <w:br/>
        <w:t xml:space="preserve">    </w:t>
      </w:r>
      <w:r w:rsidRPr="00A346D7">
        <w:rPr>
          <w:rFonts w:ascii="Consolas" w:hAnsi="Consolas" w:cs="Consolas"/>
          <w:b/>
        </w:rPr>
        <w:t>bit</w:t>
      </w:r>
      <w:r>
        <w:rPr>
          <w:rFonts w:ascii="Consolas" w:hAnsi="Consolas" w:cs="Consolas"/>
        </w:rPr>
        <w:t>&lt;16&gt; get</w:t>
      </w:r>
      <w:r w:rsidRPr="00A346D7">
        <w:rPr>
          <w:rFonts w:ascii="Consolas" w:hAnsi="Consolas" w:cs="Consolas"/>
        </w:rPr>
        <w:t>&lt;T&gt;(</w:t>
      </w:r>
      <w:r w:rsidRPr="00A346D7">
        <w:rPr>
          <w:rFonts w:ascii="Consolas" w:hAnsi="Consolas" w:cs="Consolas"/>
          <w:b/>
        </w:rPr>
        <w:t>in</w:t>
      </w:r>
      <w:r w:rsidRPr="00A346D7">
        <w:rPr>
          <w:rFonts w:ascii="Consolas" w:hAnsi="Consolas" w:cs="Consolas"/>
        </w:rPr>
        <w:t xml:space="preserve"> T data);</w:t>
      </w:r>
      <w:r>
        <w:rPr>
          <w:rFonts w:ascii="Consolas" w:hAnsi="Consolas" w:cs="Consolas"/>
        </w:rPr>
        <w:br/>
        <w:t>}</w:t>
      </w:r>
    </w:p>
    <w:p w14:paraId="44F86994" w14:textId="320BDA75" w:rsidR="00A346D7" w:rsidRDefault="00A346D7" w:rsidP="006A3101">
      <w:pPr>
        <w:rPr>
          <w:rFonts w:ascii="Consolas" w:hAnsi="Consolas" w:cs="Consolas"/>
        </w:rPr>
      </w:pPr>
      <w:r>
        <w:rPr>
          <w:rFonts w:ascii="Consolas" w:hAnsi="Consolas" w:cs="Consolas"/>
        </w:rPr>
        <w:t xml:space="preserve">ck16() </w:t>
      </w:r>
      <w:proofErr w:type="gramStart"/>
      <w:r>
        <w:rPr>
          <w:rFonts w:ascii="Consolas" w:hAnsi="Consolas" w:cs="Consolas"/>
        </w:rPr>
        <w:t>unit;  /</w:t>
      </w:r>
      <w:proofErr w:type="gramEnd"/>
      <w:r>
        <w:rPr>
          <w:rFonts w:ascii="Consolas" w:hAnsi="Consolas" w:cs="Consolas"/>
        </w:rPr>
        <w:t>/ allocate checksum unit</w:t>
      </w:r>
    </w:p>
    <w:p w14:paraId="0BC8965F" w14:textId="40EF1D5D" w:rsidR="00A346D7" w:rsidRDefault="00A346D7" w:rsidP="006A3101">
      <w:pPr>
        <w:rPr>
          <w:rFonts w:ascii="Consolas" w:hAnsi="Consolas" w:cs="Consolas"/>
        </w:rPr>
      </w:pPr>
      <w:r>
        <w:rPr>
          <w:rFonts w:ascii="Consolas" w:hAnsi="Consolas" w:cs="Consolas"/>
        </w:rPr>
        <w:t xml:space="preserve">hdr.ipv4.cksum = </w:t>
      </w:r>
      <w:r>
        <w:rPr>
          <w:rFonts w:ascii="Consolas" w:hAnsi="Consolas" w:cs="Consolas"/>
        </w:rPr>
        <w:br/>
        <w:t xml:space="preserve">    ck16.get( { hdr.ipv4.version, hdr.ipv4.ihl, hdr.ipv4.diffserv,</w:t>
      </w:r>
      <w:r>
        <w:rPr>
          <w:rFonts w:ascii="Consolas" w:hAnsi="Consolas" w:cs="Consolas"/>
        </w:rPr>
        <w:br/>
        <w:t xml:space="preserve">                hdr.ipv4.totalLen, hdr.ipv4.id, hdr.ipv4.flags,</w:t>
      </w:r>
      <w:r>
        <w:rPr>
          <w:rFonts w:ascii="Consolas" w:hAnsi="Consolas" w:cs="Consolas"/>
        </w:rPr>
        <w:br/>
        <w:t xml:space="preserve">                hdr.ipv4.fragOff, hdr.ipv4.ttl, hdr.ipv4.proto,</w:t>
      </w:r>
      <w:r>
        <w:rPr>
          <w:rFonts w:ascii="Consolas" w:hAnsi="Consolas" w:cs="Consolas"/>
        </w:rPr>
        <w:br/>
        <w:t xml:space="preserve">                hdr.ipv4.src, hdr.ipv4.dst } );</w:t>
      </w:r>
    </w:p>
    <w:p w14:paraId="1EE89275" w14:textId="77777777" w:rsidR="00624AF4" w:rsidRDefault="00624AF4" w:rsidP="00624AF4">
      <w:pPr>
        <w:pStyle w:val="Heading2"/>
      </w:pPr>
      <w:bookmarkStart w:id="2792" w:name="_Ref445809883"/>
      <w:bookmarkStart w:id="2793" w:name="_Toc445799362"/>
      <w:bookmarkStart w:id="2794" w:name="_Toc447899052"/>
      <w:r>
        <w:t>Set expressions</w:t>
      </w:r>
      <w:bookmarkEnd w:id="2792"/>
      <w:bookmarkEnd w:id="2793"/>
      <w:bookmarkEnd w:id="2794"/>
    </w:p>
    <w:p w14:paraId="49539DB6" w14:textId="60549F3C" w:rsidR="00F476BD" w:rsidRPr="00254E38" w:rsidRDefault="00F476BD" w:rsidP="002D0F38">
      <w:pPr>
        <w:rPr>
          <w:rFonts w:ascii="Courier New" w:hAnsi="Courier New" w:cs="Courier New"/>
        </w:rPr>
      </w:pPr>
      <w:r>
        <w:t xml:space="preserve">Some P4 expressions denote </w:t>
      </w:r>
      <w:r w:rsidRPr="00624AF4">
        <w:rPr>
          <w:i/>
        </w:rPr>
        <w:t>sets</w:t>
      </w:r>
      <w:r>
        <w:t xml:space="preserve"> of values (</w:t>
      </w:r>
      <w:r w:rsidRPr="00F476BD">
        <w:rPr>
          <w:rFonts w:ascii="Consolas" w:hAnsi="Consolas"/>
        </w:rPr>
        <w:t>set&lt;T&gt;</w:t>
      </w:r>
      <w:r w:rsidRPr="007A08A9">
        <w:rPr>
          <w:rFonts w:ascii="Consolas" w:hAnsi="Consolas"/>
        </w:rPr>
        <w:t>,</w:t>
      </w:r>
      <w:r>
        <w:t xml:space="preserve"> for some type </w:t>
      </w:r>
      <w:r w:rsidRPr="00F476BD">
        <w:rPr>
          <w:rFonts w:ascii="Consolas" w:hAnsi="Consolas"/>
        </w:rPr>
        <w:t>T</w:t>
      </w:r>
      <w:r w:rsidRPr="009C5FB5">
        <w:t xml:space="preserve">; see Section </w:t>
      </w:r>
      <w:r w:rsidRPr="009C5FB5">
        <w:fldChar w:fldCharType="begin"/>
      </w:r>
      <w:r w:rsidRPr="009C5FB5">
        <w:instrText xml:space="preserve"> REF _Ref445811997 \r \h </w:instrText>
      </w:r>
      <w:r w:rsidRPr="009C5FB5">
        <w:fldChar w:fldCharType="separate"/>
      </w:r>
      <w:r>
        <w:t>6.2.6</w:t>
      </w:r>
      <w:r w:rsidRPr="009C5FB5">
        <w:fldChar w:fldCharType="end"/>
      </w:r>
      <w:r>
        <w:t xml:space="preserve">). These expressions can appear only in </w:t>
      </w:r>
      <w:del w:id="2795" w:author="Mihai Budiu" w:date="2016-04-11T11:12:00Z">
        <w:r w:rsidDel="0096743A">
          <w:delText xml:space="preserve">limited </w:delText>
        </w:r>
      </w:del>
      <w:ins w:id="2796" w:author="Mihai Budiu" w:date="2016-04-11T11:12:00Z">
        <w:r w:rsidR="0096743A">
          <w:t>a few</w:t>
        </w:r>
        <w:r w:rsidR="0096743A">
          <w:t xml:space="preserve"> </w:t>
        </w:r>
      </w:ins>
      <w:r>
        <w:t>contexts.</w:t>
      </w:r>
    </w:p>
    <w:p w14:paraId="6566FB1C" w14:textId="77777777" w:rsidR="00F476BD" w:rsidRPr="00254E38" w:rsidRDefault="00F476BD" w:rsidP="002D0F38">
      <w:pPr>
        <w:pStyle w:val="Grammar"/>
      </w:pPr>
      <w:r w:rsidRPr="00254E38">
        <w:t>keysetExpression</w:t>
      </w:r>
    </w:p>
    <w:p w14:paraId="3ABC5FE0" w14:textId="77777777" w:rsidR="00F476BD" w:rsidRPr="00254E38" w:rsidRDefault="00F476BD" w:rsidP="002D0F38">
      <w:pPr>
        <w:pStyle w:val="Grammar"/>
      </w:pPr>
      <w:r w:rsidRPr="00254E38">
        <w:t xml:space="preserve">    : DEFAULT                 </w:t>
      </w:r>
    </w:p>
    <w:p w14:paraId="67B6F422" w14:textId="77777777" w:rsidR="00F476BD" w:rsidRPr="00254E38" w:rsidRDefault="00F476BD" w:rsidP="002D0F38">
      <w:pPr>
        <w:pStyle w:val="Grammar"/>
      </w:pPr>
      <w:r w:rsidRPr="00254E38">
        <w:t xml:space="preserve">    | tupleKeysetExpression   </w:t>
      </w:r>
    </w:p>
    <w:p w14:paraId="70C09B6F" w14:textId="77777777" w:rsidR="00F476BD" w:rsidRPr="00254E38" w:rsidRDefault="00F476BD" w:rsidP="002D0F38">
      <w:pPr>
        <w:pStyle w:val="Grammar"/>
      </w:pPr>
      <w:r w:rsidRPr="00254E38">
        <w:t xml:space="preserve">    | simpleKeysetExpression  </w:t>
      </w:r>
    </w:p>
    <w:p w14:paraId="2817DE6C" w14:textId="77777777" w:rsidR="00F476BD" w:rsidRPr="00254E38" w:rsidRDefault="00F476BD" w:rsidP="002D0F38">
      <w:pPr>
        <w:pStyle w:val="Grammar"/>
      </w:pPr>
      <w:r w:rsidRPr="00254E38">
        <w:t xml:space="preserve">    ;</w:t>
      </w:r>
    </w:p>
    <w:p w14:paraId="36BC9AB2" w14:textId="77777777" w:rsidR="00F476BD" w:rsidRPr="00254E38" w:rsidRDefault="00F476BD" w:rsidP="002D0F38">
      <w:pPr>
        <w:pStyle w:val="Grammar"/>
      </w:pPr>
    </w:p>
    <w:p w14:paraId="7C8760BF" w14:textId="77777777" w:rsidR="00F476BD" w:rsidRPr="00254E38" w:rsidRDefault="00F476BD" w:rsidP="002D0F38">
      <w:pPr>
        <w:pStyle w:val="Grammar"/>
      </w:pPr>
      <w:r w:rsidRPr="00254E38">
        <w:t>tupleKeysetExpression</w:t>
      </w:r>
    </w:p>
    <w:p w14:paraId="70978787" w14:textId="77777777" w:rsidR="00F476BD" w:rsidRPr="00254E38" w:rsidRDefault="00F476BD" w:rsidP="002D0F38">
      <w:pPr>
        <w:pStyle w:val="Grammar"/>
      </w:pPr>
      <w:r>
        <w:t xml:space="preserve">    </w:t>
      </w:r>
      <w:r w:rsidRPr="00254E38">
        <w:t>: '(' simpleKeysetExpression ',' simpleExpressionList ')'</w:t>
      </w:r>
    </w:p>
    <w:p w14:paraId="003747E6" w14:textId="77777777" w:rsidR="00F476BD" w:rsidRPr="00254E38" w:rsidRDefault="00F476BD" w:rsidP="002D0F38">
      <w:pPr>
        <w:pStyle w:val="Grammar"/>
      </w:pPr>
      <w:r w:rsidRPr="00254E38">
        <w:t xml:space="preserve">    ;</w:t>
      </w:r>
    </w:p>
    <w:p w14:paraId="63CDEDC9" w14:textId="77777777" w:rsidR="00F476BD" w:rsidRPr="00254E38" w:rsidRDefault="00F476BD" w:rsidP="002D0F38">
      <w:pPr>
        <w:pStyle w:val="Grammar"/>
      </w:pPr>
    </w:p>
    <w:p w14:paraId="6E2830CE" w14:textId="77777777" w:rsidR="00F476BD" w:rsidRPr="00254E38" w:rsidRDefault="00F476BD" w:rsidP="002D0F38">
      <w:pPr>
        <w:pStyle w:val="Grammar"/>
      </w:pPr>
      <w:r w:rsidRPr="00254E38">
        <w:t>simpleExpressionList</w:t>
      </w:r>
    </w:p>
    <w:p w14:paraId="16E52F92" w14:textId="77777777" w:rsidR="00F476BD" w:rsidRPr="00254E38" w:rsidRDefault="00F476BD" w:rsidP="002D0F38">
      <w:pPr>
        <w:pStyle w:val="Grammar"/>
      </w:pPr>
      <w:r w:rsidRPr="00254E38">
        <w:t xml:space="preserve">    : simpleKeysetExpression</w:t>
      </w:r>
    </w:p>
    <w:p w14:paraId="715EBAB2" w14:textId="77777777" w:rsidR="00F476BD" w:rsidRPr="00254E38" w:rsidRDefault="00F476BD" w:rsidP="002D0F38">
      <w:pPr>
        <w:pStyle w:val="Grammar"/>
      </w:pPr>
      <w:r w:rsidRPr="00254E38">
        <w:t xml:space="preserve">    | simpleExpressionList ',' simpleKeysetExpression</w:t>
      </w:r>
    </w:p>
    <w:p w14:paraId="5A2D2384" w14:textId="77777777" w:rsidR="00F476BD" w:rsidRPr="00254E38" w:rsidRDefault="00F476BD" w:rsidP="002D0F38">
      <w:pPr>
        <w:pStyle w:val="Grammar"/>
      </w:pPr>
      <w:r w:rsidRPr="00254E38">
        <w:t xml:space="preserve">    ;</w:t>
      </w:r>
    </w:p>
    <w:p w14:paraId="10B86BAD" w14:textId="77777777" w:rsidR="00F476BD" w:rsidRPr="00254E38" w:rsidRDefault="00F476BD" w:rsidP="002D0F38">
      <w:pPr>
        <w:pStyle w:val="Grammar"/>
      </w:pPr>
    </w:p>
    <w:p w14:paraId="0E0794D5" w14:textId="77777777" w:rsidR="00F476BD" w:rsidRPr="00254E38" w:rsidRDefault="00F476BD" w:rsidP="002D0F38">
      <w:pPr>
        <w:pStyle w:val="Grammar"/>
      </w:pPr>
      <w:r w:rsidRPr="00254E38">
        <w:t>simpleKeysetExpression</w:t>
      </w:r>
    </w:p>
    <w:p w14:paraId="53E55FB5" w14:textId="77777777" w:rsidR="00F476BD" w:rsidRPr="00254E38" w:rsidRDefault="00F476BD" w:rsidP="002D0F38">
      <w:pPr>
        <w:pStyle w:val="Grammar"/>
      </w:pPr>
      <w:r w:rsidRPr="00254E38">
        <w:t xml:space="preserve">    : expression                 </w:t>
      </w:r>
    </w:p>
    <w:p w14:paraId="219582AA" w14:textId="77777777" w:rsidR="00F476BD" w:rsidRDefault="00F476BD" w:rsidP="002D0F38">
      <w:pPr>
        <w:pStyle w:val="Grammar"/>
      </w:pPr>
      <w:r w:rsidRPr="00254E38">
        <w:t xml:space="preserve">    | expression MASK expression </w:t>
      </w:r>
    </w:p>
    <w:p w14:paraId="7FC27A69" w14:textId="77777777" w:rsidR="00F476BD" w:rsidRPr="00254E38" w:rsidRDefault="00F476BD" w:rsidP="002D0F38">
      <w:pPr>
        <w:pStyle w:val="Grammar"/>
      </w:pPr>
      <w:r>
        <w:t xml:space="preserve">    | expression RANGE expression</w:t>
      </w:r>
    </w:p>
    <w:p w14:paraId="7DAE9ADC" w14:textId="61374F8C" w:rsidR="00F476BD" w:rsidRPr="00F476BD" w:rsidRDefault="00F476BD" w:rsidP="002D0F38">
      <w:pPr>
        <w:pStyle w:val="Grammar"/>
      </w:pPr>
      <w:r w:rsidRPr="00254E38">
        <w:t xml:space="preserve">    ;</w:t>
      </w:r>
    </w:p>
    <w:p w14:paraId="433AFB7F" w14:textId="21F3956A" w:rsidR="00F476BD" w:rsidRPr="00F476BD" w:rsidRDefault="00F476BD" w:rsidP="002D0F38">
      <w:r>
        <w:t>The mask (</w:t>
      </w:r>
      <w:r w:rsidRPr="002D0F38">
        <w:rPr>
          <w:rFonts w:ascii="Consolas" w:hAnsi="Consolas"/>
        </w:rPr>
        <w:t>&amp;&amp;&amp;</w:t>
      </w:r>
      <w:r>
        <w:rPr>
          <w:rFonts w:ascii="Consolas" w:hAnsi="Consolas"/>
        </w:rPr>
        <w:t>)</w:t>
      </w:r>
      <w:r>
        <w:t xml:space="preserve"> and range (</w:t>
      </w:r>
      <w:r w:rsidRPr="002D0F38">
        <w:rPr>
          <w:rFonts w:ascii="Consolas" w:hAnsi="Consolas"/>
        </w:rPr>
        <w:t>..</w:t>
      </w:r>
      <w:r>
        <w:t xml:space="preserve">) operators have the same precedence, just above </w:t>
      </w:r>
      <w:r w:rsidRPr="001246BD">
        <w:rPr>
          <w:rFonts w:ascii="Consolas" w:hAnsi="Consolas"/>
        </w:rPr>
        <w:t>&amp;</w:t>
      </w:r>
      <w:r>
        <w:t>.</w:t>
      </w:r>
    </w:p>
    <w:p w14:paraId="5B4751F8" w14:textId="595B4F83" w:rsidR="00624AF4" w:rsidRDefault="00624AF4" w:rsidP="00624AF4">
      <w:r>
        <w:lastRenderedPageBreak/>
        <w:t xml:space="preserve">For example, the </w:t>
      </w:r>
      <w:r w:rsidRPr="00624AF4">
        <w:rPr>
          <w:rFonts w:ascii="Consolas" w:hAnsi="Consolas" w:cs="Consolas"/>
          <w:b/>
        </w:rPr>
        <w:t>select</w:t>
      </w:r>
      <w:r w:rsidRPr="00624AF4">
        <w:t xml:space="preserve"> expression</w:t>
      </w:r>
      <w:r>
        <w:t xml:space="preserve"> (Section </w:t>
      </w:r>
      <w:r>
        <w:fldChar w:fldCharType="begin"/>
      </w:r>
      <w:r>
        <w:instrText xml:space="preserve"> REF _Ref445647383 \r \h </w:instrText>
      </w:r>
      <w:r>
        <w:fldChar w:fldCharType="separate"/>
      </w:r>
      <w:r w:rsidR="00C55925">
        <w:t>10.6</w:t>
      </w:r>
      <w:r>
        <w:fldChar w:fldCharType="end"/>
      </w:r>
      <w:r>
        <w:t>) has the following shape:</w:t>
      </w:r>
    </w:p>
    <w:p w14:paraId="5DA44330" w14:textId="037FC763" w:rsidR="00624AF4" w:rsidRDefault="00624AF4" w:rsidP="00624AF4">
      <w:pPr>
        <w:rPr>
          <w:rFonts w:ascii="Consolas" w:hAnsi="Consolas" w:cs="Consolas"/>
        </w:rPr>
      </w:pPr>
      <w:r w:rsidRPr="00624AF4">
        <w:rPr>
          <w:rFonts w:ascii="Consolas" w:hAnsi="Consolas" w:cs="Consolas"/>
          <w:b/>
        </w:rPr>
        <w:t>select</w:t>
      </w:r>
      <w:r w:rsidRPr="00624AF4">
        <w:rPr>
          <w:rFonts w:ascii="Consolas" w:hAnsi="Consolas" w:cs="Consolas"/>
        </w:rPr>
        <w:t xml:space="preserve"> (expression) {</w:t>
      </w:r>
      <w:r w:rsidRPr="00624AF4">
        <w:rPr>
          <w:rFonts w:ascii="Consolas" w:hAnsi="Consolas" w:cs="Consolas"/>
        </w:rPr>
        <w:br/>
        <w:t xml:space="preserve">    set1 </w:t>
      </w:r>
      <w:r w:rsidR="005B58E6">
        <w:rPr>
          <w:rFonts w:ascii="Consolas" w:hAnsi="Consolas" w:cs="Consolas"/>
        </w:rPr>
        <w:t>:</w:t>
      </w:r>
      <w:r w:rsidRPr="00624AF4">
        <w:rPr>
          <w:rFonts w:ascii="Consolas" w:hAnsi="Consolas" w:cs="Consolas"/>
        </w:rPr>
        <w:t xml:space="preserve"> state1;</w:t>
      </w:r>
      <w:r w:rsidRPr="00624AF4">
        <w:rPr>
          <w:rFonts w:ascii="Consolas" w:hAnsi="Consolas" w:cs="Consolas"/>
        </w:rPr>
        <w:br/>
        <w:t xml:space="preserve">    set2 </w:t>
      </w:r>
      <w:r w:rsidR="005B58E6">
        <w:rPr>
          <w:rFonts w:ascii="Consolas" w:hAnsi="Consolas" w:cs="Consolas"/>
        </w:rPr>
        <w:t>:</w:t>
      </w:r>
      <w:r w:rsidRPr="00624AF4">
        <w:rPr>
          <w:rFonts w:ascii="Consolas" w:hAnsi="Consolas" w:cs="Consolas"/>
        </w:rPr>
        <w:t xml:space="preserve"> state2;</w:t>
      </w:r>
      <w:r w:rsidRPr="00624AF4">
        <w:rPr>
          <w:rFonts w:ascii="Consolas" w:hAnsi="Consolas" w:cs="Consolas"/>
        </w:rPr>
        <w:br/>
        <w:t xml:space="preserve">   …</w:t>
      </w:r>
      <w:r w:rsidRPr="00624AF4">
        <w:rPr>
          <w:rFonts w:ascii="Consolas" w:hAnsi="Consolas" w:cs="Consolas"/>
        </w:rPr>
        <w:br/>
        <w:t>}</w:t>
      </w:r>
    </w:p>
    <w:p w14:paraId="7F4A9442" w14:textId="2632D4B1" w:rsidR="00624AF4" w:rsidRPr="00624AF4" w:rsidRDefault="00624AF4" w:rsidP="00624AF4">
      <w:r>
        <w:t xml:space="preserve">In this context the expressions </w:t>
      </w:r>
      <w:r w:rsidRPr="00624AF4">
        <w:rPr>
          <w:rFonts w:ascii="Consolas" w:hAnsi="Consolas" w:cs="Consolas"/>
        </w:rPr>
        <w:t>set1</w:t>
      </w:r>
      <w:r>
        <w:t xml:space="preserve">, </w:t>
      </w:r>
      <w:r w:rsidRPr="00624AF4">
        <w:rPr>
          <w:rFonts w:ascii="Consolas" w:hAnsi="Consolas" w:cs="Consolas"/>
        </w:rPr>
        <w:t>set2</w:t>
      </w:r>
      <w:r>
        <w:t xml:space="preserve">, etc. evaluate to sets of values. The </w:t>
      </w:r>
      <w:r w:rsidRPr="00624AF4">
        <w:rPr>
          <w:rFonts w:ascii="Consolas" w:hAnsi="Consolas" w:cs="Consolas"/>
          <w:b/>
        </w:rPr>
        <w:t>select</w:t>
      </w:r>
      <w:r>
        <w:t xml:space="preserve"> expression tests whether its argument belongs to any of the following sets.</w:t>
      </w:r>
    </w:p>
    <w:p w14:paraId="4BC930FB" w14:textId="3477D414" w:rsidR="00624AF4" w:rsidRDefault="00624AF4" w:rsidP="00624AF4">
      <w:pPr>
        <w:pStyle w:val="Heading3"/>
      </w:pPr>
      <w:bookmarkStart w:id="2797" w:name="_Toc445799363"/>
      <w:bookmarkStart w:id="2798" w:name="_Toc447899053"/>
      <w:r>
        <w:t>Singleton sets</w:t>
      </w:r>
      <w:bookmarkEnd w:id="2797"/>
      <w:bookmarkEnd w:id="2798"/>
    </w:p>
    <w:p w14:paraId="782A5500" w14:textId="00E471D0" w:rsidR="00624AF4" w:rsidRDefault="00624AF4" w:rsidP="00624AF4">
      <w:r>
        <w:t>In a set context a simple expression denotes a set containing a single element. For example:</w:t>
      </w:r>
    </w:p>
    <w:p w14:paraId="56EEE811" w14:textId="1645E0A9" w:rsidR="00624AF4" w:rsidRDefault="00624AF4"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sidR="00D04AB9">
        <w:rPr>
          <w:rFonts w:ascii="Consolas" w:hAnsi="Consolas" w:cs="Consolas"/>
        </w:rPr>
        <w:t>version) {</w:t>
      </w:r>
      <w:r w:rsidR="00D04AB9">
        <w:rPr>
          <w:rFonts w:ascii="Consolas" w:hAnsi="Consolas" w:cs="Consolas"/>
        </w:rPr>
        <w:br/>
        <w:t xml:space="preserve">   4 </w:t>
      </w:r>
      <w:r w:rsidR="005B58E6">
        <w:rPr>
          <w:rFonts w:ascii="Consolas" w:hAnsi="Consolas" w:cs="Consolas"/>
        </w:rPr>
        <w:t>:</w:t>
      </w:r>
      <w:r w:rsidR="00D04AB9" w:rsidRPr="00D04AB9">
        <w:rPr>
          <w:rFonts w:ascii="Consolas" w:hAnsi="Consolas" w:cs="Consolas"/>
        </w:rPr>
        <w:t xml:space="preserve"> continue;</w:t>
      </w:r>
      <w:r w:rsidR="00D04AB9" w:rsidRPr="00D04AB9">
        <w:rPr>
          <w:rFonts w:ascii="Consolas" w:hAnsi="Consolas" w:cs="Consolas"/>
        </w:rPr>
        <w:br/>
        <w:t>}</w:t>
      </w:r>
    </w:p>
    <w:p w14:paraId="567A0D2F" w14:textId="68B4DC7D" w:rsidR="00D04AB9" w:rsidRPr="00D04AB9" w:rsidRDefault="00D04AB9" w:rsidP="00624AF4">
      <w:pPr>
        <w:rPr>
          <w:rFonts w:ascii="Consolas" w:hAnsi="Consolas" w:cs="Consolas"/>
        </w:rPr>
      </w:pPr>
      <w:r>
        <w:rPr>
          <w:rFonts w:ascii="Consolas" w:hAnsi="Consolas" w:cs="Consolas"/>
        </w:rPr>
        <w:t>4</w:t>
      </w:r>
      <w:r w:rsidRPr="00D04AB9">
        <w:t xml:space="preserve"> is a set expression denoting the set consisting of the single value </w:t>
      </w:r>
      <w:r>
        <w:rPr>
          <w:rFonts w:ascii="Consolas" w:hAnsi="Consolas" w:cs="Consolas"/>
        </w:rPr>
        <w:t>4.</w:t>
      </w:r>
    </w:p>
    <w:p w14:paraId="152FAD19" w14:textId="2D1362B6" w:rsidR="00624AF4" w:rsidRDefault="00624AF4" w:rsidP="00624AF4">
      <w:pPr>
        <w:pStyle w:val="Heading3"/>
      </w:pPr>
      <w:bookmarkStart w:id="2799" w:name="_Toc445799364"/>
      <w:bookmarkStart w:id="2800" w:name="_Toc447899054"/>
      <w:r>
        <w:t>The universal set</w:t>
      </w:r>
      <w:bookmarkEnd w:id="2799"/>
      <w:bookmarkEnd w:id="2800"/>
    </w:p>
    <w:p w14:paraId="5BBEA533" w14:textId="542B4382" w:rsidR="00624AF4" w:rsidRDefault="00624AF4" w:rsidP="00624AF4">
      <w:r>
        <w:t xml:space="preserve">In a set context the </w:t>
      </w:r>
      <w:r w:rsidRPr="00624AF4">
        <w:rPr>
          <w:rFonts w:ascii="Consolas" w:hAnsi="Consolas" w:cs="Consolas"/>
          <w:b/>
        </w:rPr>
        <w:t>default</w:t>
      </w:r>
      <w:r w:rsidRPr="00624AF4">
        <w:t xml:space="preserve"> expression</w:t>
      </w:r>
      <w:r>
        <w:t xml:space="preserve"> denotes a set containing all possible elements.</w:t>
      </w:r>
    </w:p>
    <w:p w14:paraId="1AC9AF24" w14:textId="407929D4" w:rsidR="00D04AB9" w:rsidRPr="00D04AB9" w:rsidRDefault="00D04AB9" w:rsidP="00624AF4">
      <w:pPr>
        <w:rPr>
          <w:rFonts w:ascii="Consolas" w:hAnsi="Consolas" w:cs="Consolas"/>
        </w:rPr>
      </w:pPr>
      <w:r w:rsidRPr="00D04AB9">
        <w:rPr>
          <w:rFonts w:ascii="Consolas" w:hAnsi="Consolas" w:cs="Consolas"/>
          <w:b/>
        </w:rPr>
        <w:t>select</w:t>
      </w:r>
      <w:r w:rsidRPr="00D04AB9">
        <w:rPr>
          <w:rFonts w:ascii="Consolas" w:hAnsi="Consolas" w:cs="Consolas"/>
        </w:rPr>
        <w:t xml:space="preserve"> (hdr.ipv4.</w:t>
      </w:r>
      <w:r>
        <w:rPr>
          <w:rFonts w:ascii="Consolas" w:hAnsi="Consolas" w:cs="Consolas"/>
        </w:rPr>
        <w:t>version) {</w:t>
      </w:r>
      <w:r>
        <w:rPr>
          <w:rFonts w:ascii="Consolas" w:hAnsi="Consolas" w:cs="Consolas"/>
        </w:rPr>
        <w:br/>
        <w:t xml:space="preserve">   4 </w:t>
      </w:r>
      <w:r w:rsidR="005B58E6">
        <w:rPr>
          <w:rFonts w:ascii="Consolas" w:hAnsi="Consolas" w:cs="Consolas"/>
        </w:rPr>
        <w:t>:</w:t>
      </w:r>
      <w:r w:rsidRPr="00D04AB9">
        <w:rPr>
          <w:rFonts w:ascii="Consolas" w:hAnsi="Consolas" w:cs="Consolas"/>
        </w:rPr>
        <w:t xml:space="preserve"> continue;</w:t>
      </w:r>
      <w:r>
        <w:rPr>
          <w:rFonts w:ascii="Consolas" w:hAnsi="Consolas" w:cs="Consolas"/>
        </w:rPr>
        <w:br/>
        <w:t xml:space="preserve">   </w:t>
      </w:r>
      <w:r w:rsidRPr="00D04AB9">
        <w:rPr>
          <w:rFonts w:ascii="Consolas" w:hAnsi="Consolas" w:cs="Consolas"/>
          <w:b/>
        </w:rPr>
        <w:t>default</w:t>
      </w:r>
      <w:r>
        <w:rPr>
          <w:rFonts w:ascii="Consolas" w:hAnsi="Consolas" w:cs="Consolas"/>
        </w:rPr>
        <w:t xml:space="preserve"> </w:t>
      </w:r>
      <w:r w:rsidR="005B58E6">
        <w:rPr>
          <w:rFonts w:ascii="Consolas" w:hAnsi="Consolas" w:cs="Consolas"/>
        </w:rPr>
        <w:t>:</w:t>
      </w:r>
      <w:r>
        <w:rPr>
          <w:rFonts w:ascii="Consolas" w:hAnsi="Consolas" w:cs="Consolas"/>
        </w:rPr>
        <w:t xml:space="preserve"> reject;</w:t>
      </w:r>
      <w:r w:rsidRPr="00D04AB9">
        <w:rPr>
          <w:rFonts w:ascii="Consolas" w:hAnsi="Consolas" w:cs="Consolas"/>
        </w:rPr>
        <w:br/>
        <w:t>}</w:t>
      </w:r>
    </w:p>
    <w:p w14:paraId="4614ADE5" w14:textId="5C7BAB60" w:rsidR="00624AF4" w:rsidRDefault="00624AF4" w:rsidP="00624AF4">
      <w:pPr>
        <w:pStyle w:val="Heading3"/>
      </w:pPr>
      <w:bookmarkStart w:id="2801" w:name="_Toc445799365"/>
      <w:bookmarkStart w:id="2802" w:name="_Toc447899055"/>
      <w:r>
        <w:t>Cubes</w:t>
      </w:r>
      <w:bookmarkEnd w:id="2801"/>
      <w:bookmarkEnd w:id="2802"/>
    </w:p>
    <w:p w14:paraId="5A206B29" w14:textId="11596478" w:rsidR="00624AF4" w:rsidRDefault="00624AF4" w:rsidP="00624AF4">
      <w:r>
        <w:t xml:space="preserve">The </w:t>
      </w:r>
      <w:r w:rsidR="00921303">
        <w:t xml:space="preserve">mask </w:t>
      </w:r>
      <w:r w:rsidRPr="00280B0E">
        <w:rPr>
          <w:rFonts w:ascii="Consolas" w:hAnsi="Consolas"/>
        </w:rPr>
        <w:t>&amp;&amp;&amp;</w:t>
      </w:r>
      <w:r>
        <w:t xml:space="preserve"> infix oper</w:t>
      </w:r>
      <w:r w:rsidR="00D04AB9">
        <w:t xml:space="preserve">ator takes two arguments of the same </w:t>
      </w:r>
      <w:r w:rsidR="00D04AB9" w:rsidRPr="00D04AB9">
        <w:rPr>
          <w:rFonts w:ascii="Consolas" w:hAnsi="Consolas" w:cs="Consolas"/>
          <w:b/>
        </w:rPr>
        <w:t>bit</w:t>
      </w:r>
      <w:r w:rsidR="00D04AB9" w:rsidRPr="00D04AB9">
        <w:rPr>
          <w:rFonts w:ascii="Consolas" w:hAnsi="Consolas" w:cs="Consolas"/>
        </w:rPr>
        <w:t>&lt;W&gt;</w:t>
      </w:r>
      <w:r w:rsidR="00D04AB9">
        <w:t xml:space="preserve"> type, and creates a value of type </w:t>
      </w:r>
      <w:r w:rsidR="00D04AB9" w:rsidRPr="00D04AB9">
        <w:rPr>
          <w:rFonts w:ascii="Consolas" w:hAnsi="Consolas" w:cs="Consolas"/>
        </w:rPr>
        <w:t>set&lt;</w:t>
      </w:r>
      <w:r w:rsidR="00D04AB9" w:rsidRPr="00D04AB9">
        <w:rPr>
          <w:rFonts w:ascii="Consolas" w:hAnsi="Consolas" w:cs="Consolas"/>
          <w:b/>
        </w:rPr>
        <w:t>bit</w:t>
      </w:r>
      <w:r w:rsidR="00D04AB9" w:rsidRPr="00D04AB9">
        <w:rPr>
          <w:rFonts w:ascii="Consolas" w:hAnsi="Consolas" w:cs="Consolas"/>
        </w:rPr>
        <w:t>&lt;W&gt;&gt;</w:t>
      </w:r>
      <w:r>
        <w:t xml:space="preserve">. The right value </w:t>
      </w:r>
      <w:r w:rsidR="00D04AB9">
        <w:t>is a “mask”</w:t>
      </w:r>
      <w:r>
        <w:t>, where each 0 bit in the mask indicates a “don’t care”</w:t>
      </w:r>
      <w:r w:rsidR="00D04AB9">
        <w:t xml:space="preserve"> bit</w:t>
      </w:r>
      <w:r>
        <w:t xml:space="preserve">. </w:t>
      </w:r>
      <w:r w:rsidR="00D04AB9">
        <w:t xml:space="preserve">The set denoted by </w:t>
      </w:r>
      <w:r w:rsidR="00D04AB9" w:rsidRPr="00D04AB9">
        <w:rPr>
          <w:rFonts w:ascii="Consolas" w:hAnsi="Consolas" w:cs="Consolas"/>
        </w:rPr>
        <w:t>a &amp;&amp;&amp; b</w:t>
      </w:r>
      <w:r w:rsidR="00D04AB9" w:rsidRPr="00D04AB9">
        <w:t xml:space="preserve"> is defined</w:t>
      </w:r>
      <w:r w:rsidR="00D04AB9">
        <w:t xml:space="preserve"> as</w:t>
      </w:r>
    </w:p>
    <w:p w14:paraId="30B742E8" w14:textId="2BF58661" w:rsidR="00D04AB9" w:rsidRPr="00D04AB9" w:rsidRDefault="00D04AB9" w:rsidP="00624AF4">
      <w:r w:rsidRPr="00D04AB9">
        <w:rPr>
          <w:rFonts w:ascii="Consolas" w:hAnsi="Consolas" w:cs="Consolas"/>
        </w:rPr>
        <w:t>a &amp;&amp;&amp; b</w:t>
      </w:r>
      <w:r>
        <w:t xml:space="preserve"> = </w:t>
      </w:r>
      <w:proofErr w:type="gramStart"/>
      <w:r>
        <w:t xml:space="preserve">{ </w:t>
      </w:r>
      <w:r w:rsidRPr="00D04AB9">
        <w:rPr>
          <w:rFonts w:ascii="Consolas" w:hAnsi="Consolas" w:cs="Consolas"/>
        </w:rPr>
        <w:t>c</w:t>
      </w:r>
      <w:proofErr w:type="gramEnd"/>
      <w:r>
        <w:t xml:space="preserve"> of type </w:t>
      </w:r>
      <w:r w:rsidRPr="00D04AB9">
        <w:rPr>
          <w:rFonts w:ascii="Consolas" w:hAnsi="Consolas" w:cs="Consolas"/>
        </w:rPr>
        <w:t>bit&lt;W&gt;</w:t>
      </w:r>
      <w:r>
        <w:t xml:space="preserve"> where </w:t>
      </w:r>
      <w:r w:rsidRPr="00D04AB9">
        <w:rPr>
          <w:rFonts w:ascii="Consolas" w:hAnsi="Consolas" w:cs="Consolas"/>
        </w:rPr>
        <w:t>a &amp; b = c &amp; b</w:t>
      </w:r>
      <w:r>
        <w:t xml:space="preserve"> }</w:t>
      </w:r>
    </w:p>
    <w:p w14:paraId="4ED0D1F2" w14:textId="0914B978" w:rsidR="00624AF4" w:rsidRDefault="003A3950" w:rsidP="00624AF4">
      <w:r>
        <w:t>(This set looks like a cube in the Cartesian space {0,</w:t>
      </w:r>
      <w:proofErr w:type="gramStart"/>
      <w:r>
        <w:t>1}</w:t>
      </w:r>
      <w:r w:rsidRPr="002D0F38">
        <w:rPr>
          <w:vertAlign w:val="superscript"/>
        </w:rPr>
        <w:t>W</w:t>
      </w:r>
      <w:r>
        <w:t>.</w:t>
      </w:r>
      <w:proofErr w:type="gramEnd"/>
      <w:r>
        <w:t xml:space="preserve">) </w:t>
      </w:r>
      <w:r w:rsidR="00624AF4">
        <w:t>For example:</w:t>
      </w:r>
    </w:p>
    <w:p w14:paraId="3C1308A8" w14:textId="27333E3C" w:rsidR="00624AF4" w:rsidRPr="00DE4665" w:rsidRDefault="00624AF4" w:rsidP="00624AF4">
      <w:pPr>
        <w:rPr>
          <w:rFonts w:ascii="Consolas" w:hAnsi="Consolas"/>
        </w:rPr>
      </w:pPr>
      <w:r w:rsidRPr="00DE4665">
        <w:rPr>
          <w:rFonts w:ascii="Consolas" w:hAnsi="Consolas"/>
        </w:rPr>
        <w:t>8</w:t>
      </w:r>
      <w:r w:rsidR="006C2FA5">
        <w:rPr>
          <w:rFonts w:ascii="Consolas" w:hAnsi="Consolas"/>
        </w:rPr>
        <w:t>w</w:t>
      </w:r>
      <w:r w:rsidRPr="00DE4665">
        <w:rPr>
          <w:rFonts w:ascii="Consolas" w:hAnsi="Consolas"/>
        </w:rPr>
        <w:t>0x</w:t>
      </w:r>
      <w:r>
        <w:rPr>
          <w:rFonts w:ascii="Consolas" w:hAnsi="Consolas"/>
        </w:rPr>
        <w:t>0A</w:t>
      </w:r>
      <w:r w:rsidRPr="00DE4665">
        <w:rPr>
          <w:rFonts w:ascii="Consolas" w:hAnsi="Consolas"/>
        </w:rPr>
        <w:t xml:space="preserve"> &amp;&amp;&amp; 8</w:t>
      </w:r>
      <w:r w:rsidR="006C2FA5">
        <w:rPr>
          <w:rFonts w:ascii="Consolas" w:hAnsi="Consolas"/>
        </w:rPr>
        <w:t>w</w:t>
      </w:r>
      <w:r w:rsidRPr="00DE4665">
        <w:rPr>
          <w:rFonts w:ascii="Consolas" w:hAnsi="Consolas"/>
        </w:rPr>
        <w:t>0x0F</w:t>
      </w:r>
    </w:p>
    <w:p w14:paraId="413FE368" w14:textId="32EBF160" w:rsidR="00624AF4" w:rsidRPr="00DE4665" w:rsidRDefault="005645F0" w:rsidP="00624AF4">
      <w:r>
        <w:t>denotes a set that contains</w:t>
      </w:r>
      <w:r w:rsidR="00D04AB9">
        <w:t xml:space="preserve"> 16 </w:t>
      </w:r>
      <w:r>
        <w:t xml:space="preserve">different </w:t>
      </w:r>
      <w:r w:rsidR="00D04AB9">
        <w:t>8-bit values, whose bit-pattern is XXXX1010, where t</w:t>
      </w:r>
      <w:r w:rsidR="00B10851">
        <w:t>he value of an X can be any bit</w:t>
      </w:r>
      <w:r w:rsidR="00D04AB9">
        <w:t>.</w:t>
      </w:r>
    </w:p>
    <w:p w14:paraId="304658EB" w14:textId="7474ADA4" w:rsidR="00624AF4" w:rsidRDefault="00624AF4" w:rsidP="006A3101">
      <w:r>
        <w:t>P4 targets may impose additional restrictions on the expressions on the left and right-hand side of a mask operator: for example, they may forbid non compile-time-constant expressions to be</w:t>
      </w:r>
      <w:r w:rsidR="00D04AB9">
        <w:t xml:space="preserve"> used in one or both positions.</w:t>
      </w:r>
    </w:p>
    <w:p w14:paraId="3B366C7B" w14:textId="51BE1B64" w:rsidR="00A04E8C" w:rsidRDefault="00A04E8C" w:rsidP="00A04E8C">
      <w:pPr>
        <w:pStyle w:val="Heading3"/>
      </w:pPr>
      <w:bookmarkStart w:id="2803" w:name="_Toc445799366"/>
      <w:bookmarkStart w:id="2804" w:name="_Toc447899056"/>
      <w:r>
        <w:t>Ranges</w:t>
      </w:r>
      <w:bookmarkEnd w:id="2803"/>
      <w:bookmarkEnd w:id="2804"/>
    </w:p>
    <w:p w14:paraId="052DA9D1" w14:textId="14C21047" w:rsidR="00921303" w:rsidRDefault="00921303" w:rsidP="00921303">
      <w:r>
        <w:t>The range</w:t>
      </w:r>
      <w:proofErr w:type="gramStart"/>
      <w:r>
        <w:t xml:space="preserve"> </w:t>
      </w:r>
      <w:r w:rsidRPr="00921303">
        <w:rPr>
          <w:rFonts w:ascii="Consolas" w:hAnsi="Consolas" w:cs="Consolas"/>
        </w:rPr>
        <w:t>..</w:t>
      </w:r>
      <w:proofErr w:type="gramEnd"/>
      <w:r>
        <w:t xml:space="preserve"> infix operator takes two arguments of the same type T </w:t>
      </w:r>
      <w:r w:rsidRPr="00921303">
        <w:rPr>
          <w:rFonts w:ascii="Consolas" w:hAnsi="Consolas" w:cs="Consolas"/>
          <w:b/>
        </w:rPr>
        <w:t>bit</w:t>
      </w:r>
      <w:r w:rsidRPr="00921303">
        <w:rPr>
          <w:rFonts w:ascii="Consolas" w:hAnsi="Consolas" w:cs="Consolas"/>
        </w:rPr>
        <w:t>&lt;W&gt;</w:t>
      </w:r>
      <w:r>
        <w:t xml:space="preserve"> or </w:t>
      </w:r>
      <w:r w:rsidRPr="00921303">
        <w:rPr>
          <w:rFonts w:ascii="Consolas" w:hAnsi="Consolas" w:cs="Consolas"/>
          <w:b/>
        </w:rPr>
        <w:t>int</w:t>
      </w:r>
      <w:r w:rsidRPr="00921303">
        <w:rPr>
          <w:rFonts w:ascii="Consolas" w:hAnsi="Consolas" w:cs="Consolas"/>
        </w:rPr>
        <w:t>&lt;W&gt;</w:t>
      </w:r>
      <w:r w:rsidR="005C5D2B">
        <w:t xml:space="preserve"> and creates a v</w:t>
      </w:r>
      <w:r>
        <w:t xml:space="preserve">alue of type </w:t>
      </w:r>
      <w:r w:rsidRPr="00921303">
        <w:rPr>
          <w:rFonts w:ascii="Consolas" w:hAnsi="Consolas" w:cs="Consolas"/>
        </w:rPr>
        <w:t>set&lt;T&gt;</w:t>
      </w:r>
      <w:r w:rsidR="000E405B">
        <w:t xml:space="preserve">. The </w:t>
      </w:r>
      <w:r>
        <w:t>set contains all values numerically between the first and the second, inclusively.</w:t>
      </w:r>
    </w:p>
    <w:p w14:paraId="507FC364" w14:textId="72E0F7F5" w:rsidR="003D40C0" w:rsidRDefault="003D40C0" w:rsidP="00921303">
      <w:r>
        <w:t>For example:</w:t>
      </w:r>
    </w:p>
    <w:p w14:paraId="3B9566BE" w14:textId="07D33169" w:rsidR="003D40C0" w:rsidRDefault="00F548DB" w:rsidP="00921303">
      <w:pPr>
        <w:rPr>
          <w:rFonts w:ascii="Consolas" w:hAnsi="Consolas" w:cs="Consolas"/>
        </w:rPr>
      </w:pPr>
      <w:r>
        <w:rPr>
          <w:rFonts w:ascii="Consolas" w:hAnsi="Consolas" w:cs="Consolas"/>
        </w:rPr>
        <w:t>4w</w:t>
      </w:r>
      <w:r w:rsidR="003D40C0" w:rsidRPr="003D40C0">
        <w:rPr>
          <w:rFonts w:ascii="Consolas" w:hAnsi="Consolas" w:cs="Consolas"/>
        </w:rPr>
        <w:t>5</w:t>
      </w:r>
      <w:proofErr w:type="gramStart"/>
      <w:r w:rsidR="004A0CA0">
        <w:rPr>
          <w:rFonts w:ascii="Consolas" w:hAnsi="Consolas" w:cs="Consolas"/>
        </w:rPr>
        <w:t xml:space="preserve"> </w:t>
      </w:r>
      <w:r w:rsidR="003D40C0" w:rsidRPr="003D40C0">
        <w:rPr>
          <w:rFonts w:ascii="Consolas" w:hAnsi="Consolas" w:cs="Consolas"/>
        </w:rPr>
        <w:t>..</w:t>
      </w:r>
      <w:proofErr w:type="gramEnd"/>
      <w:r w:rsidR="004A0CA0">
        <w:rPr>
          <w:rFonts w:ascii="Consolas" w:hAnsi="Consolas" w:cs="Consolas"/>
        </w:rPr>
        <w:t xml:space="preserve"> </w:t>
      </w:r>
      <w:r>
        <w:rPr>
          <w:rFonts w:ascii="Consolas" w:hAnsi="Consolas" w:cs="Consolas"/>
        </w:rPr>
        <w:t>4w</w:t>
      </w:r>
      <w:r w:rsidR="003D40C0" w:rsidRPr="003D40C0">
        <w:rPr>
          <w:rFonts w:ascii="Consolas" w:hAnsi="Consolas" w:cs="Consolas"/>
        </w:rPr>
        <w:t>8</w:t>
      </w:r>
    </w:p>
    <w:p w14:paraId="182D9B0F" w14:textId="6E287707" w:rsidR="003D40C0" w:rsidRDefault="000E405B" w:rsidP="003D40C0">
      <w:r>
        <w:lastRenderedPageBreak/>
        <w:t xml:space="preserve">denotes a </w:t>
      </w:r>
      <w:r w:rsidR="003D40C0">
        <w:t xml:space="preserve">set with values </w:t>
      </w:r>
      <w:r w:rsidR="00F548DB">
        <w:t>4w</w:t>
      </w:r>
      <w:r w:rsidR="003D40C0">
        <w:t xml:space="preserve">5, </w:t>
      </w:r>
      <w:r w:rsidR="00F548DB">
        <w:t>4w</w:t>
      </w:r>
      <w:r w:rsidR="003D40C0">
        <w:t xml:space="preserve">6, </w:t>
      </w:r>
      <w:r w:rsidR="00F548DB">
        <w:t>4w</w:t>
      </w:r>
      <w:r w:rsidR="003D40C0">
        <w:t xml:space="preserve">7, and </w:t>
      </w:r>
      <w:r w:rsidR="00F548DB">
        <w:t>4w</w:t>
      </w:r>
      <w:r w:rsidR="003D40C0">
        <w:t>8.</w:t>
      </w:r>
    </w:p>
    <w:p w14:paraId="4E133DFB" w14:textId="5107BD21" w:rsidR="00781D8D" w:rsidRDefault="00781D8D" w:rsidP="00781D8D">
      <w:pPr>
        <w:pStyle w:val="Heading3"/>
      </w:pPr>
      <w:bookmarkStart w:id="2805" w:name="_Toc445799367"/>
      <w:bookmarkStart w:id="2806" w:name="_Toc447899057"/>
      <w:r>
        <w:t>Tuples</w:t>
      </w:r>
      <w:bookmarkEnd w:id="2805"/>
      <w:bookmarkEnd w:id="2806"/>
    </w:p>
    <w:p w14:paraId="30EF7C9F" w14:textId="5BDD39D5" w:rsidR="00781D8D" w:rsidDel="000C7942" w:rsidRDefault="000E405B" w:rsidP="00781D8D">
      <w:pPr>
        <w:rPr>
          <w:del w:id="2807" w:author="Mihai Budiu" w:date="2016-04-11T11:15:00Z"/>
        </w:rPr>
      </w:pPr>
      <w:del w:id="2808" w:author="Mihai Budiu" w:date="2016-04-11T11:15:00Z">
        <w:r w:rsidDel="000C7942">
          <w:delText xml:space="preserve">A tuple of </w:delText>
        </w:r>
        <w:r w:rsidR="00781D8D" w:rsidDel="000C7942">
          <w:delText>set</w:delText>
        </w:r>
        <w:r w:rsidDel="000C7942">
          <w:delText xml:space="preserve"> values is a </w:delText>
        </w:r>
        <w:r w:rsidR="00781D8D" w:rsidDel="000C7942">
          <w:delText>set of tuples, e.g.:</w:delText>
        </w:r>
      </w:del>
    </w:p>
    <w:p w14:paraId="3D936851" w14:textId="70F6E537" w:rsidR="00781D8D" w:rsidDel="000C7942" w:rsidRDefault="000E405B" w:rsidP="00781D8D">
      <w:pPr>
        <w:rPr>
          <w:del w:id="2809" w:author="Mihai Budiu" w:date="2016-04-11T11:15:00Z"/>
          <w:rFonts w:ascii="Consolas" w:hAnsi="Consolas" w:cs="Consolas"/>
        </w:rPr>
      </w:pPr>
      <w:del w:id="2810" w:author="Mihai Budiu" w:date="2016-04-11T11:15:00Z">
        <w:r w:rsidDel="000C7942">
          <w:rPr>
            <w:rFonts w:ascii="Consolas" w:hAnsi="Consolas" w:cs="Consolas"/>
          </w:rPr>
          <w:delText xml:space="preserve">tuple&lt;set&lt;T1&gt;, set&lt;T2&gt;&gt; = </w:delText>
        </w:r>
        <w:r w:rsidR="00781D8D" w:rsidRPr="00781D8D" w:rsidDel="000C7942">
          <w:rPr>
            <w:rFonts w:ascii="Consolas" w:hAnsi="Consolas" w:cs="Consolas"/>
          </w:rPr>
          <w:delText>set&lt;tuple&lt;T1, T2&gt;&gt;</w:delText>
        </w:r>
      </w:del>
    </w:p>
    <w:p w14:paraId="08924326" w14:textId="1B5714E4" w:rsidR="002560CB" w:rsidRDefault="002560CB" w:rsidP="002560CB">
      <w:del w:id="2811" w:author="Mihai Budiu" w:date="2016-04-11T11:15:00Z">
        <w:r w:rsidDel="000C7942">
          <w:delText>In consequence one can use t</w:delText>
        </w:r>
      </w:del>
      <w:ins w:id="2812" w:author="Mihai Budiu" w:date="2016-04-11T11:15:00Z">
        <w:r w:rsidR="000C7942">
          <w:t>T</w:t>
        </w:r>
      </w:ins>
      <w:r>
        <w:t xml:space="preserve">uples </w:t>
      </w:r>
      <w:ins w:id="2813" w:author="Mihai Budiu" w:date="2016-04-11T11:15:00Z">
        <w:r w:rsidR="000C7942">
          <w:t xml:space="preserve">can be used </w:t>
        </w:r>
      </w:ins>
      <w:r>
        <w:t>in a set context:</w:t>
      </w:r>
    </w:p>
    <w:p w14:paraId="6B1D9F0C" w14:textId="328E3FD5" w:rsidR="002560CB" w:rsidRPr="002560CB" w:rsidDel="000C7942" w:rsidRDefault="002560CB" w:rsidP="002560CB">
      <w:pPr>
        <w:rPr>
          <w:del w:id="2814" w:author="Mihai Budiu" w:date="2016-04-11T11:15:00Z"/>
          <w:rFonts w:ascii="Consolas" w:hAnsi="Consolas"/>
        </w:rPr>
      </w:pPr>
      <w:r w:rsidRPr="002560CB">
        <w:rPr>
          <w:rFonts w:ascii="Consolas" w:hAnsi="Consolas"/>
          <w:b/>
        </w:rPr>
        <w:t>select</w:t>
      </w:r>
      <w:r>
        <w:rPr>
          <w:rFonts w:ascii="Consolas" w:hAnsi="Consolas"/>
        </w:rPr>
        <w:t>(</w:t>
      </w:r>
      <w:r w:rsidRPr="002560CB">
        <w:rPr>
          <w:rFonts w:ascii="Consolas" w:hAnsi="Consolas"/>
        </w:rPr>
        <w:t>hdr.ipv4.ihl, hdr.ipv4.protocol) {</w:t>
      </w:r>
      <w:r>
        <w:rPr>
          <w:rFonts w:ascii="Consolas" w:hAnsi="Consolas"/>
        </w:rPr>
        <w:br/>
        <w:t xml:space="preserve">     (</w:t>
      </w:r>
      <w:r w:rsidRPr="002560CB">
        <w:rPr>
          <w:rFonts w:ascii="Consolas" w:hAnsi="Consolas"/>
        </w:rPr>
        <w:t>4w0x5, 8w0x1): parse_icmp;</w:t>
      </w:r>
      <w:r>
        <w:rPr>
          <w:rFonts w:ascii="Consolas" w:hAnsi="Consolas"/>
        </w:rPr>
        <w:br/>
      </w:r>
      <w:r w:rsidRPr="002560CB">
        <w:rPr>
          <w:rFonts w:ascii="Consolas" w:hAnsi="Consolas"/>
        </w:rPr>
        <w:t xml:space="preserve">     (4w0x5, 8w0x6): parse_tcp;</w:t>
      </w:r>
      <w:r>
        <w:rPr>
          <w:rFonts w:ascii="Consolas" w:hAnsi="Consolas"/>
        </w:rPr>
        <w:br/>
        <w:t xml:space="preserve"> </w:t>
      </w:r>
      <w:r w:rsidRPr="002560CB">
        <w:rPr>
          <w:rFonts w:ascii="Consolas" w:hAnsi="Consolas"/>
        </w:rPr>
        <w:t xml:space="preserve">    (4w0x5, 8w0x11): parse_udp;</w:t>
      </w:r>
      <w:r>
        <w:rPr>
          <w:rFonts w:ascii="Consolas" w:hAnsi="Consolas"/>
        </w:rPr>
        <w:br/>
        <w:t xml:space="preserve">     </w:t>
      </w:r>
      <w:r w:rsidRPr="000B61D7">
        <w:rPr>
          <w:rFonts w:ascii="Consolas" w:hAnsi="Consolas"/>
          <w:b/>
        </w:rPr>
        <w:t>default</w:t>
      </w:r>
      <w:r w:rsidRPr="002560CB">
        <w:rPr>
          <w:rFonts w:ascii="Consolas" w:hAnsi="Consolas"/>
        </w:rPr>
        <w:t>: accept;</w:t>
      </w:r>
      <w:r>
        <w:rPr>
          <w:rFonts w:ascii="Consolas" w:hAnsi="Consolas"/>
        </w:rPr>
        <w:t xml:space="preserve"> </w:t>
      </w:r>
      <w:r w:rsidRPr="002560CB">
        <w:rPr>
          <w:rFonts w:ascii="Consolas" w:hAnsi="Consolas"/>
        </w:rPr>
        <w:t>}</w:t>
      </w:r>
      <w:bookmarkStart w:id="2815" w:name="_GoBack"/>
      <w:bookmarkEnd w:id="2815"/>
    </w:p>
    <w:p w14:paraId="5DE41568" w14:textId="77777777" w:rsidR="002560CB" w:rsidRPr="00781D8D" w:rsidRDefault="002560CB" w:rsidP="002560CB"/>
    <w:p w14:paraId="69DE40F5" w14:textId="77777777" w:rsidR="00402726" w:rsidRDefault="00402726" w:rsidP="00402726">
      <w:pPr>
        <w:pStyle w:val="Heading2"/>
      </w:pPr>
      <w:bookmarkStart w:id="2816" w:name="_Toc417920620"/>
      <w:bookmarkStart w:id="2817" w:name="_Toc445799368"/>
      <w:bookmarkStart w:id="2818" w:name="_Toc447899058"/>
      <w:r>
        <w:t xml:space="preserve">Operations on </w:t>
      </w:r>
      <w:r w:rsidRPr="00753CA3">
        <w:rPr>
          <w:rFonts w:ascii="Consolas" w:hAnsi="Consolas"/>
        </w:rPr>
        <w:t>struct</w:t>
      </w:r>
      <w:r>
        <w:t xml:space="preserve"> types</w:t>
      </w:r>
      <w:bookmarkEnd w:id="2816"/>
      <w:bookmarkEnd w:id="2817"/>
      <w:bookmarkEnd w:id="2818"/>
    </w:p>
    <w:p w14:paraId="0E6EF27D" w14:textId="2899115D" w:rsidR="00402726" w:rsidRDefault="00402726" w:rsidP="00402726">
      <w:bookmarkStart w:id="2819" w:name="_Toc417920621"/>
      <w:r>
        <w:t xml:space="preserve">The only operation defined on values with a structure type is </w:t>
      </w:r>
      <w:r w:rsidR="00BF45A5">
        <w:t>member access operation</w:t>
      </w:r>
      <w:r>
        <w:t xml:space="preserve">, </w:t>
      </w:r>
      <w:r w:rsidR="00B60F39">
        <w:t>indicated</w:t>
      </w:r>
      <w:r>
        <w:t xml:space="preserve"> using the </w:t>
      </w:r>
      <w:proofErr w:type="gramStart"/>
      <w:r>
        <w:t xml:space="preserve">dot </w:t>
      </w:r>
      <w:r w:rsidRPr="002378DA">
        <w:rPr>
          <w:rFonts w:ascii="Consolas" w:hAnsi="Consolas"/>
        </w:rPr>
        <w:t>.</w:t>
      </w:r>
      <w:proofErr w:type="gramEnd"/>
      <w:r>
        <w:t xml:space="preserve"> operator (e.g., </w:t>
      </w:r>
      <w:proofErr w:type="gramStart"/>
      <w:r w:rsidRPr="00A3325F">
        <w:rPr>
          <w:rFonts w:ascii="Consolas" w:hAnsi="Consolas"/>
        </w:rPr>
        <w:t>s.field</w:t>
      </w:r>
      <w:proofErr w:type="gramEnd"/>
      <w:r>
        <w:t>). Field extraction from an l-value produces an l-value. Structs can also be copied using assignment; this is only possible between structs that have the same type.</w:t>
      </w:r>
    </w:p>
    <w:p w14:paraId="51596613" w14:textId="77777777" w:rsidR="00402726" w:rsidRDefault="00402726" w:rsidP="00402726">
      <w:pPr>
        <w:pStyle w:val="Heading2"/>
      </w:pPr>
      <w:bookmarkStart w:id="2820" w:name="_Toc445799369"/>
      <w:bookmarkStart w:id="2821" w:name="_Ref447697552"/>
      <w:bookmarkStart w:id="2822" w:name="_Toc447899059"/>
      <w:r>
        <w:t>Operations on headers</w:t>
      </w:r>
      <w:bookmarkEnd w:id="2820"/>
      <w:bookmarkEnd w:id="2821"/>
      <w:bookmarkEnd w:id="2822"/>
    </w:p>
    <w:p w14:paraId="0F8A4267" w14:textId="6E4869D4" w:rsidR="00000BD1" w:rsidRDefault="00402726" w:rsidP="00402726">
      <w:r>
        <w:t>Headers provide the same operations as structs. Assignment between headers also copies the</w:t>
      </w:r>
      <w:r w:rsidR="00E72814">
        <w:t xml:space="preserve"> “validity” </w:t>
      </w:r>
      <w:r>
        <w:t xml:space="preserve">header bit. </w:t>
      </w:r>
    </w:p>
    <w:p w14:paraId="1DBBB834" w14:textId="5A15703B" w:rsidR="00000BD1" w:rsidRDefault="00000BD1" w:rsidP="00402726">
      <w:r>
        <w:t xml:space="preserve">The method </w:t>
      </w:r>
      <w:proofErr w:type="gramStart"/>
      <w:r w:rsidR="000C2B88" w:rsidRPr="007C0B33">
        <w:rPr>
          <w:rFonts w:ascii="Consolas" w:hAnsi="Consolas"/>
        </w:rPr>
        <w:t>is</w:t>
      </w:r>
      <w:r w:rsidRPr="002F540D">
        <w:rPr>
          <w:rFonts w:ascii="Consolas" w:hAnsi="Consolas"/>
        </w:rPr>
        <w:t>Valid(</w:t>
      </w:r>
      <w:proofErr w:type="gramEnd"/>
      <w:r w:rsidRPr="002F540D">
        <w:rPr>
          <w:rFonts w:ascii="Consolas" w:hAnsi="Consolas"/>
        </w:rPr>
        <w:t>)</w:t>
      </w:r>
      <w:r w:rsidRPr="002F540D">
        <w:t xml:space="preserve"> returns the </w:t>
      </w:r>
      <w:r>
        <w:t xml:space="preserve">value of the </w:t>
      </w:r>
      <w:r w:rsidRPr="002F540D">
        <w:t xml:space="preserve">header’s </w:t>
      </w:r>
      <w:r>
        <w:t>“</w:t>
      </w:r>
      <w:r w:rsidRPr="002F540D">
        <w:t>validity</w:t>
      </w:r>
      <w:r>
        <w:t>” bit.</w:t>
      </w:r>
    </w:p>
    <w:p w14:paraId="6DADB75F" w14:textId="3B4F1F37" w:rsidR="00402726" w:rsidRDefault="00000BD1" w:rsidP="00402726">
      <w:r>
        <w:t>The</w:t>
      </w:r>
      <w:r w:rsidR="00402726">
        <w:t xml:space="preserve"> method </w:t>
      </w:r>
      <w:r w:rsidR="00402726" w:rsidRPr="00EC744D">
        <w:rPr>
          <w:rFonts w:ascii="Consolas" w:hAnsi="Consolas"/>
        </w:rPr>
        <w:t>setValid(bool)</w:t>
      </w:r>
      <w:r>
        <w:t xml:space="preserve"> </w:t>
      </w:r>
      <w:r w:rsidR="00402726">
        <w:t>sets the header’s validity</w:t>
      </w:r>
      <w:r>
        <w:t xml:space="preserve"> bit. Some architectures may require the argument of </w:t>
      </w:r>
      <w:r w:rsidRPr="002F540D">
        <w:rPr>
          <w:rFonts w:ascii="Consolas" w:hAnsi="Consolas"/>
        </w:rPr>
        <w:t>setValid</w:t>
      </w:r>
      <w:r>
        <w:t xml:space="preserve"> to be a compile-time constant.</w:t>
      </w:r>
    </w:p>
    <w:p w14:paraId="3C60BADD" w14:textId="61E2A1EE" w:rsidR="00402726" w:rsidRPr="00EC744D" w:rsidRDefault="00A1165C" w:rsidP="00402726">
      <w:r>
        <w:t xml:space="preserve">The result of reading or writing a field </w:t>
      </w:r>
      <w:r w:rsidR="00952CA0">
        <w:t>i</w:t>
      </w:r>
      <w:r>
        <w:t>n an invalid header is</w:t>
      </w:r>
      <w:r w:rsidR="00952CA0">
        <w:t>.</w:t>
      </w:r>
      <w:r w:rsidR="00FA6F23">
        <w:t xml:space="preserve"> </w:t>
      </w:r>
      <w:r w:rsidR="003558EF">
        <w:t>The result of reading an uninitialized header field is undefined – even if the header itself is valid.</w:t>
      </w:r>
    </w:p>
    <w:p w14:paraId="1CAC30A6" w14:textId="14D323A1" w:rsidR="007309F8" w:rsidRDefault="007309F8" w:rsidP="001170F4">
      <w:pPr>
        <w:pStyle w:val="Heading2"/>
      </w:pPr>
      <w:bookmarkStart w:id="2823" w:name="_Toc445799370"/>
      <w:bookmarkStart w:id="2824" w:name="_Toc447899060"/>
      <w:bookmarkEnd w:id="2819"/>
      <w:r>
        <w:t>Expressions on header stacks</w:t>
      </w:r>
      <w:bookmarkEnd w:id="2783"/>
      <w:bookmarkEnd w:id="2784"/>
      <w:bookmarkEnd w:id="2823"/>
      <w:bookmarkEnd w:id="2824"/>
    </w:p>
    <w:p w14:paraId="71E463C4" w14:textId="77777777" w:rsidR="004B5EA4" w:rsidRDefault="004B5EA4" w:rsidP="004B5EA4">
      <w:pPr>
        <w:keepNext/>
        <w:jc w:val="center"/>
      </w:pPr>
      <w:r>
        <w:rPr>
          <w:noProof/>
        </w:rPr>
        <w:drawing>
          <wp:inline distT="0" distB="0" distL="0" distR="0" wp14:anchorId="657EBBB9" wp14:editId="49F4857E">
            <wp:extent cx="2096135" cy="1009015"/>
            <wp:effectExtent l="0" t="0" r="0" b="63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096135" cy="1009015"/>
                    </a:xfrm>
                    <a:prstGeom prst="rect">
                      <a:avLst/>
                    </a:prstGeom>
                    <a:noFill/>
                    <a:ln>
                      <a:noFill/>
                    </a:ln>
                  </pic:spPr>
                </pic:pic>
              </a:graphicData>
            </a:graphic>
          </wp:inline>
        </w:drawing>
      </w:r>
    </w:p>
    <w:p w14:paraId="61D44266" w14:textId="77777777" w:rsidR="004B5EA4" w:rsidRDefault="004B5EA4" w:rsidP="0016160B">
      <w:pPr>
        <w:pStyle w:val="Caption"/>
      </w:pPr>
      <w:bookmarkStart w:id="2825" w:name="_Ref289343314"/>
      <w:r>
        <w:t xml:space="preserve">Figure </w:t>
      </w:r>
      <w:fldSimple w:instr=" SEQ Figure \* ARABIC ">
        <w:r w:rsidR="002C0206">
          <w:rPr>
            <w:noProof/>
          </w:rPr>
          <w:t>8</w:t>
        </w:r>
      </w:fldSimple>
      <w:bookmarkEnd w:id="2825"/>
      <w:r>
        <w:t>: header stack with 6 elements</w:t>
      </w:r>
    </w:p>
    <w:p w14:paraId="270427FC" w14:textId="0F1EBE88" w:rsidR="004B5EA4" w:rsidRDefault="00F71F30" w:rsidP="004B5EA4">
      <w:r>
        <w:t xml:space="preserve">A header stack is a fixed-size array of headers with the same type. </w:t>
      </w:r>
      <w:r w:rsidR="004B5EA4">
        <w:fldChar w:fldCharType="begin"/>
      </w:r>
      <w:r w:rsidR="004B5EA4">
        <w:instrText xml:space="preserve"> REF _Ref289343314 \h </w:instrText>
      </w:r>
      <w:r w:rsidR="004B5EA4">
        <w:fldChar w:fldCharType="separate"/>
      </w:r>
      <w:r w:rsidR="004B5EA4">
        <w:t xml:space="preserve">Figure </w:t>
      </w:r>
      <w:r w:rsidR="004B5EA4">
        <w:rPr>
          <w:noProof/>
        </w:rPr>
        <w:t>8</w:t>
      </w:r>
      <w:r w:rsidR="004B5EA4">
        <w:fldChar w:fldCharType="end"/>
      </w:r>
      <w:r w:rsidR="004B5EA4">
        <w:t xml:space="preserve"> shows an example header stack with 6 elements, with the indices shown at the bottom.  In this figure </w:t>
      </w:r>
      <w:r w:rsidR="000B730E">
        <w:t>the first 4 elements are valid</w:t>
      </w:r>
      <w:r w:rsidR="004B5EA4">
        <w:t xml:space="preserve"> (</w:t>
      </w:r>
      <w:r w:rsidR="00E25E97">
        <w:t xml:space="preserve">shown </w:t>
      </w:r>
      <w:r w:rsidR="004B5EA4">
        <w:t xml:space="preserve">shaded). </w:t>
      </w:r>
      <w:r w:rsidR="001837B0">
        <w:t>Note that a</w:t>
      </w:r>
      <w:r w:rsidR="001422E3">
        <w:t>ll</w:t>
      </w:r>
      <w:r w:rsidR="001837B0">
        <w:t xml:space="preserve"> valid elements in a header stack are not necessarily contiguous.</w:t>
      </w:r>
    </w:p>
    <w:p w14:paraId="466AF870" w14:textId="67994DCE" w:rsidR="007309F8" w:rsidRDefault="00397845" w:rsidP="00280B0E">
      <w:r>
        <w:t>P4 provides a set of computations that can only be applied to h</w:t>
      </w:r>
      <w:r w:rsidR="007309F8">
        <w:t xml:space="preserve">eader stacks. Given a value </w:t>
      </w:r>
      <w:r w:rsidR="007309F8" w:rsidRPr="00280B0E">
        <w:rPr>
          <w:rFonts w:ascii="Consolas" w:hAnsi="Consolas"/>
        </w:rPr>
        <w:t>hs</w:t>
      </w:r>
      <w:r w:rsidR="007309F8">
        <w:t xml:space="preserve"> of type header stack, the following expressions are legal:</w:t>
      </w:r>
    </w:p>
    <w:p w14:paraId="33F66107" w14:textId="10CB57DA" w:rsidR="009B4FCD" w:rsidRPr="00280B0E" w:rsidRDefault="009B4FCD" w:rsidP="002265E0">
      <w:pPr>
        <w:pStyle w:val="ListParagraph"/>
        <w:numPr>
          <w:ilvl w:val="0"/>
          <w:numId w:val="13"/>
        </w:numPr>
        <w:rPr>
          <w:rFonts w:ascii="Consolas" w:hAnsi="Consolas"/>
        </w:rPr>
      </w:pPr>
      <w:proofErr w:type="gramStart"/>
      <w:r w:rsidRPr="00280B0E">
        <w:rPr>
          <w:rFonts w:ascii="Consolas" w:hAnsi="Consolas"/>
        </w:rPr>
        <w:t>hs.empty</w:t>
      </w:r>
      <w:proofErr w:type="gramEnd"/>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when all valid</w:t>
      </w:r>
      <w:r w:rsidR="00E12AA4">
        <w:t>ity</w:t>
      </w:r>
      <w:r>
        <w:t xml:space="preserve"> bits in the stack are </w:t>
      </w:r>
      <w:r w:rsidRPr="00280B0E">
        <w:rPr>
          <w:rFonts w:ascii="Consolas" w:hAnsi="Consolas"/>
        </w:rPr>
        <w:t>false</w:t>
      </w:r>
      <w:r>
        <w:t>.</w:t>
      </w:r>
    </w:p>
    <w:p w14:paraId="0DF50D5B" w14:textId="63F60CDA" w:rsidR="009B4FCD" w:rsidRDefault="009B4FCD" w:rsidP="002265E0">
      <w:pPr>
        <w:pStyle w:val="ListParagraph"/>
        <w:numPr>
          <w:ilvl w:val="0"/>
          <w:numId w:val="13"/>
        </w:numPr>
      </w:pPr>
      <w:proofErr w:type="gramStart"/>
      <w:r w:rsidRPr="00280B0E">
        <w:rPr>
          <w:rFonts w:ascii="Consolas" w:hAnsi="Consolas"/>
        </w:rPr>
        <w:t>hs.full</w:t>
      </w:r>
      <w:proofErr w:type="gramEnd"/>
      <w:r>
        <w:rPr>
          <w:rFonts w:ascii="Consolas" w:hAnsi="Consolas"/>
        </w:rPr>
        <w:t>:</w:t>
      </w:r>
      <w:r w:rsidRPr="007309F8">
        <w:t xml:space="preserve"> </w:t>
      </w:r>
      <w:r w:rsidRPr="001A316A">
        <w:t xml:space="preserve">result is a </w:t>
      </w:r>
      <w:r>
        <w:t xml:space="preserve">Boolean value, which is </w:t>
      </w:r>
      <w:r w:rsidRPr="00280B0E">
        <w:rPr>
          <w:rFonts w:ascii="Consolas" w:hAnsi="Consolas"/>
        </w:rPr>
        <w:t>true</w:t>
      </w:r>
      <w:r>
        <w:t xml:space="preserve"> if all valid</w:t>
      </w:r>
      <w:r w:rsidR="00E12AA4">
        <w:t>ity</w:t>
      </w:r>
      <w:r>
        <w:t xml:space="preserve"> bits in the stack are </w:t>
      </w:r>
      <w:r w:rsidRPr="00280B0E">
        <w:rPr>
          <w:rFonts w:ascii="Consolas" w:hAnsi="Consolas"/>
        </w:rPr>
        <w:t>true</w:t>
      </w:r>
      <w:r>
        <w:t>.</w:t>
      </w:r>
    </w:p>
    <w:p w14:paraId="124CE4DC" w14:textId="125C9753" w:rsidR="007309F8" w:rsidRPr="00280B0E" w:rsidRDefault="007309F8" w:rsidP="002265E0">
      <w:pPr>
        <w:pStyle w:val="ListParagraph"/>
        <w:numPr>
          <w:ilvl w:val="0"/>
          <w:numId w:val="13"/>
        </w:numPr>
        <w:rPr>
          <w:rFonts w:ascii="Consolas" w:hAnsi="Consolas"/>
        </w:rPr>
      </w:pPr>
      <w:proofErr w:type="gramStart"/>
      <w:r w:rsidRPr="00280B0E">
        <w:rPr>
          <w:rFonts w:ascii="Consolas" w:hAnsi="Consolas"/>
        </w:rPr>
        <w:t>hs.next</w:t>
      </w:r>
      <w:proofErr w:type="gramEnd"/>
      <w:r>
        <w:rPr>
          <w:rFonts w:ascii="Consolas" w:hAnsi="Consolas"/>
        </w:rPr>
        <w:t xml:space="preserve">: </w:t>
      </w:r>
      <w:r w:rsidRPr="00280B0E">
        <w:t xml:space="preserve">result is a reference to the </w:t>
      </w:r>
      <w:r w:rsidR="000A2115">
        <w:t>lowest-index</w:t>
      </w:r>
      <w:r w:rsidRPr="00280B0E">
        <w:t xml:space="preserve"> header in the stack which does not have a valid</w:t>
      </w:r>
      <w:r w:rsidR="00F10668">
        <w:t>ity</w:t>
      </w:r>
      <w:r w:rsidRPr="00280B0E">
        <w:t xml:space="preserve"> bit set. Can only be used in a</w:t>
      </w:r>
      <w:r w:rsidR="006F58A4">
        <w:t xml:space="preserve"> parser. Results in </w:t>
      </w:r>
      <w:proofErr w:type="gramStart"/>
      <w:r w:rsidR="006F58A4">
        <w:t>an</w:t>
      </w:r>
      <w:proofErr w:type="gramEnd"/>
      <w:r w:rsidR="006F58A4">
        <w:t xml:space="preserve"> </w:t>
      </w:r>
      <w:r w:rsidR="00A0647E">
        <w:t xml:space="preserve">transition to </w:t>
      </w:r>
      <w:r w:rsidR="00A0647E" w:rsidRPr="002F540D">
        <w:rPr>
          <w:rFonts w:ascii="Consolas" w:hAnsi="Consolas"/>
        </w:rPr>
        <w:t>reject</w:t>
      </w:r>
      <w:r w:rsidR="00A0647E" w:rsidRPr="002F540D">
        <w:t xml:space="preserve">, setting the </w:t>
      </w:r>
      <w:r w:rsidR="00A0647E" w:rsidRPr="00A0647E">
        <w:t>er</w:t>
      </w:r>
      <w:r w:rsidR="005E0865" w:rsidRPr="00A0647E">
        <w:t>ror</w:t>
      </w:r>
      <w:r w:rsidR="005E0865">
        <w:t xml:space="preserve"> </w:t>
      </w:r>
      <w:r w:rsidR="00A0647E">
        <w:t xml:space="preserve">to </w:t>
      </w:r>
      <w:r w:rsidR="005E0865" w:rsidRPr="002D0F38">
        <w:rPr>
          <w:rFonts w:ascii="Consolas" w:hAnsi="Consolas"/>
        </w:rPr>
        <w:t>StackFull</w:t>
      </w:r>
      <w:r w:rsidR="00A0647E">
        <w:t>,</w:t>
      </w:r>
      <w:r w:rsidR="005E0865">
        <w:t xml:space="preserve"> </w:t>
      </w:r>
      <w:r w:rsidRPr="00280B0E">
        <w:t>if the stack is full</w:t>
      </w:r>
      <w:r w:rsidR="00A0647E">
        <w:t>.</w:t>
      </w:r>
    </w:p>
    <w:p w14:paraId="4DC14500" w14:textId="720459EA" w:rsidR="003550C1" w:rsidRDefault="007309F8" w:rsidP="002265E0">
      <w:pPr>
        <w:pStyle w:val="ListParagraph"/>
        <w:numPr>
          <w:ilvl w:val="0"/>
          <w:numId w:val="13"/>
        </w:numPr>
        <w:rPr>
          <w:rFonts w:ascii="Consolas" w:hAnsi="Consolas"/>
        </w:rPr>
      </w:pPr>
      <w:proofErr w:type="gramStart"/>
      <w:r w:rsidRPr="00280B0E">
        <w:rPr>
          <w:rFonts w:ascii="Consolas" w:hAnsi="Consolas"/>
        </w:rPr>
        <w:lastRenderedPageBreak/>
        <w:t>hs.last</w:t>
      </w:r>
      <w:proofErr w:type="gramEnd"/>
      <w:r>
        <w:rPr>
          <w:rFonts w:ascii="Consolas" w:hAnsi="Consolas"/>
        </w:rPr>
        <w:t>:</w:t>
      </w:r>
      <w:r w:rsidRPr="007309F8">
        <w:t xml:space="preserve"> </w:t>
      </w:r>
      <w:r w:rsidRPr="001A316A">
        <w:t xml:space="preserve">result is a reference to the </w:t>
      </w:r>
      <w:r w:rsidR="000A2115">
        <w:t>largest-index</w:t>
      </w:r>
      <w:r w:rsidRPr="001A316A">
        <w:t xml:space="preserve"> header in the stack which does </w:t>
      </w:r>
      <w:r>
        <w:t>h</w:t>
      </w:r>
      <w:r w:rsidRPr="001A316A">
        <w:t xml:space="preserve">ave </w:t>
      </w:r>
      <w:r w:rsidR="00EC15F8">
        <w:t>the</w:t>
      </w:r>
      <w:r w:rsidRPr="001A316A">
        <w:t xml:space="preserve"> valid</w:t>
      </w:r>
      <w:r w:rsidR="00EC15F8">
        <w:t>ity</w:t>
      </w:r>
      <w:r w:rsidRPr="001A316A">
        <w:t xml:space="preserve"> bit set. Can only be used in a parser. Results in</w:t>
      </w:r>
      <w:r>
        <w:t xml:space="preserve"> </w:t>
      </w:r>
      <w:proofErr w:type="gramStart"/>
      <w:r>
        <w:t>an</w:t>
      </w:r>
      <w:proofErr w:type="gramEnd"/>
      <w:r>
        <w:t xml:space="preserve"> </w:t>
      </w:r>
      <w:r w:rsidR="00A0647E">
        <w:t xml:space="preserve">transition to </w:t>
      </w:r>
      <w:r w:rsidR="00A0647E" w:rsidRPr="002F540D">
        <w:rPr>
          <w:rFonts w:ascii="Consolas" w:hAnsi="Consolas"/>
        </w:rPr>
        <w:t>reject</w:t>
      </w:r>
      <w:r w:rsidR="00A0647E" w:rsidRPr="002F540D">
        <w:t>,</w:t>
      </w:r>
      <w:r w:rsidR="00A0647E">
        <w:t xml:space="preserve"> setting the error to </w:t>
      </w:r>
      <w:r w:rsidR="005E0865" w:rsidRPr="002D0F38">
        <w:rPr>
          <w:rFonts w:ascii="Consolas" w:hAnsi="Consolas"/>
        </w:rPr>
        <w:t>StackEmpty</w:t>
      </w:r>
      <w:r w:rsidR="00A0647E">
        <w:t>,</w:t>
      </w:r>
      <w:r w:rsidR="005E0865">
        <w:t xml:space="preserve"> </w:t>
      </w:r>
      <w:r>
        <w:t>if the stack is empty</w:t>
      </w:r>
      <w:r w:rsidRPr="001A316A">
        <w:t>.</w:t>
      </w:r>
    </w:p>
    <w:p w14:paraId="51021CAC" w14:textId="6CBE35EA" w:rsidR="00733E33" w:rsidRPr="006F58A4" w:rsidRDefault="00840A4A" w:rsidP="002265E0">
      <w:pPr>
        <w:pStyle w:val="ListParagraph"/>
        <w:numPr>
          <w:ilvl w:val="0"/>
          <w:numId w:val="13"/>
        </w:numPr>
        <w:rPr>
          <w:rFonts w:ascii="Consolas" w:hAnsi="Consolas"/>
        </w:rPr>
      </w:pPr>
      <w:r w:rsidRPr="00280B0E">
        <w:rPr>
          <w:rFonts w:ascii="Consolas" w:hAnsi="Consolas"/>
        </w:rPr>
        <w:t>hs[</w:t>
      </w:r>
      <w:r>
        <w:rPr>
          <w:rFonts w:ascii="Consolas" w:hAnsi="Consolas"/>
        </w:rPr>
        <w:t>index</w:t>
      </w:r>
      <w:r w:rsidRPr="00280B0E">
        <w:rPr>
          <w:rFonts w:ascii="Consolas" w:hAnsi="Consolas"/>
        </w:rPr>
        <w:t>]</w:t>
      </w:r>
      <w:r>
        <w:rPr>
          <w:rFonts w:ascii="Consolas" w:hAnsi="Consolas"/>
        </w:rPr>
        <w:t xml:space="preserve">: </w:t>
      </w:r>
      <w:r w:rsidR="00753CA3">
        <w:t xml:space="preserve">result is an l-value reference </w:t>
      </w:r>
      <w:r w:rsidRPr="00280B0E">
        <w:t>to the header at the specified position within the stack. The header may be invalid.</w:t>
      </w:r>
      <w:r>
        <w:t xml:space="preserve"> </w:t>
      </w:r>
      <w:r w:rsidR="009B4FCD">
        <w:t>Some t</w:t>
      </w:r>
      <w:r w:rsidR="00245A8E">
        <w:t>argets may impose the constraint</w:t>
      </w:r>
      <w:r w:rsidR="009B4FCD">
        <w:t xml:space="preserve"> that t</w:t>
      </w:r>
      <w:r>
        <w:t>he index expression evaluate</w:t>
      </w:r>
      <w:r w:rsidR="009B4FCD">
        <w:t>s</w:t>
      </w:r>
      <w:r>
        <w:t xml:space="preserve"> to a compile-time constant.</w:t>
      </w:r>
    </w:p>
    <w:p w14:paraId="35B3B5A2" w14:textId="3EEE05D9" w:rsidR="006F58A4" w:rsidRPr="006F58A4" w:rsidRDefault="006F58A4" w:rsidP="006F58A4">
      <w:r>
        <w:t xml:space="preserve">[TODO: We can rewrite the semantics of </w:t>
      </w:r>
      <w:r w:rsidRPr="006F58A4">
        <w:rPr>
          <w:rFonts w:ascii="Consolas" w:hAnsi="Consolas"/>
        </w:rPr>
        <w:t>last</w:t>
      </w:r>
      <w:r>
        <w:t xml:space="preserve"> and </w:t>
      </w:r>
      <w:r w:rsidRPr="006F58A4">
        <w:rPr>
          <w:rFonts w:ascii="Consolas" w:hAnsi="Consolas"/>
        </w:rPr>
        <w:t>next</w:t>
      </w:r>
      <w:r>
        <w:t xml:space="preserve"> </w:t>
      </w:r>
      <w:r w:rsidR="00D01A0E">
        <w:t xml:space="preserve">so </w:t>
      </w:r>
      <w:r>
        <w:t>we can use them in the control pipeline as well.</w:t>
      </w:r>
      <w:r w:rsidR="00A0647E">
        <w:t xml:space="preserve"> They would have to have undefined behaviors when used incorrectly.</w:t>
      </w:r>
      <w:r>
        <w:t>]</w:t>
      </w:r>
    </w:p>
    <w:p w14:paraId="4FD31868" w14:textId="35EFA98D" w:rsidR="00733E33" w:rsidRDefault="00733E33" w:rsidP="00733E33">
      <w:r>
        <w:t xml:space="preserve">In addition, header stacks offer the following two methods that return </w:t>
      </w:r>
      <w:r w:rsidRPr="00733E33">
        <w:rPr>
          <w:rFonts w:ascii="Consolas" w:hAnsi="Consolas" w:cs="Consolas"/>
          <w:b/>
        </w:rPr>
        <w:t>void</w:t>
      </w:r>
      <w:r w:rsidRPr="00733E33">
        <w:t xml:space="preserve"> (the </w:t>
      </w:r>
      <w:r w:rsidRPr="00733E33">
        <w:rPr>
          <w:rFonts w:ascii="Consolas" w:hAnsi="Consolas" w:cs="Consolas"/>
        </w:rPr>
        <w:t>count</w:t>
      </w:r>
      <w:r w:rsidRPr="00733E33">
        <w:t xml:space="preserve"> arg</w:t>
      </w:r>
      <w:r>
        <w:t>ument must be a compile-time constant):</w:t>
      </w:r>
    </w:p>
    <w:p w14:paraId="67683AB4" w14:textId="0CABB6E8" w:rsidR="00733E33" w:rsidRPr="001A316A" w:rsidRDefault="00733E33" w:rsidP="002265E0">
      <w:pPr>
        <w:pStyle w:val="ListParagraph"/>
        <w:numPr>
          <w:ilvl w:val="0"/>
          <w:numId w:val="34"/>
        </w:numPr>
        <w:rPr>
          <w:rFonts w:ascii="Consolas" w:hAnsi="Consolas"/>
        </w:rPr>
      </w:pPr>
      <w:r w:rsidRPr="001A316A">
        <w:rPr>
          <w:rFonts w:ascii="Consolas" w:hAnsi="Consolas"/>
        </w:rPr>
        <w:t>stack.pop_</w:t>
      </w:r>
      <w:proofErr w:type="gramStart"/>
      <w:r w:rsidRPr="001A316A">
        <w:rPr>
          <w:rFonts w:ascii="Consolas" w:hAnsi="Consolas"/>
        </w:rPr>
        <w:t>front(</w:t>
      </w:r>
      <w:proofErr w:type="gramEnd"/>
      <w:r>
        <w:rPr>
          <w:rFonts w:ascii="Consolas" w:hAnsi="Consolas"/>
        </w:rPr>
        <w:t>int count</w:t>
      </w:r>
      <w:r w:rsidRPr="001A316A">
        <w:rPr>
          <w:rFonts w:ascii="Consolas" w:hAnsi="Consolas"/>
        </w:rPr>
        <w:t>)</w:t>
      </w:r>
      <w:r>
        <w:rPr>
          <w:rFonts w:ascii="Consolas" w:hAnsi="Consolas"/>
        </w:rPr>
        <w:t xml:space="preserve">: </w:t>
      </w:r>
      <w:r w:rsidRPr="00733E33">
        <w:t>shift “left</w:t>
      </w:r>
      <w:r>
        <w:t>”</w:t>
      </w:r>
      <w:r w:rsidRPr="00733E33">
        <w:t xml:space="preserve"> </w:t>
      </w:r>
      <w:r>
        <w:t xml:space="preserve">by </w:t>
      </w:r>
      <w:r w:rsidRPr="00733E33">
        <w:rPr>
          <w:rFonts w:ascii="Consolas" w:hAnsi="Consolas" w:cs="Consolas"/>
        </w:rPr>
        <w:t>count</w:t>
      </w:r>
      <w:r>
        <w:t xml:space="preserve"> (e.g., element with index </w:t>
      </w:r>
      <w:r w:rsidRPr="00733E33">
        <w:rPr>
          <w:rFonts w:ascii="Consolas" w:hAnsi="Consolas" w:cs="Consolas"/>
        </w:rPr>
        <w:t>count</w:t>
      </w:r>
      <w:r>
        <w:t xml:space="preserve"> is copied in stack at index 0). The last </w:t>
      </w:r>
      <w:r w:rsidRPr="00733E33">
        <w:rPr>
          <w:rFonts w:ascii="Consolas" w:hAnsi="Consolas" w:cs="Consolas"/>
        </w:rPr>
        <w:t>count</w:t>
      </w:r>
      <w:r>
        <w:t xml:space="preserve"> elements become invalid</w:t>
      </w:r>
      <w:r w:rsidRPr="001A316A">
        <w:t xml:space="preserve">. </w:t>
      </w:r>
    </w:p>
    <w:p w14:paraId="24A10886" w14:textId="7E7F87E6" w:rsidR="00733E33" w:rsidRPr="004F50F5" w:rsidRDefault="00733E33" w:rsidP="002265E0">
      <w:pPr>
        <w:pStyle w:val="ListParagraph"/>
        <w:numPr>
          <w:ilvl w:val="0"/>
          <w:numId w:val="34"/>
        </w:numPr>
        <w:rPr>
          <w:rFonts w:ascii="Consolas" w:hAnsi="Consolas"/>
        </w:rPr>
      </w:pPr>
      <w:proofErr w:type="gramStart"/>
      <w:r>
        <w:rPr>
          <w:rFonts w:ascii="Consolas" w:hAnsi="Consolas"/>
        </w:rPr>
        <w:t>stack.push</w:t>
      </w:r>
      <w:proofErr w:type="gramEnd"/>
      <w:r>
        <w:rPr>
          <w:rFonts w:ascii="Consolas" w:hAnsi="Consolas"/>
        </w:rPr>
        <w:t>_front(int count</w:t>
      </w:r>
      <w:r w:rsidRPr="001A316A">
        <w:rPr>
          <w:rFonts w:ascii="Consolas" w:hAnsi="Consolas"/>
        </w:rPr>
        <w:t>)</w:t>
      </w:r>
      <w:r>
        <w:rPr>
          <w:rFonts w:ascii="Consolas" w:hAnsi="Consolas"/>
        </w:rPr>
        <w:t xml:space="preserve">: </w:t>
      </w:r>
      <w:r>
        <w:t xml:space="preserve">shift “right” by </w:t>
      </w:r>
      <w:r w:rsidRPr="00733E33">
        <w:rPr>
          <w:rFonts w:ascii="Consolas" w:hAnsi="Consolas" w:cs="Consolas"/>
        </w:rPr>
        <w:t>count</w:t>
      </w:r>
      <w:r>
        <w:t xml:space="preserve">. The first </w:t>
      </w:r>
      <w:r w:rsidRPr="00733E33">
        <w:rPr>
          <w:rFonts w:ascii="Consolas" w:hAnsi="Consolas" w:cs="Consolas"/>
        </w:rPr>
        <w:t>count</w:t>
      </w:r>
      <w:r>
        <w:t xml:space="preserve"> elements become invalid.</w:t>
      </w:r>
    </w:p>
    <w:p w14:paraId="6E75CB61" w14:textId="5AD21982" w:rsidR="00733E33" w:rsidRDefault="004F50F5" w:rsidP="00733E33">
      <w:r>
        <w:t>[TODO: perhaps these methods should be renamed to “shift” instead of pop and push]</w:t>
      </w:r>
    </w:p>
    <w:p w14:paraId="189D74BF" w14:textId="6A03287C" w:rsidR="00155F05" w:rsidRPr="00D312C6" w:rsidRDefault="00155F05" w:rsidP="00733E33">
      <w:pPr>
        <w:rPr>
          <w:rFonts w:ascii="Consolas" w:hAnsi="Consolas"/>
        </w:rPr>
      </w:pPr>
      <w:r>
        <w:t>[TODO: emphasize semantics in the presence of “holes” in the stack.]</w:t>
      </w:r>
    </w:p>
    <w:p w14:paraId="6629BBFD" w14:textId="373D1534" w:rsidR="00116ACC" w:rsidRDefault="00116ACC" w:rsidP="00116ACC">
      <w:pPr>
        <w:pStyle w:val="Heading2"/>
      </w:pPr>
      <w:bookmarkStart w:id="2826" w:name="_Toc445799371"/>
      <w:bookmarkStart w:id="2827" w:name="_Toc447899061"/>
      <w:r>
        <w:t>Func</w:t>
      </w:r>
      <w:r w:rsidR="007E19C1">
        <w:t>tion calls, method invocations</w:t>
      </w:r>
      <w:bookmarkEnd w:id="2826"/>
      <w:bookmarkEnd w:id="2827"/>
    </w:p>
    <w:p w14:paraId="4C1B7E86" w14:textId="4402B1A0" w:rsidR="00116ACC" w:rsidRDefault="007E19C1" w:rsidP="00116ACC">
      <w:r>
        <w:t>Functions can be invoked using the function call syntax.</w:t>
      </w:r>
    </w:p>
    <w:p w14:paraId="0A76E12D" w14:textId="0DED7D1D" w:rsidR="00E4547B" w:rsidRDefault="00E4547B" w:rsidP="002D0F38">
      <w:pPr>
        <w:pStyle w:val="Grammar"/>
      </w:pPr>
      <w:r>
        <w:t xml:space="preserve">expression </w:t>
      </w:r>
      <w:r>
        <w:br/>
        <w:t xml:space="preserve">    : ...</w:t>
      </w:r>
    </w:p>
    <w:p w14:paraId="6C290F21" w14:textId="386DCA70" w:rsidR="00116ACC" w:rsidRPr="00254E38" w:rsidRDefault="002F2D0B" w:rsidP="002D0F38">
      <w:pPr>
        <w:pStyle w:val="Grammar"/>
      </w:pPr>
      <w:r>
        <w:t xml:space="preserve">    | </w:t>
      </w:r>
      <w:r w:rsidR="00116ACC" w:rsidRPr="00254E38">
        <w:t>expression '&lt;' typeArgumentList '&gt;' '(' argumentList ')'</w:t>
      </w:r>
    </w:p>
    <w:p w14:paraId="6DDA562E" w14:textId="44B22C75" w:rsidR="00116ACC" w:rsidRDefault="00116ACC" w:rsidP="002D0F38">
      <w:pPr>
        <w:pStyle w:val="Grammar"/>
      </w:pPr>
      <w:r w:rsidRPr="00254E38">
        <w:t xml:space="preserve">    | expression '(' argumentList ')' </w:t>
      </w:r>
    </w:p>
    <w:p w14:paraId="5B9051ED" w14:textId="77777777" w:rsidR="002F2D0B" w:rsidRDefault="002F2D0B" w:rsidP="002D0F38">
      <w:pPr>
        <w:pStyle w:val="Grammar"/>
      </w:pPr>
    </w:p>
    <w:p w14:paraId="742B0AF0" w14:textId="77777777" w:rsidR="002F2D0B" w:rsidRPr="00254E38" w:rsidRDefault="002F2D0B" w:rsidP="002D0F38">
      <w:pPr>
        <w:pStyle w:val="Grammar"/>
      </w:pPr>
      <w:r w:rsidRPr="00254E38">
        <w:t>argumentList</w:t>
      </w:r>
    </w:p>
    <w:p w14:paraId="324F834A" w14:textId="77777777" w:rsidR="002F2D0B" w:rsidRPr="00254E38" w:rsidRDefault="002F2D0B" w:rsidP="002D0F38">
      <w:pPr>
        <w:pStyle w:val="Grammar"/>
      </w:pPr>
      <w:r w:rsidRPr="00254E38">
        <w:t xml:space="preserve">    : /* empty */                        </w:t>
      </w:r>
    </w:p>
    <w:p w14:paraId="2F6C6927" w14:textId="77777777" w:rsidR="002F2D0B" w:rsidRPr="00254E38" w:rsidRDefault="002F2D0B" w:rsidP="002D0F38">
      <w:pPr>
        <w:pStyle w:val="Grammar"/>
      </w:pPr>
      <w:r w:rsidRPr="00254E38">
        <w:t xml:space="preserve">    | nonEmptyArgList                    </w:t>
      </w:r>
    </w:p>
    <w:p w14:paraId="6D0ACAA4" w14:textId="77777777" w:rsidR="002F2D0B" w:rsidRPr="00254E38" w:rsidRDefault="002F2D0B" w:rsidP="002D0F38">
      <w:pPr>
        <w:pStyle w:val="Grammar"/>
      </w:pPr>
      <w:r w:rsidRPr="00254E38">
        <w:t xml:space="preserve">    ;</w:t>
      </w:r>
    </w:p>
    <w:p w14:paraId="520CEEBD" w14:textId="77777777" w:rsidR="002F2D0B" w:rsidRPr="00254E38" w:rsidRDefault="002F2D0B" w:rsidP="002D0F38">
      <w:pPr>
        <w:pStyle w:val="Grammar"/>
      </w:pPr>
    </w:p>
    <w:p w14:paraId="552F978F" w14:textId="77777777" w:rsidR="002F2D0B" w:rsidRPr="00254E38" w:rsidRDefault="002F2D0B" w:rsidP="002D0F38">
      <w:pPr>
        <w:pStyle w:val="Grammar"/>
      </w:pPr>
      <w:r w:rsidRPr="00254E38">
        <w:t>nonEmptyArgList</w:t>
      </w:r>
    </w:p>
    <w:p w14:paraId="1DD62D0E" w14:textId="77777777" w:rsidR="002F2D0B" w:rsidRPr="00254E38" w:rsidRDefault="002F2D0B" w:rsidP="002D0F38">
      <w:pPr>
        <w:pStyle w:val="Grammar"/>
      </w:pPr>
      <w:r w:rsidRPr="00254E38">
        <w:t xml:space="preserve">    : argument                           </w:t>
      </w:r>
    </w:p>
    <w:p w14:paraId="3C8B3F56" w14:textId="77777777" w:rsidR="002F2D0B" w:rsidRPr="00254E38" w:rsidRDefault="002F2D0B" w:rsidP="002D0F38">
      <w:pPr>
        <w:pStyle w:val="Grammar"/>
      </w:pPr>
      <w:r w:rsidRPr="00254E38">
        <w:t xml:space="preserve">    | nonEmptyArgList ',' argument       </w:t>
      </w:r>
    </w:p>
    <w:p w14:paraId="4509AA7F" w14:textId="77777777" w:rsidR="002F2D0B" w:rsidRPr="00254E38" w:rsidRDefault="002F2D0B" w:rsidP="002D0F38">
      <w:pPr>
        <w:pStyle w:val="Grammar"/>
      </w:pPr>
      <w:r w:rsidRPr="00254E38">
        <w:t xml:space="preserve">    ;</w:t>
      </w:r>
    </w:p>
    <w:p w14:paraId="1EDEA554" w14:textId="77777777" w:rsidR="002F2D0B" w:rsidRPr="00254E38" w:rsidRDefault="002F2D0B" w:rsidP="002D0F38">
      <w:pPr>
        <w:pStyle w:val="Grammar"/>
      </w:pPr>
    </w:p>
    <w:p w14:paraId="5E793D2A" w14:textId="77777777" w:rsidR="002F2D0B" w:rsidRPr="00254E38" w:rsidRDefault="002F2D0B" w:rsidP="002D0F38">
      <w:pPr>
        <w:pStyle w:val="Grammar"/>
      </w:pPr>
      <w:r w:rsidRPr="00254E38">
        <w:t>argument</w:t>
      </w:r>
    </w:p>
    <w:p w14:paraId="6C2C5031" w14:textId="77777777" w:rsidR="002F2D0B" w:rsidRPr="00254E38" w:rsidRDefault="002F2D0B" w:rsidP="002D0F38">
      <w:pPr>
        <w:pStyle w:val="Grammar"/>
      </w:pPr>
      <w:r w:rsidRPr="00254E38">
        <w:t xml:space="preserve">    : expression                         </w:t>
      </w:r>
    </w:p>
    <w:p w14:paraId="7B0D6321" w14:textId="77777777" w:rsidR="002F2D0B" w:rsidRPr="00254E38" w:rsidRDefault="002F2D0B" w:rsidP="002D0F38">
      <w:pPr>
        <w:pStyle w:val="Grammar"/>
      </w:pPr>
      <w:r w:rsidRPr="00254E38">
        <w:t xml:space="preserve">    ;</w:t>
      </w:r>
    </w:p>
    <w:p w14:paraId="4BA0E897" w14:textId="77777777" w:rsidR="002F2D0B" w:rsidRDefault="002F2D0B" w:rsidP="002D0F38">
      <w:pPr>
        <w:pStyle w:val="Grammar"/>
      </w:pPr>
    </w:p>
    <w:p w14:paraId="7707CF94" w14:textId="77777777" w:rsidR="002F2D0B" w:rsidRPr="00254E38" w:rsidRDefault="002F2D0B" w:rsidP="002D0F38">
      <w:pPr>
        <w:pStyle w:val="Grammar"/>
      </w:pPr>
      <w:r w:rsidRPr="00254E38">
        <w:t>typeArgumentList</w:t>
      </w:r>
    </w:p>
    <w:p w14:paraId="01B36219" w14:textId="77777777" w:rsidR="002F2D0B" w:rsidRPr="00254E38" w:rsidRDefault="002F2D0B" w:rsidP="002D0F38">
      <w:pPr>
        <w:pStyle w:val="Grammar"/>
      </w:pPr>
      <w:r w:rsidRPr="00254E38">
        <w:t xml:space="preserve">    : typeRef                      </w:t>
      </w:r>
    </w:p>
    <w:p w14:paraId="59C6F9F9" w14:textId="77777777" w:rsidR="002F2D0B" w:rsidRDefault="002F2D0B" w:rsidP="002D0F38">
      <w:pPr>
        <w:pStyle w:val="Grammar"/>
      </w:pPr>
      <w:r w:rsidRPr="00254E38">
        <w:t xml:space="preserve">    | typeArgumentList ',' typeRef</w:t>
      </w:r>
    </w:p>
    <w:p w14:paraId="7782F3D7" w14:textId="08A83045" w:rsidR="002F2D0B" w:rsidRDefault="002F2D0B" w:rsidP="002D0F38">
      <w:pPr>
        <w:pStyle w:val="Grammar"/>
      </w:pPr>
      <w:r>
        <w:t xml:space="preserve">    ;</w:t>
      </w:r>
    </w:p>
    <w:p w14:paraId="6526C005" w14:textId="12482468" w:rsidR="007E19C1" w:rsidRDefault="007E19C1" w:rsidP="007E19C1">
      <w:r>
        <w:t xml:space="preserve">Function arguments are evaluated in order, left to right, before the function invocation takes place. The calling convention is copy-in/copy-out (Section </w:t>
      </w:r>
      <w:r>
        <w:fldChar w:fldCharType="begin"/>
      </w:r>
      <w:r>
        <w:instrText xml:space="preserve"> REF _Ref445503251 \r \h </w:instrText>
      </w:r>
      <w:r>
        <w:fldChar w:fldCharType="separate"/>
      </w:r>
      <w:r w:rsidR="00C55925">
        <w:t>5.6</w:t>
      </w:r>
      <w:r>
        <w:fldChar w:fldCharType="end"/>
      </w:r>
      <w:r>
        <w:t xml:space="preserve">). For generic functions the type arguments can be </w:t>
      </w:r>
      <w:r w:rsidR="00C678A6">
        <w:t xml:space="preserve">explicitly </w:t>
      </w:r>
      <w:r>
        <w:t>specified in the function call.</w:t>
      </w:r>
      <w:r w:rsidR="00C30800">
        <w:t xml:space="preserve"> No implicit casting is used for function arguments; the types of the arguments </w:t>
      </w:r>
      <w:r w:rsidR="00C16CAF">
        <w:rPr>
          <w:i/>
        </w:rPr>
        <w:t>must</w:t>
      </w:r>
      <w:r w:rsidR="00C30800">
        <w:t xml:space="preserve"> match the parameter types exactly.</w:t>
      </w:r>
    </w:p>
    <w:p w14:paraId="375079B8" w14:textId="79D5DC3B" w:rsidR="007E19C1" w:rsidRDefault="00C30800" w:rsidP="007E19C1">
      <w:pPr>
        <w:pStyle w:val="Heading2"/>
      </w:pPr>
      <w:bookmarkStart w:id="2828" w:name="_Toc445799372"/>
      <w:bookmarkStart w:id="2829" w:name="_Toc447899062"/>
      <w:r>
        <w:lastRenderedPageBreak/>
        <w:t>C</w:t>
      </w:r>
      <w:r w:rsidR="007E19C1" w:rsidRPr="007E19C1">
        <w:t>onstructor invocations</w:t>
      </w:r>
      <w:bookmarkEnd w:id="2828"/>
      <w:bookmarkEnd w:id="2829"/>
    </w:p>
    <w:p w14:paraId="455ED256" w14:textId="7B29B599" w:rsidR="003C5B63" w:rsidRDefault="003C5B63" w:rsidP="00CE49A3">
      <w:r>
        <w:t>Several P4 constructs denote resources that are allocated at compilation time:</w:t>
      </w:r>
    </w:p>
    <w:p w14:paraId="0A28A0B4" w14:textId="0F800B5E" w:rsidR="003C5B63" w:rsidRDefault="003C5B63" w:rsidP="002265E0">
      <w:pPr>
        <w:pStyle w:val="ListParagraph"/>
        <w:numPr>
          <w:ilvl w:val="0"/>
          <w:numId w:val="48"/>
        </w:numPr>
      </w:pPr>
      <w:r w:rsidRPr="003C5B63">
        <w:rPr>
          <w:rFonts w:ascii="Consolas" w:hAnsi="Consolas" w:cs="Consolas"/>
          <w:b/>
        </w:rPr>
        <w:t>extern</w:t>
      </w:r>
      <w:r>
        <w:t xml:space="preserve"> objects</w:t>
      </w:r>
    </w:p>
    <w:p w14:paraId="28E5ECA4" w14:textId="2F563CB8" w:rsidR="003C5B63" w:rsidRDefault="003C5B63" w:rsidP="002265E0">
      <w:pPr>
        <w:pStyle w:val="ListParagraph"/>
        <w:numPr>
          <w:ilvl w:val="0"/>
          <w:numId w:val="48"/>
        </w:numPr>
      </w:pPr>
      <w:r w:rsidRPr="003C5B63">
        <w:rPr>
          <w:rFonts w:ascii="Consolas" w:hAnsi="Consolas" w:cs="Consolas"/>
          <w:b/>
        </w:rPr>
        <w:t>parser</w:t>
      </w:r>
      <w:r>
        <w:t>s</w:t>
      </w:r>
    </w:p>
    <w:p w14:paraId="391626A5" w14:textId="1E179FCA" w:rsidR="003C5B63" w:rsidRDefault="003C5B63" w:rsidP="002265E0">
      <w:pPr>
        <w:pStyle w:val="ListParagraph"/>
        <w:numPr>
          <w:ilvl w:val="0"/>
          <w:numId w:val="48"/>
        </w:numPr>
      </w:pPr>
      <w:r w:rsidRPr="003C5B63">
        <w:rPr>
          <w:rFonts w:ascii="Consolas" w:hAnsi="Consolas" w:cs="Consolas"/>
          <w:b/>
        </w:rPr>
        <w:t>control</w:t>
      </w:r>
      <w:r>
        <w:t xml:space="preserve"> blocks</w:t>
      </w:r>
    </w:p>
    <w:p w14:paraId="0B59CCA5" w14:textId="2ED8CDEE" w:rsidR="003C5B63" w:rsidRDefault="003C5B63" w:rsidP="003C5B63">
      <w:r>
        <w:t>Allocation of such objects can be performed in two ways:</w:t>
      </w:r>
    </w:p>
    <w:p w14:paraId="4E60EE64" w14:textId="0A45B851" w:rsidR="003C5B63" w:rsidRDefault="003C5B63" w:rsidP="002265E0">
      <w:pPr>
        <w:pStyle w:val="ListParagraph"/>
        <w:numPr>
          <w:ilvl w:val="0"/>
          <w:numId w:val="40"/>
        </w:numPr>
      </w:pPr>
      <w:r>
        <w:t>using constructor invocations, which are expressions that return an object of the corresponding type.</w:t>
      </w:r>
    </w:p>
    <w:p w14:paraId="4E66D320" w14:textId="17610F06" w:rsidR="003C5B63" w:rsidRDefault="003C5B63" w:rsidP="002265E0">
      <w:pPr>
        <w:pStyle w:val="ListParagraph"/>
        <w:numPr>
          <w:ilvl w:val="0"/>
          <w:numId w:val="40"/>
        </w:numPr>
      </w:pPr>
      <w:r>
        <w:t xml:space="preserve">using instantiations, described in the next section. </w:t>
      </w:r>
      <w:r w:rsidR="00843AF5">
        <w:t>(</w:t>
      </w:r>
      <w:r>
        <w:t>Instantiations are similar to constant declarations.</w:t>
      </w:r>
      <w:r w:rsidR="00843AF5">
        <w:t>)</w:t>
      </w:r>
    </w:p>
    <w:p w14:paraId="1AD9229F" w14:textId="3CFC3C99" w:rsidR="003C5B63" w:rsidRDefault="003C5B63" w:rsidP="003C5B63">
      <w:r>
        <w:t xml:space="preserve">The syntax of a constructor invocation is similar to a function call. Constructors are evaluated entirely at compilation-time (see Section </w:t>
      </w:r>
      <w:r>
        <w:fldChar w:fldCharType="begin"/>
      </w:r>
      <w:r>
        <w:instrText xml:space="preserve"> REF _Ref445644138 \r \h </w:instrText>
      </w:r>
      <w:r>
        <w:fldChar w:fldCharType="separate"/>
      </w:r>
      <w:r w:rsidR="00C55925">
        <w:t>15</w:t>
      </w:r>
      <w:r>
        <w:fldChar w:fldCharType="end"/>
      </w:r>
      <w:r>
        <w:t>). In consequence, all constructor arguments must also be expressions that can be evaluated at compilation time.</w:t>
      </w:r>
    </w:p>
    <w:p w14:paraId="0B28C7A1" w14:textId="1E1ECD0B" w:rsidR="00B06801" w:rsidRDefault="00B06801" w:rsidP="003C5B63">
      <w:r>
        <w:t xml:space="preserve">The following example shows a constructor invocation for setting the target-dependent </w:t>
      </w:r>
      <w:r w:rsidRPr="00B06801">
        <w:rPr>
          <w:rFonts w:ascii="Consolas" w:hAnsi="Consolas" w:cs="Consolas"/>
        </w:rPr>
        <w:t>implementation</w:t>
      </w:r>
      <w:r>
        <w:t xml:space="preserve"> attribute of a table:</w:t>
      </w:r>
    </w:p>
    <w:p w14:paraId="4815E8E3" w14:textId="4F99E377" w:rsidR="00B06801" w:rsidRPr="00B06801" w:rsidRDefault="00B06801" w:rsidP="003C5B63">
      <w:pPr>
        <w:rPr>
          <w:rFonts w:ascii="Consolas" w:hAnsi="Consolas" w:cs="Consolas"/>
        </w:rPr>
      </w:pPr>
      <w:r w:rsidRPr="00B06801">
        <w:rPr>
          <w:rFonts w:ascii="Consolas" w:hAnsi="Consolas" w:cs="Consolas"/>
          <w:b/>
        </w:rPr>
        <w:t>extern</w:t>
      </w:r>
      <w:r w:rsidRPr="00B06801">
        <w:rPr>
          <w:rFonts w:ascii="Consolas" w:hAnsi="Consolas" w:cs="Consolas"/>
        </w:rPr>
        <w:t xml:space="preserve"> ActionProfile {</w:t>
      </w:r>
      <w:r w:rsidRPr="00B06801">
        <w:rPr>
          <w:rFonts w:ascii="Consolas" w:hAnsi="Consolas" w:cs="Consolas"/>
        </w:rPr>
        <w:br/>
        <w:t xml:space="preserve">    ActionProfile(</w:t>
      </w:r>
      <w:r w:rsidRPr="00B06801">
        <w:rPr>
          <w:rFonts w:ascii="Consolas" w:hAnsi="Consolas" w:cs="Consolas"/>
          <w:b/>
        </w:rPr>
        <w:t>bit</w:t>
      </w:r>
      <w:r w:rsidRPr="00B06801">
        <w:rPr>
          <w:rFonts w:ascii="Consolas" w:hAnsi="Consolas" w:cs="Consolas"/>
        </w:rPr>
        <w:t>&lt;32&gt; size);</w:t>
      </w:r>
      <w:r>
        <w:rPr>
          <w:rFonts w:ascii="Consolas" w:hAnsi="Consolas" w:cs="Consolas"/>
        </w:rPr>
        <w:t xml:space="preserve">  // constructor</w:t>
      </w:r>
      <w:r w:rsidRPr="00B06801">
        <w:rPr>
          <w:rFonts w:ascii="Consolas" w:hAnsi="Consolas" w:cs="Consolas"/>
        </w:rPr>
        <w:br/>
        <w:t>}</w:t>
      </w:r>
    </w:p>
    <w:p w14:paraId="480E36A5" w14:textId="6CAB3D0A" w:rsidR="00B06801" w:rsidRPr="00B06801" w:rsidRDefault="00B06801" w:rsidP="003C5B63">
      <w:pPr>
        <w:rPr>
          <w:rFonts w:ascii="Consolas" w:hAnsi="Consolas" w:cs="Consolas"/>
        </w:rPr>
      </w:pPr>
      <w:r w:rsidRPr="00B06801">
        <w:rPr>
          <w:rFonts w:ascii="Consolas" w:hAnsi="Consolas" w:cs="Consolas"/>
          <w:b/>
        </w:rPr>
        <w:t>table</w:t>
      </w:r>
      <w:r w:rsidRPr="00B06801">
        <w:rPr>
          <w:rFonts w:ascii="Consolas" w:hAnsi="Consolas" w:cs="Consolas"/>
        </w:rPr>
        <w:t xml:space="preserve"> tbl() {</w:t>
      </w:r>
      <w:r w:rsidRPr="00B06801">
        <w:rPr>
          <w:rFonts w:ascii="Consolas" w:hAnsi="Consolas" w:cs="Consolas"/>
        </w:rPr>
        <w:br/>
      </w:r>
      <w:r>
        <w:rPr>
          <w:rFonts w:ascii="Consolas" w:hAnsi="Consolas" w:cs="Consolas"/>
        </w:rPr>
        <w:t xml:space="preserve">    actions = { ... }</w:t>
      </w:r>
      <w:r>
        <w:rPr>
          <w:rFonts w:ascii="Consolas" w:hAnsi="Consolas" w:cs="Consolas"/>
        </w:rPr>
        <w:br/>
        <w:t xml:space="preserve">    implementation = ActionProfile(1024);  // constructor invocation</w:t>
      </w:r>
      <w:r>
        <w:rPr>
          <w:rFonts w:ascii="Consolas" w:hAnsi="Consolas" w:cs="Consolas"/>
        </w:rPr>
        <w:br/>
        <w:t>}</w:t>
      </w:r>
    </w:p>
    <w:p w14:paraId="11A7C22C" w14:textId="6D976CBF" w:rsidR="002422C2" w:rsidRDefault="002422C2" w:rsidP="002422C2">
      <w:pPr>
        <w:pStyle w:val="Heading1"/>
      </w:pPr>
      <w:bookmarkStart w:id="2830" w:name="_Toc417920607"/>
      <w:bookmarkStart w:id="2831" w:name="_Toc445799373"/>
      <w:bookmarkStart w:id="2832" w:name="_Toc447899063"/>
      <w:r>
        <w:t>Constant</w:t>
      </w:r>
      <w:r w:rsidR="00B06801">
        <w:t>s</w:t>
      </w:r>
      <w:r>
        <w:t xml:space="preserve"> and variable declarations</w:t>
      </w:r>
      <w:bookmarkEnd w:id="2830"/>
      <w:bookmarkEnd w:id="2831"/>
      <w:bookmarkEnd w:id="2832"/>
    </w:p>
    <w:p w14:paraId="6BD0D3B2" w14:textId="77777777" w:rsidR="002422C2" w:rsidRDefault="002422C2" w:rsidP="002422C2">
      <w:pPr>
        <w:pStyle w:val="Heading2"/>
      </w:pPr>
      <w:bookmarkStart w:id="2833" w:name="_Toc445799374"/>
      <w:bookmarkStart w:id="2834" w:name="_Toc447899064"/>
      <w:r>
        <w:t>Constants</w:t>
      </w:r>
      <w:bookmarkEnd w:id="2833"/>
      <w:bookmarkEnd w:id="2834"/>
    </w:p>
    <w:p w14:paraId="455638F8" w14:textId="77777777" w:rsidR="002422C2" w:rsidRDefault="002422C2" w:rsidP="002422C2">
      <w:r>
        <w:t>Constant values are defined with the syntax:</w:t>
      </w:r>
    </w:p>
    <w:p w14:paraId="75BB54E9" w14:textId="77777777" w:rsidR="004E73C9" w:rsidRPr="00254E38" w:rsidRDefault="004E73C9" w:rsidP="002D0F38">
      <w:pPr>
        <w:pStyle w:val="Grammar"/>
      </w:pPr>
      <w:r w:rsidRPr="00254E38">
        <w:t>constantDeclaration</w:t>
      </w:r>
    </w:p>
    <w:p w14:paraId="2EB57511" w14:textId="77777777" w:rsidR="004E73C9" w:rsidRPr="00254E38" w:rsidRDefault="004E73C9" w:rsidP="002D0F38">
      <w:pPr>
        <w:pStyle w:val="Grammar"/>
      </w:pPr>
      <w:r w:rsidRPr="00254E38">
        <w:t xml:space="preserve">    : optAnnotations CONST typeRef name '=' initializer ';'</w:t>
      </w:r>
    </w:p>
    <w:p w14:paraId="26DFDEEC" w14:textId="094EE9D5" w:rsidR="004E73C9" w:rsidRPr="00254E38" w:rsidRDefault="004E73C9" w:rsidP="002D0F38">
      <w:pPr>
        <w:pStyle w:val="Grammar"/>
      </w:pPr>
      <w:r w:rsidRPr="00254E38">
        <w:t xml:space="preserve">    ;</w:t>
      </w:r>
    </w:p>
    <w:p w14:paraId="08906547" w14:textId="77777777" w:rsidR="004E73C9" w:rsidRPr="00254E38" w:rsidRDefault="004E73C9" w:rsidP="002D0F38">
      <w:pPr>
        <w:pStyle w:val="Grammar"/>
      </w:pPr>
    </w:p>
    <w:p w14:paraId="268A0473" w14:textId="77777777" w:rsidR="004E73C9" w:rsidRPr="00254E38" w:rsidRDefault="004E73C9" w:rsidP="002D0F38">
      <w:pPr>
        <w:pStyle w:val="Grammar"/>
      </w:pPr>
      <w:r w:rsidRPr="00254E38">
        <w:t>initializer</w:t>
      </w:r>
    </w:p>
    <w:p w14:paraId="17D97756" w14:textId="77777777" w:rsidR="004E73C9" w:rsidRPr="00254E38" w:rsidRDefault="004E73C9" w:rsidP="002D0F38">
      <w:pPr>
        <w:pStyle w:val="Grammar"/>
      </w:pPr>
      <w:r w:rsidRPr="00254E38">
        <w:t xml:space="preserve">    : expression                         </w:t>
      </w:r>
    </w:p>
    <w:p w14:paraId="0CC3E3A1" w14:textId="77777777" w:rsidR="004E73C9" w:rsidRPr="00254E38" w:rsidRDefault="004E73C9" w:rsidP="002D0F38">
      <w:pPr>
        <w:pStyle w:val="Grammar"/>
      </w:pPr>
      <w:r w:rsidRPr="00254E38">
        <w:t xml:space="preserve">    ;</w:t>
      </w:r>
    </w:p>
    <w:p w14:paraId="466ACD6E" w14:textId="366B8F00" w:rsidR="002422C2" w:rsidRDefault="002422C2" w:rsidP="002422C2">
      <w:r>
        <w:t>This introduces a constant whose value has the specified type. The following are all legal constant declarations:</w:t>
      </w:r>
    </w:p>
    <w:p w14:paraId="0A57D626" w14:textId="1787726E" w:rsidR="002422C2" w:rsidRDefault="002422C2" w:rsidP="002422C2">
      <w:pPr>
        <w:rPr>
          <w:rFonts w:ascii="Consolas" w:hAnsi="Consolas"/>
        </w:rPr>
      </w:pPr>
      <w:r>
        <w:rPr>
          <w:rFonts w:ascii="Consolas" w:hAnsi="Consolas"/>
          <w:b/>
        </w:rPr>
        <w:t>const bit</w:t>
      </w:r>
      <w:r w:rsidRPr="00A229BA">
        <w:rPr>
          <w:rFonts w:ascii="Consolas" w:hAnsi="Consolas"/>
        </w:rPr>
        <w:t>&lt;</w:t>
      </w:r>
      <w:r w:rsidRPr="00A3325F">
        <w:rPr>
          <w:rFonts w:ascii="Consolas" w:hAnsi="Consolas"/>
        </w:rPr>
        <w:t>32</w:t>
      </w:r>
      <w:r>
        <w:rPr>
          <w:rFonts w:ascii="Consolas" w:hAnsi="Consolas"/>
        </w:rPr>
        <w:t>&gt;</w:t>
      </w:r>
      <w:r w:rsidRPr="00A3325F">
        <w:rPr>
          <w:rFonts w:ascii="Consolas" w:hAnsi="Consolas"/>
        </w:rPr>
        <w:t xml:space="preserve"> </w:t>
      </w:r>
      <w:r w:rsidR="00B2029B">
        <w:rPr>
          <w:rFonts w:ascii="Consolas" w:hAnsi="Consolas"/>
        </w:rPr>
        <w:t>COUNTER = 32w</w:t>
      </w:r>
      <w:r>
        <w:rPr>
          <w:rFonts w:ascii="Consolas" w:hAnsi="Consolas"/>
        </w:rPr>
        <w:t>0x0;</w:t>
      </w:r>
      <w:r>
        <w:rPr>
          <w:rFonts w:ascii="Consolas" w:hAnsi="Consolas"/>
        </w:rPr>
        <w:br/>
      </w:r>
      <w:r w:rsidRPr="003F68B2">
        <w:rPr>
          <w:rFonts w:ascii="Consolas" w:hAnsi="Consolas"/>
          <w:b/>
        </w:rPr>
        <w:t>struct</w:t>
      </w:r>
      <w:r>
        <w:rPr>
          <w:rFonts w:ascii="Consolas" w:hAnsi="Consolas"/>
        </w:rPr>
        <w:t xml:space="preserve"> Version {</w:t>
      </w:r>
      <w:r>
        <w:rPr>
          <w:rFonts w:ascii="Consolas" w:hAnsi="Consolas"/>
        </w:rPr>
        <w:br/>
        <w:t xml:space="preserve">    </w:t>
      </w:r>
      <w:r w:rsidRPr="003F68B2">
        <w:rPr>
          <w:rFonts w:ascii="Consolas" w:hAnsi="Consolas"/>
          <w:b/>
        </w:rPr>
        <w:t>bit</w:t>
      </w:r>
      <w:r>
        <w:rPr>
          <w:rFonts w:ascii="Consolas" w:hAnsi="Consolas"/>
        </w:rPr>
        <w:t>&lt;32&gt; major;</w:t>
      </w:r>
      <w:r>
        <w:rPr>
          <w:rFonts w:ascii="Consolas" w:hAnsi="Consolas"/>
        </w:rPr>
        <w:br/>
        <w:t xml:space="preserve">    </w:t>
      </w:r>
      <w:r w:rsidRPr="003F68B2">
        <w:rPr>
          <w:rFonts w:ascii="Consolas" w:hAnsi="Consolas"/>
          <w:b/>
        </w:rPr>
        <w:t>bit</w:t>
      </w:r>
      <w:r>
        <w:rPr>
          <w:rFonts w:ascii="Consolas" w:hAnsi="Consolas"/>
        </w:rPr>
        <w:t>&lt;32&gt; minor;</w:t>
      </w:r>
      <w:r>
        <w:rPr>
          <w:rFonts w:ascii="Consolas" w:hAnsi="Consolas"/>
        </w:rPr>
        <w:br/>
        <w:t>}</w:t>
      </w:r>
      <w:r>
        <w:rPr>
          <w:rFonts w:ascii="Consolas" w:hAnsi="Consolas"/>
        </w:rPr>
        <w:br/>
      </w:r>
      <w:r w:rsidRPr="003F68B2">
        <w:rPr>
          <w:rFonts w:ascii="Consolas" w:hAnsi="Consolas"/>
          <w:b/>
        </w:rPr>
        <w:t>const</w:t>
      </w:r>
      <w:r>
        <w:rPr>
          <w:rFonts w:ascii="Consolas" w:hAnsi="Consolas"/>
        </w:rPr>
        <w:t xml:space="preserve"> Version version = { 32</w:t>
      </w:r>
      <w:r w:rsidR="00045E7B">
        <w:rPr>
          <w:rFonts w:ascii="Consolas" w:hAnsi="Consolas"/>
        </w:rPr>
        <w:t>w</w:t>
      </w:r>
      <w:r>
        <w:rPr>
          <w:rFonts w:ascii="Consolas" w:hAnsi="Consolas"/>
        </w:rPr>
        <w:t>0, 32</w:t>
      </w:r>
      <w:r w:rsidR="00045E7B">
        <w:rPr>
          <w:rFonts w:ascii="Consolas" w:hAnsi="Consolas"/>
        </w:rPr>
        <w:t>w</w:t>
      </w:r>
      <w:r>
        <w:rPr>
          <w:rFonts w:ascii="Consolas" w:hAnsi="Consolas"/>
        </w:rPr>
        <w:t>0 };</w:t>
      </w:r>
    </w:p>
    <w:p w14:paraId="67EB1138" w14:textId="0594C793" w:rsidR="002422C2" w:rsidRDefault="002422C2" w:rsidP="002422C2">
      <w:r w:rsidRPr="003F68B2">
        <w:rPr>
          <w:rFonts w:ascii="Consolas" w:hAnsi="Consolas"/>
        </w:rPr>
        <w:lastRenderedPageBreak/>
        <w:t>initializer</w:t>
      </w:r>
      <w:r>
        <w:rPr>
          <w:rFonts w:ascii="Consolas" w:hAnsi="Consolas"/>
          <w:i/>
        </w:rPr>
        <w:t xml:space="preserve"> </w:t>
      </w:r>
      <w:r>
        <w:t xml:space="preserve">is an expression that evaluates to a </w:t>
      </w:r>
      <w:r w:rsidR="008C3643">
        <w:t>compile-time</w:t>
      </w:r>
      <w:r>
        <w:t xml:space="preserve"> constant</w:t>
      </w:r>
      <w:r w:rsidRPr="00AB28AA">
        <w:t>.</w:t>
      </w:r>
      <w:r>
        <w:t xml:space="preserve"> </w:t>
      </w:r>
    </w:p>
    <w:p w14:paraId="3F0A4D94" w14:textId="5B7ED801" w:rsidR="004E73C9" w:rsidRDefault="002422C2" w:rsidP="004E73C9">
      <w:pPr>
        <w:pStyle w:val="Heading2"/>
      </w:pPr>
      <w:bookmarkStart w:id="2835" w:name="_Toc445799375"/>
      <w:bookmarkStart w:id="2836" w:name="_Toc447899065"/>
      <w:r>
        <w:t>Variables</w:t>
      </w:r>
      <w:bookmarkEnd w:id="2835"/>
      <w:bookmarkEnd w:id="2836"/>
    </w:p>
    <w:p w14:paraId="60DBB5CB" w14:textId="67DA059C" w:rsidR="0064081B" w:rsidRPr="0064081B" w:rsidRDefault="0064081B" w:rsidP="0064081B">
      <w:r>
        <w:t>Local variables can be declared using variable declarations:</w:t>
      </w:r>
    </w:p>
    <w:p w14:paraId="3EA6EA53" w14:textId="77777777" w:rsidR="004E73C9" w:rsidRPr="00254E38" w:rsidRDefault="004E73C9" w:rsidP="002D0F38">
      <w:pPr>
        <w:pStyle w:val="Grammar"/>
      </w:pPr>
      <w:r w:rsidRPr="00254E38">
        <w:t>variableDeclaration</w:t>
      </w:r>
    </w:p>
    <w:p w14:paraId="24784A32" w14:textId="77777777" w:rsidR="004E73C9" w:rsidRPr="00254E38" w:rsidRDefault="004E73C9" w:rsidP="002D0F38">
      <w:pPr>
        <w:pStyle w:val="Grammar"/>
      </w:pPr>
      <w:r w:rsidRPr="00254E38">
        <w:t xml:space="preserve">    : annotations typeRef name optInitializer ';'</w:t>
      </w:r>
    </w:p>
    <w:p w14:paraId="35C3240D" w14:textId="77777777" w:rsidR="004E73C9" w:rsidRPr="00254E38" w:rsidRDefault="004E73C9" w:rsidP="002D0F38">
      <w:pPr>
        <w:pStyle w:val="Grammar"/>
      </w:pPr>
      <w:r w:rsidRPr="00254E38">
        <w:t xml:space="preserve">    | typeRef name optInitializer ';'</w:t>
      </w:r>
    </w:p>
    <w:p w14:paraId="1A4ACFEE" w14:textId="77777777" w:rsidR="004E73C9" w:rsidRPr="00254E38" w:rsidRDefault="004E73C9" w:rsidP="002D0F38">
      <w:pPr>
        <w:pStyle w:val="Grammar"/>
      </w:pPr>
      <w:r w:rsidRPr="00254E38">
        <w:t xml:space="preserve">    ;</w:t>
      </w:r>
    </w:p>
    <w:p w14:paraId="4317A2B2" w14:textId="77777777" w:rsidR="004E73C9" w:rsidRPr="00254E38" w:rsidRDefault="004E73C9" w:rsidP="002D0F38">
      <w:pPr>
        <w:pStyle w:val="Grammar"/>
      </w:pPr>
    </w:p>
    <w:p w14:paraId="1EF627CD" w14:textId="77777777" w:rsidR="004E73C9" w:rsidRPr="00254E38" w:rsidRDefault="004E73C9" w:rsidP="002D0F38">
      <w:pPr>
        <w:pStyle w:val="Grammar"/>
      </w:pPr>
      <w:r w:rsidRPr="00254E38">
        <w:t>optInitializer</w:t>
      </w:r>
    </w:p>
    <w:p w14:paraId="6461B4B1" w14:textId="77777777" w:rsidR="004E73C9" w:rsidRPr="00254E38" w:rsidRDefault="004E73C9" w:rsidP="002D0F38">
      <w:pPr>
        <w:pStyle w:val="Grammar"/>
      </w:pPr>
      <w:r w:rsidRPr="00254E38">
        <w:t xml:space="preserve">    : /* empty */                        </w:t>
      </w:r>
    </w:p>
    <w:p w14:paraId="135DE69C" w14:textId="77777777" w:rsidR="004E73C9" w:rsidRPr="00254E38" w:rsidRDefault="004E73C9" w:rsidP="002D0F38">
      <w:pPr>
        <w:pStyle w:val="Grammar"/>
      </w:pPr>
      <w:r w:rsidRPr="00254E38">
        <w:t xml:space="preserve">    | '=' initializer                    </w:t>
      </w:r>
    </w:p>
    <w:p w14:paraId="2C3172A9" w14:textId="00087E23" w:rsidR="0064081B" w:rsidRPr="0064081B" w:rsidRDefault="004E73C9" w:rsidP="002D0F38">
      <w:pPr>
        <w:pStyle w:val="Grammar"/>
      </w:pPr>
      <w:r w:rsidRPr="00254E38">
        <w:t xml:space="preserve">    ;</w:t>
      </w:r>
    </w:p>
    <w:p w14:paraId="70E23945" w14:textId="76C84932" w:rsidR="002422C2" w:rsidRDefault="002422C2" w:rsidP="002422C2">
      <w:commentRangeStart w:id="2837"/>
      <w:commentRangeStart w:id="2838"/>
      <w:r>
        <w:t xml:space="preserve">Variables </w:t>
      </w:r>
      <w:r w:rsidR="00C976D1">
        <w:t xml:space="preserve">without an initializer list </w:t>
      </w:r>
      <w:r>
        <w:t>are uninitialized</w:t>
      </w:r>
      <w:commentRangeEnd w:id="2837"/>
      <w:r w:rsidR="009C5603">
        <w:rPr>
          <w:rStyle w:val="CommentReference"/>
        </w:rPr>
        <w:commentReference w:id="2837"/>
      </w:r>
      <w:commentRangeEnd w:id="2838"/>
      <w:r w:rsidR="00B57AEC">
        <w:rPr>
          <w:rStyle w:val="CommentReference"/>
        </w:rPr>
        <w:commentReference w:id="2838"/>
      </w:r>
      <w:r>
        <w:t xml:space="preserve">. </w:t>
      </w:r>
    </w:p>
    <w:p w14:paraId="31BC0394" w14:textId="36D3B46C" w:rsidR="002422C2" w:rsidRDefault="002422C2" w:rsidP="002422C2">
      <w:del w:id="2839" w:author="Mihai Budiu" w:date="2016-04-06T16:19:00Z">
        <w:r w:rsidDel="00F82852">
          <w:delText xml:space="preserve">It is an error to </w:delText>
        </w:r>
      </w:del>
      <w:ins w:id="2840" w:author="Mihai Budiu" w:date="2016-04-06T16:19:00Z">
        <w:r w:rsidR="00F82852">
          <w:t>R</w:t>
        </w:r>
      </w:ins>
      <w:del w:id="2841" w:author="Mihai Budiu" w:date="2016-04-06T16:19:00Z">
        <w:r w:rsidDel="00F82852">
          <w:delText>r</w:delText>
        </w:r>
      </w:del>
      <w:r>
        <w:t>ead</w:t>
      </w:r>
      <w:ins w:id="2842" w:author="Mihai Budiu" w:date="2016-04-06T16:19:00Z">
        <w:r w:rsidR="00F82852">
          <w:t>ing</w:t>
        </w:r>
      </w:ins>
      <w:r>
        <w:t xml:space="preserve"> the value of a variable that has not been </w:t>
      </w:r>
      <w:del w:id="2843" w:author="Mihai Budiu" w:date="2016-04-06T16:20:00Z">
        <w:r w:rsidDel="008927CE">
          <w:delText>set</w:delText>
        </w:r>
      </w:del>
      <w:ins w:id="2844" w:author="Mihai Budiu" w:date="2016-04-06T16:20:00Z">
        <w:r w:rsidR="008927CE">
          <w:t xml:space="preserve">initialized </w:t>
        </w:r>
      </w:ins>
      <w:ins w:id="2845" w:author="Mihai Budiu" w:date="2016-04-06T16:19:00Z">
        <w:r w:rsidR="00F82852">
          <w:t>provides an undefined result</w:t>
        </w:r>
      </w:ins>
      <w:r>
        <w:t xml:space="preserve">. The compiler should attempt to </w:t>
      </w:r>
      <w:del w:id="2846" w:author="Mihai Budiu" w:date="2016-04-06T16:20:00Z">
        <w:r w:rsidDel="00F82852">
          <w:delText xml:space="preserve">enforce </w:delText>
        </w:r>
      </w:del>
      <w:ins w:id="2847" w:author="Mihai Budiu" w:date="2016-04-06T16:20:00Z">
        <w:r w:rsidR="00F82852">
          <w:t>detect and flag such reads</w:t>
        </w:r>
      </w:ins>
      <w:del w:id="2848" w:author="Mihai Budiu" w:date="2016-04-06T16:20:00Z">
        <w:r w:rsidDel="00F82852">
          <w:delText>this rule</w:delText>
        </w:r>
      </w:del>
      <w:r>
        <w:t xml:space="preserve"> statically.</w:t>
      </w:r>
    </w:p>
    <w:p w14:paraId="66D9CDB8" w14:textId="5F429A00" w:rsidR="00116ACC" w:rsidRDefault="00116ACC" w:rsidP="00116ACC">
      <w:pPr>
        <w:pStyle w:val="Heading2"/>
      </w:pPr>
      <w:bookmarkStart w:id="2849" w:name="_Ref445645891"/>
      <w:bookmarkStart w:id="2850" w:name="_Toc445799376"/>
      <w:bookmarkStart w:id="2851" w:name="_Toc447899066"/>
      <w:r>
        <w:t>Instantiations</w:t>
      </w:r>
      <w:bookmarkEnd w:id="2849"/>
      <w:bookmarkEnd w:id="2850"/>
      <w:bookmarkEnd w:id="2851"/>
    </w:p>
    <w:p w14:paraId="606DBC5E" w14:textId="4D4A0785" w:rsidR="00B06801" w:rsidRPr="00B06801" w:rsidRDefault="00B06801" w:rsidP="00B06801">
      <w:r>
        <w:t xml:space="preserve">Instantiations are similar to </w:t>
      </w:r>
      <w:r w:rsidR="00C56B17">
        <w:t xml:space="preserve">variable </w:t>
      </w:r>
      <w:r>
        <w:t xml:space="preserve">declarations, but they are reserved for </w:t>
      </w:r>
      <w:r w:rsidR="00AC2C2C">
        <w:t xml:space="preserve">the </w:t>
      </w:r>
      <w:r>
        <w:t>types with constructors (</w:t>
      </w:r>
      <w:r w:rsidRPr="00B06801">
        <w:rPr>
          <w:rFonts w:ascii="Consolas" w:hAnsi="Consolas" w:cs="Consolas"/>
          <w:b/>
        </w:rPr>
        <w:t>extern</w:t>
      </w:r>
      <w:r>
        <w:t xml:space="preserve"> objects, </w:t>
      </w:r>
      <w:r w:rsidRPr="00B06801">
        <w:rPr>
          <w:rFonts w:ascii="Consolas" w:hAnsi="Consolas" w:cs="Consolas"/>
          <w:b/>
        </w:rPr>
        <w:t>control</w:t>
      </w:r>
      <w:r>
        <w:t xml:space="preserve"> blocks</w:t>
      </w:r>
      <w:r w:rsidR="00B50EB6">
        <w:t xml:space="preserve">, </w:t>
      </w:r>
      <w:r w:rsidRPr="00B06801">
        <w:rPr>
          <w:rFonts w:ascii="Consolas" w:hAnsi="Consolas" w:cs="Consolas"/>
          <w:b/>
        </w:rPr>
        <w:t>parser</w:t>
      </w:r>
      <w:r>
        <w:t>s</w:t>
      </w:r>
      <w:r w:rsidR="00B50EB6">
        <w:t xml:space="preserve"> and </w:t>
      </w:r>
      <w:r w:rsidR="00B50EB6" w:rsidRPr="002D0F38">
        <w:rPr>
          <w:rFonts w:ascii="Consolas" w:hAnsi="Consolas"/>
          <w:b/>
        </w:rPr>
        <w:t>package</w:t>
      </w:r>
      <w:r w:rsidR="00B50EB6">
        <w:t>s</w:t>
      </w:r>
      <w:r>
        <w:t>):</w:t>
      </w:r>
    </w:p>
    <w:p w14:paraId="2DAF30A6" w14:textId="77777777" w:rsidR="00116ACC" w:rsidRPr="00254E38" w:rsidRDefault="00116ACC" w:rsidP="002D0F38">
      <w:pPr>
        <w:pStyle w:val="Grammar"/>
      </w:pPr>
      <w:r w:rsidRPr="00254E38">
        <w:t>instantiation</w:t>
      </w:r>
    </w:p>
    <w:p w14:paraId="34EA10BE" w14:textId="77777777" w:rsidR="00116ACC" w:rsidRPr="00254E38" w:rsidRDefault="00116ACC" w:rsidP="002D0F38">
      <w:pPr>
        <w:pStyle w:val="Grammar"/>
      </w:pPr>
      <w:r w:rsidRPr="00254E38">
        <w:t xml:space="preserve">    : typeRef '(' argumentList ')' optAnnotations name ';'</w:t>
      </w:r>
    </w:p>
    <w:p w14:paraId="6EDE247E" w14:textId="009DF410" w:rsidR="00B06801" w:rsidRPr="00254E38" w:rsidRDefault="00116ACC" w:rsidP="002D0F38">
      <w:pPr>
        <w:pStyle w:val="Grammar"/>
      </w:pPr>
      <w:r w:rsidRPr="00254E38">
        <w:t xml:space="preserve">    ;</w:t>
      </w:r>
    </w:p>
    <w:p w14:paraId="3FC44AE7" w14:textId="2C0B1312" w:rsidR="00B06801" w:rsidRDefault="00B06801" w:rsidP="00B06801">
      <w:bookmarkStart w:id="2852" w:name="_Toc417920608"/>
      <w:r>
        <w:t>An instantiation looks like a constructor invocation followed by a name. Instantiations are always executed at compilation-time</w:t>
      </w:r>
      <w:r w:rsidR="00F60128">
        <w:t xml:space="preserve"> (Section </w:t>
      </w:r>
      <w:r w:rsidR="00F60128">
        <w:fldChar w:fldCharType="begin"/>
      </w:r>
      <w:r w:rsidR="00F60128">
        <w:instrText xml:space="preserve"> REF _Ref445813355 \r \h </w:instrText>
      </w:r>
      <w:r w:rsidR="00F60128">
        <w:fldChar w:fldCharType="separate"/>
      </w:r>
      <w:r w:rsidR="00F60128">
        <w:t>15.1</w:t>
      </w:r>
      <w:r w:rsidR="00F60128">
        <w:fldChar w:fldCharType="end"/>
      </w:r>
      <w:r w:rsidR="00F60128">
        <w:t>)</w:t>
      </w:r>
      <w:r>
        <w:t xml:space="preserve">. The effect is to allocate an </w:t>
      </w:r>
      <w:r w:rsidR="002B0CB4">
        <w:t>object</w:t>
      </w:r>
      <w:r>
        <w:t xml:space="preserve"> with the specified name, and to bind it to the result of the constructor invocation.</w:t>
      </w:r>
    </w:p>
    <w:p w14:paraId="5014565A" w14:textId="77777777" w:rsidR="006E66BB" w:rsidRDefault="00B06801" w:rsidP="00B06801">
      <w:r>
        <w:t>The following example shows how a hypothetical co</w:t>
      </w:r>
      <w:r w:rsidR="006E66BB">
        <w:t>unter bank can be instantiated:</w:t>
      </w:r>
    </w:p>
    <w:p w14:paraId="1CA65387" w14:textId="33DF1C6A" w:rsidR="003151AA" w:rsidRDefault="003151AA" w:rsidP="00B06801">
      <w:pPr>
        <w:rPr>
          <w:rFonts w:ascii="Consolas" w:hAnsi="Consolas" w:cs="Consolas"/>
          <w:b/>
        </w:rPr>
      </w:pPr>
      <w:r>
        <w:rPr>
          <w:rFonts w:ascii="Consolas" w:hAnsi="Consolas" w:cs="Consolas"/>
          <w:b/>
        </w:rPr>
        <w:t>// from target library</w:t>
      </w:r>
    </w:p>
    <w:p w14:paraId="7D450183" w14:textId="48E9E573" w:rsidR="00B06801" w:rsidRPr="00B06801" w:rsidRDefault="00B06801" w:rsidP="00B06801">
      <w:r w:rsidRPr="00B06801">
        <w:rPr>
          <w:rFonts w:ascii="Consolas" w:hAnsi="Consolas" w:cs="Consolas"/>
          <w:b/>
        </w:rPr>
        <w:t>enum</w:t>
      </w:r>
      <w:r w:rsidRPr="00B06801">
        <w:rPr>
          <w:rFonts w:ascii="Consolas" w:hAnsi="Consolas" w:cs="Consolas"/>
        </w:rPr>
        <w:t xml:space="preserve"> CounterType {</w:t>
      </w:r>
      <w:r>
        <w:rPr>
          <w:rFonts w:ascii="Consolas" w:hAnsi="Consolas" w:cs="Consolas"/>
          <w:b/>
          <w:bCs/>
        </w:rPr>
        <w:br/>
      </w:r>
      <w:r>
        <w:rPr>
          <w:rFonts w:ascii="Consolas" w:hAnsi="Consolas" w:cs="Consolas"/>
        </w:rPr>
        <w:t xml:space="preserve">   </w:t>
      </w:r>
      <w:r w:rsidRPr="00B06801">
        <w:rPr>
          <w:rFonts w:ascii="Consolas" w:hAnsi="Consolas" w:cs="Consolas"/>
        </w:rPr>
        <w:t>Packets,</w:t>
      </w:r>
      <w:r>
        <w:rPr>
          <w:rFonts w:ascii="Consolas" w:hAnsi="Consolas" w:cs="Consolas"/>
          <w:b/>
          <w:bCs/>
        </w:rPr>
        <w:br/>
      </w:r>
      <w:r>
        <w:rPr>
          <w:rFonts w:ascii="Consolas" w:hAnsi="Consolas" w:cs="Consolas"/>
        </w:rPr>
        <w:t xml:space="preserve">   </w:t>
      </w:r>
      <w:r w:rsidRPr="00B06801">
        <w:rPr>
          <w:rFonts w:ascii="Consolas" w:hAnsi="Consolas" w:cs="Consolas"/>
        </w:rPr>
        <w:t>Bytes,</w:t>
      </w:r>
      <w:r>
        <w:rPr>
          <w:rFonts w:ascii="Consolas" w:hAnsi="Consolas" w:cs="Consolas"/>
          <w:b/>
          <w:bCs/>
        </w:rPr>
        <w:br/>
        <w:t xml:space="preserve">   </w:t>
      </w:r>
      <w:r w:rsidRPr="00B06801">
        <w:rPr>
          <w:rFonts w:ascii="Consolas" w:hAnsi="Consolas" w:cs="Consolas"/>
          <w:bCs/>
        </w:rPr>
        <w:t>Both</w:t>
      </w:r>
      <w:r w:rsidRPr="00B06801">
        <w:rPr>
          <w:rFonts w:ascii="Consolas" w:hAnsi="Consolas" w:cs="Consolas"/>
          <w:bCs/>
        </w:rPr>
        <w:br/>
      </w:r>
      <w:r w:rsidRPr="00B06801">
        <w:rPr>
          <w:rFonts w:ascii="Consolas" w:hAnsi="Consolas" w:cs="Consolas"/>
        </w:rPr>
        <w:t>}</w:t>
      </w:r>
    </w:p>
    <w:p w14:paraId="4867E013" w14:textId="468210E2" w:rsidR="00B06801" w:rsidRDefault="00B06801" w:rsidP="00B06801">
      <w:pPr>
        <w:rPr>
          <w:rFonts w:ascii="Consolas" w:hAnsi="Consolas" w:cs="Consolas"/>
        </w:rPr>
      </w:pPr>
      <w:r w:rsidRPr="00B06801">
        <w:rPr>
          <w:rFonts w:ascii="Consolas" w:hAnsi="Consolas" w:cs="Consolas"/>
          <w:b/>
        </w:rPr>
        <w:t>extern</w:t>
      </w:r>
      <w:r w:rsidRPr="00B06801">
        <w:rPr>
          <w:rFonts w:ascii="Consolas" w:hAnsi="Consolas" w:cs="Consolas"/>
        </w:rPr>
        <w:t xml:space="preserve"> Counter {</w:t>
      </w:r>
      <w:r>
        <w:rPr>
          <w:rFonts w:ascii="Consolas" w:hAnsi="Consolas" w:cs="Consolas"/>
        </w:rPr>
        <w:br/>
      </w:r>
      <w:r w:rsidRPr="00B06801">
        <w:rPr>
          <w:rFonts w:ascii="Consolas" w:hAnsi="Consolas" w:cs="Consolas"/>
        </w:rPr>
        <w:t xml:space="preserve">    Counter(</w:t>
      </w:r>
      <w:r w:rsidRPr="00B06801">
        <w:rPr>
          <w:rFonts w:ascii="Consolas" w:hAnsi="Consolas" w:cs="Consolas"/>
          <w:b/>
        </w:rPr>
        <w:t>bit</w:t>
      </w:r>
      <w:r>
        <w:rPr>
          <w:rFonts w:ascii="Consolas" w:hAnsi="Consolas" w:cs="Consolas"/>
        </w:rPr>
        <w:t>&lt;32&gt; size, CounterType type);</w:t>
      </w:r>
      <w:r>
        <w:rPr>
          <w:rFonts w:ascii="Consolas" w:hAnsi="Consolas" w:cs="Consolas"/>
        </w:rPr>
        <w:br/>
      </w:r>
      <w:r w:rsidRPr="00B06801">
        <w:rPr>
          <w:rFonts w:ascii="Consolas" w:hAnsi="Consolas" w:cs="Consolas"/>
        </w:rPr>
        <w:t xml:space="preserve">    </w:t>
      </w:r>
      <w:r w:rsidRPr="00B06801">
        <w:rPr>
          <w:rFonts w:ascii="Consolas" w:hAnsi="Consolas" w:cs="Consolas"/>
          <w:b/>
        </w:rPr>
        <w:t>void</w:t>
      </w:r>
      <w:r w:rsidRPr="00B06801">
        <w:rPr>
          <w:rFonts w:ascii="Consolas" w:hAnsi="Consolas" w:cs="Consolas"/>
        </w:rPr>
        <w:t xml:space="preserve"> increment(</w:t>
      </w:r>
      <w:r w:rsidRPr="00B06801">
        <w:rPr>
          <w:rFonts w:ascii="Consolas" w:hAnsi="Consolas" w:cs="Consolas"/>
          <w:b/>
        </w:rPr>
        <w:t>in</w:t>
      </w:r>
      <w:r w:rsidRPr="00B06801">
        <w:rPr>
          <w:rFonts w:ascii="Consolas" w:hAnsi="Consolas" w:cs="Consolas"/>
        </w:rPr>
        <w:t xml:space="preserve"> </w:t>
      </w:r>
      <w:r w:rsidRPr="00B06801">
        <w:rPr>
          <w:rFonts w:ascii="Consolas" w:hAnsi="Consolas" w:cs="Consolas"/>
          <w:b/>
        </w:rPr>
        <w:t>bit</w:t>
      </w:r>
      <w:r w:rsidRPr="00B06801">
        <w:rPr>
          <w:rFonts w:ascii="Consolas" w:hAnsi="Consolas" w:cs="Consolas"/>
        </w:rPr>
        <w:t>&lt;32&gt; index);</w:t>
      </w:r>
      <w:r>
        <w:rPr>
          <w:rFonts w:ascii="Consolas" w:hAnsi="Consolas" w:cs="Consolas"/>
        </w:rPr>
        <w:br/>
        <w:t>}</w:t>
      </w:r>
    </w:p>
    <w:p w14:paraId="1151D518" w14:textId="4A6461DA" w:rsidR="003151AA" w:rsidRDefault="003151AA" w:rsidP="00B06801">
      <w:pPr>
        <w:rPr>
          <w:rFonts w:ascii="Consolas" w:hAnsi="Consolas" w:cs="Consolas"/>
          <w:b/>
        </w:rPr>
      </w:pPr>
      <w:r>
        <w:rPr>
          <w:rFonts w:ascii="Consolas" w:hAnsi="Consolas" w:cs="Consolas"/>
          <w:b/>
        </w:rPr>
        <w:t>// user program</w:t>
      </w:r>
    </w:p>
    <w:p w14:paraId="6CFCAE12" w14:textId="0B68B13F" w:rsidR="00DE626D" w:rsidRDefault="00B06801" w:rsidP="00B06801">
      <w:pPr>
        <w:rPr>
          <w:rFonts w:ascii="Consolas" w:hAnsi="Consolas" w:cs="Consolas"/>
        </w:rPr>
      </w:pPr>
      <w:r w:rsidRPr="00B06801">
        <w:rPr>
          <w:rFonts w:ascii="Consolas" w:hAnsi="Consolas" w:cs="Consolas"/>
          <w:b/>
        </w:rPr>
        <w:t>control</w:t>
      </w:r>
      <w:r w:rsidRPr="00B06801">
        <w:rPr>
          <w:rFonts w:ascii="Consolas" w:hAnsi="Consolas" w:cs="Consolas"/>
        </w:rPr>
        <w:t xml:space="preserve"> </w:t>
      </w:r>
      <w:r>
        <w:rPr>
          <w:rFonts w:ascii="Consolas" w:hAnsi="Consolas" w:cs="Consolas"/>
        </w:rPr>
        <w:t>c</w:t>
      </w:r>
      <w:r w:rsidRPr="00B06801">
        <w:rPr>
          <w:rFonts w:ascii="Consolas" w:hAnsi="Consolas" w:cs="Consolas"/>
        </w:rPr>
        <w:t>(</w:t>
      </w:r>
      <w:r>
        <w:rPr>
          <w:rFonts w:ascii="Consolas" w:hAnsi="Consolas" w:cs="Consolas"/>
        </w:rPr>
        <w:t>...) {</w:t>
      </w:r>
      <w:r>
        <w:rPr>
          <w:rFonts w:ascii="Consolas" w:hAnsi="Consolas" w:cs="Consolas"/>
        </w:rPr>
        <w:br/>
      </w:r>
      <w:r w:rsidRPr="00B06801">
        <w:rPr>
          <w:rFonts w:ascii="Consolas" w:hAnsi="Consolas" w:cs="Consolas"/>
        </w:rPr>
        <w:t xml:space="preserve">    Counter(32w1024, Co</w:t>
      </w:r>
      <w:r>
        <w:rPr>
          <w:rFonts w:ascii="Consolas" w:hAnsi="Consolas" w:cs="Consolas"/>
        </w:rPr>
        <w:t>unterType.Both) ctr</w:t>
      </w:r>
      <w:r w:rsidRPr="00B06801">
        <w:rPr>
          <w:rFonts w:ascii="Consolas" w:hAnsi="Consolas" w:cs="Consolas"/>
        </w:rPr>
        <w:t>;</w:t>
      </w:r>
      <w:r>
        <w:rPr>
          <w:rFonts w:ascii="Consolas" w:hAnsi="Consolas" w:cs="Consolas"/>
        </w:rPr>
        <w:t xml:space="preserve">  // instantiation</w:t>
      </w:r>
    </w:p>
    <w:p w14:paraId="06CE77C3" w14:textId="6B3F47B7" w:rsidR="00B06801" w:rsidRPr="00B06801" w:rsidRDefault="00DE626D" w:rsidP="00B06801">
      <w:pPr>
        <w:rPr>
          <w:rFonts w:ascii="Consolas" w:hAnsi="Consolas" w:cs="Consolas"/>
        </w:rPr>
      </w:pPr>
      <w:r>
        <w:rPr>
          <w:rFonts w:ascii="Consolas" w:hAnsi="Consolas" w:cs="Consolas"/>
        </w:rPr>
        <w:t xml:space="preserve">    </w:t>
      </w:r>
      <w:r w:rsidRPr="00DE626D">
        <w:rPr>
          <w:rFonts w:ascii="Consolas" w:hAnsi="Consolas" w:cs="Consolas"/>
          <w:b/>
        </w:rPr>
        <w:t>apply</w:t>
      </w:r>
      <w:r>
        <w:rPr>
          <w:rFonts w:ascii="Consolas" w:hAnsi="Consolas" w:cs="Consolas"/>
        </w:rPr>
        <w:t xml:space="preserve"> { ... }</w:t>
      </w:r>
      <w:r w:rsidR="00B06801">
        <w:rPr>
          <w:rFonts w:ascii="Consolas" w:hAnsi="Consolas" w:cs="Consolas"/>
        </w:rPr>
        <w:br/>
        <w:t>}</w:t>
      </w:r>
    </w:p>
    <w:p w14:paraId="01007352" w14:textId="1DD1C423" w:rsidR="002422C2" w:rsidRDefault="002422C2" w:rsidP="00B06801">
      <w:pPr>
        <w:pStyle w:val="Heading1"/>
      </w:pPr>
      <w:bookmarkStart w:id="2853" w:name="_Toc445799377"/>
      <w:bookmarkStart w:id="2854" w:name="_Toc447899067"/>
      <w:r>
        <w:lastRenderedPageBreak/>
        <w:t>Statements</w:t>
      </w:r>
      <w:bookmarkEnd w:id="2852"/>
      <w:bookmarkEnd w:id="2853"/>
      <w:bookmarkEnd w:id="2854"/>
    </w:p>
    <w:p w14:paraId="0954CF6F" w14:textId="5987AF09" w:rsidR="002422C2" w:rsidRDefault="002422C2" w:rsidP="002422C2">
      <w:r>
        <w:t>S</w:t>
      </w:r>
      <w:r w:rsidR="00F707DC">
        <w:t xml:space="preserve">tatements </w:t>
      </w:r>
      <w:r>
        <w:t xml:space="preserve">(except </w:t>
      </w:r>
      <w:r w:rsidR="00D51016">
        <w:t xml:space="preserve">the </w:t>
      </w:r>
      <w:r>
        <w:t>block</w:t>
      </w:r>
      <w:r w:rsidR="00D51016">
        <w:t xml:space="preserve"> </w:t>
      </w:r>
      <w:r>
        <w:t xml:space="preserve">statement) must end with </w:t>
      </w:r>
      <w:r w:rsidR="00090AB8">
        <w:t xml:space="preserve">a </w:t>
      </w:r>
      <w:r>
        <w:t>semicolon, C-style.</w:t>
      </w:r>
      <w:r w:rsidR="003911D4">
        <w:t xml:space="preserve"> </w:t>
      </w:r>
    </w:p>
    <w:p w14:paraId="2FFFBBF8" w14:textId="7475904F" w:rsidR="007718DF" w:rsidRDefault="007718DF" w:rsidP="002422C2">
      <w:r>
        <w:t>Statements can appear in several places:</w:t>
      </w:r>
    </w:p>
    <w:p w14:paraId="14CC1606" w14:textId="64502949" w:rsidR="007718DF" w:rsidRDefault="007718DF" w:rsidP="002265E0">
      <w:pPr>
        <w:pStyle w:val="ListParagraph"/>
        <w:numPr>
          <w:ilvl w:val="0"/>
          <w:numId w:val="47"/>
        </w:numPr>
      </w:pPr>
      <w:r>
        <w:t xml:space="preserve">Within </w:t>
      </w:r>
      <w:r w:rsidRPr="007718DF">
        <w:rPr>
          <w:rFonts w:ascii="Consolas" w:hAnsi="Consolas"/>
          <w:b/>
        </w:rPr>
        <w:t>parser</w:t>
      </w:r>
      <w:r>
        <w:t xml:space="preserve"> states</w:t>
      </w:r>
    </w:p>
    <w:p w14:paraId="03476090" w14:textId="724CBF78" w:rsidR="007718DF" w:rsidRDefault="007718DF" w:rsidP="002265E0">
      <w:pPr>
        <w:pStyle w:val="ListParagraph"/>
        <w:numPr>
          <w:ilvl w:val="0"/>
          <w:numId w:val="47"/>
        </w:numPr>
      </w:pPr>
      <w:r>
        <w:t xml:space="preserve">Within a </w:t>
      </w:r>
      <w:r w:rsidRPr="007718DF">
        <w:rPr>
          <w:rFonts w:ascii="Consolas" w:hAnsi="Consolas"/>
          <w:b/>
        </w:rPr>
        <w:t>control</w:t>
      </w:r>
      <w:r>
        <w:t xml:space="preserve"> block</w:t>
      </w:r>
    </w:p>
    <w:p w14:paraId="055A494C" w14:textId="73BA8EE5" w:rsidR="007718DF" w:rsidRPr="007718DF" w:rsidRDefault="007718DF" w:rsidP="002265E0">
      <w:pPr>
        <w:pStyle w:val="ListParagraph"/>
        <w:numPr>
          <w:ilvl w:val="0"/>
          <w:numId w:val="47"/>
        </w:numPr>
      </w:pPr>
      <w:r>
        <w:t xml:space="preserve">Within an </w:t>
      </w:r>
      <w:r w:rsidRPr="007718DF">
        <w:rPr>
          <w:rFonts w:ascii="Consolas" w:hAnsi="Consolas"/>
          <w:b/>
        </w:rPr>
        <w:t>action</w:t>
      </w:r>
    </w:p>
    <w:p w14:paraId="5708E06D" w14:textId="3663E94F" w:rsidR="007718DF" w:rsidRDefault="007718DF" w:rsidP="007718DF">
      <w:r>
        <w:t xml:space="preserve">There are restrictions for the kinds of statements that can appear in each of these places. For example, conditionals are not supported in parsers, and </w:t>
      </w:r>
      <w:r w:rsidRPr="00D46DC3">
        <w:rPr>
          <w:rFonts w:ascii="Consolas" w:hAnsi="Consolas"/>
          <w:b/>
        </w:rPr>
        <w:t>switch</w:t>
      </w:r>
      <w:r>
        <w:t xml:space="preserve"> statements are only supported in </w:t>
      </w:r>
      <w:r w:rsidRPr="007718DF">
        <w:rPr>
          <w:rFonts w:ascii="Consolas" w:hAnsi="Consolas"/>
          <w:b/>
        </w:rPr>
        <w:t>control</w:t>
      </w:r>
      <w:r>
        <w:t xml:space="preserve"> blocks.</w:t>
      </w:r>
      <w:r w:rsidR="006B4F62">
        <w:t xml:space="preserve"> The grammar reflects these constraints. We present here the most general case, for </w:t>
      </w:r>
      <w:r w:rsidR="006B4F62" w:rsidRPr="006B4F62">
        <w:rPr>
          <w:rFonts w:ascii="Consolas" w:hAnsi="Consolas"/>
          <w:b/>
        </w:rPr>
        <w:t>control</w:t>
      </w:r>
      <w:r w:rsidR="006B4F62">
        <w:t xml:space="preserve"> blocks.</w:t>
      </w:r>
    </w:p>
    <w:p w14:paraId="44348027" w14:textId="77777777" w:rsidR="003911D4" w:rsidRPr="00254E38" w:rsidRDefault="003911D4" w:rsidP="002D0F38">
      <w:pPr>
        <w:pStyle w:val="Grammar"/>
      </w:pPr>
      <w:r w:rsidRPr="00254E38">
        <w:t>statement</w:t>
      </w:r>
    </w:p>
    <w:p w14:paraId="2D253A07" w14:textId="77777777" w:rsidR="003911D4" w:rsidRPr="00254E38" w:rsidRDefault="003911D4" w:rsidP="002D0F38">
      <w:pPr>
        <w:pStyle w:val="Grammar"/>
      </w:pPr>
      <w:r w:rsidRPr="00254E38">
        <w:t xml:space="preserve">    : assignmentOrMethodCallStatement</w:t>
      </w:r>
    </w:p>
    <w:p w14:paraId="082FDA90" w14:textId="77777777" w:rsidR="003911D4" w:rsidRPr="00254E38" w:rsidRDefault="003911D4" w:rsidP="002D0F38">
      <w:pPr>
        <w:pStyle w:val="Grammar"/>
      </w:pPr>
      <w:r w:rsidRPr="00254E38">
        <w:t xml:space="preserve">    | conditionalStatement           </w:t>
      </w:r>
    </w:p>
    <w:p w14:paraId="2EE08CBF" w14:textId="77777777" w:rsidR="003911D4" w:rsidRPr="00254E38" w:rsidRDefault="003911D4" w:rsidP="002D0F38">
      <w:pPr>
        <w:pStyle w:val="Grammar"/>
      </w:pPr>
      <w:r w:rsidRPr="00254E38">
        <w:t xml:space="preserve">    | emptyStatement                 </w:t>
      </w:r>
    </w:p>
    <w:p w14:paraId="77844B55" w14:textId="77777777" w:rsidR="003911D4" w:rsidRPr="00254E38" w:rsidRDefault="003911D4" w:rsidP="002D0F38">
      <w:pPr>
        <w:pStyle w:val="Grammar"/>
      </w:pPr>
      <w:r w:rsidRPr="00254E38">
        <w:t xml:space="preserve">    | blockStatement                 </w:t>
      </w:r>
    </w:p>
    <w:p w14:paraId="4C9AEC70" w14:textId="7662A09B" w:rsidR="003E7C87" w:rsidRPr="00254E38" w:rsidRDefault="003E7C87" w:rsidP="003E7C87">
      <w:pPr>
        <w:pStyle w:val="Grammar"/>
        <w:rPr>
          <w:ins w:id="2855" w:author="Mihai Budiu" w:date="2016-04-07T09:03:00Z"/>
        </w:rPr>
      </w:pPr>
      <w:ins w:id="2856" w:author="Mihai Budiu" w:date="2016-04-07T09:03:00Z">
        <w:r w:rsidRPr="00254E38">
          <w:t xml:space="preserve">    | </w:t>
        </w:r>
      </w:ins>
      <w:ins w:id="2857" w:author="Mihai Budiu" w:date="2016-04-07T09:04:00Z">
        <w:r>
          <w:t>exit</w:t>
        </w:r>
      </w:ins>
      <w:ins w:id="2858" w:author="Mihai Budiu" w:date="2016-04-07T09:03:00Z">
        <w:r w:rsidRPr="00254E38">
          <w:t xml:space="preserve">Statement                 </w:t>
        </w:r>
      </w:ins>
    </w:p>
    <w:p w14:paraId="294AF4D1" w14:textId="77777777" w:rsidR="003911D4" w:rsidRPr="00254E38" w:rsidRDefault="003911D4" w:rsidP="002D0F38">
      <w:pPr>
        <w:pStyle w:val="Grammar"/>
      </w:pPr>
      <w:r w:rsidRPr="00254E38">
        <w:t xml:space="preserve">    | returnStatement                </w:t>
      </w:r>
    </w:p>
    <w:p w14:paraId="3B9EAFFF" w14:textId="77777777" w:rsidR="003911D4" w:rsidRPr="00254E38" w:rsidRDefault="003911D4" w:rsidP="002D0F38">
      <w:pPr>
        <w:pStyle w:val="Grammar"/>
      </w:pPr>
      <w:r w:rsidRPr="00254E38">
        <w:t xml:space="preserve">    | switchStatement                </w:t>
      </w:r>
    </w:p>
    <w:p w14:paraId="5BF8A8EF" w14:textId="17860020" w:rsidR="003911D4" w:rsidRDefault="003911D4" w:rsidP="002D0F38">
      <w:pPr>
        <w:pStyle w:val="Grammar"/>
      </w:pPr>
      <w:r w:rsidRPr="00254E38">
        <w:t xml:space="preserve">    ;</w:t>
      </w:r>
    </w:p>
    <w:p w14:paraId="660D0831" w14:textId="77777777" w:rsidR="003911D4" w:rsidRDefault="003911D4" w:rsidP="002D0F38">
      <w:pPr>
        <w:pStyle w:val="Grammar"/>
      </w:pPr>
    </w:p>
    <w:p w14:paraId="2893D25D" w14:textId="77777777" w:rsidR="003911D4" w:rsidRPr="00254E38" w:rsidRDefault="003911D4" w:rsidP="002D0F38">
      <w:pPr>
        <w:pStyle w:val="Grammar"/>
      </w:pPr>
      <w:r w:rsidRPr="00254E38">
        <w:t>assignmentOrMethodCallStatement</w:t>
      </w:r>
    </w:p>
    <w:p w14:paraId="49F9FDF8" w14:textId="77777777" w:rsidR="003911D4" w:rsidRPr="00254E38" w:rsidRDefault="003911D4" w:rsidP="002D0F38">
      <w:pPr>
        <w:pStyle w:val="Grammar"/>
      </w:pPr>
      <w:r w:rsidRPr="00254E38">
        <w:t xml:space="preserve">    : lvalue '(' argumentList ')' ';'</w:t>
      </w:r>
    </w:p>
    <w:p w14:paraId="1690F82D" w14:textId="77777777" w:rsidR="003911D4" w:rsidRPr="00254E38" w:rsidRDefault="003911D4" w:rsidP="002D0F38">
      <w:pPr>
        <w:pStyle w:val="Grammar"/>
      </w:pPr>
      <w:r w:rsidRPr="00254E38">
        <w:t xml:space="preserve">    | lvalue '&lt;' typeArgumentList '&gt;' '(' argumentList ')' ';'</w:t>
      </w:r>
    </w:p>
    <w:p w14:paraId="528D8B19" w14:textId="54E4064E" w:rsidR="003911D4" w:rsidRPr="00254E38" w:rsidRDefault="003911D4" w:rsidP="002D0F38">
      <w:pPr>
        <w:pStyle w:val="Grammar"/>
      </w:pPr>
      <w:r w:rsidRPr="00254E38">
        <w:t xml:space="preserve">    </w:t>
      </w:r>
      <w:r>
        <w:t>| lvalue '=</w:t>
      </w:r>
      <w:proofErr w:type="gramStart"/>
      <w:r>
        <w:t>'  expression</w:t>
      </w:r>
      <w:proofErr w:type="gramEnd"/>
      <w:r>
        <w:t xml:space="preserve"> ';'</w:t>
      </w:r>
      <w:r w:rsidRPr="00254E38">
        <w:t xml:space="preserve"> </w:t>
      </w:r>
    </w:p>
    <w:p w14:paraId="1D001E36" w14:textId="6BD092AE" w:rsidR="003911D4" w:rsidRPr="003911D4" w:rsidRDefault="003911D4" w:rsidP="002D0F38">
      <w:pPr>
        <w:pStyle w:val="Grammar"/>
      </w:pPr>
      <w:r w:rsidRPr="00254E38">
        <w:t xml:space="preserve">    ;</w:t>
      </w:r>
    </w:p>
    <w:p w14:paraId="3656AA2C" w14:textId="77777777" w:rsidR="00082902" w:rsidRDefault="00082902" w:rsidP="00082902">
      <w:bookmarkStart w:id="2859" w:name="_Toc417920609"/>
      <w:bookmarkStart w:id="2860" w:name="_Toc445799378"/>
      <w:r>
        <w:t xml:space="preserve">In addition, parsers support a </w:t>
      </w:r>
      <w:r w:rsidRPr="00D91148">
        <w:rPr>
          <w:rFonts w:ascii="Consolas" w:hAnsi="Consolas" w:cs="Consolas"/>
          <w:b/>
        </w:rPr>
        <w:t>transition</w:t>
      </w:r>
      <w:r>
        <w:t xml:space="preserve"> statement (Section </w:t>
      </w:r>
      <w:r>
        <w:fldChar w:fldCharType="begin"/>
      </w:r>
      <w:r>
        <w:instrText xml:space="preserve"> REF _Ref289344446 \r \h </w:instrText>
      </w:r>
      <w:r>
        <w:fldChar w:fldCharType="separate"/>
      </w:r>
      <w:r>
        <w:t>10.5</w:t>
      </w:r>
      <w:r>
        <w:fldChar w:fldCharType="end"/>
      </w:r>
      <w:r>
        <w:t>).</w:t>
      </w:r>
    </w:p>
    <w:p w14:paraId="4552D2B2" w14:textId="35CB34B9" w:rsidR="00720F47" w:rsidRDefault="00082902" w:rsidP="00082902">
      <w:r>
        <w:t xml:space="preserve"> </w:t>
      </w:r>
      <w:r w:rsidR="00720F47">
        <w:t>(Due to limitations in the Bison parser generator we have grouped all productions starting with a l-value in the same rule.)</w:t>
      </w:r>
    </w:p>
    <w:p w14:paraId="15A6831C" w14:textId="77777777" w:rsidR="002422C2" w:rsidRDefault="002422C2" w:rsidP="002422C2">
      <w:pPr>
        <w:pStyle w:val="Heading2"/>
      </w:pPr>
      <w:bookmarkStart w:id="2861" w:name="_Toc447899068"/>
      <w:r>
        <w:t>Assignment</w:t>
      </w:r>
      <w:bookmarkEnd w:id="2859"/>
      <w:bookmarkEnd w:id="2860"/>
      <w:bookmarkEnd w:id="2861"/>
    </w:p>
    <w:p w14:paraId="3000877A" w14:textId="4D4765AA" w:rsidR="003911D4" w:rsidRDefault="002422C2" w:rsidP="003911D4">
      <w:pPr>
        <w:rPr>
          <w:rFonts w:ascii="Consolas" w:hAnsi="Consolas"/>
        </w:rPr>
      </w:pPr>
      <w:r>
        <w:t xml:space="preserve">Assignment is denoted with the = sign. </w:t>
      </w:r>
    </w:p>
    <w:p w14:paraId="5ED5BE69" w14:textId="126D15A9" w:rsidR="002422C2" w:rsidRDefault="002422C2" w:rsidP="002422C2">
      <w:r>
        <w:t xml:space="preserve">An assignment evaluates the expression on the right hand side and </w:t>
      </w:r>
      <w:r w:rsidRPr="00A229BA">
        <w:rPr>
          <w:i/>
        </w:rPr>
        <w:t>copies</w:t>
      </w:r>
      <w:r>
        <w:t xml:space="preserve"> that value into the left hand side. Derived types (e.g. structs) are copied recursively.</w:t>
      </w:r>
      <w:r w:rsidR="003911D4">
        <w:t xml:space="preserve"> </w:t>
      </w:r>
      <w:r w:rsidR="00EB0C28">
        <w:t xml:space="preserve">Headers are copied, including their </w:t>
      </w:r>
      <w:r w:rsidR="00AE3506">
        <w:t>“</w:t>
      </w:r>
      <w:r w:rsidR="00AE3506" w:rsidRPr="002F540D">
        <w:t>validity</w:t>
      </w:r>
      <w:r w:rsidR="00AE3506">
        <w:t xml:space="preserve">” </w:t>
      </w:r>
      <w:r w:rsidR="00EB0C28">
        <w:t xml:space="preserve">bits. </w:t>
      </w:r>
      <w:r w:rsidR="003911D4">
        <w:t xml:space="preserve">Assignment is not defined for </w:t>
      </w:r>
      <w:r w:rsidR="003911D4" w:rsidRPr="003911D4">
        <w:rPr>
          <w:rFonts w:ascii="Consolas" w:hAnsi="Consolas"/>
          <w:b/>
        </w:rPr>
        <w:t>extern</w:t>
      </w:r>
      <w:r w:rsidR="003911D4">
        <w:t xml:space="preserve"> values.</w:t>
      </w:r>
    </w:p>
    <w:p w14:paraId="386A6D14" w14:textId="7BA3230C" w:rsidR="002422C2" w:rsidRDefault="002422C2" w:rsidP="002422C2">
      <w:pPr>
        <w:pStyle w:val="Heading3"/>
      </w:pPr>
      <w:bookmarkStart w:id="2862" w:name="_Ref287107325"/>
      <w:bookmarkStart w:id="2863" w:name="_Toc417920610"/>
      <w:bookmarkStart w:id="2864" w:name="_Toc445799379"/>
      <w:bookmarkStart w:id="2865" w:name="_Toc447899069"/>
      <w:r>
        <w:t>L</w:t>
      </w:r>
      <w:r w:rsidR="00B670FA">
        <w:t>-</w:t>
      </w:r>
      <w:r>
        <w:t>values</w:t>
      </w:r>
      <w:bookmarkEnd w:id="2862"/>
      <w:bookmarkEnd w:id="2863"/>
      <w:bookmarkEnd w:id="2864"/>
      <w:bookmarkEnd w:id="2865"/>
    </w:p>
    <w:p w14:paraId="65E77699" w14:textId="418D0A82" w:rsidR="002422C2" w:rsidRDefault="002422C2" w:rsidP="002422C2">
      <w:r>
        <w:t>L</w:t>
      </w:r>
      <w:r w:rsidR="00B670FA">
        <w:t>-</w:t>
      </w:r>
      <w:r>
        <w:t>values are expressions that can appear on the left side of an assignment operation. These expressions are legal l</w:t>
      </w:r>
      <w:r w:rsidR="00B670FA">
        <w:t>-</w:t>
      </w:r>
      <w:r>
        <w:t>values:</w:t>
      </w:r>
    </w:p>
    <w:p w14:paraId="56F34DC4" w14:textId="77777777" w:rsidR="00FF2332" w:rsidRPr="00254E38" w:rsidRDefault="00FF2332" w:rsidP="002D0F38">
      <w:pPr>
        <w:pStyle w:val="Grammar"/>
      </w:pPr>
      <w:r w:rsidRPr="00254E38">
        <w:lastRenderedPageBreak/>
        <w:t>lvalue</w:t>
      </w:r>
    </w:p>
    <w:p w14:paraId="4EFB29A6" w14:textId="77777777" w:rsidR="00FF2332" w:rsidRPr="00254E38" w:rsidRDefault="00FF2332" w:rsidP="002D0F38">
      <w:pPr>
        <w:pStyle w:val="Grammar"/>
      </w:pPr>
      <w:r w:rsidRPr="00254E38">
        <w:t xml:space="preserve">    : name                               </w:t>
      </w:r>
    </w:p>
    <w:p w14:paraId="1479B028" w14:textId="77777777" w:rsidR="00FF2332" w:rsidRPr="00254E38" w:rsidRDefault="00FF2332" w:rsidP="002D0F38">
      <w:pPr>
        <w:pStyle w:val="Grammar"/>
      </w:pPr>
      <w:r w:rsidRPr="00254E38">
        <w:t xml:space="preserve">    | pathPrefix name                    </w:t>
      </w:r>
    </w:p>
    <w:p w14:paraId="1B67A2C2" w14:textId="77777777" w:rsidR="00FF2332" w:rsidRPr="00254E38" w:rsidRDefault="00FF2332" w:rsidP="002D0F38">
      <w:pPr>
        <w:pStyle w:val="Grammar"/>
      </w:pPr>
      <w:r w:rsidRPr="00254E38">
        <w:t xml:space="preserve">    | lvalue '.' member                  </w:t>
      </w:r>
    </w:p>
    <w:p w14:paraId="71DBB71A" w14:textId="77777777" w:rsidR="00FF2332" w:rsidRPr="00254E38" w:rsidRDefault="00FF2332" w:rsidP="002D0F38">
      <w:pPr>
        <w:pStyle w:val="Grammar"/>
      </w:pPr>
      <w:r w:rsidRPr="00254E38">
        <w:t xml:space="preserve">    | lvalue '[' expression ']'          </w:t>
      </w:r>
    </w:p>
    <w:p w14:paraId="150C5D5B" w14:textId="77777777" w:rsidR="00FF2332" w:rsidRPr="00254E38" w:rsidRDefault="00FF2332" w:rsidP="002D0F38">
      <w:pPr>
        <w:pStyle w:val="Grammar"/>
      </w:pPr>
      <w:r w:rsidRPr="00254E38">
        <w:t xml:space="preserve">    | lvalue '[' expression ':' expression ']' </w:t>
      </w:r>
    </w:p>
    <w:p w14:paraId="7345C714" w14:textId="1A2F8F99" w:rsidR="00FF2332" w:rsidRPr="00096630" w:rsidRDefault="00FF2332" w:rsidP="002D0F38">
      <w:pPr>
        <w:pStyle w:val="Grammar"/>
      </w:pPr>
      <w:r w:rsidRPr="00254E38">
        <w:t xml:space="preserve">    ;</w:t>
      </w:r>
    </w:p>
    <w:p w14:paraId="7BBDBFB8" w14:textId="77777777" w:rsidR="002422C2" w:rsidRDefault="002422C2" w:rsidP="002265E0">
      <w:pPr>
        <w:pStyle w:val="ListParagraph"/>
        <w:numPr>
          <w:ilvl w:val="0"/>
          <w:numId w:val="9"/>
        </w:numPr>
      </w:pPr>
      <w:r>
        <w:t>Identifiers of a base or derived type</w:t>
      </w:r>
    </w:p>
    <w:p w14:paraId="3970E483" w14:textId="2C0F5E2C" w:rsidR="002422C2" w:rsidRDefault="002422C2" w:rsidP="002265E0">
      <w:pPr>
        <w:pStyle w:val="ListParagraph"/>
        <w:numPr>
          <w:ilvl w:val="0"/>
          <w:numId w:val="9"/>
        </w:numPr>
      </w:pPr>
      <w:r>
        <w:t xml:space="preserve">Structure/header field </w:t>
      </w:r>
      <w:r w:rsidR="0056418A">
        <w:t xml:space="preserve">member access </w:t>
      </w:r>
      <w:r>
        <w:t>operations (using the dot notation)</w:t>
      </w:r>
    </w:p>
    <w:p w14:paraId="3AFB5A5E" w14:textId="6A3403FE" w:rsidR="002422C2" w:rsidRDefault="002422C2" w:rsidP="002265E0">
      <w:pPr>
        <w:pStyle w:val="ListParagraph"/>
        <w:numPr>
          <w:ilvl w:val="0"/>
          <w:numId w:val="9"/>
        </w:numPr>
      </w:pPr>
      <w:r>
        <w:t xml:space="preserve">References to elements within header stacks (see Section </w:t>
      </w:r>
      <w:r>
        <w:fldChar w:fldCharType="begin"/>
      </w:r>
      <w:r>
        <w:instrText xml:space="preserve"> REF _Ref288308589 \r \h </w:instrText>
      </w:r>
      <w:r>
        <w:fldChar w:fldCharType="separate"/>
      </w:r>
      <w:r w:rsidR="00C55925">
        <w:t>7.9</w:t>
      </w:r>
      <w:r>
        <w:fldChar w:fldCharType="end"/>
      </w:r>
      <w:r>
        <w:t xml:space="preserve">): indexing, and references to </w:t>
      </w:r>
      <w:r w:rsidRPr="004659CE">
        <w:rPr>
          <w:rFonts w:ascii="Consolas" w:hAnsi="Consolas"/>
        </w:rPr>
        <w:t>last</w:t>
      </w:r>
      <w:r>
        <w:t xml:space="preserve"> and </w:t>
      </w:r>
      <w:r w:rsidRPr="004659CE">
        <w:rPr>
          <w:rFonts w:ascii="Consolas" w:hAnsi="Consolas"/>
        </w:rPr>
        <w:t>next</w:t>
      </w:r>
      <w:r>
        <w:t>.</w:t>
      </w:r>
    </w:p>
    <w:p w14:paraId="241E1CEF" w14:textId="3248BC97" w:rsidR="000A0060" w:rsidRDefault="000A0060" w:rsidP="002265E0">
      <w:pPr>
        <w:pStyle w:val="ListParagraph"/>
        <w:numPr>
          <w:ilvl w:val="0"/>
          <w:numId w:val="9"/>
        </w:numPr>
      </w:pPr>
      <w:r>
        <w:t xml:space="preserve">The result of a bit-slice operator </w:t>
      </w:r>
      <w:r w:rsidRPr="003D1AB2">
        <w:rPr>
          <w:rFonts w:ascii="Consolas" w:hAnsi="Consolas"/>
        </w:rPr>
        <w:t>[</w:t>
      </w:r>
      <w:proofErr w:type="gramStart"/>
      <w:r w:rsidRPr="003D1AB2">
        <w:rPr>
          <w:rFonts w:ascii="Consolas" w:hAnsi="Consolas"/>
        </w:rPr>
        <w:t>m:l</w:t>
      </w:r>
      <w:proofErr w:type="gramEnd"/>
      <w:r w:rsidRPr="003D1AB2">
        <w:rPr>
          <w:rFonts w:ascii="Consolas" w:hAnsi="Consolas"/>
        </w:rPr>
        <w:t>]</w:t>
      </w:r>
    </w:p>
    <w:p w14:paraId="57C6ADC0" w14:textId="0E96EA22" w:rsidR="002422C2" w:rsidRDefault="002422C2" w:rsidP="002422C2">
      <w:r>
        <w:t>The following is a legal l</w:t>
      </w:r>
      <w:r w:rsidR="00B670FA">
        <w:t>-</w:t>
      </w:r>
      <w:r>
        <w:t>value:</w:t>
      </w:r>
    </w:p>
    <w:p w14:paraId="7C048446" w14:textId="77777777" w:rsidR="002422C2" w:rsidRDefault="002422C2" w:rsidP="002422C2">
      <w:pPr>
        <w:rPr>
          <w:rFonts w:ascii="Consolas" w:hAnsi="Consolas"/>
        </w:rPr>
      </w:pPr>
      <w:proofErr w:type="gramStart"/>
      <w:r w:rsidRPr="00A229BA">
        <w:rPr>
          <w:rFonts w:ascii="Consolas" w:hAnsi="Consolas"/>
        </w:rPr>
        <w:t>headers.stack</w:t>
      </w:r>
      <w:proofErr w:type="gramEnd"/>
      <w:r w:rsidRPr="00A229BA">
        <w:rPr>
          <w:rFonts w:ascii="Consolas" w:hAnsi="Consolas"/>
        </w:rPr>
        <w:t>[4].field</w:t>
      </w:r>
    </w:p>
    <w:p w14:paraId="403BAAF7" w14:textId="649C8431" w:rsidR="004F584B" w:rsidRDefault="004F584B" w:rsidP="000C55E0">
      <w:r>
        <w:t>The meaning of an assignment to a slice is the following:</w:t>
      </w:r>
    </w:p>
    <w:p w14:paraId="5156E9E8" w14:textId="77777777" w:rsidR="004F584B" w:rsidRDefault="004F584B" w:rsidP="000C55E0">
      <w:r w:rsidRPr="004F584B">
        <w:rPr>
          <w:rFonts w:ascii="Consolas" w:hAnsi="Consolas"/>
        </w:rPr>
        <w:t>e[</w:t>
      </w:r>
      <w:proofErr w:type="gramStart"/>
      <w:r w:rsidRPr="004F584B">
        <w:rPr>
          <w:rFonts w:ascii="Consolas" w:hAnsi="Consolas"/>
        </w:rPr>
        <w:t>m:l</w:t>
      </w:r>
      <w:proofErr w:type="gramEnd"/>
      <w:r w:rsidRPr="004F584B">
        <w:rPr>
          <w:rFonts w:ascii="Consolas" w:hAnsi="Consolas"/>
        </w:rPr>
        <w:t>] = x</w:t>
      </w:r>
      <w:r>
        <w:t xml:space="preserve"> </w:t>
      </w:r>
    </w:p>
    <w:p w14:paraId="6ACBF12A" w14:textId="44C73C46" w:rsidR="004F584B" w:rsidRDefault="000F63A2" w:rsidP="004F584B">
      <w:r>
        <w:t xml:space="preserve">This statement sets </w:t>
      </w:r>
      <w:proofErr w:type="gramStart"/>
      <w:r>
        <w:t>bits</w:t>
      </w:r>
      <w:proofErr w:type="gramEnd"/>
      <w:r>
        <w:t xml:space="preserve"> </w:t>
      </w:r>
      <w:r w:rsidRPr="002D0F38">
        <w:rPr>
          <w:rFonts w:ascii="Consolas" w:hAnsi="Consolas"/>
        </w:rPr>
        <w:t>m</w:t>
      </w:r>
      <w:r>
        <w:t xml:space="preserve"> to </w:t>
      </w:r>
      <w:r w:rsidRPr="002D0F38">
        <w:rPr>
          <w:rFonts w:ascii="Consolas" w:hAnsi="Consolas"/>
        </w:rPr>
        <w:t>l</w:t>
      </w:r>
      <w:r>
        <w:t xml:space="preserve"> of </w:t>
      </w:r>
      <w:r w:rsidRPr="002D0F38">
        <w:rPr>
          <w:rFonts w:ascii="Consolas" w:hAnsi="Consolas"/>
        </w:rPr>
        <w:t>e</w:t>
      </w:r>
      <w:r>
        <w:t xml:space="preserve"> to the bit-pattern represented by </w:t>
      </w:r>
      <w:r w:rsidRPr="002D0F38">
        <w:rPr>
          <w:rFonts w:ascii="Consolas" w:hAnsi="Consolas"/>
        </w:rPr>
        <w:t>x</w:t>
      </w:r>
      <w:r>
        <w:t xml:space="preserve">, and leaves all other bits of </w:t>
      </w:r>
      <w:r w:rsidRPr="002D0F38">
        <w:rPr>
          <w:rFonts w:ascii="Consolas" w:hAnsi="Consolas"/>
        </w:rPr>
        <w:t>e</w:t>
      </w:r>
      <w:r>
        <w:t xml:space="preserve"> unchanged. (</w:t>
      </w:r>
      <w:r w:rsidRPr="002D0F38">
        <w:rPr>
          <w:rFonts w:ascii="Consolas" w:hAnsi="Consolas"/>
        </w:rPr>
        <w:t>x</w:t>
      </w:r>
      <w:r>
        <w:t xml:space="preserve"> is implicitly cast to an </w:t>
      </w:r>
      <w:r w:rsidRPr="002D0F38">
        <w:rPr>
          <w:rFonts w:ascii="Consolas" w:hAnsi="Consolas"/>
        </w:rPr>
        <w:t>m</w:t>
      </w:r>
      <w:r>
        <w:t xml:space="preserve"> – </w:t>
      </w:r>
      <w:r w:rsidRPr="002D0F38">
        <w:rPr>
          <w:rFonts w:ascii="Consolas" w:hAnsi="Consolas"/>
        </w:rPr>
        <w:t>l</w:t>
      </w:r>
      <w:r>
        <w:t xml:space="preserve"> + 1 bit</w:t>
      </w:r>
      <w:r w:rsidR="004F5AFE">
        <w:t>string</w:t>
      </w:r>
      <w:r>
        <w:t xml:space="preserve"> value).</w:t>
      </w:r>
    </w:p>
    <w:p w14:paraId="51108292" w14:textId="2E8F1FAA" w:rsidR="007718DF" w:rsidRDefault="007718DF" w:rsidP="007718DF">
      <w:pPr>
        <w:pStyle w:val="Heading2"/>
      </w:pPr>
      <w:bookmarkStart w:id="2866" w:name="_Toc445799380"/>
      <w:bookmarkStart w:id="2867" w:name="_Toc447899070"/>
      <w:r>
        <w:t>The empty statement</w:t>
      </w:r>
      <w:bookmarkEnd w:id="2866"/>
      <w:bookmarkEnd w:id="2867"/>
    </w:p>
    <w:p w14:paraId="635F66B3" w14:textId="6D73C45E" w:rsidR="007718DF" w:rsidRDefault="007718DF" w:rsidP="007718DF">
      <w:r>
        <w:t>The empty statement is a no-op.</w:t>
      </w:r>
    </w:p>
    <w:p w14:paraId="43720E69" w14:textId="77777777" w:rsidR="007718DF" w:rsidRPr="00254E38" w:rsidRDefault="007718DF" w:rsidP="002D0F38">
      <w:pPr>
        <w:pStyle w:val="Grammar"/>
      </w:pPr>
      <w:r w:rsidRPr="00254E38">
        <w:t>emptyStatement</w:t>
      </w:r>
    </w:p>
    <w:p w14:paraId="1C9D5B90" w14:textId="5BCE66D2" w:rsidR="00551C9E" w:rsidRPr="007718DF" w:rsidRDefault="007718DF" w:rsidP="002D0F38">
      <w:pPr>
        <w:pStyle w:val="Grammar"/>
      </w:pPr>
      <w:r w:rsidRPr="00254E38">
        <w:t xml:space="preserve">    : ';'                            </w:t>
      </w:r>
      <w:r>
        <w:br/>
      </w:r>
      <w:r w:rsidRPr="00254E38">
        <w:t xml:space="preserve">    ;</w:t>
      </w:r>
    </w:p>
    <w:p w14:paraId="184B7962" w14:textId="227C5814" w:rsidR="00551C9E" w:rsidRDefault="00551C9E" w:rsidP="00551C9E">
      <w:pPr>
        <w:pStyle w:val="Heading2"/>
      </w:pPr>
      <w:bookmarkStart w:id="2868" w:name="_Toc445799381"/>
      <w:bookmarkStart w:id="2869" w:name="_Toc447899071"/>
      <w:bookmarkStart w:id="2870" w:name="_Ref445188651"/>
      <w:r>
        <w:t>The block statement</w:t>
      </w:r>
      <w:bookmarkEnd w:id="2868"/>
      <w:bookmarkEnd w:id="2869"/>
    </w:p>
    <w:p w14:paraId="174BC8F1" w14:textId="3D5EB287" w:rsidR="00551C9E" w:rsidRDefault="00551C9E" w:rsidP="00551C9E">
      <w:r>
        <w:t>A block statement is denoted by curly braces, as in C. It contains a sequence of statements and declarations, which are executed sequentially.</w:t>
      </w:r>
      <w:r w:rsidR="00F707DC">
        <w:t xml:space="preserve"> The variables, constants and </w:t>
      </w:r>
      <w:r w:rsidR="00CF0397">
        <w:t>instantiations</w:t>
      </w:r>
      <w:r w:rsidR="00F707DC">
        <w:t xml:space="preserve"> within a block statement are only visible within the block statement.</w:t>
      </w:r>
    </w:p>
    <w:p w14:paraId="10E0E532" w14:textId="77777777" w:rsidR="00017F4D" w:rsidRPr="00254E38" w:rsidRDefault="00017F4D" w:rsidP="002D0F38">
      <w:pPr>
        <w:pStyle w:val="Grammar"/>
      </w:pPr>
      <w:r w:rsidRPr="00254E38">
        <w:lastRenderedPageBreak/>
        <w:t>blockStatement</w:t>
      </w:r>
    </w:p>
    <w:p w14:paraId="1EC56F01" w14:textId="77777777" w:rsidR="00017F4D" w:rsidRPr="00254E38" w:rsidRDefault="00017F4D" w:rsidP="002D0F38">
      <w:pPr>
        <w:pStyle w:val="Grammar"/>
      </w:pPr>
      <w:r w:rsidRPr="00254E38">
        <w:t xml:space="preserve">    : '{' statOrDeclList '}'         </w:t>
      </w:r>
    </w:p>
    <w:p w14:paraId="174049EA" w14:textId="77777777" w:rsidR="00017F4D" w:rsidRPr="00254E38" w:rsidRDefault="00017F4D" w:rsidP="002D0F38">
      <w:pPr>
        <w:pStyle w:val="Grammar"/>
      </w:pPr>
      <w:r w:rsidRPr="00254E38">
        <w:t xml:space="preserve">    ;</w:t>
      </w:r>
    </w:p>
    <w:p w14:paraId="1860539A" w14:textId="77777777" w:rsidR="00017F4D" w:rsidRPr="00254E38" w:rsidRDefault="00017F4D" w:rsidP="002D0F38">
      <w:pPr>
        <w:pStyle w:val="Grammar"/>
      </w:pPr>
    </w:p>
    <w:p w14:paraId="4273FA43" w14:textId="77777777" w:rsidR="00017F4D" w:rsidRPr="00254E38" w:rsidRDefault="00017F4D" w:rsidP="002D0F38">
      <w:pPr>
        <w:pStyle w:val="Grammar"/>
      </w:pPr>
      <w:r w:rsidRPr="00254E38">
        <w:t>statOrDeclList</w:t>
      </w:r>
    </w:p>
    <w:p w14:paraId="7654A278" w14:textId="77777777" w:rsidR="00017F4D" w:rsidRPr="00254E38" w:rsidRDefault="00017F4D" w:rsidP="002D0F38">
      <w:pPr>
        <w:pStyle w:val="Grammar"/>
      </w:pPr>
      <w:r w:rsidRPr="00254E38">
        <w:t xml:space="preserve">    : /* empty */                           </w:t>
      </w:r>
    </w:p>
    <w:p w14:paraId="27E9D666" w14:textId="77777777" w:rsidR="00017F4D" w:rsidRPr="00254E38" w:rsidRDefault="00017F4D" w:rsidP="002D0F38">
      <w:pPr>
        <w:pStyle w:val="Grammar"/>
      </w:pPr>
      <w:r w:rsidRPr="00254E38">
        <w:t xml:space="preserve">    | statOrDeclList statementOrDeclaration </w:t>
      </w:r>
    </w:p>
    <w:p w14:paraId="57D2B561" w14:textId="49852161" w:rsidR="00116ACC" w:rsidRDefault="00017F4D" w:rsidP="002D0F38">
      <w:pPr>
        <w:pStyle w:val="Grammar"/>
      </w:pPr>
      <w:r w:rsidRPr="00254E38">
        <w:t xml:space="preserve">    ;</w:t>
      </w:r>
    </w:p>
    <w:p w14:paraId="040C7EEB" w14:textId="77777777" w:rsidR="00116ACC" w:rsidRDefault="00116ACC" w:rsidP="002D0F38">
      <w:pPr>
        <w:pStyle w:val="Grammar"/>
      </w:pPr>
    </w:p>
    <w:p w14:paraId="03B5A906" w14:textId="77777777" w:rsidR="00116ACC" w:rsidRPr="00254E38" w:rsidRDefault="00116ACC" w:rsidP="002D0F38">
      <w:pPr>
        <w:pStyle w:val="Grammar"/>
      </w:pPr>
      <w:r w:rsidRPr="00254E38">
        <w:t>statementOrDeclaration</w:t>
      </w:r>
    </w:p>
    <w:p w14:paraId="6B21EB79" w14:textId="77777777" w:rsidR="00116ACC" w:rsidRPr="00254E38" w:rsidRDefault="00116ACC" w:rsidP="002D0F38">
      <w:pPr>
        <w:pStyle w:val="Grammar"/>
      </w:pPr>
      <w:r w:rsidRPr="00254E38">
        <w:t xml:space="preserve">    : variableDeclaration </w:t>
      </w:r>
    </w:p>
    <w:p w14:paraId="0F5365D0" w14:textId="77777777" w:rsidR="00116ACC" w:rsidRPr="00254E38" w:rsidRDefault="00116ACC" w:rsidP="002D0F38">
      <w:pPr>
        <w:pStyle w:val="Grammar"/>
      </w:pPr>
      <w:r w:rsidRPr="00254E38">
        <w:t xml:space="preserve">    | constantDeclaration</w:t>
      </w:r>
    </w:p>
    <w:p w14:paraId="0D75A2EC" w14:textId="77777777" w:rsidR="00116ACC" w:rsidRPr="00254E38" w:rsidRDefault="00116ACC" w:rsidP="002D0F38">
      <w:pPr>
        <w:pStyle w:val="Grammar"/>
      </w:pPr>
      <w:r w:rsidRPr="00254E38">
        <w:t xml:space="preserve">    | statement          </w:t>
      </w:r>
    </w:p>
    <w:p w14:paraId="74F800B6" w14:textId="77777777" w:rsidR="00116ACC" w:rsidRPr="00254E38" w:rsidRDefault="00116ACC" w:rsidP="002D0F38">
      <w:pPr>
        <w:pStyle w:val="Grammar"/>
      </w:pPr>
      <w:r w:rsidRPr="00254E38">
        <w:t xml:space="preserve">    | instantiation      </w:t>
      </w:r>
    </w:p>
    <w:p w14:paraId="6E6DC1EE" w14:textId="615DCEF7" w:rsidR="00116ACC" w:rsidRPr="00017F4D" w:rsidRDefault="00116ACC" w:rsidP="002D0F38">
      <w:pPr>
        <w:pStyle w:val="Grammar"/>
      </w:pPr>
      <w:r w:rsidRPr="00254E38">
        <w:t xml:space="preserve">    ;</w:t>
      </w:r>
    </w:p>
    <w:p w14:paraId="135E6999" w14:textId="2805C084" w:rsidR="00116ACC" w:rsidRDefault="00116ACC" w:rsidP="00116ACC">
      <w:pPr>
        <w:pStyle w:val="Heading2"/>
      </w:pPr>
      <w:bookmarkStart w:id="2871" w:name="_Toc445799382"/>
      <w:bookmarkStart w:id="2872" w:name="_Toc447899072"/>
      <w:r>
        <w:t>The return statement</w:t>
      </w:r>
      <w:bookmarkEnd w:id="2871"/>
      <w:bookmarkEnd w:id="2872"/>
    </w:p>
    <w:p w14:paraId="7FB748B0" w14:textId="2D27E881" w:rsidR="00116ACC" w:rsidRDefault="00116ACC" w:rsidP="00116ACC">
      <w:r>
        <w:t xml:space="preserve">The </w:t>
      </w:r>
      <w:r w:rsidRPr="00116ACC">
        <w:rPr>
          <w:rFonts w:ascii="Consolas" w:hAnsi="Consolas"/>
          <w:b/>
        </w:rPr>
        <w:t>return</w:t>
      </w:r>
      <w:r>
        <w:t xml:space="preserve"> statement immediately terminates the execution of the </w:t>
      </w:r>
      <w:r w:rsidRPr="00116ACC">
        <w:rPr>
          <w:rFonts w:ascii="Consolas" w:hAnsi="Consolas"/>
          <w:b/>
        </w:rPr>
        <w:t>action</w:t>
      </w:r>
      <w:r>
        <w:t xml:space="preserve"> or </w:t>
      </w:r>
      <w:r w:rsidRPr="001148C3">
        <w:rPr>
          <w:rFonts w:ascii="Consolas" w:hAnsi="Consolas"/>
          <w:b/>
        </w:rPr>
        <w:t>control</w:t>
      </w:r>
      <w:r w:rsidR="009B506D" w:rsidRPr="002D0F38">
        <w:t xml:space="preserve"> that contains the </w:t>
      </w:r>
      <w:r w:rsidR="009B506D" w:rsidRPr="001148C3">
        <w:rPr>
          <w:rFonts w:ascii="Consolas" w:hAnsi="Consolas"/>
          <w:b/>
        </w:rPr>
        <w:t>return</w:t>
      </w:r>
      <w:r w:rsidR="009B506D" w:rsidRPr="002D0F38">
        <w:t xml:space="preserve"> statement</w:t>
      </w:r>
      <w:r>
        <w:t xml:space="preserve">. </w:t>
      </w:r>
      <w:r w:rsidRPr="00116ACC">
        <w:rPr>
          <w:rFonts w:ascii="Consolas" w:hAnsi="Consolas"/>
          <w:b/>
        </w:rPr>
        <w:t>return</w:t>
      </w:r>
      <w:r>
        <w:t xml:space="preserve"> statements are not allowed within parsers.</w:t>
      </w:r>
    </w:p>
    <w:p w14:paraId="2E76002B" w14:textId="77777777" w:rsidR="00116ACC" w:rsidRPr="00254E38" w:rsidRDefault="00116ACC" w:rsidP="002D0F38">
      <w:pPr>
        <w:pStyle w:val="Grammar"/>
      </w:pPr>
      <w:r w:rsidRPr="00254E38">
        <w:t>returnStatement</w:t>
      </w:r>
    </w:p>
    <w:p w14:paraId="7FF14BAE" w14:textId="77777777" w:rsidR="00116ACC" w:rsidRPr="00254E38" w:rsidRDefault="00116ACC" w:rsidP="002D0F38">
      <w:pPr>
        <w:pStyle w:val="Grammar"/>
      </w:pPr>
      <w:r w:rsidRPr="00254E38">
        <w:t xml:space="preserve">    : RETURN ';'                     </w:t>
      </w:r>
    </w:p>
    <w:p w14:paraId="27E59AF2" w14:textId="54DC2845" w:rsidR="00116ACC" w:rsidRPr="00116ACC" w:rsidRDefault="00116ACC" w:rsidP="002D0F38">
      <w:pPr>
        <w:pStyle w:val="Grammar"/>
      </w:pPr>
      <w:r>
        <w:t xml:space="preserve">    </w:t>
      </w:r>
      <w:r w:rsidRPr="00254E38">
        <w:t>;</w:t>
      </w:r>
    </w:p>
    <w:p w14:paraId="3D65DE6E" w14:textId="587899FE" w:rsidR="00124A64" w:rsidRDefault="00124A64" w:rsidP="00116ACC">
      <w:pPr>
        <w:pStyle w:val="Heading2"/>
        <w:rPr>
          <w:ins w:id="2873" w:author="Mihai Budiu" w:date="2016-04-07T09:01:00Z"/>
        </w:rPr>
      </w:pPr>
      <w:bookmarkStart w:id="2874" w:name="_Toc447899073"/>
      <w:bookmarkStart w:id="2875" w:name="_Toc445799383"/>
      <w:ins w:id="2876" w:author="Mihai Budiu" w:date="2016-04-07T09:01:00Z">
        <w:r>
          <w:t>The exit statement</w:t>
        </w:r>
        <w:bookmarkEnd w:id="2874"/>
      </w:ins>
    </w:p>
    <w:p w14:paraId="0812E8C6" w14:textId="25B8899B" w:rsidR="00124A64" w:rsidRDefault="00124A64">
      <w:pPr>
        <w:rPr>
          <w:ins w:id="2877" w:author="Mihai Budiu" w:date="2016-04-07T09:03:00Z"/>
        </w:rPr>
        <w:pPrChange w:id="2878" w:author="Mihai Budiu" w:date="2016-04-07T09:01:00Z">
          <w:pPr>
            <w:pStyle w:val="Heading2"/>
          </w:pPr>
        </w:pPrChange>
      </w:pPr>
      <w:ins w:id="2879" w:author="Mihai Budiu" w:date="2016-04-07T09:01:00Z">
        <w:r>
          <w:t xml:space="preserve">The </w:t>
        </w:r>
        <w:r w:rsidRPr="00835FAC">
          <w:rPr>
            <w:rFonts w:ascii="Consolas" w:hAnsi="Consolas"/>
            <w:b/>
            <w:rPrChange w:id="2880" w:author="Mihai Budiu" w:date="2016-04-07T09:02:00Z">
              <w:rPr/>
            </w:rPrChange>
          </w:rPr>
          <w:t>exit</w:t>
        </w:r>
        <w:r>
          <w:t xml:space="preserve"> statement immediately terminates the execution of all the blocks currently executing: the current action (if invoked within an action), the current control and all its callers.</w:t>
        </w:r>
      </w:ins>
    </w:p>
    <w:p w14:paraId="07A2E310" w14:textId="126CD364" w:rsidR="003E7C87" w:rsidRDefault="003E7C87">
      <w:pPr>
        <w:rPr>
          <w:ins w:id="2881" w:author="Mihai Budiu" w:date="2016-04-07T09:02:00Z"/>
        </w:rPr>
        <w:pPrChange w:id="2882" w:author="Mihai Budiu" w:date="2016-04-07T09:01:00Z">
          <w:pPr>
            <w:pStyle w:val="Heading2"/>
          </w:pPr>
        </w:pPrChange>
      </w:pPr>
      <w:ins w:id="2883" w:author="Mihai Budiu" w:date="2016-04-07T09:03:00Z">
        <w:r>
          <w:t>[TODO: must provide a semantics if a control is called from a parser]</w:t>
        </w:r>
      </w:ins>
    </w:p>
    <w:p w14:paraId="27865055" w14:textId="6778FF85" w:rsidR="00835FAC" w:rsidRPr="00254E38" w:rsidRDefault="00835FAC" w:rsidP="00835FAC">
      <w:pPr>
        <w:pStyle w:val="Grammar"/>
        <w:rPr>
          <w:ins w:id="2884" w:author="Mihai Budiu" w:date="2016-04-07T09:02:00Z"/>
        </w:rPr>
      </w:pPr>
      <w:ins w:id="2885" w:author="Mihai Budiu" w:date="2016-04-07T09:02:00Z">
        <w:r>
          <w:t>exit</w:t>
        </w:r>
        <w:r w:rsidRPr="00254E38">
          <w:t>Statement</w:t>
        </w:r>
      </w:ins>
    </w:p>
    <w:p w14:paraId="66C487C5" w14:textId="125A83DC" w:rsidR="00835FAC" w:rsidRPr="00254E38" w:rsidRDefault="00835FAC" w:rsidP="00835FAC">
      <w:pPr>
        <w:pStyle w:val="Grammar"/>
        <w:rPr>
          <w:ins w:id="2886" w:author="Mihai Budiu" w:date="2016-04-07T09:02:00Z"/>
        </w:rPr>
      </w:pPr>
      <w:ins w:id="2887" w:author="Mihai Budiu" w:date="2016-04-07T09:02:00Z">
        <w:r w:rsidRPr="00254E38">
          <w:t xml:space="preserve">    : </w:t>
        </w:r>
      </w:ins>
      <w:ins w:id="2888" w:author="Mihai Budiu" w:date="2016-04-07T09:03:00Z">
        <w:r>
          <w:t>EXIT</w:t>
        </w:r>
      </w:ins>
      <w:ins w:id="2889" w:author="Mihai Budiu" w:date="2016-04-07T09:02:00Z">
        <w:r w:rsidRPr="00254E38">
          <w:t xml:space="preserve"> ';'                     </w:t>
        </w:r>
      </w:ins>
    </w:p>
    <w:p w14:paraId="2164DEC3" w14:textId="49007680" w:rsidR="00835FAC" w:rsidRPr="00124A64" w:rsidRDefault="00835FAC">
      <w:pPr>
        <w:pStyle w:val="Grammar"/>
        <w:rPr>
          <w:ins w:id="2890" w:author="Mihai Budiu" w:date="2016-04-07T09:01:00Z"/>
        </w:rPr>
        <w:pPrChange w:id="2891" w:author="Mihai Budiu" w:date="2016-04-07T09:03:00Z">
          <w:pPr>
            <w:pStyle w:val="Heading2"/>
          </w:pPr>
        </w:pPrChange>
      </w:pPr>
      <w:ins w:id="2892" w:author="Mihai Budiu" w:date="2016-04-07T09:02:00Z">
        <w:r>
          <w:t xml:space="preserve">    </w:t>
        </w:r>
        <w:r w:rsidRPr="00254E38">
          <w:t>;</w:t>
        </w:r>
      </w:ins>
    </w:p>
    <w:p w14:paraId="05990278" w14:textId="68B33C56" w:rsidR="00116ACC" w:rsidRDefault="00116ACC" w:rsidP="00116ACC">
      <w:pPr>
        <w:pStyle w:val="Heading2"/>
      </w:pPr>
      <w:bookmarkStart w:id="2893" w:name="_Toc447899074"/>
      <w:r>
        <w:t>The conditional statement</w:t>
      </w:r>
      <w:bookmarkEnd w:id="2875"/>
      <w:bookmarkEnd w:id="2893"/>
    </w:p>
    <w:p w14:paraId="5A19C83F" w14:textId="03252E27" w:rsidR="00116ACC" w:rsidRDefault="00116ACC" w:rsidP="002D0F38">
      <w:r>
        <w:t xml:space="preserve">The conditional statement is very similar in syntax and semantics with the corresponding C </w:t>
      </w:r>
      <w:r w:rsidR="008E7F54" w:rsidRPr="008E7F54">
        <w:rPr>
          <w:rFonts w:ascii="Consolas" w:hAnsi="Consolas"/>
        </w:rPr>
        <w:t>if</w:t>
      </w:r>
      <w:r w:rsidR="008E7F54">
        <w:t xml:space="preserve"> </w:t>
      </w:r>
      <w:r>
        <w:t xml:space="preserve">statement. The only difference is that the </w:t>
      </w:r>
      <w:r w:rsidR="008B13C3">
        <w:t xml:space="preserve">only acceptable type for the </w:t>
      </w:r>
      <w:r>
        <w:t xml:space="preserve">expression that drives the conditional </w:t>
      </w:r>
      <w:r w:rsidR="008E7F54">
        <w:t>in P4</w:t>
      </w:r>
      <w:r w:rsidR="008B13C3">
        <w:t xml:space="preserve"> is Boolean (and not integer)</w:t>
      </w:r>
      <w:r w:rsidR="008E7F54">
        <w:t>.</w:t>
      </w:r>
    </w:p>
    <w:p w14:paraId="2EB7914B" w14:textId="77777777" w:rsidR="00116ACC" w:rsidRPr="00254E38" w:rsidRDefault="00116ACC" w:rsidP="002D0F38">
      <w:pPr>
        <w:pStyle w:val="Grammar"/>
      </w:pPr>
      <w:r w:rsidRPr="00254E38">
        <w:t>conditionalStatement</w:t>
      </w:r>
    </w:p>
    <w:p w14:paraId="534DC4FC" w14:textId="77777777" w:rsidR="00116ACC" w:rsidRPr="00254E38" w:rsidRDefault="00116ACC" w:rsidP="002D0F38">
      <w:pPr>
        <w:pStyle w:val="Grammar"/>
      </w:pPr>
      <w:r w:rsidRPr="00254E38">
        <w:t xml:space="preserve">    : IF '(' expression ')' statement</w:t>
      </w:r>
    </w:p>
    <w:p w14:paraId="698AD01C" w14:textId="77777777" w:rsidR="00116ACC" w:rsidRPr="00254E38" w:rsidRDefault="00116ACC" w:rsidP="002D0F38">
      <w:pPr>
        <w:pStyle w:val="Grammar"/>
      </w:pPr>
      <w:r w:rsidRPr="00254E38">
        <w:t xml:space="preserve">    | IF '(' expression ')' statement ELSE statement</w:t>
      </w:r>
    </w:p>
    <w:p w14:paraId="2A8796F9" w14:textId="5A005716" w:rsidR="00116ACC" w:rsidRPr="00116ACC" w:rsidRDefault="00116ACC" w:rsidP="002D0F38">
      <w:pPr>
        <w:pStyle w:val="Grammar"/>
      </w:pPr>
      <w:r w:rsidRPr="00254E38">
        <w:t xml:space="preserve">    ;</w:t>
      </w:r>
    </w:p>
    <w:p w14:paraId="771998FF" w14:textId="2C0F7057" w:rsidR="00BA7C39" w:rsidRDefault="00BA7C39" w:rsidP="00BA7C39">
      <w:pPr>
        <w:pStyle w:val="Heading2"/>
      </w:pPr>
      <w:bookmarkStart w:id="2894" w:name="_Toc445799384"/>
      <w:bookmarkStart w:id="2895" w:name="_Toc447899075"/>
      <w:r>
        <w:t>The switch statement</w:t>
      </w:r>
      <w:bookmarkEnd w:id="2894"/>
      <w:bookmarkEnd w:id="2895"/>
    </w:p>
    <w:p w14:paraId="7B082A2B" w14:textId="1F0ADA34" w:rsidR="00BA7C39" w:rsidRPr="00BA7C39" w:rsidRDefault="00BA7C39" w:rsidP="00BA7C39">
      <w:commentRangeStart w:id="2896"/>
      <w:r>
        <w:t xml:space="preserve">The </w:t>
      </w:r>
      <w:r w:rsidRPr="00BA7C39">
        <w:rPr>
          <w:rFonts w:ascii="Consolas" w:hAnsi="Consolas"/>
          <w:b/>
        </w:rPr>
        <w:t>switch</w:t>
      </w:r>
      <w:r>
        <w:t xml:space="preserve"> can only be used within </w:t>
      </w:r>
      <w:r w:rsidRPr="00BA7C39">
        <w:rPr>
          <w:rFonts w:ascii="Consolas" w:hAnsi="Consolas"/>
          <w:b/>
        </w:rPr>
        <w:t>control</w:t>
      </w:r>
      <w:r w:rsidRPr="00BA7C39">
        <w:t xml:space="preserve"> blocks</w:t>
      </w:r>
      <w:commentRangeEnd w:id="2896"/>
      <w:r w:rsidR="008B13C3">
        <w:rPr>
          <w:rStyle w:val="CommentReference"/>
        </w:rPr>
        <w:commentReference w:id="2896"/>
      </w:r>
      <w:r w:rsidR="00E33643">
        <w:t xml:space="preserve">. </w:t>
      </w:r>
    </w:p>
    <w:p w14:paraId="6082558D" w14:textId="77777777" w:rsidR="00BA7C39" w:rsidRPr="00254E38" w:rsidRDefault="00BA7C39" w:rsidP="002D0F38">
      <w:pPr>
        <w:pStyle w:val="Grammar"/>
      </w:pPr>
      <w:r w:rsidRPr="00254E38">
        <w:lastRenderedPageBreak/>
        <w:t>switchStatement</w:t>
      </w:r>
    </w:p>
    <w:p w14:paraId="0318DE04" w14:textId="77777777" w:rsidR="00BA7C39" w:rsidRPr="00254E38" w:rsidRDefault="00BA7C39" w:rsidP="002D0F38">
      <w:pPr>
        <w:pStyle w:val="Grammar"/>
      </w:pPr>
      <w:r w:rsidRPr="00254E38">
        <w:t xml:space="preserve">    : SWITCH '(' expression ')' '{' switchCases '}'</w:t>
      </w:r>
    </w:p>
    <w:p w14:paraId="6C09E01F" w14:textId="77777777" w:rsidR="00BA7C39" w:rsidRPr="00254E38" w:rsidRDefault="00BA7C39" w:rsidP="002D0F38">
      <w:pPr>
        <w:pStyle w:val="Grammar"/>
      </w:pPr>
      <w:r w:rsidRPr="00254E38">
        <w:t xml:space="preserve">    ;</w:t>
      </w:r>
    </w:p>
    <w:p w14:paraId="51E7E698" w14:textId="77777777" w:rsidR="00BA7C39" w:rsidRPr="00254E38" w:rsidRDefault="00BA7C39" w:rsidP="002D0F38">
      <w:pPr>
        <w:pStyle w:val="Grammar"/>
      </w:pPr>
    </w:p>
    <w:p w14:paraId="48864430" w14:textId="77777777" w:rsidR="00BA7C39" w:rsidRPr="00254E38" w:rsidRDefault="00BA7C39" w:rsidP="002D0F38">
      <w:pPr>
        <w:pStyle w:val="Grammar"/>
      </w:pPr>
      <w:r w:rsidRPr="00254E38">
        <w:t>switchCases</w:t>
      </w:r>
    </w:p>
    <w:p w14:paraId="61F2BFA6" w14:textId="77777777" w:rsidR="00BA7C39" w:rsidRPr="00254E38" w:rsidRDefault="00BA7C39" w:rsidP="002D0F38">
      <w:pPr>
        <w:pStyle w:val="Grammar"/>
      </w:pPr>
      <w:r w:rsidRPr="00254E38">
        <w:t xml:space="preserve">    : /* empty */             </w:t>
      </w:r>
    </w:p>
    <w:p w14:paraId="38AF37D2" w14:textId="77777777" w:rsidR="00BA7C39" w:rsidRPr="00254E38" w:rsidRDefault="00BA7C39" w:rsidP="002D0F38">
      <w:pPr>
        <w:pStyle w:val="Grammar"/>
      </w:pPr>
      <w:r w:rsidRPr="00254E38">
        <w:t xml:space="preserve">    | switchCases switchCase  </w:t>
      </w:r>
    </w:p>
    <w:p w14:paraId="34FD3813" w14:textId="77777777" w:rsidR="00BA7C39" w:rsidRPr="00254E38" w:rsidRDefault="00BA7C39" w:rsidP="002D0F38">
      <w:pPr>
        <w:pStyle w:val="Grammar"/>
      </w:pPr>
      <w:r w:rsidRPr="00254E38">
        <w:t xml:space="preserve">    ;</w:t>
      </w:r>
    </w:p>
    <w:p w14:paraId="715D00FF" w14:textId="77777777" w:rsidR="00BA7C39" w:rsidRPr="00254E38" w:rsidRDefault="00BA7C39" w:rsidP="002D0F38">
      <w:pPr>
        <w:pStyle w:val="Grammar"/>
      </w:pPr>
    </w:p>
    <w:p w14:paraId="17FC3D83" w14:textId="77777777" w:rsidR="00BA7C39" w:rsidRPr="00254E38" w:rsidRDefault="00BA7C39" w:rsidP="002D0F38">
      <w:pPr>
        <w:pStyle w:val="Grammar"/>
      </w:pPr>
      <w:r w:rsidRPr="00254E38">
        <w:t>switchCase</w:t>
      </w:r>
    </w:p>
    <w:p w14:paraId="42D07C44" w14:textId="77777777" w:rsidR="00BA7C39" w:rsidRDefault="00BA7C39" w:rsidP="002D0F38">
      <w:pPr>
        <w:pStyle w:val="Grammar"/>
      </w:pPr>
      <w:r w:rsidRPr="00254E38">
        <w:t xml:space="preserve">    : switchLabel ':' blockStatement</w:t>
      </w:r>
    </w:p>
    <w:p w14:paraId="0643442C" w14:textId="00DA6226" w:rsidR="00F90AEE" w:rsidRPr="00254E38" w:rsidRDefault="00F90AEE" w:rsidP="002D0F38">
      <w:pPr>
        <w:pStyle w:val="Grammar"/>
      </w:pPr>
      <w:r>
        <w:t xml:space="preserve">    | switchLabel </w:t>
      </w:r>
      <w:r w:rsidRPr="00254E38">
        <w:t>':</w:t>
      </w:r>
      <w:proofErr w:type="gramStart"/>
      <w:r w:rsidRPr="00254E38">
        <w:t>'</w:t>
      </w:r>
      <w:r w:rsidR="00170928">
        <w:t xml:space="preserve">  /</w:t>
      </w:r>
      <w:proofErr w:type="gramEnd"/>
      <w:r w:rsidR="00170928">
        <w:t xml:space="preserve">/ fall-through </w:t>
      </w:r>
    </w:p>
    <w:p w14:paraId="533C26F3" w14:textId="77777777" w:rsidR="00BA7C39" w:rsidRPr="00254E38" w:rsidRDefault="00BA7C39" w:rsidP="002D0F38">
      <w:pPr>
        <w:pStyle w:val="Grammar"/>
      </w:pPr>
      <w:r w:rsidRPr="00254E38">
        <w:t xml:space="preserve">    ;</w:t>
      </w:r>
    </w:p>
    <w:p w14:paraId="45AF27D8" w14:textId="77777777" w:rsidR="00BA7C39" w:rsidRPr="00254E38" w:rsidRDefault="00BA7C39" w:rsidP="002D0F38">
      <w:pPr>
        <w:pStyle w:val="Grammar"/>
      </w:pPr>
    </w:p>
    <w:p w14:paraId="6B987510" w14:textId="77777777" w:rsidR="00BA7C39" w:rsidRPr="00254E38" w:rsidRDefault="00BA7C39" w:rsidP="002D0F38">
      <w:pPr>
        <w:pStyle w:val="Grammar"/>
      </w:pPr>
      <w:r w:rsidRPr="00254E38">
        <w:t>switchLabel</w:t>
      </w:r>
    </w:p>
    <w:p w14:paraId="52CFE0B8" w14:textId="77777777" w:rsidR="00BA7C39" w:rsidRPr="00254E38" w:rsidRDefault="00BA7C39" w:rsidP="002D0F38">
      <w:pPr>
        <w:pStyle w:val="Grammar"/>
      </w:pPr>
      <w:r w:rsidRPr="00254E38">
        <w:t xml:space="preserve">    : name    </w:t>
      </w:r>
    </w:p>
    <w:p w14:paraId="0BECE111" w14:textId="77777777" w:rsidR="00BA7C39" w:rsidRPr="00254E38" w:rsidRDefault="00BA7C39" w:rsidP="002D0F38">
      <w:pPr>
        <w:pStyle w:val="Grammar"/>
      </w:pPr>
      <w:r w:rsidRPr="00254E38">
        <w:t xml:space="preserve">    | DEFAULT </w:t>
      </w:r>
    </w:p>
    <w:p w14:paraId="2D4F9134" w14:textId="523FF789" w:rsidR="00BA7C39" w:rsidRPr="00BA7C39" w:rsidRDefault="00BA7C39" w:rsidP="002D0F38">
      <w:pPr>
        <w:pStyle w:val="Grammar"/>
      </w:pPr>
      <w:r w:rsidRPr="00254E38">
        <w:t xml:space="preserve">    ;</w:t>
      </w:r>
    </w:p>
    <w:p w14:paraId="71E119DF" w14:textId="6EA28900" w:rsidR="0022370B" w:rsidRDefault="00026A09" w:rsidP="00C37B52">
      <w:r>
        <w:t xml:space="preserve">The </w:t>
      </w:r>
      <w:r w:rsidR="00C37B52">
        <w:t xml:space="preserve">expression within the </w:t>
      </w:r>
      <w:r w:rsidR="00C37B52" w:rsidRPr="0002016D">
        <w:rPr>
          <w:rFonts w:ascii="Consolas" w:hAnsi="Consolas" w:cs="Consolas"/>
          <w:b/>
        </w:rPr>
        <w:t>switch</w:t>
      </w:r>
      <w:r w:rsidR="00C37B52">
        <w:t xml:space="preserve"> statement is restricted to be the result of a </w:t>
      </w:r>
      <w:r w:rsidR="00C37B52" w:rsidRPr="0002016D">
        <w:rPr>
          <w:rFonts w:ascii="Consolas" w:hAnsi="Consolas" w:cs="Consolas"/>
          <w:b/>
        </w:rPr>
        <w:t>table</w:t>
      </w:r>
      <w:r w:rsidR="00C37B52" w:rsidRPr="0002016D">
        <w:t>’s</w:t>
      </w:r>
      <w:r w:rsidR="00C37B52">
        <w:t xml:space="preserve"> invocation (more details are given in Section</w:t>
      </w:r>
      <w:r w:rsidR="00353726">
        <w:t xml:space="preserve"> </w:t>
      </w:r>
      <w:r w:rsidR="00353726">
        <w:fldChar w:fldCharType="begin"/>
      </w:r>
      <w:r w:rsidR="00353726">
        <w:instrText xml:space="preserve"> REF _Ref445717150 \r \h </w:instrText>
      </w:r>
      <w:r w:rsidR="00353726">
        <w:fldChar w:fldCharType="separate"/>
      </w:r>
      <w:r w:rsidR="00C55925">
        <w:t>11.2.2</w:t>
      </w:r>
      <w:r w:rsidR="00353726">
        <w:fldChar w:fldCharType="end"/>
      </w:r>
      <w:r w:rsidR="00C37B52">
        <w:t>).</w:t>
      </w:r>
      <w:r w:rsidR="00353726">
        <w:t xml:space="preserve"> </w:t>
      </w:r>
    </w:p>
    <w:p w14:paraId="053959A1" w14:textId="194A2125" w:rsidR="00353726" w:rsidRDefault="00353726" w:rsidP="00C37B52">
      <w:r>
        <w:t xml:space="preserve">If a switch label is not followed by a block statement, it is fall-through to the next label. However, if a block statement is present, there is no fall-through. </w:t>
      </w:r>
      <w:r w:rsidR="00026A09">
        <w:t xml:space="preserve">Note, that </w:t>
      </w:r>
      <w:r>
        <w:t>this</w:t>
      </w:r>
      <w:r w:rsidR="00026A09">
        <w:t xml:space="preserve"> </w:t>
      </w:r>
      <w:r>
        <w:t xml:space="preserve">is different from C </w:t>
      </w:r>
      <w:r w:rsidRPr="00353726">
        <w:rPr>
          <w:rFonts w:ascii="Consolas" w:hAnsi="Consolas"/>
        </w:rPr>
        <w:t>switch</w:t>
      </w:r>
      <w:r>
        <w:t xml:space="preserve"> statements, where a </w:t>
      </w:r>
      <w:r w:rsidRPr="00353726">
        <w:rPr>
          <w:rFonts w:ascii="Consolas" w:hAnsi="Consolas"/>
        </w:rPr>
        <w:t>break</w:t>
      </w:r>
      <w:r w:rsidRPr="00BD47C3">
        <w:t xml:space="preserve"> is</w:t>
      </w:r>
      <w:r w:rsidRPr="00353726">
        <w:t xml:space="preserve"> needed</w:t>
      </w:r>
      <w:r w:rsidR="00026A09">
        <w:t xml:space="preserve"> to prevent fall-through.</w:t>
      </w:r>
      <w:r w:rsidR="00F71961">
        <w:t xml:space="preserve"> It is legal to have no matching label for some actions, or no </w:t>
      </w:r>
      <w:r w:rsidR="00F71961" w:rsidRPr="002D0F38">
        <w:rPr>
          <w:rFonts w:ascii="Consolas" w:hAnsi="Consolas"/>
          <w:b/>
        </w:rPr>
        <w:t>default</w:t>
      </w:r>
      <w:r w:rsidR="00F71961">
        <w:t xml:space="preserve"> label.</w:t>
      </w:r>
    </w:p>
    <w:p w14:paraId="69D8EEB9" w14:textId="5B7B6DB2" w:rsidR="00A40924" w:rsidRPr="00A40924" w:rsidRDefault="00A40924" w:rsidP="00C37B52">
      <w:pPr>
        <w:rPr>
          <w:rFonts w:ascii="Consolas" w:hAnsi="Consolas"/>
        </w:rPr>
      </w:pPr>
      <w:r w:rsidRPr="00A40924">
        <w:rPr>
          <w:rFonts w:ascii="Consolas" w:hAnsi="Consolas"/>
          <w:b/>
        </w:rPr>
        <w:t>switch</w:t>
      </w:r>
      <w:r w:rsidRPr="00A40924">
        <w:rPr>
          <w:rFonts w:ascii="Consolas" w:hAnsi="Consolas"/>
        </w:rPr>
        <w:t xml:space="preserve"> (t.apply().action_run)</w:t>
      </w:r>
      <w:r>
        <w:rPr>
          <w:rFonts w:ascii="Consolas" w:hAnsi="Consolas"/>
        </w:rPr>
        <w:t xml:space="preserve"> {</w:t>
      </w:r>
      <w:r>
        <w:rPr>
          <w:rFonts w:ascii="Consolas" w:hAnsi="Consolas"/>
        </w:rPr>
        <w:br/>
        <w:t xml:space="preserve">   action1: </w:t>
      </w:r>
      <w:r w:rsidR="000B5020">
        <w:rPr>
          <w:rFonts w:ascii="Consolas" w:hAnsi="Consolas"/>
        </w:rPr>
        <w:t xml:space="preserve">         </w:t>
      </w:r>
      <w:r>
        <w:rPr>
          <w:rFonts w:ascii="Consolas" w:hAnsi="Consolas"/>
        </w:rPr>
        <w:t>// fall-through</w:t>
      </w:r>
      <w:r w:rsidR="00D841AB">
        <w:rPr>
          <w:rFonts w:ascii="Consolas" w:hAnsi="Consolas"/>
        </w:rPr>
        <w:t xml:space="preserve"> to action2:</w:t>
      </w:r>
      <w:r>
        <w:rPr>
          <w:rFonts w:ascii="Consolas" w:hAnsi="Consolas"/>
        </w:rPr>
        <w:br/>
        <w:t xml:space="preserve">   action2: { </w:t>
      </w:r>
      <w:r w:rsidR="00D841AB">
        <w:rPr>
          <w:rFonts w:ascii="Consolas" w:hAnsi="Consolas"/>
        </w:rPr>
        <w:t>...</w:t>
      </w:r>
      <w:r>
        <w:rPr>
          <w:rFonts w:ascii="Consolas" w:hAnsi="Consolas"/>
        </w:rPr>
        <w:t xml:space="preserve"> }</w:t>
      </w:r>
      <w:r>
        <w:rPr>
          <w:rFonts w:ascii="Consolas" w:hAnsi="Consolas"/>
        </w:rPr>
        <w:br/>
        <w:t xml:space="preserve">   action3: { ... }  // no fall-through from action2 to action3 labels</w:t>
      </w:r>
      <w:r>
        <w:rPr>
          <w:rFonts w:ascii="Consolas" w:hAnsi="Consolas"/>
        </w:rPr>
        <w:br/>
        <w:t>}</w:t>
      </w:r>
    </w:p>
    <w:p w14:paraId="1B954DF8" w14:textId="0C936287" w:rsidR="00CE41B1" w:rsidRDefault="00CE41B1" w:rsidP="001170F4">
      <w:pPr>
        <w:pStyle w:val="Heading1"/>
      </w:pPr>
      <w:bookmarkStart w:id="2897" w:name="_Ref287107030"/>
      <w:bookmarkStart w:id="2898" w:name="_Toc417920626"/>
      <w:bookmarkStart w:id="2899" w:name="_Toc445799385"/>
      <w:bookmarkStart w:id="2900" w:name="_Toc447899076"/>
      <w:bookmarkEnd w:id="2870"/>
      <w:r>
        <w:t>Packet parsing in P4</w:t>
      </w:r>
      <w:bookmarkEnd w:id="2785"/>
      <w:bookmarkEnd w:id="2786"/>
      <w:bookmarkEnd w:id="2897"/>
      <w:bookmarkEnd w:id="2898"/>
      <w:bookmarkEnd w:id="2899"/>
      <w:bookmarkEnd w:id="2900"/>
    </w:p>
    <w:p w14:paraId="6A39B344" w14:textId="6205B437" w:rsidR="000A3552" w:rsidRDefault="000A3552">
      <w:r>
        <w:t xml:space="preserve">This section describes the P4 constructs specific to parsing </w:t>
      </w:r>
      <w:r w:rsidR="00CF0397">
        <w:t>network packets.</w:t>
      </w:r>
    </w:p>
    <w:p w14:paraId="2630B3AB" w14:textId="4A44B0BD" w:rsidR="0030537A" w:rsidRDefault="0085762C" w:rsidP="001170F4">
      <w:pPr>
        <w:pStyle w:val="Heading2"/>
      </w:pPr>
      <w:bookmarkStart w:id="2901" w:name="_Toc445799386"/>
      <w:bookmarkStart w:id="2902" w:name="_Toc447899077"/>
      <w:r>
        <w:t xml:space="preserve">Parser </w:t>
      </w:r>
      <w:r w:rsidR="00DA4248">
        <w:t>states</w:t>
      </w:r>
      <w:bookmarkEnd w:id="2901"/>
      <w:bookmarkEnd w:id="2902"/>
    </w:p>
    <w:p w14:paraId="28BF2EFC" w14:textId="29ADAFC1" w:rsidR="0030537A" w:rsidRDefault="007F1F5E">
      <w:r>
        <w:t xml:space="preserve">A parser describes a finite state-machine </w:t>
      </w:r>
      <w:r w:rsidR="0030537A">
        <w:t xml:space="preserve">(FSM) </w:t>
      </w:r>
      <w:r>
        <w:t xml:space="preserve">with one start state and two final states. The start state is named with the reserved keyword </w:t>
      </w:r>
      <w:r w:rsidRPr="00E411B2">
        <w:rPr>
          <w:rFonts w:ascii="Consolas" w:hAnsi="Consolas"/>
        </w:rPr>
        <w:t>start</w:t>
      </w:r>
      <w:r>
        <w:t xml:space="preserve">. The two final states are named </w:t>
      </w:r>
      <w:r w:rsidR="0083675C">
        <w:rPr>
          <w:rFonts w:ascii="Consolas" w:hAnsi="Consolas"/>
        </w:rPr>
        <w:t>accept</w:t>
      </w:r>
      <w:r w:rsidRPr="00704907">
        <w:t xml:space="preserve"> </w:t>
      </w:r>
      <w:r w:rsidR="0083675C" w:rsidRPr="006950A0">
        <w:t>(indicating successful parsing) a</w:t>
      </w:r>
      <w:r w:rsidRPr="00E411B2">
        <w:t>nd</w:t>
      </w:r>
      <w:r w:rsidR="0083675C" w:rsidRPr="00704907">
        <w:t xml:space="preserve"> </w:t>
      </w:r>
      <w:r w:rsidR="0083675C">
        <w:rPr>
          <w:rFonts w:ascii="Consolas" w:hAnsi="Consolas"/>
        </w:rPr>
        <w:t>reject</w:t>
      </w:r>
      <w:r w:rsidR="0083675C" w:rsidRPr="00704907">
        <w:t xml:space="preserve"> </w:t>
      </w:r>
      <w:r w:rsidR="0083675C" w:rsidRPr="00E411B2">
        <w:t>(indicating a parsing failure).</w:t>
      </w:r>
      <w:r w:rsidR="00522C10">
        <w:t xml:space="preserve"> The </w:t>
      </w:r>
      <w:r w:rsidR="00522C10" w:rsidRPr="00E411B2">
        <w:rPr>
          <w:rFonts w:ascii="Consolas" w:hAnsi="Consolas"/>
        </w:rPr>
        <w:t>start</w:t>
      </w:r>
      <w:r w:rsidR="00522C10">
        <w:t xml:space="preserve"> state is part of the parser, while the </w:t>
      </w:r>
      <w:r w:rsidR="00522C10" w:rsidRPr="00E411B2">
        <w:rPr>
          <w:rFonts w:ascii="Consolas" w:hAnsi="Consolas"/>
        </w:rPr>
        <w:t>accept</w:t>
      </w:r>
      <w:r w:rsidR="00522C10">
        <w:t xml:space="preserve"> and </w:t>
      </w:r>
      <w:r w:rsidR="00522C10" w:rsidRPr="00E411B2">
        <w:rPr>
          <w:rFonts w:ascii="Consolas" w:hAnsi="Consolas"/>
        </w:rPr>
        <w:t>reject</w:t>
      </w:r>
      <w:r w:rsidR="00522C10">
        <w:t xml:space="preserve"> states are </w:t>
      </w:r>
      <w:r w:rsidR="0030537A">
        <w:t xml:space="preserve">logically </w:t>
      </w:r>
      <w:r w:rsidR="00522C10">
        <w:t>outside of the parser.</w:t>
      </w:r>
      <w:r w:rsidR="0083675C">
        <w:t xml:space="preserve"> </w:t>
      </w:r>
      <w:r w:rsidR="0083675C">
        <w:fldChar w:fldCharType="begin"/>
      </w:r>
      <w:r w:rsidR="0083675C">
        <w:instrText xml:space="preserve"> REF _Ref285983352 \h </w:instrText>
      </w:r>
      <w:r w:rsidR="0083675C">
        <w:fldChar w:fldCharType="separate"/>
      </w:r>
      <w:r w:rsidR="00C55925" w:rsidRPr="006950A0">
        <w:t xml:space="preserve">Figure </w:t>
      </w:r>
      <w:r w:rsidR="00C55925">
        <w:rPr>
          <w:noProof/>
        </w:rPr>
        <w:t>9</w:t>
      </w:r>
      <w:r w:rsidR="0083675C">
        <w:fldChar w:fldCharType="end"/>
      </w:r>
      <w:r w:rsidR="0083675C">
        <w:t xml:space="preserve"> illustrates the general structure of a parser</w:t>
      </w:r>
      <w:r w:rsidR="0030537A">
        <w:t xml:space="preserve"> </w:t>
      </w:r>
      <w:r w:rsidR="0047146A">
        <w:t>state-machine</w:t>
      </w:r>
      <w:r w:rsidR="0083675C">
        <w:t>.</w:t>
      </w:r>
      <w:r w:rsidR="00587231">
        <w:t xml:space="preserve"> </w:t>
      </w:r>
    </w:p>
    <w:p w14:paraId="430EB819" w14:textId="26BAC886" w:rsidR="0083675C" w:rsidRDefault="008F3221" w:rsidP="00E411B2">
      <w:pPr>
        <w:keepNext/>
        <w:jc w:val="center"/>
      </w:pPr>
      <w:r>
        <w:rPr>
          <w:noProof/>
        </w:rPr>
        <w:lastRenderedPageBreak/>
        <w:drawing>
          <wp:inline distT="0" distB="0" distL="0" distR="0" wp14:anchorId="0CAC0837" wp14:editId="41A309C6">
            <wp:extent cx="1362710" cy="2122170"/>
            <wp:effectExtent l="0" t="0" r="889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362710" cy="2122170"/>
                    </a:xfrm>
                    <a:prstGeom prst="rect">
                      <a:avLst/>
                    </a:prstGeom>
                    <a:noFill/>
                    <a:ln>
                      <a:noFill/>
                    </a:ln>
                  </pic:spPr>
                </pic:pic>
              </a:graphicData>
            </a:graphic>
          </wp:inline>
        </w:drawing>
      </w:r>
    </w:p>
    <w:p w14:paraId="0C85ECDD" w14:textId="1DACE4ED" w:rsidR="0083675C" w:rsidRPr="00E411B2" w:rsidRDefault="0083675C" w:rsidP="0016160B">
      <w:pPr>
        <w:pStyle w:val="Caption"/>
      </w:pPr>
      <w:bookmarkStart w:id="2903" w:name="_Ref285983352"/>
      <w:r w:rsidRPr="006950A0">
        <w:t xml:space="preserve">Figure </w:t>
      </w:r>
      <w:fldSimple w:instr=" SEQ Figure \* ARABIC ">
        <w:r w:rsidR="002C0206">
          <w:rPr>
            <w:noProof/>
          </w:rPr>
          <w:t>9</w:t>
        </w:r>
      </w:fldSimple>
      <w:bookmarkEnd w:id="2903"/>
      <w:r w:rsidRPr="00E411B2">
        <w:t>: Parser FSM structure</w:t>
      </w:r>
    </w:p>
    <w:p w14:paraId="6F059FED" w14:textId="1431E631" w:rsidR="00220E51" w:rsidRDefault="00220E51" w:rsidP="001170F4">
      <w:pPr>
        <w:pStyle w:val="Heading2"/>
      </w:pPr>
      <w:bookmarkStart w:id="2904" w:name="_Ref290277598"/>
      <w:bookmarkStart w:id="2905" w:name="_Toc417920628"/>
      <w:bookmarkStart w:id="2906" w:name="_Toc445799387"/>
      <w:bookmarkStart w:id="2907" w:name="_Toc447899078"/>
      <w:r>
        <w:t>Parser declaration</w:t>
      </w:r>
      <w:r w:rsidR="00484E85">
        <w:t>s</w:t>
      </w:r>
      <w:bookmarkEnd w:id="2904"/>
      <w:bookmarkEnd w:id="2905"/>
      <w:bookmarkEnd w:id="2906"/>
      <w:bookmarkEnd w:id="2907"/>
    </w:p>
    <w:p w14:paraId="11D68DAB" w14:textId="37E1FC26" w:rsidR="00220E51" w:rsidRDefault="00220E51" w:rsidP="006950A0">
      <w:r>
        <w:t xml:space="preserve">P4 programmers are expected to </w:t>
      </w:r>
      <w:r w:rsidR="004D5BED">
        <w:t xml:space="preserve">provide parser </w:t>
      </w:r>
      <w:r w:rsidR="00484E85">
        <w:t>declaration</w:t>
      </w:r>
      <w:r w:rsidR="004D5BED">
        <w:t xml:space="preserve">s for all programmable parsers of a </w:t>
      </w:r>
      <w:r w:rsidR="000C702A">
        <w:t>target</w:t>
      </w:r>
      <w:r>
        <w:t>.</w:t>
      </w:r>
    </w:p>
    <w:p w14:paraId="1740078A" w14:textId="77777777" w:rsidR="00592A09" w:rsidRPr="00254E38" w:rsidRDefault="00592A09" w:rsidP="002D0F38">
      <w:pPr>
        <w:pStyle w:val="Grammar"/>
      </w:pPr>
      <w:r w:rsidRPr="00254E38">
        <w:t>parserDeclaration</w:t>
      </w:r>
    </w:p>
    <w:p w14:paraId="7D284D3A" w14:textId="2B875BF6" w:rsidR="00592A09" w:rsidRDefault="00592A09" w:rsidP="002D0F38">
      <w:pPr>
        <w:pStyle w:val="Grammar"/>
      </w:pPr>
      <w:r w:rsidRPr="00254E38">
        <w:t xml:space="preserve">    : parserTypeDeclaration optCompileParameters </w:t>
      </w:r>
      <w:r>
        <w:br/>
        <w:t xml:space="preserve">      </w:t>
      </w:r>
      <w:r w:rsidRPr="00254E38">
        <w:t>'{' parserStatefulElements parserStates '}'</w:t>
      </w:r>
      <w:r>
        <w:br/>
      </w:r>
      <w:r w:rsidRPr="00254E38">
        <w:t xml:space="preserve">    ;</w:t>
      </w:r>
    </w:p>
    <w:p w14:paraId="2D55B02C" w14:textId="77777777" w:rsidR="007C5272" w:rsidRDefault="007C5272" w:rsidP="002D0F38">
      <w:pPr>
        <w:pStyle w:val="Grammar"/>
      </w:pPr>
    </w:p>
    <w:p w14:paraId="4330D607" w14:textId="77777777" w:rsidR="007C5272" w:rsidRPr="00254E38" w:rsidRDefault="007C5272" w:rsidP="002D0F38">
      <w:pPr>
        <w:pStyle w:val="Grammar"/>
      </w:pPr>
      <w:r w:rsidRPr="00254E38">
        <w:t>parserStates</w:t>
      </w:r>
    </w:p>
    <w:p w14:paraId="438FA655" w14:textId="77777777" w:rsidR="007C5272" w:rsidRPr="00254E38" w:rsidRDefault="007C5272" w:rsidP="002D0F38">
      <w:pPr>
        <w:pStyle w:val="Grammar"/>
      </w:pPr>
      <w:r w:rsidRPr="00254E38">
        <w:t xml:space="preserve">    : parserState                   </w:t>
      </w:r>
    </w:p>
    <w:p w14:paraId="78ECD1E8" w14:textId="77777777" w:rsidR="007C5272" w:rsidRPr="00254E38" w:rsidRDefault="007C5272" w:rsidP="002D0F38">
      <w:pPr>
        <w:pStyle w:val="Grammar"/>
      </w:pPr>
      <w:r w:rsidRPr="00254E38">
        <w:t xml:space="preserve">    | parserStates parserState      </w:t>
      </w:r>
    </w:p>
    <w:p w14:paraId="3C73D7F6" w14:textId="4AEE26DC" w:rsidR="007C5272" w:rsidRDefault="007C5272" w:rsidP="002D0F38">
      <w:pPr>
        <w:pStyle w:val="Grammar"/>
      </w:pPr>
      <w:r w:rsidRPr="00254E38">
        <w:t xml:space="preserve">    ;</w:t>
      </w:r>
    </w:p>
    <w:p w14:paraId="205B49C2" w14:textId="3FA8D810" w:rsidR="007C5272" w:rsidRDefault="000421BC" w:rsidP="00592A09">
      <w:r>
        <w:t>Prior to the parser states, a parser may also contain a list of stateful element declarations</w:t>
      </w:r>
      <w:r w:rsidR="0026580E">
        <w:t xml:space="preserve"> (see Section </w:t>
      </w:r>
      <w:r w:rsidR="0026580E">
        <w:fldChar w:fldCharType="begin"/>
      </w:r>
      <w:r w:rsidR="0026580E">
        <w:instrText xml:space="preserve"> REF _Ref445796618 \r \h </w:instrText>
      </w:r>
      <w:r w:rsidR="0026580E">
        <w:fldChar w:fldCharType="separate"/>
      </w:r>
      <w:r w:rsidR="00C55925">
        <w:t>5.5.2</w:t>
      </w:r>
      <w:r w:rsidR="0026580E">
        <w:fldChar w:fldCharType="end"/>
      </w:r>
      <w:r w:rsidR="0026580E">
        <w:t>)</w:t>
      </w:r>
      <w:r>
        <w:t xml:space="preserve">. These are constants or instantiations (see Section </w:t>
      </w:r>
      <w:r>
        <w:fldChar w:fldCharType="begin"/>
      </w:r>
      <w:r>
        <w:instrText xml:space="preserve"> REF _Ref445645891 \r \h </w:instrText>
      </w:r>
      <w:r>
        <w:fldChar w:fldCharType="separate"/>
      </w:r>
      <w:r w:rsidR="00C55925">
        <w:t>8.3</w:t>
      </w:r>
      <w:r>
        <w:fldChar w:fldCharType="end"/>
      </w:r>
      <w:r>
        <w:t xml:space="preserve">) of other objects that may be used within the parser. Such objects may be instantiations of </w:t>
      </w:r>
      <w:r w:rsidRPr="000421BC">
        <w:rPr>
          <w:rFonts w:ascii="Consolas" w:hAnsi="Consolas" w:cs="Consolas"/>
          <w:b/>
        </w:rPr>
        <w:t>extern</w:t>
      </w:r>
      <w:r>
        <w:t xml:space="preserve"> objects, or other </w:t>
      </w:r>
      <w:r w:rsidRPr="000421BC">
        <w:rPr>
          <w:rFonts w:ascii="Consolas" w:hAnsi="Consolas" w:cs="Consolas"/>
          <w:b/>
        </w:rPr>
        <w:t>parser</w:t>
      </w:r>
      <w:r w:rsidR="00B870B5">
        <w:t xml:space="preserve">s </w:t>
      </w:r>
      <w:r w:rsidR="00D55717">
        <w:t xml:space="preserve">or </w:t>
      </w:r>
      <w:r w:rsidR="00D55717" w:rsidRPr="00D55717">
        <w:rPr>
          <w:rFonts w:ascii="Consolas" w:hAnsi="Consolas"/>
          <w:b/>
        </w:rPr>
        <w:t>control</w:t>
      </w:r>
      <w:r w:rsidR="00D55717">
        <w:t xml:space="preserve">s </w:t>
      </w:r>
      <w:r w:rsidR="00B870B5">
        <w:t>that may be invoked as subroutines.</w:t>
      </w:r>
      <w:r w:rsidR="00D55717">
        <w:t xml:space="preserve"> </w:t>
      </w:r>
      <w:r w:rsidR="00A532EB">
        <w:t>(</w:t>
      </w:r>
      <w:r w:rsidR="00D55717">
        <w:t xml:space="preserve">Specific architectures may forbid the instantiation of </w:t>
      </w:r>
      <w:r w:rsidR="00D55717" w:rsidRPr="00D55717">
        <w:rPr>
          <w:rFonts w:ascii="Consolas" w:hAnsi="Consolas"/>
          <w:b/>
        </w:rPr>
        <w:t>control</w:t>
      </w:r>
      <w:r w:rsidR="00D55717">
        <w:t xml:space="preserve"> blocks within a </w:t>
      </w:r>
      <w:r w:rsidR="00D55717" w:rsidRPr="00D55717">
        <w:rPr>
          <w:rFonts w:ascii="Consolas" w:hAnsi="Consolas"/>
          <w:b/>
        </w:rPr>
        <w:t>parser</w:t>
      </w:r>
      <w:r w:rsidR="00D55717">
        <w:t>.</w:t>
      </w:r>
      <w:r w:rsidR="00A532EB">
        <w:t>)</w:t>
      </w:r>
    </w:p>
    <w:p w14:paraId="612FE4DC" w14:textId="77777777" w:rsidR="007C5272" w:rsidRPr="00254E38" w:rsidRDefault="007C5272" w:rsidP="002D0F38">
      <w:pPr>
        <w:pStyle w:val="Grammar"/>
      </w:pPr>
      <w:r w:rsidRPr="00254E38">
        <w:t>parserStatefulElement</w:t>
      </w:r>
    </w:p>
    <w:p w14:paraId="056BC456" w14:textId="77777777" w:rsidR="007C5272" w:rsidRPr="00254E38" w:rsidRDefault="007C5272" w:rsidP="002D0F38">
      <w:pPr>
        <w:pStyle w:val="Grammar"/>
      </w:pPr>
      <w:r w:rsidRPr="00254E38">
        <w:t xml:space="preserve">    : constantDeclaration</w:t>
      </w:r>
    </w:p>
    <w:p w14:paraId="1257C6C0" w14:textId="77777777" w:rsidR="007C5272" w:rsidRPr="00254E38" w:rsidRDefault="007C5272" w:rsidP="002D0F38">
      <w:pPr>
        <w:pStyle w:val="Grammar"/>
      </w:pPr>
      <w:r w:rsidRPr="00254E38">
        <w:t xml:space="preserve">    | instantiation      </w:t>
      </w:r>
    </w:p>
    <w:p w14:paraId="32256F69" w14:textId="1020A324" w:rsidR="007C5272" w:rsidRPr="007C5272" w:rsidRDefault="007C5272" w:rsidP="002D0F38">
      <w:pPr>
        <w:pStyle w:val="Grammar"/>
      </w:pPr>
      <w:r w:rsidRPr="00254E38">
        <w:t xml:space="preserve">    ;</w:t>
      </w:r>
    </w:p>
    <w:p w14:paraId="16627576" w14:textId="02DFC60F" w:rsidR="0044455E" w:rsidRDefault="0044455E" w:rsidP="00592A09">
      <w:r>
        <w:t>At least one state</w:t>
      </w:r>
      <w:r w:rsidR="00383634">
        <w:t>,</w:t>
      </w:r>
      <w:r>
        <w:t xml:space="preserve"> named </w:t>
      </w:r>
      <w:r w:rsidRPr="00E411B2">
        <w:rPr>
          <w:rFonts w:ascii="Consolas" w:hAnsi="Consolas"/>
        </w:rPr>
        <w:t>start</w:t>
      </w:r>
      <w:r w:rsidR="00383634" w:rsidRPr="00BC5DCF">
        <w:t>,</w:t>
      </w:r>
      <w:r w:rsidRPr="00383634">
        <w:t xml:space="preserve"> </w:t>
      </w:r>
      <w:r>
        <w:t xml:space="preserve">must be present in any parser. State </w:t>
      </w:r>
      <w:r w:rsidR="00484E85">
        <w:t>declaration</w:t>
      </w:r>
      <w:r>
        <w:t>s are described below.</w:t>
      </w:r>
    </w:p>
    <w:p w14:paraId="30A70E21" w14:textId="4939FAE8" w:rsidR="000A3552" w:rsidRDefault="0044455E" w:rsidP="00194439">
      <w:r>
        <w:t xml:space="preserve">For an example containing a complete </w:t>
      </w:r>
      <w:r w:rsidR="00484E85">
        <w:t>declaration</w:t>
      </w:r>
      <w:r>
        <w:t xml:space="preserve"> of a parser see Section </w:t>
      </w:r>
      <w:r w:rsidR="000F0336">
        <w:fldChar w:fldCharType="begin"/>
      </w:r>
      <w:r w:rsidR="000F0336">
        <w:instrText xml:space="preserve"> REF _Ref289344279 \r \h </w:instrText>
      </w:r>
      <w:r w:rsidR="000F0336">
        <w:fldChar w:fldCharType="separate"/>
      </w:r>
      <w:r w:rsidR="00C55925">
        <w:t>4.3</w:t>
      </w:r>
      <w:r w:rsidR="000F0336">
        <w:fldChar w:fldCharType="end"/>
      </w:r>
      <w:r w:rsidR="000F0336">
        <w:t>.</w:t>
      </w:r>
    </w:p>
    <w:p w14:paraId="0D58F48F" w14:textId="03A0280B" w:rsidR="00C441E4" w:rsidRPr="00A229BA" w:rsidRDefault="00C441E4" w:rsidP="00194439">
      <w:r>
        <w:t xml:space="preserve">For a description of the </w:t>
      </w:r>
      <w:r w:rsidRPr="00786BBA">
        <w:rPr>
          <w:rFonts w:ascii="Consolas" w:hAnsi="Consolas"/>
        </w:rPr>
        <w:t>optCompileParameters</w:t>
      </w:r>
      <w:r w:rsidR="00EB41B4" w:rsidRPr="00EB41B4">
        <w:t xml:space="preserve">, </w:t>
      </w:r>
      <w:r w:rsidR="00EB41B4">
        <w:t>used for building parameterized parsers,</w:t>
      </w:r>
      <w:r w:rsidR="00786BBA">
        <w:t xml:space="preserve"> see Section </w:t>
      </w:r>
      <w:r w:rsidR="00786BBA">
        <w:fldChar w:fldCharType="begin"/>
      </w:r>
      <w:r w:rsidR="00786BBA">
        <w:instrText xml:space="preserve"> REF _Ref445797492 \r \h </w:instrText>
      </w:r>
      <w:r w:rsidR="00786BBA">
        <w:fldChar w:fldCharType="separate"/>
      </w:r>
      <w:r w:rsidR="00C55925">
        <w:t>12</w:t>
      </w:r>
      <w:r w:rsidR="00786BBA">
        <w:fldChar w:fldCharType="end"/>
      </w:r>
      <w:r w:rsidR="00786BBA">
        <w:t>.</w:t>
      </w:r>
    </w:p>
    <w:p w14:paraId="04B250F7" w14:textId="77777777" w:rsidR="00E73E0D" w:rsidRDefault="00E73E0D" w:rsidP="00E73E0D">
      <w:pPr>
        <w:pStyle w:val="Heading2"/>
      </w:pPr>
      <w:bookmarkStart w:id="2908" w:name="_Toc445799388"/>
      <w:bookmarkStart w:id="2909" w:name="_Toc447899079"/>
      <w:bookmarkStart w:id="2910" w:name="_Toc417920631"/>
      <w:r>
        <w:t>The Parser abstract machine</w:t>
      </w:r>
      <w:bookmarkEnd w:id="2908"/>
      <w:bookmarkEnd w:id="2909"/>
    </w:p>
    <w:p w14:paraId="19CA735D" w14:textId="77777777" w:rsidR="00A959E7" w:rsidRDefault="00E73E0D" w:rsidP="00E73E0D">
      <w:r>
        <w:t xml:space="preserve">We explain the semantics of P4 parsers program using an abstract machine that manipulates a data structure named </w:t>
      </w:r>
      <w:r w:rsidRPr="00E73E0D">
        <w:rPr>
          <w:rFonts w:ascii="Consolas" w:hAnsi="Consolas" w:cs="Consolas"/>
        </w:rPr>
        <w:t>ParserModel</w:t>
      </w:r>
      <w:r>
        <w:t xml:space="preserve">. </w:t>
      </w:r>
      <w:r w:rsidR="00A959E7">
        <w:t>The abstract machine is described using pseudo-code.</w:t>
      </w:r>
    </w:p>
    <w:p w14:paraId="47D8C781" w14:textId="58679BA2" w:rsidR="00E73E0D" w:rsidRDefault="00E73E0D" w:rsidP="00E73E0D">
      <w:r>
        <w:lastRenderedPageBreak/>
        <w:t xml:space="preserve">The abstract model parses each packet separately and completely before accepting a new packet. A parser starts execution in the </w:t>
      </w:r>
      <w:r w:rsidRPr="00A3325F">
        <w:rPr>
          <w:rFonts w:ascii="Consolas" w:hAnsi="Consolas"/>
        </w:rPr>
        <w:t>start</w:t>
      </w:r>
      <w:r>
        <w:t xml:space="preserve"> state and ends execution when one of the </w:t>
      </w:r>
      <w:r w:rsidRPr="00A3325F">
        <w:rPr>
          <w:rFonts w:ascii="Consolas" w:hAnsi="Consolas"/>
        </w:rPr>
        <w:t>reject</w:t>
      </w:r>
      <w:r>
        <w:t xml:space="preserve"> or </w:t>
      </w:r>
      <w:r w:rsidRPr="00A3325F">
        <w:rPr>
          <w:rFonts w:ascii="Consolas" w:hAnsi="Consolas"/>
        </w:rPr>
        <w:t>accept</w:t>
      </w:r>
      <w:r>
        <w:t xml:space="preserve"> states has been reached.</w:t>
      </w:r>
    </w:p>
    <w:p w14:paraId="626A8D68" w14:textId="77777777" w:rsidR="00E73E0D" w:rsidRPr="002D0F38" w:rsidRDefault="00E73E0D" w:rsidP="002D0F38">
      <w:pPr>
        <w:pStyle w:val="Pseudocode"/>
      </w:pPr>
      <w:r w:rsidRPr="002D0F38">
        <w:t>ParserModel {</w:t>
      </w:r>
      <w:r w:rsidRPr="002D0F38">
        <w:br/>
        <w:t xml:space="preserve">    error       parseError;</w:t>
      </w:r>
      <w:r w:rsidRPr="002D0F38">
        <w:br/>
        <w:t xml:space="preserve">    state       currentState;</w:t>
      </w:r>
    </w:p>
    <w:p w14:paraId="2CBFBE0D" w14:textId="1D5819D4" w:rsidR="00E73E0D" w:rsidRPr="002D0F38" w:rsidRDefault="00E73E0D" w:rsidP="002D0F38">
      <w:pPr>
        <w:pStyle w:val="Pseudocode"/>
      </w:pPr>
      <w:r w:rsidRPr="002D0F38">
        <w:t xml:space="preserve">    onPacketArrival(packet p) {</w:t>
      </w:r>
      <w:r w:rsidRPr="002D0F38">
        <w:br/>
        <w:t xml:space="preserve">        ParserModel.parseError = NoError;</w:t>
      </w:r>
      <w:r w:rsidRPr="002D0F38">
        <w:br/>
        <w:t xml:space="preserve">        ParserModel.currentState = start;</w:t>
      </w:r>
      <w:r w:rsidR="00A959E7" w:rsidRPr="002D0F38">
        <w:br/>
        <w:t xml:space="preserve">        execute(ParserModel.currentState);</w:t>
      </w:r>
      <w:r w:rsidRPr="002D0F38">
        <w:br/>
        <w:t xml:space="preserve">    }</w:t>
      </w:r>
      <w:r w:rsidRPr="002D0F38">
        <w:br/>
        <w:t>}</w:t>
      </w:r>
    </w:p>
    <w:p w14:paraId="46A01E2F" w14:textId="515B4F05" w:rsidR="00194439" w:rsidRDefault="00194439" w:rsidP="001170F4">
      <w:pPr>
        <w:pStyle w:val="Heading2"/>
      </w:pPr>
      <w:bookmarkStart w:id="2911" w:name="_Toc445799389"/>
      <w:bookmarkStart w:id="2912" w:name="_Toc447899080"/>
      <w:r>
        <w:t>Parser states</w:t>
      </w:r>
      <w:bookmarkEnd w:id="2910"/>
      <w:bookmarkEnd w:id="2911"/>
      <w:bookmarkEnd w:id="2912"/>
    </w:p>
    <w:p w14:paraId="79BA984F" w14:textId="7EBBB1A9" w:rsidR="000421BC" w:rsidRDefault="000421BC" w:rsidP="000421BC">
      <w:r>
        <w:t xml:space="preserve">A parser state has a name and a body. The body of the state describes data processing performed when the parser transitions to the specified state. This data processing </w:t>
      </w:r>
      <w:r w:rsidR="00EB41B4">
        <w:t xml:space="preserve">may </w:t>
      </w:r>
      <w:r>
        <w:t>consist of:</w:t>
      </w:r>
    </w:p>
    <w:p w14:paraId="0671F7D4" w14:textId="77777777" w:rsidR="000421BC" w:rsidRDefault="000421BC" w:rsidP="002265E0">
      <w:pPr>
        <w:pStyle w:val="ListParagraph"/>
        <w:numPr>
          <w:ilvl w:val="0"/>
          <w:numId w:val="19"/>
        </w:numPr>
      </w:pPr>
      <w:r>
        <w:t>Data extraction from packet into headers</w:t>
      </w:r>
    </w:p>
    <w:p w14:paraId="5D3D2D7F" w14:textId="76765F5C" w:rsidR="000421BC" w:rsidRDefault="000421BC" w:rsidP="002265E0">
      <w:pPr>
        <w:pStyle w:val="ListParagraph"/>
        <w:numPr>
          <w:ilvl w:val="0"/>
          <w:numId w:val="19"/>
        </w:numPr>
      </w:pPr>
      <w:r>
        <w:t xml:space="preserve">Invocations of method of </w:t>
      </w:r>
      <w:r w:rsidRPr="00032F3E">
        <w:rPr>
          <w:rFonts w:ascii="Consolas" w:hAnsi="Consolas"/>
          <w:b/>
        </w:rPr>
        <w:t>extern</w:t>
      </w:r>
      <w:r>
        <w:t xml:space="preserve"> blocks (e.g., checksum computations)</w:t>
      </w:r>
    </w:p>
    <w:p w14:paraId="0F0744CB" w14:textId="77777777" w:rsidR="000421BC" w:rsidRDefault="000421BC" w:rsidP="002265E0">
      <w:pPr>
        <w:pStyle w:val="ListParagraph"/>
        <w:numPr>
          <w:ilvl w:val="0"/>
          <w:numId w:val="18"/>
        </w:numPr>
      </w:pPr>
      <w:r>
        <w:t>Assertion checks for data validity</w:t>
      </w:r>
    </w:p>
    <w:p w14:paraId="24E6E98D" w14:textId="77777777" w:rsidR="000421BC" w:rsidRDefault="000421BC" w:rsidP="002265E0">
      <w:pPr>
        <w:pStyle w:val="ListParagraph"/>
        <w:numPr>
          <w:ilvl w:val="0"/>
          <w:numId w:val="18"/>
        </w:numPr>
      </w:pPr>
      <w:r>
        <w:t>Transition to another state</w:t>
      </w:r>
    </w:p>
    <w:p w14:paraId="5390848B" w14:textId="71D6B12B" w:rsidR="000A3552" w:rsidRDefault="0083675C" w:rsidP="000A3552">
      <w:r>
        <w:t>A state is declared with the following syntax:</w:t>
      </w:r>
    </w:p>
    <w:p w14:paraId="6C9BABC0" w14:textId="77777777" w:rsidR="007C5272" w:rsidRPr="00254E38" w:rsidRDefault="007C5272" w:rsidP="002D0F38">
      <w:pPr>
        <w:pStyle w:val="Grammar"/>
      </w:pPr>
      <w:r w:rsidRPr="00254E38">
        <w:t>parserState</w:t>
      </w:r>
    </w:p>
    <w:p w14:paraId="2B18E4A7" w14:textId="2B954FDE" w:rsidR="007C5272" w:rsidRPr="00254E38" w:rsidRDefault="007C5272" w:rsidP="002D0F38">
      <w:pPr>
        <w:pStyle w:val="Grammar"/>
      </w:pPr>
      <w:r w:rsidRPr="00254E38">
        <w:t xml:space="preserve">    : </w:t>
      </w:r>
      <w:r w:rsidR="00CE427F">
        <w:t xml:space="preserve">optAnnotations </w:t>
      </w:r>
      <w:r w:rsidRPr="00254E38">
        <w:t xml:space="preserve">STATE name </w:t>
      </w:r>
      <w:r w:rsidR="00CE427F">
        <w:br/>
        <w:t xml:space="preserve">     </w:t>
      </w:r>
      <w:r w:rsidRPr="00254E38">
        <w:t>'{' parserStatements transitionStatement '}'</w:t>
      </w:r>
    </w:p>
    <w:p w14:paraId="7508B6E7" w14:textId="77777777" w:rsidR="007C5272" w:rsidRPr="00254E38" w:rsidRDefault="007C5272" w:rsidP="002D0F38">
      <w:pPr>
        <w:pStyle w:val="Grammar"/>
      </w:pPr>
      <w:r w:rsidRPr="00254E38">
        <w:t xml:space="preserve">    ;</w:t>
      </w:r>
    </w:p>
    <w:p w14:paraId="1B73A19F" w14:textId="410219EF" w:rsidR="00522C10" w:rsidRDefault="00522C10" w:rsidP="006950A0">
      <w:r>
        <w:t xml:space="preserve">A parser cannot contain two states with the same name. A parser cannot define the </w:t>
      </w:r>
      <w:r w:rsidRPr="00E411B2">
        <w:rPr>
          <w:rFonts w:ascii="Consolas" w:hAnsi="Consolas"/>
        </w:rPr>
        <w:t>accept</w:t>
      </w:r>
      <w:r>
        <w:t xml:space="preserve"> and </w:t>
      </w:r>
      <w:r w:rsidRPr="00E411B2">
        <w:rPr>
          <w:rFonts w:ascii="Consolas" w:hAnsi="Consolas"/>
        </w:rPr>
        <w:t>reject</w:t>
      </w:r>
      <w:r>
        <w:t xml:space="preserve"> states; these are logically outside of the parser</w:t>
      </w:r>
      <w:r w:rsidR="00CD667B">
        <w:t>. A parser</w:t>
      </w:r>
      <w:r>
        <w:t xml:space="preserve"> must define the </w:t>
      </w:r>
      <w:r w:rsidRPr="00E411B2">
        <w:rPr>
          <w:rFonts w:ascii="Consolas" w:hAnsi="Consolas"/>
        </w:rPr>
        <w:t>start</w:t>
      </w:r>
      <w:r>
        <w:t xml:space="preserve"> state.</w:t>
      </w:r>
    </w:p>
    <w:p w14:paraId="2F6E79BB" w14:textId="77777777" w:rsidR="007C5272" w:rsidRPr="00254E38" w:rsidRDefault="007C5272" w:rsidP="002D0F38">
      <w:pPr>
        <w:pStyle w:val="Grammar"/>
      </w:pPr>
      <w:r w:rsidRPr="00254E38">
        <w:t>parserStatements</w:t>
      </w:r>
    </w:p>
    <w:p w14:paraId="3C40D3A6" w14:textId="77777777" w:rsidR="007C5272" w:rsidRPr="00254E38" w:rsidRDefault="007C5272" w:rsidP="002D0F38">
      <w:pPr>
        <w:pStyle w:val="Grammar"/>
      </w:pPr>
      <w:r w:rsidRPr="00254E38">
        <w:t xml:space="preserve">    : /* empty */                    </w:t>
      </w:r>
    </w:p>
    <w:p w14:paraId="1E04638B" w14:textId="77777777" w:rsidR="007C5272" w:rsidRPr="00254E38" w:rsidRDefault="007C5272" w:rsidP="002D0F38">
      <w:pPr>
        <w:pStyle w:val="Grammar"/>
      </w:pPr>
      <w:r w:rsidRPr="00254E38">
        <w:t xml:space="preserve">    | parserStatements parserStatement</w:t>
      </w:r>
    </w:p>
    <w:p w14:paraId="296B95FA" w14:textId="77777777" w:rsidR="007C5272" w:rsidRPr="00254E38" w:rsidRDefault="007C5272" w:rsidP="002D0F38">
      <w:pPr>
        <w:pStyle w:val="Grammar"/>
      </w:pPr>
      <w:r w:rsidRPr="00254E38">
        <w:t xml:space="preserve">    ;</w:t>
      </w:r>
    </w:p>
    <w:p w14:paraId="1F65606E" w14:textId="77777777" w:rsidR="007C5272" w:rsidRPr="00254E38" w:rsidRDefault="007C5272" w:rsidP="002D0F38">
      <w:pPr>
        <w:pStyle w:val="Grammar"/>
      </w:pPr>
    </w:p>
    <w:p w14:paraId="0F310FD1" w14:textId="77777777" w:rsidR="007C5272" w:rsidRPr="00254E38" w:rsidRDefault="007C5272" w:rsidP="002D0F38">
      <w:pPr>
        <w:pStyle w:val="Grammar"/>
      </w:pPr>
      <w:r w:rsidRPr="00254E38">
        <w:t>parserStatement</w:t>
      </w:r>
    </w:p>
    <w:p w14:paraId="68386CB6" w14:textId="77777777" w:rsidR="007C5272" w:rsidRPr="00254E38" w:rsidRDefault="007C5272" w:rsidP="002D0F38">
      <w:pPr>
        <w:pStyle w:val="Grammar"/>
      </w:pPr>
      <w:r w:rsidRPr="00254E38">
        <w:t xml:space="preserve">    : assignmentOrMethodCallStatement </w:t>
      </w:r>
    </w:p>
    <w:p w14:paraId="0BBC2DFC" w14:textId="5C086235" w:rsidR="007C5272" w:rsidRDefault="007C5272" w:rsidP="002D0F38">
      <w:pPr>
        <w:pStyle w:val="Grammar"/>
      </w:pPr>
      <w:r w:rsidRPr="00254E38">
        <w:t xml:space="preserve">    | variableDeclaration             </w:t>
      </w:r>
      <w:r>
        <w:br/>
      </w:r>
      <w:r w:rsidRPr="00254E38">
        <w:t xml:space="preserve">    ;</w:t>
      </w:r>
    </w:p>
    <w:p w14:paraId="73E3EFCA" w14:textId="77777777" w:rsidR="00266F25" w:rsidRDefault="00266F25" w:rsidP="00266F25">
      <w:r>
        <w:t>The state body contains a sequence of:</w:t>
      </w:r>
    </w:p>
    <w:p w14:paraId="0A731F2F" w14:textId="77777777" w:rsidR="00266F25" w:rsidRDefault="00266F25" w:rsidP="002265E0">
      <w:pPr>
        <w:pStyle w:val="ListParagraph"/>
        <w:numPr>
          <w:ilvl w:val="0"/>
          <w:numId w:val="30"/>
        </w:numPr>
      </w:pPr>
      <w:r>
        <w:t>local variable declarations</w:t>
      </w:r>
    </w:p>
    <w:p w14:paraId="7D7FF8DB" w14:textId="77777777" w:rsidR="00266F25" w:rsidRDefault="00266F25" w:rsidP="002265E0">
      <w:pPr>
        <w:pStyle w:val="ListParagraph"/>
        <w:numPr>
          <w:ilvl w:val="0"/>
          <w:numId w:val="30"/>
        </w:numPr>
      </w:pPr>
      <w:r>
        <w:t>assignment statements</w:t>
      </w:r>
    </w:p>
    <w:p w14:paraId="317ADEE6" w14:textId="77777777" w:rsidR="00266F25" w:rsidRDefault="00266F25" w:rsidP="002265E0">
      <w:pPr>
        <w:pStyle w:val="ListParagraph"/>
        <w:numPr>
          <w:ilvl w:val="0"/>
          <w:numId w:val="30"/>
        </w:numPr>
      </w:pPr>
      <w:r>
        <w:t>method calls. These can serve multiple purposes:</w:t>
      </w:r>
    </w:p>
    <w:p w14:paraId="51C5E26A" w14:textId="2F3F4E70" w:rsidR="00266F25" w:rsidRDefault="005236EB" w:rsidP="002265E0">
      <w:pPr>
        <w:pStyle w:val="ListParagraph"/>
        <w:numPr>
          <w:ilvl w:val="1"/>
          <w:numId w:val="30"/>
        </w:numPr>
      </w:pPr>
      <w:r w:rsidRPr="002F540D">
        <w:rPr>
          <w:rFonts w:ascii="Consolas" w:hAnsi="Consolas"/>
        </w:rPr>
        <w:t>verify</w:t>
      </w:r>
      <w:r>
        <w:t xml:space="preserve"> function calls</w:t>
      </w:r>
    </w:p>
    <w:p w14:paraId="2F8BD393" w14:textId="77777777" w:rsidR="00266F25" w:rsidRDefault="00266F25" w:rsidP="002265E0">
      <w:pPr>
        <w:pStyle w:val="ListParagraph"/>
        <w:numPr>
          <w:ilvl w:val="1"/>
          <w:numId w:val="30"/>
        </w:numPr>
      </w:pPr>
      <w:r>
        <w:t xml:space="preserve">method invocations (e.g., for extracting data out of packets), </w:t>
      </w:r>
    </w:p>
    <w:p w14:paraId="22408ACB" w14:textId="77777777" w:rsidR="00266F25" w:rsidRDefault="00266F25" w:rsidP="002265E0">
      <w:pPr>
        <w:pStyle w:val="ListParagraph"/>
        <w:numPr>
          <w:ilvl w:val="1"/>
          <w:numId w:val="30"/>
        </w:numPr>
      </w:pPr>
      <w:r>
        <w:t xml:space="preserve">invocations of other parsers. </w:t>
      </w:r>
    </w:p>
    <w:p w14:paraId="21193FCD" w14:textId="77777777" w:rsidR="00266F25" w:rsidRDefault="00266F25" w:rsidP="00266F25">
      <w:r>
        <w:t>Certain targets may place restrictions on the complexity of the expressions that can be evaluated while executing a parser.</w:t>
      </w:r>
    </w:p>
    <w:p w14:paraId="27ECED35" w14:textId="0F29BDCD" w:rsidR="00D34B37" w:rsidRDefault="00A959E7" w:rsidP="00266F25">
      <w:r w:rsidRPr="00A959E7">
        <w:rPr>
          <w:b/>
        </w:rPr>
        <w:lastRenderedPageBreak/>
        <w:t xml:space="preserve">Semantics: </w:t>
      </w:r>
      <w:r w:rsidR="002E7E80">
        <w:t>The execution of a state entails the sequential execution of the statements in the state body.</w:t>
      </w:r>
      <w:r w:rsidR="00676E48">
        <w:t xml:space="preserve"> </w:t>
      </w:r>
    </w:p>
    <w:p w14:paraId="2DCA930D" w14:textId="63A6E1BE" w:rsidR="002E7E80" w:rsidRDefault="00676E48" w:rsidP="006908B5">
      <w:r>
        <w:t xml:space="preserve">The parser </w:t>
      </w:r>
      <w:r w:rsidR="002017C0">
        <w:t>state</w:t>
      </w:r>
      <w:r>
        <w:t xml:space="preserve"> body ends with a</w:t>
      </w:r>
      <w:r w:rsidR="00383634">
        <w:t>n optional</w:t>
      </w:r>
      <w:r>
        <w:t xml:space="preserve"> </w:t>
      </w:r>
      <w:r w:rsidRPr="006908B5">
        <w:rPr>
          <w:rFonts w:ascii="Consolas" w:hAnsi="Consolas"/>
          <w:b/>
        </w:rPr>
        <w:t>transition</w:t>
      </w:r>
      <w:r>
        <w:t xml:space="preserve"> statement, which transfers control to the next state</w:t>
      </w:r>
      <w:r w:rsidR="007C5272">
        <w:t>.</w:t>
      </w:r>
    </w:p>
    <w:p w14:paraId="34358AB6" w14:textId="42F09D60" w:rsidR="000A3552" w:rsidRDefault="000A3552" w:rsidP="00D91148">
      <w:pPr>
        <w:pStyle w:val="Heading2"/>
      </w:pPr>
      <w:bookmarkStart w:id="2913" w:name="_Ref289344446"/>
      <w:bookmarkStart w:id="2914" w:name="_Toc417920633"/>
      <w:bookmarkStart w:id="2915" w:name="_Toc445799390"/>
      <w:bookmarkStart w:id="2916" w:name="_Toc447899081"/>
      <w:r>
        <w:t>Transition</w:t>
      </w:r>
      <w:bookmarkEnd w:id="2913"/>
      <w:bookmarkEnd w:id="2914"/>
      <w:r w:rsidR="00D91148">
        <w:t xml:space="preserve"> statements</w:t>
      </w:r>
      <w:bookmarkEnd w:id="2915"/>
      <w:bookmarkEnd w:id="2916"/>
    </w:p>
    <w:p w14:paraId="7035D80A" w14:textId="36279485" w:rsidR="000A3552" w:rsidRDefault="00587231">
      <w:r>
        <w:t xml:space="preserve">The </w:t>
      </w:r>
      <w:r w:rsidRPr="002D0F38">
        <w:rPr>
          <w:rFonts w:ascii="Consolas" w:hAnsi="Consolas"/>
          <w:b/>
        </w:rPr>
        <w:t>transition</w:t>
      </w:r>
      <w:r>
        <w:t xml:space="preserve"> statement has the following syntax:</w:t>
      </w:r>
    </w:p>
    <w:p w14:paraId="7494717B" w14:textId="77777777" w:rsidR="007C5272" w:rsidRPr="00254E38" w:rsidRDefault="007C5272" w:rsidP="002D0F38">
      <w:pPr>
        <w:pStyle w:val="Grammar"/>
      </w:pPr>
      <w:r w:rsidRPr="00254E38">
        <w:t>transitionStatement</w:t>
      </w:r>
    </w:p>
    <w:p w14:paraId="7DD282ED" w14:textId="77777777" w:rsidR="007C5272" w:rsidRPr="00254E38" w:rsidRDefault="007C5272" w:rsidP="002D0F38">
      <w:pPr>
        <w:pStyle w:val="Grammar"/>
      </w:pPr>
      <w:r w:rsidRPr="00254E38">
        <w:t xml:space="preserve">    : /* empty */                </w:t>
      </w:r>
    </w:p>
    <w:p w14:paraId="0FF5B90F" w14:textId="77777777" w:rsidR="007C5272" w:rsidRPr="00254E38" w:rsidRDefault="007C5272" w:rsidP="002D0F38">
      <w:pPr>
        <w:pStyle w:val="Grammar"/>
      </w:pPr>
      <w:r w:rsidRPr="00254E38">
        <w:t xml:space="preserve">    | TRANSITION stateExpression </w:t>
      </w:r>
    </w:p>
    <w:p w14:paraId="60C92AC5" w14:textId="77777777" w:rsidR="007C5272" w:rsidRPr="00254E38" w:rsidRDefault="007C5272" w:rsidP="002D0F38">
      <w:pPr>
        <w:pStyle w:val="Grammar"/>
      </w:pPr>
      <w:r w:rsidRPr="00254E38">
        <w:t xml:space="preserve">    ;</w:t>
      </w:r>
    </w:p>
    <w:p w14:paraId="207ABBDB" w14:textId="77777777" w:rsidR="007C5272" w:rsidRPr="00254E38" w:rsidRDefault="007C5272" w:rsidP="002D0F38">
      <w:pPr>
        <w:pStyle w:val="Grammar"/>
      </w:pPr>
    </w:p>
    <w:p w14:paraId="1F8596CE" w14:textId="77777777" w:rsidR="007C5272" w:rsidRPr="00254E38" w:rsidRDefault="007C5272" w:rsidP="002D0F38">
      <w:pPr>
        <w:pStyle w:val="Grammar"/>
      </w:pPr>
      <w:r w:rsidRPr="00254E38">
        <w:t>stateExpression</w:t>
      </w:r>
    </w:p>
    <w:p w14:paraId="62F712EF" w14:textId="77777777" w:rsidR="007C5272" w:rsidRPr="00254E38" w:rsidRDefault="007C5272" w:rsidP="002D0F38">
      <w:pPr>
        <w:pStyle w:val="Grammar"/>
      </w:pPr>
      <w:r w:rsidRPr="00254E38">
        <w:t xml:space="preserve">    : name ';'   </w:t>
      </w:r>
    </w:p>
    <w:p w14:paraId="3B9E3A35" w14:textId="77777777" w:rsidR="007C5272" w:rsidRPr="00254E38" w:rsidRDefault="007C5272" w:rsidP="002D0F38">
      <w:pPr>
        <w:pStyle w:val="Grammar"/>
      </w:pPr>
      <w:r w:rsidRPr="00254E38">
        <w:t xml:space="preserve">    | selectExpression</w:t>
      </w:r>
    </w:p>
    <w:p w14:paraId="402BE5DC" w14:textId="77777777" w:rsidR="007C5272" w:rsidRPr="00254E38" w:rsidRDefault="007C5272" w:rsidP="002D0F38">
      <w:pPr>
        <w:pStyle w:val="Grammar"/>
      </w:pPr>
      <w:r w:rsidRPr="00254E38">
        <w:t xml:space="preserve">    ;</w:t>
      </w:r>
    </w:p>
    <w:p w14:paraId="135B38F8" w14:textId="406BEA0A" w:rsidR="00587231" w:rsidRDefault="00587231">
      <w:r>
        <w:t xml:space="preserve">The execution of the </w:t>
      </w:r>
      <w:r w:rsidRPr="00E411B2">
        <w:rPr>
          <w:rFonts w:ascii="Consolas" w:hAnsi="Consolas"/>
        </w:rPr>
        <w:t>transition</w:t>
      </w:r>
      <w:r>
        <w:t xml:space="preserve"> statement causes </w:t>
      </w:r>
      <w:r w:rsidRPr="007C5272">
        <w:rPr>
          <w:rFonts w:ascii="Consolas" w:hAnsi="Consolas"/>
        </w:rPr>
        <w:t>stateExpression</w:t>
      </w:r>
      <w:r>
        <w:t xml:space="preserve"> to be evaluated, and the flow of control to be transferred to the resulting state.</w:t>
      </w:r>
    </w:p>
    <w:p w14:paraId="3EBC0B98" w14:textId="69FCF5CF" w:rsidR="009A07D6" w:rsidRDefault="009A07D6" w:rsidP="009A07D6">
      <w:pPr>
        <w:rPr>
          <w:rFonts w:ascii="Consolas" w:hAnsi="Consolas"/>
        </w:rPr>
      </w:pPr>
      <w:r w:rsidRPr="00E411B2">
        <w:rPr>
          <w:b/>
        </w:rPr>
        <w:t xml:space="preserve">Semantics: </w:t>
      </w:r>
      <w:r w:rsidR="00E81329">
        <w:t>i</w:t>
      </w:r>
      <w:r w:rsidRPr="00DE4665">
        <w:t>n terms of the</w:t>
      </w:r>
      <w:r>
        <w:rPr>
          <w:rFonts w:ascii="Consolas" w:hAnsi="Consolas"/>
        </w:rPr>
        <w:t xml:space="preserve"> ParserModel</w:t>
      </w:r>
      <w:r w:rsidRPr="00E411B2">
        <w:t xml:space="preserve"> the above statement is equivalent to</w:t>
      </w:r>
      <w:r w:rsidRPr="006950A0">
        <w:t>:</w:t>
      </w:r>
      <w:r w:rsidRPr="00E411B2">
        <w:t xml:space="preserve"> </w:t>
      </w:r>
    </w:p>
    <w:p w14:paraId="50D48268" w14:textId="79397272" w:rsidR="009A07D6" w:rsidRPr="00DE4665" w:rsidRDefault="009A07D6" w:rsidP="009A07D6">
      <w:pPr>
        <w:rPr>
          <w:rFonts w:ascii="Consolas" w:hAnsi="Consolas"/>
        </w:rPr>
      </w:pPr>
      <w:r>
        <w:rPr>
          <w:rFonts w:ascii="Consolas" w:hAnsi="Consolas"/>
        </w:rPr>
        <w:t>ParserModel.currentState = eval(stateExpression)</w:t>
      </w:r>
    </w:p>
    <w:p w14:paraId="7BAF243E" w14:textId="03E26A7D" w:rsidR="00D2111F" w:rsidRDefault="00D2111F" w:rsidP="006950A0">
      <w:r>
        <w:t>For example, this statement:</w:t>
      </w:r>
    </w:p>
    <w:p w14:paraId="090E47BA" w14:textId="12F82385" w:rsidR="00D2111F" w:rsidRDefault="00D2111F" w:rsidP="006950A0">
      <w:pPr>
        <w:rPr>
          <w:rFonts w:ascii="Consolas" w:hAnsi="Consolas"/>
        </w:rPr>
      </w:pPr>
      <w:r w:rsidRPr="00A3325F">
        <w:rPr>
          <w:rFonts w:ascii="Consolas" w:hAnsi="Consolas"/>
          <w:b/>
        </w:rPr>
        <w:t>transition</w:t>
      </w:r>
      <w:r w:rsidRPr="00E411B2">
        <w:rPr>
          <w:rFonts w:ascii="Consolas" w:hAnsi="Consolas"/>
        </w:rPr>
        <w:t xml:space="preserve"> accept</w:t>
      </w:r>
      <w:r>
        <w:rPr>
          <w:rFonts w:ascii="Consolas" w:hAnsi="Consolas"/>
        </w:rPr>
        <w:t>;</w:t>
      </w:r>
    </w:p>
    <w:p w14:paraId="3E143FF5" w14:textId="29E65EDD" w:rsidR="00D2111F" w:rsidRDefault="00D2111F">
      <w:r>
        <w:t xml:space="preserve">will terminate the execution of the current parser transitioning to the </w:t>
      </w:r>
      <w:r w:rsidRPr="00E411B2">
        <w:rPr>
          <w:rFonts w:ascii="Consolas" w:hAnsi="Consolas"/>
        </w:rPr>
        <w:t>accept</w:t>
      </w:r>
      <w:r>
        <w:t xml:space="preserve"> state.</w:t>
      </w:r>
    </w:p>
    <w:p w14:paraId="5C823065" w14:textId="301952F4" w:rsidR="00D2111F" w:rsidRDefault="000B58B3">
      <w:r>
        <w:t xml:space="preserve">If the </w:t>
      </w:r>
      <w:r w:rsidR="00D2111F">
        <w:t xml:space="preserve">body of a </w:t>
      </w:r>
      <w:r w:rsidR="00D2111F" w:rsidRPr="00E411B2">
        <w:rPr>
          <w:rFonts w:ascii="Consolas" w:hAnsi="Consolas"/>
        </w:rPr>
        <w:t>state</w:t>
      </w:r>
      <w:r w:rsidR="00D2111F">
        <w:t xml:space="preserve"> </w:t>
      </w:r>
      <w:r>
        <w:t xml:space="preserve">block does not </w:t>
      </w:r>
      <w:r w:rsidR="00D2111F">
        <w:t xml:space="preserve">end with a </w:t>
      </w:r>
      <w:r w:rsidR="00D2111F" w:rsidRPr="008760FB">
        <w:rPr>
          <w:rFonts w:ascii="Consolas" w:hAnsi="Consolas" w:cs="Consolas"/>
          <w:b/>
        </w:rPr>
        <w:t>transition</w:t>
      </w:r>
      <w:r w:rsidR="00D2111F">
        <w:t xml:space="preserve"> </w:t>
      </w:r>
      <w:r>
        <w:t xml:space="preserve">statement, </w:t>
      </w:r>
      <w:r w:rsidR="00D2111F">
        <w:t>the implied statement is</w:t>
      </w:r>
    </w:p>
    <w:p w14:paraId="418E5BB0" w14:textId="765DBD61" w:rsidR="00D2111F" w:rsidRDefault="00D2111F">
      <w:pPr>
        <w:rPr>
          <w:rFonts w:ascii="Consolas" w:hAnsi="Consolas"/>
        </w:rPr>
      </w:pPr>
      <w:r w:rsidRPr="00A3325F">
        <w:rPr>
          <w:rFonts w:ascii="Consolas" w:hAnsi="Consolas"/>
          <w:b/>
        </w:rPr>
        <w:t>transition</w:t>
      </w:r>
      <w:r w:rsidRPr="00E411B2">
        <w:rPr>
          <w:rFonts w:ascii="Consolas" w:hAnsi="Consolas"/>
        </w:rPr>
        <w:t xml:space="preserve"> reject;</w:t>
      </w:r>
    </w:p>
    <w:p w14:paraId="7D960553" w14:textId="170DD8DD" w:rsidR="00E07D23" w:rsidRPr="006950A0" w:rsidRDefault="00E07D23" w:rsidP="00E07D23">
      <w:pPr>
        <w:pStyle w:val="Heading2"/>
      </w:pPr>
      <w:bookmarkStart w:id="2917" w:name="_Ref445502202"/>
      <w:bookmarkStart w:id="2918" w:name="_Ref445503135"/>
      <w:bookmarkStart w:id="2919" w:name="_Ref445647383"/>
      <w:bookmarkStart w:id="2920" w:name="_Toc445799391"/>
      <w:bookmarkStart w:id="2921" w:name="_Toc447899082"/>
      <w:r>
        <w:t>Select</w:t>
      </w:r>
      <w:bookmarkEnd w:id="2917"/>
      <w:bookmarkEnd w:id="2918"/>
      <w:r>
        <w:t xml:space="preserve"> expressions</w:t>
      </w:r>
      <w:bookmarkEnd w:id="2919"/>
      <w:bookmarkEnd w:id="2920"/>
      <w:bookmarkEnd w:id="2921"/>
    </w:p>
    <w:p w14:paraId="7F574147" w14:textId="77777777" w:rsidR="00E07D23" w:rsidRDefault="00E07D23" w:rsidP="00E07D23">
      <w:r>
        <w:t xml:space="preserve">A </w:t>
      </w:r>
      <w:r w:rsidRPr="00E70D8A">
        <w:rPr>
          <w:rFonts w:ascii="Consolas" w:hAnsi="Consolas"/>
          <w:b/>
        </w:rPr>
        <w:t>select</w:t>
      </w:r>
      <w:r>
        <w:t xml:space="preserve"> expression evaluates to a state. The syntax is the following:</w:t>
      </w:r>
    </w:p>
    <w:p w14:paraId="40AAE212" w14:textId="77777777" w:rsidR="00E70D8A" w:rsidRPr="00254E38" w:rsidRDefault="00E70D8A" w:rsidP="002D0F38">
      <w:pPr>
        <w:pStyle w:val="Grammar"/>
      </w:pPr>
      <w:r w:rsidRPr="00254E38">
        <w:t>selectExpression</w:t>
      </w:r>
    </w:p>
    <w:p w14:paraId="76AF9511" w14:textId="77777777" w:rsidR="00E70D8A" w:rsidRPr="00254E38" w:rsidRDefault="00E70D8A" w:rsidP="002D0F38">
      <w:pPr>
        <w:pStyle w:val="Grammar"/>
      </w:pPr>
      <w:r w:rsidRPr="00254E38">
        <w:t xml:space="preserve">    : SELECT '(' expressionList ')' '{' selectCaseList '}'</w:t>
      </w:r>
    </w:p>
    <w:p w14:paraId="48F6A6C9" w14:textId="77777777" w:rsidR="00E70D8A" w:rsidRPr="00254E38" w:rsidRDefault="00E70D8A" w:rsidP="002D0F38">
      <w:pPr>
        <w:pStyle w:val="Grammar"/>
      </w:pPr>
      <w:r w:rsidRPr="00254E38">
        <w:t xml:space="preserve">    ;</w:t>
      </w:r>
    </w:p>
    <w:p w14:paraId="39693F5E" w14:textId="77777777" w:rsidR="00E70D8A" w:rsidRPr="00254E38" w:rsidRDefault="00E70D8A" w:rsidP="002D0F38">
      <w:pPr>
        <w:pStyle w:val="Grammar"/>
      </w:pPr>
    </w:p>
    <w:p w14:paraId="15B0C487" w14:textId="77777777" w:rsidR="00E70D8A" w:rsidRPr="00254E38" w:rsidRDefault="00E70D8A" w:rsidP="002D0F38">
      <w:pPr>
        <w:pStyle w:val="Grammar"/>
      </w:pPr>
      <w:r w:rsidRPr="00254E38">
        <w:t>selectCaseList</w:t>
      </w:r>
    </w:p>
    <w:p w14:paraId="39703E8B" w14:textId="77777777" w:rsidR="00E70D8A" w:rsidRPr="00254E38" w:rsidRDefault="00E70D8A" w:rsidP="002D0F38">
      <w:pPr>
        <w:pStyle w:val="Grammar"/>
      </w:pPr>
      <w:r w:rsidRPr="00254E38">
        <w:t xml:space="preserve">    : selectCase                </w:t>
      </w:r>
    </w:p>
    <w:p w14:paraId="221C299F" w14:textId="77777777" w:rsidR="00E70D8A" w:rsidRPr="00254E38" w:rsidRDefault="00E70D8A" w:rsidP="002D0F38">
      <w:pPr>
        <w:pStyle w:val="Grammar"/>
      </w:pPr>
      <w:r w:rsidRPr="00254E38">
        <w:t xml:space="preserve">    | selectCaseList selectCase </w:t>
      </w:r>
    </w:p>
    <w:p w14:paraId="2D758B69" w14:textId="77777777" w:rsidR="00E70D8A" w:rsidRPr="00254E38" w:rsidRDefault="00E70D8A" w:rsidP="002D0F38">
      <w:pPr>
        <w:pStyle w:val="Grammar"/>
      </w:pPr>
      <w:r w:rsidRPr="00254E38">
        <w:t xml:space="preserve">    ;</w:t>
      </w:r>
    </w:p>
    <w:p w14:paraId="1171FC09" w14:textId="77777777" w:rsidR="00E70D8A" w:rsidRPr="00254E38" w:rsidRDefault="00E70D8A" w:rsidP="002D0F38">
      <w:pPr>
        <w:pStyle w:val="Grammar"/>
      </w:pPr>
    </w:p>
    <w:p w14:paraId="5CDEA448" w14:textId="77777777" w:rsidR="00E70D8A" w:rsidRPr="00254E38" w:rsidRDefault="00E70D8A" w:rsidP="002D0F38">
      <w:pPr>
        <w:pStyle w:val="Grammar"/>
      </w:pPr>
      <w:r w:rsidRPr="00254E38">
        <w:t>selectCase</w:t>
      </w:r>
    </w:p>
    <w:p w14:paraId="64515524" w14:textId="77777777" w:rsidR="00E70D8A" w:rsidRPr="00254E38" w:rsidRDefault="00E70D8A" w:rsidP="002D0F38">
      <w:pPr>
        <w:pStyle w:val="Grammar"/>
      </w:pPr>
      <w:r w:rsidRPr="00254E38">
        <w:t xml:space="preserve">    : keysetExpression ':' name ';'</w:t>
      </w:r>
    </w:p>
    <w:p w14:paraId="1F3C3101" w14:textId="77777777" w:rsidR="00E70D8A" w:rsidRPr="00254E38" w:rsidRDefault="00E70D8A" w:rsidP="002D0F38">
      <w:pPr>
        <w:pStyle w:val="Grammar"/>
      </w:pPr>
      <w:r w:rsidRPr="00254E38">
        <w:t xml:space="preserve">    ;</w:t>
      </w:r>
    </w:p>
    <w:p w14:paraId="7934FDD3" w14:textId="36AA7850" w:rsidR="00E07D23" w:rsidRDefault="00E07D23" w:rsidP="00E07D23">
      <w:r>
        <w:t xml:space="preserve">If </w:t>
      </w:r>
      <w:r w:rsidR="0074015B" w:rsidRPr="00254E38">
        <w:rPr>
          <w:rFonts w:ascii="Courier New" w:hAnsi="Courier New" w:cs="Courier New"/>
        </w:rPr>
        <w:t>expressionList</w:t>
      </w:r>
      <w:r w:rsidR="0074015B" w:rsidRPr="009F47AB">
        <w:t xml:space="preserve"> </w:t>
      </w:r>
      <w:r w:rsidRPr="00280B0E">
        <w:t xml:space="preserve">has type </w:t>
      </w:r>
      <w:r w:rsidRPr="00D06BCB">
        <w:rPr>
          <w:rFonts w:ascii="Consolas" w:hAnsi="Consolas"/>
        </w:rPr>
        <w:t>tuple&lt;</w:t>
      </w:r>
      <w:r w:rsidRPr="006908B5">
        <w:rPr>
          <w:rFonts w:ascii="Consolas" w:hAnsi="Consolas"/>
        </w:rPr>
        <w:t>T</w:t>
      </w:r>
      <w:r w:rsidRPr="00BA14AD">
        <w:rPr>
          <w:rFonts w:ascii="Consolas" w:hAnsi="Consolas"/>
        </w:rPr>
        <w:t>&gt;</w:t>
      </w:r>
      <w:r w:rsidRPr="00280B0E">
        <w:t>,</w:t>
      </w:r>
      <w:r>
        <w:rPr>
          <w:rFonts w:ascii="Consolas" w:hAnsi="Consolas"/>
        </w:rPr>
        <w:t xml:space="preserve"> </w:t>
      </w:r>
      <w:r w:rsidRPr="00E411B2">
        <w:t>all</w:t>
      </w:r>
      <w:r>
        <w:rPr>
          <w:rFonts w:ascii="Consolas" w:hAnsi="Consolas"/>
        </w:rPr>
        <w:t xml:space="preserve"> </w:t>
      </w:r>
      <w:r w:rsidR="0074015B" w:rsidRPr="00254E38">
        <w:rPr>
          <w:rFonts w:ascii="Courier New" w:hAnsi="Courier New" w:cs="Courier New"/>
        </w:rPr>
        <w:t>keysetExpression</w:t>
      </w:r>
      <w:r w:rsidR="0074015B" w:rsidRPr="0074015B">
        <w:t xml:space="preserve"> </w:t>
      </w:r>
      <w:r>
        <w:t xml:space="preserve">must have type </w:t>
      </w:r>
      <w:r w:rsidRPr="00A229BA">
        <w:rPr>
          <w:rFonts w:ascii="Consolas" w:hAnsi="Consolas"/>
        </w:rPr>
        <w:t>set&lt;</w:t>
      </w:r>
      <w:ins w:id="2922" w:author="Mihai Budiu" w:date="2016-04-08T15:45:00Z">
        <w:r w:rsidR="001A67C7">
          <w:rPr>
            <w:rFonts w:ascii="Consolas" w:hAnsi="Consolas"/>
          </w:rPr>
          <w:t>tuple&lt;</w:t>
        </w:r>
      </w:ins>
      <w:r w:rsidRPr="002552C7">
        <w:rPr>
          <w:rFonts w:ascii="Consolas" w:hAnsi="Consolas"/>
        </w:rPr>
        <w:t>T</w:t>
      </w:r>
      <w:ins w:id="2923" w:author="Mihai Budiu" w:date="2016-04-08T15:45:00Z">
        <w:r w:rsidR="001A67C7">
          <w:rPr>
            <w:rFonts w:ascii="Consolas" w:hAnsi="Consolas"/>
          </w:rPr>
          <w:t>&gt;</w:t>
        </w:r>
      </w:ins>
      <w:r w:rsidRPr="002552C7">
        <w:rPr>
          <w:rFonts w:ascii="Consolas" w:hAnsi="Consolas"/>
        </w:rPr>
        <w:t>&gt;</w:t>
      </w:r>
      <w:r w:rsidR="0074015B">
        <w:rPr>
          <w:rFonts w:ascii="Consolas" w:hAnsi="Consolas"/>
        </w:rPr>
        <w:t xml:space="preserve">, </w:t>
      </w:r>
      <w:r w:rsidR="0074015B" w:rsidRPr="008052F2">
        <w:t>or must be</w:t>
      </w:r>
      <w:r w:rsidR="0074015B">
        <w:rPr>
          <w:rFonts w:ascii="Consolas" w:hAnsi="Consolas"/>
        </w:rPr>
        <w:t xml:space="preserve"> </w:t>
      </w:r>
      <w:r w:rsidR="0074015B" w:rsidRPr="0074015B">
        <w:rPr>
          <w:rFonts w:ascii="Consolas" w:hAnsi="Consolas"/>
          <w:b/>
        </w:rPr>
        <w:t>default</w:t>
      </w:r>
      <w:r w:rsidR="008052F2" w:rsidRPr="008052F2">
        <w:rPr>
          <w:rFonts w:ascii="Consolas" w:hAnsi="Consolas"/>
        </w:rPr>
        <w:t>.</w:t>
      </w:r>
    </w:p>
    <w:p w14:paraId="00FA79EC" w14:textId="168243E3" w:rsidR="00E07D23" w:rsidRDefault="00E07D23" w:rsidP="00E07D23">
      <w:r w:rsidRPr="00E411B2">
        <w:rPr>
          <w:b/>
        </w:rPr>
        <w:lastRenderedPageBreak/>
        <w:t>Semantics</w:t>
      </w:r>
      <w:r w:rsidR="001A5250">
        <w:t xml:space="preserve">: </w:t>
      </w:r>
      <w:r>
        <w:t xml:space="preserve">the </w:t>
      </w:r>
      <w:r w:rsidR="00A030A0">
        <w:t xml:space="preserve">meaning of the </w:t>
      </w:r>
      <w:r>
        <w:t xml:space="preserve">following </w:t>
      </w:r>
      <w:r w:rsidR="00173D64" w:rsidRPr="00173D64">
        <w:rPr>
          <w:rFonts w:ascii="Consolas" w:hAnsi="Consolas"/>
          <w:b/>
        </w:rPr>
        <w:t>select</w:t>
      </w:r>
      <w:r>
        <w:t xml:space="preserve"> expression: </w:t>
      </w:r>
    </w:p>
    <w:p w14:paraId="2424065D" w14:textId="41269249" w:rsidR="00E07D23" w:rsidRDefault="00E07D23" w:rsidP="00E07D23">
      <w:pPr>
        <w:rPr>
          <w:rFonts w:ascii="Consolas" w:hAnsi="Consolas"/>
        </w:rPr>
      </w:pPr>
      <w:r>
        <w:rPr>
          <w:rFonts w:ascii="Consolas" w:hAnsi="Consolas"/>
          <w:b/>
        </w:rPr>
        <w:t>select</w:t>
      </w:r>
      <w:r w:rsidRPr="00E411B2">
        <w:rPr>
          <w:rFonts w:ascii="Consolas" w:hAnsi="Consolas"/>
        </w:rPr>
        <w:t>(e) {</w:t>
      </w:r>
      <w:r w:rsidRPr="00E411B2">
        <w:rPr>
          <w:rFonts w:ascii="Consolas" w:hAnsi="Consolas"/>
        </w:rPr>
        <w:br/>
      </w:r>
      <w:r>
        <w:rPr>
          <w:rFonts w:ascii="Consolas" w:hAnsi="Consolas"/>
        </w:rPr>
        <w:t xml:space="preserve">    ks</w:t>
      </w:r>
      <w:r w:rsidRPr="00E411B2">
        <w:rPr>
          <w:rFonts w:ascii="Consolas" w:hAnsi="Consolas"/>
        </w:rPr>
        <w:t>[0]</w:t>
      </w:r>
      <w:r>
        <w:rPr>
          <w:rFonts w:ascii="Consolas" w:hAnsi="Consolas"/>
        </w:rPr>
        <w:t xml:space="preserve"> </w:t>
      </w:r>
      <w:r w:rsidR="005B58E6">
        <w:rPr>
          <w:rFonts w:ascii="Consolas" w:hAnsi="Consolas"/>
        </w:rPr>
        <w:t>:</w:t>
      </w:r>
      <w:r w:rsidRPr="00E411B2">
        <w:rPr>
          <w:rFonts w:ascii="Consolas" w:hAnsi="Consolas"/>
        </w:rPr>
        <w:t xml:space="preserve"> </w:t>
      </w:r>
      <w:r>
        <w:rPr>
          <w:rFonts w:ascii="Consolas" w:hAnsi="Consolas"/>
        </w:rPr>
        <w:t>s[0</w:t>
      </w:r>
      <w:r w:rsidRPr="006950A0">
        <w:rPr>
          <w:rFonts w:ascii="Consolas" w:hAnsi="Consolas"/>
        </w:rPr>
        <w:t>]</w:t>
      </w:r>
      <w:r w:rsidRPr="00E411B2">
        <w:rPr>
          <w:rFonts w:ascii="Consolas" w:hAnsi="Consolas"/>
        </w:rPr>
        <w:t>;</w:t>
      </w:r>
      <w:r w:rsidRPr="00E411B2">
        <w:rPr>
          <w:rFonts w:ascii="Consolas" w:hAnsi="Consolas"/>
        </w:rPr>
        <w:br/>
      </w:r>
      <w:r>
        <w:rPr>
          <w:rFonts w:ascii="Consolas" w:hAnsi="Consolas"/>
        </w:rPr>
        <w:t xml:space="preserve">    ks</w:t>
      </w:r>
      <w:r w:rsidRPr="006950A0">
        <w:rPr>
          <w:rFonts w:ascii="Consolas" w:hAnsi="Consolas"/>
        </w:rPr>
        <w:t>[1]</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1</w:t>
      </w:r>
      <w:r>
        <w:rPr>
          <w:rFonts w:ascii="Consolas" w:hAnsi="Consolas"/>
        </w:rPr>
        <w:t>]</w:t>
      </w:r>
      <w:r w:rsidRPr="00E411B2">
        <w:rPr>
          <w:rFonts w:ascii="Consolas" w:hAnsi="Consolas"/>
        </w:rPr>
        <w:t>;</w:t>
      </w:r>
      <w:r w:rsidRPr="00E411B2">
        <w:rPr>
          <w:rFonts w:ascii="Consolas" w:hAnsi="Consolas"/>
        </w:rPr>
        <w:br/>
        <w:t xml:space="preserve">    </w:t>
      </w:r>
      <w:r>
        <w:rPr>
          <w:rFonts w:ascii="Consolas" w:hAnsi="Consolas"/>
        </w:rPr>
        <w:t>...</w:t>
      </w:r>
      <w:r w:rsidRPr="006950A0">
        <w:rPr>
          <w:rFonts w:ascii="Consolas" w:hAnsi="Consolas"/>
        </w:rPr>
        <w:br/>
        <w:t xml:space="preserve">    </w:t>
      </w:r>
      <w:r w:rsidRPr="00A229BA">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s</w:t>
      </w:r>
      <w:r w:rsidRPr="00E411B2">
        <w:rPr>
          <w:rFonts w:ascii="Consolas" w:hAnsi="Consolas"/>
        </w:rPr>
        <w:t>d;</w:t>
      </w:r>
      <w:r w:rsidRPr="00E411B2">
        <w:rPr>
          <w:rFonts w:ascii="Consolas" w:hAnsi="Consolas"/>
        </w:rPr>
        <w:br/>
        <w:t>}</w:t>
      </w:r>
    </w:p>
    <w:p w14:paraId="1514D709" w14:textId="77777777" w:rsidR="00E07D23" w:rsidRPr="006950A0" w:rsidRDefault="00E07D23" w:rsidP="00E07D23">
      <w:r>
        <w:t>is defined in pseudo-code as:</w:t>
      </w:r>
    </w:p>
    <w:p w14:paraId="5B8A2A8E" w14:textId="2AB0E80B" w:rsidR="00E07D23" w:rsidRDefault="00E07D23" w:rsidP="002D0F38">
      <w:pPr>
        <w:pStyle w:val="Pseudocode"/>
      </w:pPr>
      <w:r>
        <w:t>key = eval(e);</w:t>
      </w:r>
      <w:r>
        <w:br/>
      </w:r>
      <w:r w:rsidRPr="00E411B2">
        <w:t>for (int i=0; i &lt; n; i++)</w:t>
      </w:r>
      <w:r>
        <w:t xml:space="preserve"> {</w:t>
      </w:r>
      <w:r>
        <w:br/>
        <w:t xml:space="preserve">    keyset = eval(e[i]);</w:t>
      </w:r>
      <w:r>
        <w:br/>
        <w:t xml:space="preserve">    if </w:t>
      </w:r>
      <w:r w:rsidRPr="002552C7">
        <w:t>(</w:t>
      </w:r>
      <w:r w:rsidRPr="00A229BA">
        <w:t>keyset.contains(key))</w:t>
      </w:r>
      <w:r>
        <w:t xml:space="preserve"> return s[i];</w:t>
      </w:r>
      <w:r>
        <w:br/>
        <w:t>}</w:t>
      </w:r>
      <w:r>
        <w:br/>
      </w:r>
      <w:r w:rsidR="00A0647E">
        <w:t>verify</w:t>
      </w:r>
      <w:r>
        <w:t>(false, NoMatch);</w:t>
      </w:r>
    </w:p>
    <w:p w14:paraId="4C27DDD9" w14:textId="15FB4143" w:rsidR="00256660" w:rsidRDefault="00090468" w:rsidP="00E07D23">
      <w:r>
        <w:t>K</w:t>
      </w:r>
      <w:r w:rsidR="00256660">
        <w:t>eysets are evaluated in order</w:t>
      </w:r>
      <w:r>
        <w:t>,</w:t>
      </w:r>
      <w:r w:rsidR="00256660">
        <w:t xml:space="preserve"> from top to bottom</w:t>
      </w:r>
      <w:r>
        <w:t xml:space="preserve"> as implied by the pseudocode above</w:t>
      </w:r>
      <w:r w:rsidR="00256660">
        <w:t>; the first keyset that includes the value in the select argument provides the result state.</w:t>
      </w:r>
      <w:r w:rsidR="00D93C1A">
        <w:t xml:space="preserve"> Note that this implies that all cases after a </w:t>
      </w:r>
      <w:r w:rsidR="00D93C1A" w:rsidRPr="00D93C1A">
        <w:rPr>
          <w:rFonts w:ascii="Consolas" w:hAnsi="Consolas"/>
          <w:b/>
        </w:rPr>
        <w:t>default</w:t>
      </w:r>
      <w:r w:rsidR="00D93C1A" w:rsidRPr="00D93C1A">
        <w:t xml:space="preserve"> label</w:t>
      </w:r>
      <w:r w:rsidR="00D93C1A">
        <w:t xml:space="preserve"> are unreachable</w:t>
      </w:r>
      <w:r>
        <w:t xml:space="preserve">. This constitutes an important difference between </w:t>
      </w:r>
      <w:r w:rsidRPr="002D0F38">
        <w:rPr>
          <w:rFonts w:ascii="Consolas" w:hAnsi="Consolas"/>
          <w:b/>
        </w:rPr>
        <w:t>select</w:t>
      </w:r>
      <w:r>
        <w:t xml:space="preserve"> ex</w:t>
      </w:r>
      <w:r w:rsidR="004051D4">
        <w:t>p</w:t>
      </w:r>
      <w:r>
        <w:t xml:space="preserve">ression and </w:t>
      </w:r>
      <w:r w:rsidR="00D93C1A" w:rsidRPr="002D0F38">
        <w:rPr>
          <w:rFonts w:ascii="Consolas" w:hAnsi="Consolas"/>
        </w:rPr>
        <w:t>switch</w:t>
      </w:r>
      <w:r w:rsidR="00D93C1A">
        <w:t xml:space="preserve"> statement</w:t>
      </w:r>
      <w:r>
        <w:t xml:space="preserve"> in C language</w:t>
      </w:r>
      <w:r w:rsidR="00D93C1A">
        <w:t>, where the order does not matter).</w:t>
      </w:r>
    </w:p>
    <w:p w14:paraId="5E8F6735" w14:textId="065C735C" w:rsidR="00E07D23" w:rsidRDefault="00E07D23" w:rsidP="00E07D23">
      <w:r>
        <w:t xml:space="preserve">The most typical case for using </w:t>
      </w:r>
      <w:r w:rsidR="00173D64" w:rsidRPr="00173D64">
        <w:rPr>
          <w:rFonts w:ascii="Consolas" w:hAnsi="Consolas" w:cs="Consolas"/>
          <w:b/>
        </w:rPr>
        <w:t>select</w:t>
      </w:r>
      <w:r>
        <w:t xml:space="preserve"> expressions is to </w:t>
      </w:r>
      <w:r w:rsidR="00173D64">
        <w:t>compare</w:t>
      </w:r>
      <w:r>
        <w:t xml:space="preserve"> the value of a field from a recently-extracted header against a set of constant values, as in the following example:</w:t>
      </w:r>
    </w:p>
    <w:p w14:paraId="3E7747B4" w14:textId="77777777" w:rsidR="00E07D23" w:rsidRPr="00E411B2" w:rsidRDefault="00E07D23" w:rsidP="00E07D23">
      <w:pPr>
        <w:rPr>
          <w:rFonts w:ascii="Consolas" w:hAnsi="Consolas"/>
        </w:rPr>
      </w:pPr>
      <w:r w:rsidRPr="00A3325F">
        <w:rPr>
          <w:rFonts w:ascii="Consolas" w:hAnsi="Consolas"/>
          <w:b/>
        </w:rPr>
        <w:t>header</w:t>
      </w:r>
      <w:r w:rsidRPr="00E411B2">
        <w:rPr>
          <w:rFonts w:ascii="Consolas" w:hAnsi="Consolas"/>
        </w:rPr>
        <w:t xml:space="preserve"> </w:t>
      </w:r>
      <w:r>
        <w:rPr>
          <w:rFonts w:ascii="Consolas" w:hAnsi="Consolas"/>
        </w:rPr>
        <w:t>I</w:t>
      </w:r>
      <w:r w:rsidRPr="00E411B2">
        <w:rPr>
          <w:rFonts w:ascii="Consolas" w:hAnsi="Consolas"/>
        </w:rPr>
        <w:t xml:space="preserve">pv4_h { … </w:t>
      </w:r>
      <w:r>
        <w:rPr>
          <w:rFonts w:ascii="Consolas" w:hAnsi="Consolas"/>
          <w:b/>
        </w:rPr>
        <w:t>bit</w:t>
      </w:r>
      <w:r w:rsidRPr="00A229BA">
        <w:rPr>
          <w:rFonts w:ascii="Consolas" w:hAnsi="Consolas"/>
        </w:rPr>
        <w:t>&lt;</w:t>
      </w:r>
      <w:r w:rsidRPr="00E411B2">
        <w:rPr>
          <w:rFonts w:ascii="Consolas" w:hAnsi="Consolas"/>
        </w:rPr>
        <w:t>8</w:t>
      </w:r>
      <w:r>
        <w:rPr>
          <w:rFonts w:ascii="Consolas" w:hAnsi="Consolas"/>
        </w:rPr>
        <w:t>&gt;</w:t>
      </w:r>
      <w:r w:rsidRPr="00E411B2">
        <w:rPr>
          <w:rFonts w:ascii="Consolas" w:hAnsi="Consolas"/>
        </w:rPr>
        <w:t xml:space="preserve"> protocol; … }</w:t>
      </w:r>
      <w:r w:rsidRPr="00E411B2">
        <w:rPr>
          <w:rFonts w:ascii="Consolas" w:hAnsi="Consolas"/>
        </w:rPr>
        <w:br/>
      </w:r>
      <w:r w:rsidRPr="00A3325F">
        <w:rPr>
          <w:rFonts w:ascii="Consolas" w:hAnsi="Consolas"/>
          <w:b/>
        </w:rPr>
        <w:t>struct</w:t>
      </w:r>
      <w:r w:rsidRPr="00E411B2">
        <w:rPr>
          <w:rFonts w:ascii="Consolas" w:hAnsi="Consolas"/>
        </w:rPr>
        <w:t xml:space="preserve"> </w:t>
      </w:r>
      <w:r>
        <w:rPr>
          <w:rFonts w:ascii="Consolas" w:hAnsi="Consolas"/>
        </w:rPr>
        <w:t>P</w:t>
      </w:r>
      <w:r w:rsidRPr="00E411B2">
        <w:rPr>
          <w:rFonts w:ascii="Consolas" w:hAnsi="Consolas"/>
        </w:rPr>
        <w:t xml:space="preserve"> { … </w:t>
      </w:r>
      <w:r>
        <w:rPr>
          <w:rFonts w:ascii="Consolas" w:hAnsi="Consolas"/>
        </w:rPr>
        <w:t>I</w:t>
      </w:r>
      <w:r w:rsidRPr="00E411B2">
        <w:rPr>
          <w:rFonts w:ascii="Consolas" w:hAnsi="Consolas"/>
        </w:rPr>
        <w:t>pv4_h ipv4; … }</w:t>
      </w:r>
      <w:r>
        <w:rPr>
          <w:rFonts w:ascii="Consolas" w:hAnsi="Consolas"/>
        </w:rPr>
        <w:br/>
        <w:t>P headers;</w:t>
      </w:r>
    </w:p>
    <w:p w14:paraId="01068A01" w14:textId="4693132B" w:rsidR="00E07D23" w:rsidRPr="00E411B2" w:rsidRDefault="00E07D23" w:rsidP="00E07D23">
      <w:pPr>
        <w:rPr>
          <w:rFonts w:ascii="Consolas" w:hAnsi="Consolas"/>
        </w:rPr>
      </w:pPr>
      <w:r>
        <w:rPr>
          <w:rFonts w:ascii="Consolas" w:hAnsi="Consolas"/>
          <w:b/>
        </w:rPr>
        <w:t>select</w:t>
      </w:r>
      <w:r w:rsidRPr="00E411B2">
        <w:rPr>
          <w:rFonts w:ascii="Consolas" w:hAnsi="Consolas"/>
        </w:rPr>
        <w:t xml:space="preserve"> (</w:t>
      </w:r>
      <w:r>
        <w:rPr>
          <w:rFonts w:ascii="Consolas" w:hAnsi="Consolas"/>
        </w:rPr>
        <w:t>headers</w:t>
      </w:r>
      <w:r w:rsidRPr="00E411B2">
        <w:rPr>
          <w:rFonts w:ascii="Consolas" w:hAnsi="Consolas"/>
        </w:rPr>
        <w:t>.ipv4.protocol) {</w:t>
      </w:r>
      <w:r>
        <w:rPr>
          <w:rFonts w:ascii="Consolas" w:hAnsi="Consolas"/>
        </w:rPr>
        <w:br/>
      </w:r>
      <w:r w:rsidRPr="00E411B2">
        <w:rPr>
          <w:rFonts w:ascii="Consolas" w:hAnsi="Consolas"/>
        </w:rPr>
        <w:t xml:space="preserve">    </w:t>
      </w:r>
      <w:r>
        <w:rPr>
          <w:rFonts w:ascii="Consolas" w:hAnsi="Consolas"/>
        </w:rPr>
        <w:t>8</w:t>
      </w:r>
      <w:r w:rsidR="00173D64">
        <w:rPr>
          <w:rFonts w:ascii="Consolas" w:hAnsi="Consolas"/>
        </w:rPr>
        <w:t>w</w:t>
      </w:r>
      <w:r>
        <w:rPr>
          <w:rFonts w:ascii="Consolas" w:hAnsi="Consolas"/>
        </w:rPr>
        <w:t xml:space="preserve">6     </w:t>
      </w:r>
      <w:r w:rsidR="005B58E6">
        <w:rPr>
          <w:rFonts w:ascii="Consolas" w:hAnsi="Consolas"/>
        </w:rPr>
        <w:t>:</w:t>
      </w:r>
      <w:r>
        <w:rPr>
          <w:rFonts w:ascii="Consolas" w:hAnsi="Consolas"/>
        </w:rPr>
        <w:t xml:space="preserve"> </w:t>
      </w:r>
      <w:r w:rsidRPr="00E411B2">
        <w:rPr>
          <w:rFonts w:ascii="Consolas" w:hAnsi="Consolas"/>
        </w:rPr>
        <w:t>parse_tcp;</w:t>
      </w:r>
      <w:r>
        <w:rPr>
          <w:rFonts w:ascii="Consolas" w:hAnsi="Consolas"/>
        </w:rPr>
        <w:br/>
      </w:r>
      <w:r w:rsidRPr="00E411B2">
        <w:rPr>
          <w:rFonts w:ascii="Consolas" w:hAnsi="Consolas"/>
        </w:rPr>
        <w:t xml:space="preserve">    </w:t>
      </w:r>
      <w:r w:rsidR="00173D64">
        <w:rPr>
          <w:rFonts w:ascii="Consolas" w:hAnsi="Consolas"/>
        </w:rPr>
        <w:t>8w</w:t>
      </w:r>
      <w:r>
        <w:rPr>
          <w:rFonts w:ascii="Consolas" w:hAnsi="Consolas"/>
        </w:rPr>
        <w:t xml:space="preserve">17    </w:t>
      </w:r>
      <w:r w:rsidR="005B58E6">
        <w:rPr>
          <w:rFonts w:ascii="Consolas" w:hAnsi="Consolas"/>
        </w:rPr>
        <w:t>:</w:t>
      </w:r>
      <w:r>
        <w:rPr>
          <w:rFonts w:ascii="Consolas" w:hAnsi="Consolas"/>
        </w:rPr>
        <w:t xml:space="preserve"> </w:t>
      </w:r>
      <w:r w:rsidRPr="00E411B2">
        <w:rPr>
          <w:rFonts w:ascii="Consolas" w:hAnsi="Consolas"/>
        </w:rPr>
        <w:t>parse_udp;</w:t>
      </w:r>
      <w:r>
        <w:rPr>
          <w:rFonts w:ascii="Consolas" w:hAnsi="Consolas"/>
        </w:rPr>
        <w:br/>
        <w:t xml:space="preserve">    </w:t>
      </w:r>
      <w:r w:rsidRPr="00A3325F">
        <w:rPr>
          <w:rFonts w:ascii="Consolas" w:hAnsi="Consolas"/>
          <w:b/>
        </w:rPr>
        <w:t>default</w:t>
      </w:r>
      <w:r>
        <w:rPr>
          <w:rFonts w:ascii="Consolas" w:hAnsi="Consolas"/>
        </w:rPr>
        <w:t xml:space="preserve"> </w:t>
      </w:r>
      <w:r w:rsidR="005B58E6">
        <w:rPr>
          <w:rFonts w:ascii="Consolas" w:hAnsi="Consolas"/>
        </w:rPr>
        <w:t>:</w:t>
      </w:r>
      <w:r w:rsidRPr="006950A0">
        <w:rPr>
          <w:rFonts w:ascii="Consolas" w:hAnsi="Consolas"/>
        </w:rPr>
        <w:t xml:space="preserve"> </w:t>
      </w:r>
      <w:r>
        <w:rPr>
          <w:rFonts w:ascii="Consolas" w:hAnsi="Consolas"/>
        </w:rPr>
        <w:t>accept</w:t>
      </w:r>
      <w:r w:rsidRPr="00E411B2">
        <w:rPr>
          <w:rFonts w:ascii="Consolas" w:hAnsi="Consolas"/>
        </w:rPr>
        <w:t>;</w:t>
      </w:r>
      <w:r>
        <w:rPr>
          <w:rFonts w:ascii="Consolas" w:hAnsi="Consolas"/>
        </w:rPr>
        <w:br/>
      </w:r>
      <w:r w:rsidRPr="00E411B2">
        <w:rPr>
          <w:rFonts w:ascii="Consolas" w:hAnsi="Consolas"/>
        </w:rPr>
        <w:t>}</w:t>
      </w:r>
    </w:p>
    <w:p w14:paraId="6D99A9B8" w14:textId="630352CC" w:rsidR="00E07D23" w:rsidRDefault="00E07D23" w:rsidP="00E07D23">
      <w:r>
        <w:t xml:space="preserve">For example, to detect TCP reserved ports (&lt; 1024) one could </w:t>
      </w:r>
      <w:r w:rsidR="006F2C77">
        <w:t>write</w:t>
      </w:r>
      <w:r>
        <w:t>:</w:t>
      </w:r>
    </w:p>
    <w:p w14:paraId="3B10DF9F" w14:textId="2A9B5545" w:rsidR="00E07D23" w:rsidRDefault="00E07D23" w:rsidP="00E07D23">
      <w:pPr>
        <w:rPr>
          <w:rFonts w:ascii="Consolas" w:hAnsi="Consolas"/>
        </w:rPr>
      </w:pPr>
      <w:r>
        <w:rPr>
          <w:rFonts w:ascii="Consolas" w:hAnsi="Consolas"/>
          <w:b/>
        </w:rPr>
        <w:t>select</w:t>
      </w:r>
      <w:r>
        <w:rPr>
          <w:rFonts w:ascii="Consolas" w:hAnsi="Consolas"/>
        </w:rPr>
        <w:t xml:space="preserve"> (p.tcp.port) </w:t>
      </w:r>
      <w:r w:rsidRPr="00A229BA">
        <w:rPr>
          <w:rFonts w:ascii="Consolas" w:hAnsi="Consolas"/>
        </w:rPr>
        <w:t>{</w:t>
      </w:r>
      <w:r w:rsidR="00890809">
        <w:rPr>
          <w:rFonts w:ascii="Consolas" w:hAnsi="Consolas"/>
        </w:rPr>
        <w:br/>
        <w:t xml:space="preserve">    16w</w:t>
      </w:r>
      <w:r w:rsidRPr="00AE7792">
        <w:rPr>
          <w:rFonts w:ascii="Consolas" w:hAnsi="Consolas"/>
        </w:rPr>
        <w:t>0</w:t>
      </w:r>
      <w:r w:rsidR="00890809">
        <w:rPr>
          <w:rFonts w:ascii="Consolas" w:hAnsi="Consolas"/>
        </w:rPr>
        <w:t xml:space="preserve"> &amp;&amp;&amp; 16w</w:t>
      </w:r>
      <w:r w:rsidRPr="00A229BA">
        <w:rPr>
          <w:rFonts w:ascii="Consolas" w:hAnsi="Consolas"/>
        </w:rPr>
        <w:t>0x</w:t>
      </w:r>
      <w:r>
        <w:rPr>
          <w:rFonts w:ascii="Consolas" w:hAnsi="Consolas"/>
        </w:rPr>
        <w:t>FC00</w:t>
      </w:r>
      <w:r w:rsidRPr="00A229BA">
        <w:rPr>
          <w:rFonts w:ascii="Consolas" w:hAnsi="Consolas"/>
        </w:rPr>
        <w:t xml:space="preserve"> </w:t>
      </w:r>
      <w:r w:rsidR="005B58E6">
        <w:rPr>
          <w:rFonts w:ascii="Consolas" w:hAnsi="Consolas"/>
        </w:rPr>
        <w:t>:</w:t>
      </w:r>
      <w:r w:rsidRPr="00A229BA">
        <w:rPr>
          <w:rFonts w:ascii="Consolas" w:hAnsi="Consolas"/>
        </w:rPr>
        <w:t xml:space="preserve"> </w:t>
      </w:r>
      <w:r>
        <w:rPr>
          <w:rFonts w:ascii="Consolas" w:hAnsi="Consolas"/>
        </w:rPr>
        <w:t>well_known</w:t>
      </w:r>
      <w:r w:rsidRPr="00A229BA">
        <w:rPr>
          <w:rFonts w:ascii="Consolas" w:hAnsi="Consolas"/>
        </w:rPr>
        <w:t>_port;</w:t>
      </w:r>
      <w:r>
        <w:rPr>
          <w:rFonts w:ascii="Consolas" w:hAnsi="Consolas"/>
        </w:rPr>
        <w:t xml:space="preserve"> // top 6 bits are zero</w:t>
      </w:r>
      <w:r w:rsidRPr="00A229BA">
        <w:rPr>
          <w:rFonts w:ascii="Consolas" w:hAnsi="Consolas"/>
        </w:rPr>
        <w:br/>
        <w:t xml:space="preserve">    </w:t>
      </w:r>
      <w:r w:rsidRPr="00A229BA">
        <w:rPr>
          <w:rFonts w:ascii="Consolas" w:hAnsi="Consolas"/>
          <w:b/>
        </w:rPr>
        <w:t>default</w:t>
      </w:r>
      <w:r w:rsidRPr="00AE7792">
        <w:rPr>
          <w:rFonts w:ascii="Consolas" w:hAnsi="Consolas"/>
        </w:rPr>
        <w:t xml:space="preserve"> </w:t>
      </w:r>
      <w:r w:rsidR="005B58E6">
        <w:rPr>
          <w:rFonts w:ascii="Consolas" w:hAnsi="Consolas"/>
        </w:rPr>
        <w:t>:</w:t>
      </w:r>
      <w:r w:rsidRPr="00AE7792">
        <w:rPr>
          <w:rFonts w:ascii="Consolas" w:hAnsi="Consolas"/>
        </w:rPr>
        <w:t xml:space="preserve"> other</w:t>
      </w:r>
      <w:r w:rsidRPr="00A229BA">
        <w:rPr>
          <w:rFonts w:ascii="Consolas" w:hAnsi="Consolas"/>
        </w:rPr>
        <w:t>_port;</w:t>
      </w:r>
      <w:r w:rsidRPr="00A229BA">
        <w:rPr>
          <w:rFonts w:ascii="Consolas" w:hAnsi="Consolas"/>
        </w:rPr>
        <w:br/>
        <w:t>}</w:t>
      </w:r>
    </w:p>
    <w:p w14:paraId="115FA045" w14:textId="1553E5E0" w:rsidR="00E07D23" w:rsidRDefault="00E07D23" w:rsidP="00E07D23">
      <w:r w:rsidRPr="00A229BA">
        <w:t>The expression</w:t>
      </w:r>
      <w:r w:rsidR="00F5648B">
        <w:rPr>
          <w:rFonts w:ascii="Consolas" w:hAnsi="Consolas"/>
        </w:rPr>
        <w:t xml:space="preserve"> 16w0 &amp;&amp;&amp; 16w</w:t>
      </w:r>
      <w:r>
        <w:rPr>
          <w:rFonts w:ascii="Consolas" w:hAnsi="Consolas"/>
        </w:rPr>
        <w:t xml:space="preserve">0xFC00 </w:t>
      </w:r>
      <w:r w:rsidRPr="00A229BA">
        <w:t>describes the set of 16-bit values that have their top 6 bits zero.</w:t>
      </w:r>
    </w:p>
    <w:p w14:paraId="40F5A013" w14:textId="5A94C621" w:rsidR="000A3552" w:rsidRDefault="000A3552" w:rsidP="00E07D23">
      <w:pPr>
        <w:pStyle w:val="Heading2"/>
      </w:pPr>
      <w:bookmarkStart w:id="2924" w:name="_Toc417920634"/>
      <w:bookmarkStart w:id="2925" w:name="_Toc445799392"/>
      <w:bookmarkStart w:id="2926" w:name="_Ref446170278"/>
      <w:bookmarkStart w:id="2927" w:name="_Toc447899083"/>
      <w:r>
        <w:t>Assert</w:t>
      </w:r>
      <w:bookmarkEnd w:id="2924"/>
      <w:bookmarkEnd w:id="2925"/>
      <w:bookmarkEnd w:id="2926"/>
      <w:bookmarkEnd w:id="2927"/>
    </w:p>
    <w:p w14:paraId="259EE860" w14:textId="437BA1A1" w:rsidR="00CB04B6" w:rsidRDefault="00CB04B6">
      <w:r>
        <w:t xml:space="preserve">Assertions provide a simple form of </w:t>
      </w:r>
      <w:r w:rsidR="00DC6002">
        <w:t>error handling</w:t>
      </w:r>
      <w:r>
        <w:t>.</w:t>
      </w:r>
      <w:r w:rsidR="006A11C7">
        <w:t xml:space="preserve"> </w:t>
      </w:r>
      <w:r w:rsidR="00C85328">
        <w:t xml:space="preserve">The </w:t>
      </w:r>
      <w:r w:rsidR="00A0647E">
        <w:rPr>
          <w:rFonts w:ascii="Consolas" w:hAnsi="Consolas"/>
        </w:rPr>
        <w:t>verify</w:t>
      </w:r>
      <w:r w:rsidR="00D31500">
        <w:t xml:space="preserve"> </w:t>
      </w:r>
      <w:r w:rsidR="009C7233">
        <w:t xml:space="preserve">P4 </w:t>
      </w:r>
      <w:r w:rsidR="00C85328">
        <w:t xml:space="preserve">function </w:t>
      </w:r>
      <w:r w:rsidR="00D31500">
        <w:t xml:space="preserve">can only be invoked within a parser. </w:t>
      </w:r>
      <w:r w:rsidR="00C85328">
        <w:t>T</w:t>
      </w:r>
      <w:r w:rsidR="006A11C7">
        <w:t xml:space="preserve">he </w:t>
      </w:r>
      <w:r w:rsidR="00A0647E">
        <w:rPr>
          <w:rFonts w:ascii="Consolas" w:hAnsi="Consolas" w:cs="Consolas"/>
        </w:rPr>
        <w:t>verify</w:t>
      </w:r>
      <w:r w:rsidR="006A11C7">
        <w:t xml:space="preserve"> function is declared in the P4 </w:t>
      </w:r>
      <w:r w:rsidR="00EC2208">
        <w:t>core library</w:t>
      </w:r>
      <w:r w:rsidR="006A11C7">
        <w:t xml:space="preserve"> with the following signature:</w:t>
      </w:r>
    </w:p>
    <w:p w14:paraId="6319F672" w14:textId="78F470BB" w:rsidR="00587231" w:rsidRPr="006908B5" w:rsidRDefault="006A11C7" w:rsidP="006908B5">
      <w:pPr>
        <w:rPr>
          <w:rFonts w:ascii="Consolas" w:hAnsi="Consolas"/>
        </w:rPr>
      </w:pPr>
      <w:r w:rsidRPr="00D06BCB">
        <w:rPr>
          <w:rFonts w:ascii="Consolas" w:hAnsi="Consolas"/>
          <w:b/>
        </w:rPr>
        <w:t>void</w:t>
      </w:r>
      <w:r w:rsidR="00360198" w:rsidRPr="006908B5">
        <w:rPr>
          <w:rFonts w:ascii="Consolas" w:hAnsi="Consolas"/>
        </w:rPr>
        <w:t xml:space="preserve"> </w:t>
      </w:r>
      <w:proofErr w:type="gramStart"/>
      <w:r w:rsidR="00A0647E">
        <w:rPr>
          <w:rFonts w:ascii="Consolas" w:hAnsi="Consolas"/>
        </w:rPr>
        <w:t>verify</w:t>
      </w:r>
      <w:r w:rsidR="00587231" w:rsidRPr="00BA14AD">
        <w:rPr>
          <w:rFonts w:ascii="Consolas" w:hAnsi="Consolas"/>
        </w:rPr>
        <w:t>(</w:t>
      </w:r>
      <w:proofErr w:type="gramEnd"/>
      <w:r w:rsidRPr="00D06BCB">
        <w:rPr>
          <w:rFonts w:ascii="Consolas" w:hAnsi="Consolas"/>
          <w:b/>
        </w:rPr>
        <w:t>in</w:t>
      </w:r>
      <w:r w:rsidRPr="00D06BCB">
        <w:rPr>
          <w:rFonts w:ascii="Consolas" w:hAnsi="Consolas"/>
        </w:rPr>
        <w:t xml:space="preserve"> </w:t>
      </w:r>
      <w:r w:rsidRPr="00D06BCB">
        <w:rPr>
          <w:rFonts w:ascii="Consolas" w:hAnsi="Consolas"/>
          <w:b/>
        </w:rPr>
        <w:t>bool</w:t>
      </w:r>
      <w:r w:rsidRPr="00D06BCB">
        <w:rPr>
          <w:rFonts w:ascii="Consolas" w:hAnsi="Consolas"/>
        </w:rPr>
        <w:t xml:space="preserve"> condition, </w:t>
      </w:r>
      <w:r w:rsidRPr="00D06BCB">
        <w:rPr>
          <w:rFonts w:ascii="Consolas" w:hAnsi="Consolas"/>
          <w:b/>
        </w:rPr>
        <w:t>in</w:t>
      </w:r>
      <w:r w:rsidRPr="00D06BCB">
        <w:rPr>
          <w:rFonts w:ascii="Consolas" w:hAnsi="Consolas"/>
        </w:rPr>
        <w:t xml:space="preserve"> </w:t>
      </w:r>
      <w:r w:rsidRPr="00D06BCB">
        <w:rPr>
          <w:rFonts w:ascii="Consolas" w:hAnsi="Consolas"/>
          <w:b/>
        </w:rPr>
        <w:t>error</w:t>
      </w:r>
      <w:r w:rsidRPr="00D06BCB">
        <w:rPr>
          <w:rFonts w:ascii="Consolas" w:hAnsi="Consolas"/>
        </w:rPr>
        <w:t xml:space="preserve"> err</w:t>
      </w:r>
      <w:r w:rsidR="00587231" w:rsidRPr="006908B5">
        <w:rPr>
          <w:rFonts w:ascii="Consolas" w:hAnsi="Consolas"/>
        </w:rPr>
        <w:t>);</w:t>
      </w:r>
    </w:p>
    <w:p w14:paraId="7D6CC54B" w14:textId="45AF5196" w:rsidR="009A07D6" w:rsidRDefault="00A0647E">
      <w:r>
        <w:t xml:space="preserve">The </w:t>
      </w:r>
      <w:r w:rsidRPr="002F540D">
        <w:rPr>
          <w:rFonts w:ascii="Consolas" w:hAnsi="Consolas"/>
        </w:rPr>
        <w:t>verify</w:t>
      </w:r>
      <w:r>
        <w:t xml:space="preserve"> function</w:t>
      </w:r>
      <w:r w:rsidR="00587231">
        <w:t xml:space="preserve"> evaluates the first argument, the</w:t>
      </w:r>
      <w:r w:rsidR="00B9787E">
        <w:t xml:space="preserve"> </w:t>
      </w:r>
      <w:r w:rsidR="00B9787E" w:rsidRPr="00D06BCB">
        <w:rPr>
          <w:rFonts w:ascii="Consolas" w:hAnsi="Consolas"/>
        </w:rPr>
        <w:t>condition</w:t>
      </w:r>
      <w:r w:rsidR="00522C10">
        <w:t xml:space="preserve">. If the expression is </w:t>
      </w:r>
      <w:r w:rsidR="00522C10" w:rsidRPr="00A229BA">
        <w:rPr>
          <w:rFonts w:ascii="Consolas" w:hAnsi="Consolas"/>
          <w:b/>
        </w:rPr>
        <w:t>true</w:t>
      </w:r>
      <w:r w:rsidR="00522C10">
        <w:t xml:space="preserve">, the </w:t>
      </w:r>
      <w:r w:rsidR="005236EB">
        <w:t>function has</w:t>
      </w:r>
      <w:r w:rsidR="00522C10">
        <w:t xml:space="preserve"> no side-effects. If the expression is </w:t>
      </w:r>
      <w:r w:rsidR="00522C10" w:rsidRPr="00A229BA">
        <w:rPr>
          <w:rFonts w:ascii="Consolas" w:hAnsi="Consolas"/>
          <w:b/>
        </w:rPr>
        <w:t>false</w:t>
      </w:r>
      <w:r w:rsidR="00522C10">
        <w:t xml:space="preserve">, the </w:t>
      </w:r>
      <w:r>
        <w:t xml:space="preserve">verification </w:t>
      </w:r>
      <w:r w:rsidR="00522C10">
        <w:t xml:space="preserve">causes an immediate transition to the </w:t>
      </w:r>
      <w:r w:rsidR="00522C10" w:rsidRPr="00E411B2">
        <w:rPr>
          <w:rFonts w:ascii="Consolas" w:hAnsi="Consolas"/>
        </w:rPr>
        <w:t>reject</w:t>
      </w:r>
      <w:r w:rsidR="00522C10">
        <w:t xml:space="preserve"> state</w:t>
      </w:r>
      <w:r w:rsidR="00587231">
        <w:t xml:space="preserve">, which causes immediate parsing termination. Also, the </w:t>
      </w:r>
      <w:r w:rsidR="00B9787E" w:rsidRPr="00D06BCB">
        <w:rPr>
          <w:rFonts w:ascii="Consolas" w:hAnsi="Consolas"/>
        </w:rPr>
        <w:t>err</w:t>
      </w:r>
      <w:r w:rsidR="00B9787E" w:rsidRPr="00D659C4">
        <w:t xml:space="preserve"> </w:t>
      </w:r>
      <w:r w:rsidR="00B9787E" w:rsidRPr="00D06BCB">
        <w:t>expression</w:t>
      </w:r>
      <w:r w:rsidR="00B9787E" w:rsidRPr="006908B5">
        <w:t xml:space="preserve"> </w:t>
      </w:r>
      <w:r w:rsidR="00587231" w:rsidRPr="00BA14AD">
        <w:lastRenderedPageBreak/>
        <w:t>is</w:t>
      </w:r>
      <w:r w:rsidR="00587231">
        <w:t xml:space="preserve"> evaluated, and the </w:t>
      </w:r>
      <w:r w:rsidR="00587231" w:rsidRPr="00A229BA">
        <w:t>error</w:t>
      </w:r>
      <w:r w:rsidR="00587231" w:rsidRPr="009906A4">
        <w:t xml:space="preserve"> </w:t>
      </w:r>
      <w:r w:rsidR="00587231">
        <w:t xml:space="preserve">object </w:t>
      </w:r>
      <w:r w:rsidR="007210F8" w:rsidRPr="00A229BA">
        <w:rPr>
          <w:rFonts w:ascii="Consolas" w:hAnsi="Consolas"/>
        </w:rPr>
        <w:t>parserError</w:t>
      </w:r>
      <w:r w:rsidR="007210F8">
        <w:t xml:space="preserve"> </w:t>
      </w:r>
      <w:r w:rsidR="00587231">
        <w:t xml:space="preserve">associated with the parser is set to the result of this </w:t>
      </w:r>
      <w:commentRangeStart w:id="2928"/>
      <w:commentRangeStart w:id="2929"/>
      <w:commentRangeStart w:id="2930"/>
      <w:r w:rsidR="00587231">
        <w:t>evaluation</w:t>
      </w:r>
      <w:commentRangeEnd w:id="2928"/>
      <w:r w:rsidR="00C86F01">
        <w:rPr>
          <w:rStyle w:val="CommentReference"/>
        </w:rPr>
        <w:commentReference w:id="2928"/>
      </w:r>
      <w:commentRangeEnd w:id="2929"/>
      <w:r w:rsidR="003C237C">
        <w:rPr>
          <w:rStyle w:val="CommentReference"/>
        </w:rPr>
        <w:commentReference w:id="2929"/>
      </w:r>
      <w:commentRangeEnd w:id="2930"/>
      <w:r w:rsidR="00A30B48">
        <w:rPr>
          <w:rStyle w:val="CommentReference"/>
        </w:rPr>
        <w:commentReference w:id="2930"/>
      </w:r>
      <w:r w:rsidR="00587231">
        <w:t xml:space="preserve">. </w:t>
      </w:r>
    </w:p>
    <w:p w14:paraId="292A075C" w14:textId="3A9B5D42" w:rsidR="009A07D6" w:rsidRDefault="00E81329" w:rsidP="009A07D6">
      <w:r w:rsidRPr="00E411B2">
        <w:rPr>
          <w:b/>
        </w:rPr>
        <w:t>Semantics:</w:t>
      </w:r>
      <w:r>
        <w:t xml:space="preserve"> i</w:t>
      </w:r>
      <w:r w:rsidR="009A07D6" w:rsidRPr="00DE4665">
        <w:t>n terms of the</w:t>
      </w:r>
      <w:r w:rsidR="009A07D6">
        <w:rPr>
          <w:rFonts w:ascii="Consolas" w:hAnsi="Consolas"/>
        </w:rPr>
        <w:t xml:space="preserve"> ParserModel</w:t>
      </w:r>
      <w:r>
        <w:rPr>
          <w:rFonts w:ascii="Consolas" w:hAnsi="Consolas"/>
        </w:rPr>
        <w:t xml:space="preserve"> </w:t>
      </w:r>
      <w:r w:rsidRPr="00E411B2">
        <w:t xml:space="preserve">the above statement </w:t>
      </w:r>
      <w:r w:rsidR="009A07D6" w:rsidRPr="006950A0">
        <w:t xml:space="preserve">is </w:t>
      </w:r>
      <w:r w:rsidR="009A07D6">
        <w:t>equivalent to:</w:t>
      </w:r>
    </w:p>
    <w:p w14:paraId="50D9CF0C" w14:textId="71D9BE68" w:rsidR="009A07D6" w:rsidRPr="00A229BA" w:rsidRDefault="00147116" w:rsidP="002D0F38">
      <w:pPr>
        <w:pStyle w:val="Pseudocode"/>
      </w:pPr>
      <w:r>
        <w:t>ParserModel.</w:t>
      </w:r>
      <w:r w:rsidR="0039778A">
        <w:t>verify</w:t>
      </w:r>
      <w:r>
        <w:t>(bool condition, error err) {</w:t>
      </w:r>
      <w:r>
        <w:br/>
        <w:t xml:space="preserve">    </w:t>
      </w:r>
      <w:r w:rsidR="009A07D6" w:rsidRPr="00A229BA">
        <w:t>if (</w:t>
      </w:r>
      <w:r w:rsidR="00E81329" w:rsidRPr="00A229BA">
        <w:t>eval(</w:t>
      </w:r>
      <w:r w:rsidR="001D6016" w:rsidRPr="00D06BCB">
        <w:t>condition</w:t>
      </w:r>
      <w:r w:rsidR="00E81329" w:rsidRPr="00A229BA">
        <w:t>)</w:t>
      </w:r>
      <w:r w:rsidR="009A07D6" w:rsidRPr="00A229BA">
        <w:t xml:space="preserve"> == false) {</w:t>
      </w:r>
      <w:r w:rsidR="009A07D6" w:rsidRPr="00A229BA">
        <w:br/>
        <w:t xml:space="preserve">   </w:t>
      </w:r>
      <w:r>
        <w:t xml:space="preserve">    </w:t>
      </w:r>
      <w:r w:rsidR="009A07D6" w:rsidRPr="00A229BA">
        <w:t xml:space="preserve"> ParserModel.parserError = </w:t>
      </w:r>
      <w:r w:rsidR="00E81329" w:rsidRPr="00A229BA">
        <w:t>eval(</w:t>
      </w:r>
      <w:r w:rsidR="001D6016">
        <w:t>err</w:t>
      </w:r>
      <w:r w:rsidR="00E81329" w:rsidRPr="00A229BA">
        <w:t>)</w:t>
      </w:r>
      <w:r w:rsidR="009A07D6" w:rsidRPr="00A229BA">
        <w:t>;</w:t>
      </w:r>
      <w:r w:rsidR="009A07D6" w:rsidRPr="00A229BA">
        <w:br/>
      </w:r>
      <w:r>
        <w:t xml:space="preserve">    </w:t>
      </w:r>
      <w:r w:rsidR="009A07D6" w:rsidRPr="00A229BA">
        <w:t xml:space="preserve">    ParserModel.currentState = reject;</w:t>
      </w:r>
      <w:r w:rsidR="009A07D6" w:rsidRPr="00A229BA">
        <w:br/>
      </w:r>
      <w:r>
        <w:t xml:space="preserve">    </w:t>
      </w:r>
      <w:r w:rsidR="009A07D6" w:rsidRPr="00A229BA">
        <w:t>}</w:t>
      </w:r>
      <w:r>
        <w:br/>
        <w:t>}</w:t>
      </w:r>
    </w:p>
    <w:p w14:paraId="7C416D5C" w14:textId="05871B8B" w:rsidR="009962E6" w:rsidRDefault="00B84249" w:rsidP="001170F4">
      <w:pPr>
        <w:pStyle w:val="Heading2"/>
      </w:pPr>
      <w:bookmarkStart w:id="2931" w:name="_Ref285973174"/>
      <w:bookmarkStart w:id="2932" w:name="_Toc417920635"/>
      <w:bookmarkStart w:id="2933" w:name="_Toc445799393"/>
      <w:bookmarkStart w:id="2934" w:name="_Toc447899084"/>
      <w:r>
        <w:t>Data extraction from packets</w:t>
      </w:r>
      <w:bookmarkEnd w:id="2931"/>
      <w:bookmarkEnd w:id="2932"/>
      <w:bookmarkEnd w:id="2933"/>
      <w:bookmarkEnd w:id="2934"/>
    </w:p>
    <w:p w14:paraId="33CFBEB2" w14:textId="55EFE7E5" w:rsidR="00EC2208" w:rsidRDefault="00EC2208">
      <w:r>
        <w:t xml:space="preserve">The P4 core library contains the following declaration of a built-in </w:t>
      </w:r>
      <w:r w:rsidRPr="00EC2208">
        <w:rPr>
          <w:rFonts w:ascii="Consolas" w:hAnsi="Consolas" w:cs="Consolas"/>
          <w:b/>
        </w:rPr>
        <w:t>extern</w:t>
      </w:r>
      <w:r>
        <w:t xml:space="preserve"> </w:t>
      </w:r>
      <w:r w:rsidR="00D659C4">
        <w:t xml:space="preserve">type called </w:t>
      </w:r>
      <w:r w:rsidR="00D659C4" w:rsidRPr="00D659C4">
        <w:rPr>
          <w:rFonts w:ascii="Consolas" w:hAnsi="Consolas"/>
        </w:rPr>
        <w:t>packet_in</w:t>
      </w:r>
      <w:r>
        <w:t xml:space="preserve"> that represents incoming network packets.</w:t>
      </w:r>
    </w:p>
    <w:p w14:paraId="57C2E9F3" w14:textId="3A9C2D80" w:rsidR="00EC2208" w:rsidRPr="00EC2208" w:rsidRDefault="00EC2208">
      <w:pPr>
        <w:rPr>
          <w:rFonts w:ascii="Consolas" w:hAnsi="Consolas"/>
        </w:rPr>
      </w:pPr>
      <w:r>
        <w:rPr>
          <w:rFonts w:ascii="Consolas" w:hAnsi="Consolas"/>
          <w:b/>
        </w:rPr>
        <w:t>extern</w:t>
      </w:r>
      <w:r w:rsidRPr="00280B0E">
        <w:rPr>
          <w:rFonts w:ascii="Consolas" w:hAnsi="Consolas"/>
        </w:rPr>
        <w:t xml:space="preserve"> </w:t>
      </w:r>
      <w:r>
        <w:rPr>
          <w:rFonts w:ascii="Consolas" w:hAnsi="Consolas"/>
        </w:rPr>
        <w:t xml:space="preserve">packet_in </w:t>
      </w:r>
      <w:r w:rsidRPr="00280B0E">
        <w:rPr>
          <w:rFonts w:ascii="Consolas" w:hAnsi="Consolas"/>
        </w:rPr>
        <w:t>{</w:t>
      </w:r>
      <w:r>
        <w:rPr>
          <w:rFonts w:ascii="Consolas" w:hAnsi="Consolas"/>
        </w:rPr>
        <w:b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h</w:t>
      </w:r>
      <w:r w:rsidR="001C4456">
        <w:rPr>
          <w:rFonts w:ascii="Consolas" w:hAnsi="Consolas"/>
        </w:rPr>
        <w:t>ea</w:t>
      </w:r>
      <w:r w:rsidRPr="00280B0E">
        <w:rPr>
          <w:rFonts w:ascii="Consolas" w:hAnsi="Consolas"/>
        </w:rPr>
        <w:t>d</w:t>
      </w:r>
      <w:r w:rsidR="001C4456">
        <w:rPr>
          <w:rFonts w:ascii="Consolas" w:hAnsi="Consolas"/>
        </w:rPr>
        <w:t>erLeftValue</w:t>
      </w:r>
      <w:r w:rsidRPr="00280B0E">
        <w:rPr>
          <w:rFonts w:ascii="Consolas" w:hAnsi="Consolas"/>
        </w:rPr>
        <w:t>);</w:t>
      </w:r>
      <w:r>
        <w:rPr>
          <w:rFonts w:ascii="Consolas" w:hAnsi="Consolas"/>
        </w:rPr>
        <w:br/>
      </w:r>
      <w:r w:rsidRPr="00280B0E">
        <w:rPr>
          <w:rFonts w:ascii="Consolas" w:hAnsi="Consolas"/>
        </w:rPr>
        <w:t xml:space="preserve">    </w:t>
      </w:r>
      <w:r w:rsidRPr="00280B0E">
        <w:rPr>
          <w:rFonts w:ascii="Consolas" w:hAnsi="Consolas"/>
          <w:b/>
        </w:rPr>
        <w:t>void</w:t>
      </w:r>
      <w:r w:rsidRPr="00280B0E">
        <w:rPr>
          <w:rFonts w:ascii="Consolas" w:hAnsi="Consolas"/>
        </w:rPr>
        <w:t xml:space="preserve"> extract&lt;T&gt;(</w:t>
      </w:r>
      <w:r w:rsidRPr="00280B0E">
        <w:rPr>
          <w:rFonts w:ascii="Consolas" w:hAnsi="Consolas"/>
          <w:b/>
        </w:rPr>
        <w:t>out</w:t>
      </w:r>
      <w:r>
        <w:rPr>
          <w:rFonts w:ascii="Consolas" w:hAnsi="Consolas"/>
        </w:rPr>
        <w:t xml:space="preserve"> </w:t>
      </w:r>
      <w:r w:rsidRPr="00280B0E">
        <w:rPr>
          <w:rFonts w:ascii="Consolas" w:hAnsi="Consolas"/>
        </w:rPr>
        <w:t>T variableSizeHeader,</w:t>
      </w:r>
      <w:r w:rsidR="00D06D2A">
        <w:rPr>
          <w:rFonts w:ascii="Consolas" w:hAnsi="Consolas"/>
        </w:rPr>
        <w:t xml:space="preserve"> </w:t>
      </w:r>
      <w:r w:rsidRPr="00280B0E">
        <w:rPr>
          <w:rFonts w:ascii="Consolas" w:hAnsi="Consolas"/>
          <w:b/>
        </w:rPr>
        <w:t>in</w:t>
      </w:r>
      <w:r>
        <w:rPr>
          <w:rFonts w:ascii="Consolas" w:hAnsi="Consolas"/>
        </w:rPr>
        <w:t xml:space="preserve"> </w:t>
      </w:r>
      <w:commentRangeStart w:id="2935"/>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w:t>
      </w:r>
      <w:commentRangeEnd w:id="2935"/>
      <w:r w:rsidR="00FA56C0">
        <w:rPr>
          <w:rStyle w:val="CommentReference"/>
        </w:rPr>
        <w:commentReference w:id="2935"/>
      </w:r>
      <w:r w:rsidRPr="00280B0E">
        <w:rPr>
          <w:rFonts w:ascii="Consolas" w:hAnsi="Consolas"/>
        </w:rPr>
        <w:t>varFieldSize</w:t>
      </w:r>
      <w:r w:rsidR="003C237C">
        <w:rPr>
          <w:rFonts w:ascii="Consolas" w:hAnsi="Consolas"/>
        </w:rPr>
        <w:t>Bits</w:t>
      </w:r>
      <w:r w:rsidRPr="00280B0E">
        <w:rPr>
          <w:rFonts w:ascii="Consolas" w:hAnsi="Consolas"/>
        </w:rPr>
        <w:t>);</w:t>
      </w:r>
      <w:r>
        <w:rPr>
          <w:rFonts w:ascii="Consolas" w:hAnsi="Consolas"/>
        </w:rPr>
        <w:br/>
      </w:r>
      <w:r w:rsidRPr="00280B0E">
        <w:rPr>
          <w:rFonts w:ascii="Consolas" w:hAnsi="Consolas"/>
        </w:rPr>
        <w:t xml:space="preserve">    T lookahead&lt;T&gt;();</w:t>
      </w:r>
      <w:r>
        <w:rPr>
          <w:rFonts w:ascii="Consolas" w:hAnsi="Consolas"/>
        </w:rPr>
        <w:br/>
        <w:t xml:space="preserve">    </w:t>
      </w:r>
      <w:r>
        <w:rPr>
          <w:rFonts w:ascii="Consolas" w:hAnsi="Consolas"/>
          <w:b/>
        </w:rPr>
        <w:t>bit</w:t>
      </w:r>
      <w:r>
        <w:rPr>
          <w:rFonts w:ascii="Consolas" w:hAnsi="Consolas"/>
        </w:rPr>
        <w:t>&lt;32&gt; length();</w:t>
      </w:r>
      <w:r w:rsidR="00D17588">
        <w:rPr>
          <w:rFonts w:ascii="Consolas" w:hAnsi="Consolas"/>
        </w:rPr>
        <w:br/>
        <w:t xml:space="preserve">    </w:t>
      </w:r>
      <w:r w:rsidR="00D17588" w:rsidRPr="00A75E4A">
        <w:rPr>
          <w:rFonts w:ascii="Consolas" w:hAnsi="Consolas"/>
          <w:b/>
        </w:rPr>
        <w:t>void</w:t>
      </w:r>
      <w:r w:rsidR="00A75E4A" w:rsidRPr="00A75E4A">
        <w:rPr>
          <w:rFonts w:ascii="Consolas" w:hAnsi="Consolas"/>
        </w:rPr>
        <w:t xml:space="preserve"> advance(</w:t>
      </w:r>
      <w:r w:rsidR="00A75E4A">
        <w:rPr>
          <w:rFonts w:ascii="Consolas" w:hAnsi="Consolas"/>
          <w:b/>
        </w:rPr>
        <w:t>bit</w:t>
      </w:r>
      <w:r w:rsidR="00A75E4A" w:rsidRPr="00A75E4A">
        <w:rPr>
          <w:rFonts w:ascii="Consolas" w:hAnsi="Consolas"/>
        </w:rPr>
        <w:t>&lt;32&gt; bits);</w:t>
      </w:r>
      <w:r w:rsidRPr="00A75E4A">
        <w:rPr>
          <w:rFonts w:ascii="Consolas" w:hAnsi="Consolas"/>
        </w:rPr>
        <w:br/>
      </w:r>
      <w:r>
        <w:rPr>
          <w:rFonts w:ascii="Consolas" w:hAnsi="Consolas"/>
        </w:rPr>
        <w:t>}</w:t>
      </w:r>
    </w:p>
    <w:p w14:paraId="13FA8E8A" w14:textId="496A9098" w:rsidR="001F37F7" w:rsidRDefault="00B84249">
      <w:r>
        <w:t xml:space="preserve">To extract data from a packet represented by an argument </w:t>
      </w:r>
      <w:r w:rsidRPr="00280B0E">
        <w:rPr>
          <w:rFonts w:ascii="Consolas" w:hAnsi="Consolas"/>
        </w:rPr>
        <w:t>b</w:t>
      </w:r>
      <w:r>
        <w:t xml:space="preserve"> with type </w:t>
      </w:r>
      <w:r w:rsidR="00B84F95">
        <w:rPr>
          <w:rFonts w:ascii="Consolas" w:hAnsi="Consolas"/>
        </w:rPr>
        <w:t>packet_in</w:t>
      </w:r>
      <w:r>
        <w:t xml:space="preserve">, a parser invokes </w:t>
      </w:r>
      <w:r w:rsidR="004B3EF5">
        <w:t xml:space="preserve">the </w:t>
      </w:r>
      <w:r w:rsidR="004B3EF5" w:rsidRPr="00280B0E">
        <w:rPr>
          <w:rFonts w:ascii="Consolas" w:hAnsi="Consolas"/>
        </w:rPr>
        <w:t>extract</w:t>
      </w:r>
      <w:r w:rsidR="004B3EF5">
        <w:t xml:space="preserve"> </w:t>
      </w:r>
      <w:r>
        <w:t xml:space="preserve">methods of </w:t>
      </w:r>
      <w:r w:rsidRPr="00280B0E">
        <w:rPr>
          <w:rFonts w:ascii="Consolas" w:hAnsi="Consolas"/>
        </w:rPr>
        <w:t>b</w:t>
      </w:r>
      <w:r>
        <w:t>.</w:t>
      </w:r>
      <w:r w:rsidR="00473BC1">
        <w:t xml:space="preserve"> </w:t>
      </w:r>
      <w:r w:rsidR="001F37F7">
        <w:t xml:space="preserve">There are two variants of the </w:t>
      </w:r>
      <w:r w:rsidR="001F37F7" w:rsidRPr="00E411B2">
        <w:rPr>
          <w:rFonts w:ascii="Consolas" w:hAnsi="Consolas"/>
        </w:rPr>
        <w:t>extract</w:t>
      </w:r>
      <w:r w:rsidR="001F37F7">
        <w:t xml:space="preserve"> </w:t>
      </w:r>
      <w:r>
        <w:t>method</w:t>
      </w:r>
      <w:r w:rsidR="001F37F7">
        <w:t>: with one argument</w:t>
      </w:r>
      <w:r>
        <w:t>, for extracting fixed-size headers,</w:t>
      </w:r>
      <w:r w:rsidR="001F37F7">
        <w:t xml:space="preserve"> and </w:t>
      </w:r>
      <w:r>
        <w:t xml:space="preserve">one </w:t>
      </w:r>
      <w:r w:rsidR="001F37F7">
        <w:t>with two arguments</w:t>
      </w:r>
      <w:r>
        <w:t>, for extracting variable-sized headers</w:t>
      </w:r>
      <w:r w:rsidR="001F37F7">
        <w:t>.</w:t>
      </w:r>
      <w:r w:rsidR="006222E9">
        <w:t xml:space="preserve"> Because these operations can cause runtime </w:t>
      </w:r>
      <w:r w:rsidR="00A0647E">
        <w:t xml:space="preserve">verification </w:t>
      </w:r>
      <w:r w:rsidR="006222E9">
        <w:t>failures (see below), these methods can only be executed within parsers.</w:t>
      </w:r>
    </w:p>
    <w:p w14:paraId="7F203DC3" w14:textId="0B628033" w:rsidR="0006686F" w:rsidRDefault="0006686F">
      <w:r>
        <w:t xml:space="preserve">When extracting data into a bit-string or integer, </w:t>
      </w:r>
      <w:r w:rsidR="000F6F53">
        <w:t xml:space="preserve">the first </w:t>
      </w:r>
      <w:r w:rsidR="00B21FAB">
        <w:t xml:space="preserve">packet </w:t>
      </w:r>
      <w:r w:rsidR="000F6F53">
        <w:t>bit</w:t>
      </w:r>
      <w:r w:rsidR="00B21FAB">
        <w:t xml:space="preserve"> </w:t>
      </w:r>
      <w:r w:rsidR="000F6F53">
        <w:t xml:space="preserve">is extracted to the most significant bit of the integer. </w:t>
      </w:r>
    </w:p>
    <w:p w14:paraId="5CDCD4B4" w14:textId="20349FF4" w:rsidR="006222E9" w:rsidRDefault="006523BF">
      <w:r w:rsidRPr="006523BF">
        <w:rPr>
          <w:b/>
        </w:rPr>
        <w:t xml:space="preserve">Semantics: </w:t>
      </w:r>
      <w:r>
        <w:t>w</w:t>
      </w:r>
      <w:r w:rsidR="006222E9">
        <w:t>e describe the semantics of these operations in terms of the following abstract model of a packet data structure</w:t>
      </w:r>
      <w:r>
        <w:t xml:space="preserve"> (pseudo-code)</w:t>
      </w:r>
      <w:r w:rsidR="006222E9">
        <w:t>:</w:t>
      </w:r>
    </w:p>
    <w:p w14:paraId="4C63901B" w14:textId="537D9681" w:rsidR="006222E9" w:rsidRDefault="006222E9" w:rsidP="002D0F38">
      <w:pPr>
        <w:pStyle w:val="Pseudocode"/>
      </w:pPr>
      <w:r>
        <w:t>packet_in {</w:t>
      </w:r>
      <w:r>
        <w:br/>
        <w:t xml:space="preserve">    unsigned nextBitIndex; </w:t>
      </w:r>
      <w:r>
        <w:br/>
        <w:t xml:space="preserve">    byte[] data;</w:t>
      </w:r>
      <w:r>
        <w:br/>
        <w:t xml:space="preserve">    unsigned lengthInBits;</w:t>
      </w:r>
    </w:p>
    <w:p w14:paraId="229C4B74" w14:textId="35377BCB" w:rsidR="006222E9" w:rsidRDefault="006222E9" w:rsidP="002D0F38">
      <w:pPr>
        <w:pStyle w:val="Pseudocode"/>
      </w:pPr>
      <w:r>
        <w:t xml:space="preserve">    void initialize(byte[] data) { </w:t>
      </w:r>
      <w:r>
        <w:br/>
        <w:t xml:space="preserve">        data = data;</w:t>
      </w:r>
      <w:r>
        <w:br/>
        <w:t xml:space="preserve">        nextBitIndex = 0; </w:t>
      </w:r>
      <w:r>
        <w:br/>
        <w:t xml:space="preserve">        lengthIn</w:t>
      </w:r>
      <w:r w:rsidR="009A023E">
        <w:t xml:space="preserve">Bits = </w:t>
      </w:r>
      <w:r>
        <w:t xml:space="preserve">data.sizeInBytes * 8; </w:t>
      </w:r>
      <w:r>
        <w:br/>
        <w:t xml:space="preserve">    }</w:t>
      </w:r>
    </w:p>
    <w:p w14:paraId="47EA4C8D" w14:textId="5841EC94" w:rsidR="006523BF" w:rsidRPr="006523BF" w:rsidRDefault="006222E9" w:rsidP="002D0F38">
      <w:pPr>
        <w:pStyle w:val="Pseudocode"/>
      </w:pPr>
      <w:r>
        <w:t xml:space="preserve">    bit&lt;32&gt; length</w:t>
      </w:r>
      <w:r w:rsidR="00C921A3">
        <w:t>()</w:t>
      </w:r>
      <w:r>
        <w:t xml:space="preserve"> { return</w:t>
      </w:r>
      <w:r w:rsidR="009A023E">
        <w:t xml:space="preserve"> </w:t>
      </w:r>
      <w:r w:rsidR="00C921A3">
        <w:t>length</w:t>
      </w:r>
      <w:r w:rsidR="006F336D">
        <w:t>InBits / 8</w:t>
      </w:r>
      <w:r>
        <w:t>; }</w:t>
      </w:r>
      <w:r w:rsidR="006523BF">
        <w:br/>
        <w:t>}</w:t>
      </w:r>
    </w:p>
    <w:p w14:paraId="46E55DA5" w14:textId="6E1386FB" w:rsidR="00473BC1" w:rsidRPr="003663BF" w:rsidRDefault="00473BC1" w:rsidP="003663BF">
      <w:pPr>
        <w:pStyle w:val="Heading3"/>
      </w:pPr>
      <w:bookmarkStart w:id="2936" w:name="_Toc445799394"/>
      <w:bookmarkStart w:id="2937" w:name="_Toc447899085"/>
      <w:r w:rsidRPr="003663BF">
        <w:t>packet_</w:t>
      </w:r>
      <w:proofErr w:type="gramStart"/>
      <w:r w:rsidRPr="003663BF">
        <w:t>in.extract</w:t>
      </w:r>
      <w:proofErr w:type="gramEnd"/>
      <w:r w:rsidR="003663BF" w:rsidRPr="003663BF">
        <w:t xml:space="preserve"> – single argument</w:t>
      </w:r>
      <w:bookmarkEnd w:id="2936"/>
      <w:bookmarkEnd w:id="2937"/>
    </w:p>
    <w:p w14:paraId="45BD178D" w14:textId="6C9FBB67" w:rsidR="003C6D8A" w:rsidRDefault="003C6D8A" w:rsidP="003C6D8A">
      <w:r>
        <w:t xml:space="preserve">The single-argument </w:t>
      </w:r>
      <w:r w:rsidRPr="00E411B2">
        <w:rPr>
          <w:rFonts w:ascii="Consolas" w:hAnsi="Consolas"/>
        </w:rPr>
        <w:t>extract</w:t>
      </w:r>
      <w:r>
        <w:t xml:space="preserve"> method has the following P4 declaration:</w:t>
      </w:r>
    </w:p>
    <w:p w14:paraId="023D5D1C" w14:textId="36C44B7E" w:rsidR="003C6D8A" w:rsidRPr="001A316A" w:rsidRDefault="003C6D8A" w:rsidP="003C6D8A">
      <w:pPr>
        <w:rPr>
          <w:rFonts w:ascii="Consolas" w:hAnsi="Consolas"/>
        </w:rPr>
      </w:pPr>
      <w:r w:rsidRPr="001A316A">
        <w:rPr>
          <w:rFonts w:ascii="Consolas" w:hAnsi="Consolas"/>
          <w:b/>
        </w:rPr>
        <w:t>void</w:t>
      </w:r>
      <w:r w:rsidRPr="001A316A">
        <w:rPr>
          <w:rFonts w:ascii="Consolas" w:hAnsi="Consolas"/>
        </w:rPr>
        <w:t xml:space="preserve"> extract</w:t>
      </w:r>
      <w:r>
        <w:rPr>
          <w:rFonts w:ascii="Consolas" w:hAnsi="Consolas"/>
        </w:rPr>
        <w:t>&lt;T</w:t>
      </w:r>
      <w:proofErr w:type="gramStart"/>
      <w:r>
        <w:rPr>
          <w:rFonts w:ascii="Consolas" w:hAnsi="Consolas"/>
        </w:rPr>
        <w:t>&gt;</w:t>
      </w:r>
      <w:r w:rsidRPr="001A316A">
        <w:rPr>
          <w:rFonts w:ascii="Consolas" w:hAnsi="Consolas"/>
        </w:rPr>
        <w:t>(</w:t>
      </w:r>
      <w:proofErr w:type="gramEnd"/>
      <w:r w:rsidRPr="001A316A">
        <w:rPr>
          <w:rFonts w:ascii="Consolas" w:hAnsi="Consolas"/>
          <w:b/>
        </w:rPr>
        <w:t>out</w:t>
      </w:r>
      <w:r w:rsidRPr="001A316A">
        <w:rPr>
          <w:rFonts w:ascii="Consolas" w:hAnsi="Consolas"/>
        </w:rPr>
        <w:t xml:space="preserve"> T header</w:t>
      </w:r>
      <w:r>
        <w:rPr>
          <w:rFonts w:ascii="Consolas" w:hAnsi="Consolas"/>
        </w:rPr>
        <w:t>Left</w:t>
      </w:r>
      <w:r w:rsidRPr="001A316A">
        <w:rPr>
          <w:rFonts w:ascii="Consolas" w:hAnsi="Consolas"/>
        </w:rPr>
        <w:t>Value)</w:t>
      </w:r>
      <w:r>
        <w:rPr>
          <w:rFonts w:ascii="Consolas" w:hAnsi="Consolas"/>
        </w:rPr>
        <w:t>;</w:t>
      </w:r>
    </w:p>
    <w:p w14:paraId="0BB944D3" w14:textId="1839F7F4" w:rsidR="00820B9F" w:rsidRDefault="003C6D8A" w:rsidP="00DD2ECD">
      <w:r w:rsidRPr="00280B0E">
        <w:rPr>
          <w:rFonts w:ascii="Consolas" w:hAnsi="Consolas"/>
        </w:rPr>
        <w:lastRenderedPageBreak/>
        <w:t>headerLeftValue</w:t>
      </w:r>
      <w:r w:rsidRPr="00DD2ECD">
        <w:t xml:space="preserve"> </w:t>
      </w:r>
      <w:r w:rsidRPr="00E411B2">
        <w:t>is an expression that should evaluate to a l</w:t>
      </w:r>
      <w:r w:rsidR="002420EF">
        <w:t>-</w:t>
      </w:r>
      <w:r w:rsidRPr="00E411B2">
        <w:t xml:space="preserve">value </w:t>
      </w:r>
      <w:r w:rsidR="002420EF">
        <w:t xml:space="preserve">(see Section </w:t>
      </w:r>
      <w:r w:rsidR="002420EF">
        <w:fldChar w:fldCharType="begin"/>
      </w:r>
      <w:r w:rsidR="002420EF">
        <w:instrText xml:space="preserve"> REF _Ref287107325 \r \h </w:instrText>
      </w:r>
      <w:r w:rsidR="002420EF">
        <w:fldChar w:fldCharType="separate"/>
      </w:r>
      <w:r w:rsidR="00C55925">
        <w:t>9.1.1</w:t>
      </w:r>
      <w:r w:rsidR="002420EF">
        <w:fldChar w:fldCharType="end"/>
      </w:r>
      <w:r w:rsidR="002420EF">
        <w:t xml:space="preserve">) </w:t>
      </w:r>
      <w:r w:rsidRPr="00E411B2">
        <w:t>of type</w:t>
      </w:r>
      <w:r>
        <w:rPr>
          <w:rFonts w:ascii="Consolas" w:hAnsi="Consolas"/>
        </w:rPr>
        <w:t xml:space="preserve"> </w:t>
      </w:r>
      <w:r w:rsidRPr="002420EF">
        <w:rPr>
          <w:rFonts w:ascii="Consolas" w:hAnsi="Consolas"/>
          <w:b/>
        </w:rPr>
        <w:t>header</w:t>
      </w:r>
      <w:r>
        <w:rPr>
          <w:rFonts w:ascii="Consolas" w:hAnsi="Consolas"/>
        </w:rPr>
        <w:t xml:space="preserve"> </w:t>
      </w:r>
      <w:r w:rsidRPr="00E411B2">
        <w:t>with a fixed compile-time known width.</w:t>
      </w:r>
      <w:r>
        <w:t xml:space="preserve"> If this method executes successfully, on completion the </w:t>
      </w:r>
      <w:r w:rsidRPr="00BD256D">
        <w:rPr>
          <w:rFonts w:ascii="Consolas" w:hAnsi="Consolas"/>
        </w:rPr>
        <w:t>headerLeftValue</w:t>
      </w:r>
      <w:r w:rsidRPr="00DD2ECD">
        <w:t xml:space="preserve"> </w:t>
      </w:r>
      <w:r>
        <w:t>is filled with data from the packet and its valid</w:t>
      </w:r>
      <w:r w:rsidR="00480683">
        <w:t>ity</w:t>
      </w:r>
      <w:r>
        <w:t xml:space="preserve"> bit is set. This method may fail by executing a failed </w:t>
      </w:r>
      <w:r w:rsidR="00A0647E" w:rsidRPr="002F540D">
        <w:rPr>
          <w:rFonts w:ascii="Consolas" w:hAnsi="Consolas"/>
        </w:rPr>
        <w:t>verify</w:t>
      </w:r>
      <w:r w:rsidR="00A0647E">
        <w:t xml:space="preserve"> call </w:t>
      </w:r>
      <w:r>
        <w:t>(e.g., not enough bits left in packet to fill the specified header).</w:t>
      </w:r>
      <w:r w:rsidR="00C05C02">
        <w:t xml:space="preserve"> </w:t>
      </w:r>
      <w:r w:rsidR="00820B9F">
        <w:t xml:space="preserve">For example, to extract an </w:t>
      </w:r>
      <w:r>
        <w:t>E</w:t>
      </w:r>
      <w:r w:rsidR="00820B9F">
        <w:t>thernet header one can invoke:</w:t>
      </w:r>
    </w:p>
    <w:p w14:paraId="471BA4FC" w14:textId="3FD687EC" w:rsidR="00820B9F" w:rsidRDefault="00820B9F">
      <w:pPr>
        <w:rPr>
          <w:rFonts w:ascii="Consolas" w:hAnsi="Consolas"/>
        </w:rPr>
      </w:pPr>
      <w:r w:rsidRPr="00A229BA">
        <w:rPr>
          <w:rFonts w:ascii="Consolas" w:hAnsi="Consolas"/>
          <w:b/>
        </w:rPr>
        <w:t>s</w:t>
      </w:r>
      <w:r w:rsidR="00FC6C8C" w:rsidRPr="00A229BA">
        <w:rPr>
          <w:rFonts w:ascii="Consolas" w:hAnsi="Consolas"/>
          <w:b/>
        </w:rPr>
        <w:t>truct</w:t>
      </w:r>
      <w:r w:rsidR="00FC6C8C" w:rsidRPr="00A63137">
        <w:rPr>
          <w:rFonts w:ascii="Consolas" w:hAnsi="Consolas"/>
        </w:rPr>
        <w:t xml:space="preserve"> R</w:t>
      </w:r>
      <w:r w:rsidRPr="00280B0E">
        <w:rPr>
          <w:rFonts w:ascii="Consolas" w:hAnsi="Consolas"/>
        </w:rPr>
        <w:t xml:space="preserve">esult { … </w:t>
      </w:r>
      <w:r w:rsidR="00FC6C8C">
        <w:rPr>
          <w:rFonts w:ascii="Consolas" w:hAnsi="Consolas"/>
        </w:rPr>
        <w:t>E</w:t>
      </w:r>
      <w:r w:rsidRPr="00280B0E">
        <w:rPr>
          <w:rFonts w:ascii="Consolas" w:hAnsi="Consolas"/>
        </w:rPr>
        <w:t>thernet_h ethernet; … }</w:t>
      </w:r>
      <w:r w:rsidR="00FC6C8C" w:rsidRPr="00A63137">
        <w:rPr>
          <w:rFonts w:ascii="Consolas" w:hAnsi="Consolas"/>
        </w:rPr>
        <w:br/>
      </w:r>
      <w:r w:rsidR="00FC6C8C" w:rsidRPr="00A229BA">
        <w:rPr>
          <w:rFonts w:ascii="Consolas" w:hAnsi="Consolas"/>
          <w:b/>
        </w:rPr>
        <w:t>parser</w:t>
      </w:r>
      <w:r w:rsidR="00FC6C8C" w:rsidRPr="00A63137">
        <w:rPr>
          <w:rFonts w:ascii="Consolas" w:hAnsi="Consolas"/>
        </w:rPr>
        <w:t xml:space="preserve"> P</w:t>
      </w:r>
      <w:r w:rsidRPr="00280B0E">
        <w:rPr>
          <w:rFonts w:ascii="Consolas" w:hAnsi="Consolas"/>
        </w:rPr>
        <w:t>(</w:t>
      </w:r>
      <w:r w:rsidR="00C37B52" w:rsidRPr="004C5336">
        <w:rPr>
          <w:rFonts w:ascii="Consolas" w:hAnsi="Consolas"/>
        </w:rPr>
        <w:t>packet</w:t>
      </w:r>
      <w:r w:rsidR="00B84F95">
        <w:rPr>
          <w:rFonts w:ascii="Consolas" w:hAnsi="Consolas"/>
        </w:rPr>
        <w:t>_in</w:t>
      </w:r>
      <w:r w:rsidRPr="00280B0E">
        <w:rPr>
          <w:rFonts w:ascii="Consolas" w:hAnsi="Consolas"/>
        </w:rPr>
        <w:t xml:space="preserve"> b, </w:t>
      </w:r>
      <w:r w:rsidR="00973C3C" w:rsidRPr="00280B0E">
        <w:rPr>
          <w:rFonts w:ascii="Consolas" w:hAnsi="Consolas"/>
          <w:b/>
        </w:rPr>
        <w:t>out</w:t>
      </w:r>
      <w:r w:rsidRPr="00280B0E">
        <w:rPr>
          <w:rFonts w:ascii="Consolas" w:hAnsi="Consolas"/>
        </w:rPr>
        <w:t xml:space="preserve"> </w:t>
      </w:r>
      <w:r w:rsidR="00FC6C8C">
        <w:rPr>
          <w:rFonts w:ascii="Consolas" w:hAnsi="Consolas"/>
        </w:rPr>
        <w:t>R</w:t>
      </w:r>
      <w:r w:rsidRPr="00280B0E">
        <w:rPr>
          <w:rFonts w:ascii="Consolas" w:hAnsi="Consolas"/>
        </w:rPr>
        <w:t>esult r)</w:t>
      </w:r>
      <w:r w:rsidR="00D31500">
        <w:rPr>
          <w:rFonts w:ascii="Consolas" w:hAnsi="Consolas"/>
        </w:rPr>
        <w:t xml:space="preserve"> </w:t>
      </w:r>
      <w:r w:rsidRPr="00280B0E">
        <w:rPr>
          <w:rFonts w:ascii="Consolas" w:hAnsi="Consolas"/>
        </w:rPr>
        <w:t>{</w:t>
      </w:r>
      <w:r w:rsidRPr="00280B0E">
        <w:rPr>
          <w:rFonts w:ascii="Consolas" w:hAnsi="Consolas"/>
        </w:rPr>
        <w:br/>
        <w:t xml:space="preserve">    b.extract(r.ethernet);</w:t>
      </w:r>
      <w:r w:rsidRPr="00280B0E">
        <w:rPr>
          <w:rFonts w:ascii="Consolas" w:hAnsi="Consolas"/>
        </w:rPr>
        <w:br/>
        <w:t>}</w:t>
      </w:r>
    </w:p>
    <w:p w14:paraId="0655C59E" w14:textId="752CB8A2" w:rsidR="004C5336" w:rsidRPr="00280B0E" w:rsidDel="006701C8" w:rsidRDefault="004C5336" w:rsidP="004C5336">
      <w:pPr>
        <w:rPr>
          <w:del w:id="2938" w:author="Mihai Budiu" w:date="2016-04-06T16:07:00Z"/>
        </w:rPr>
      </w:pPr>
      <w:del w:id="2939" w:author="Mihai Budiu" w:date="2016-04-06T16:07:00Z">
        <w:r w:rsidDel="006701C8">
          <w:delText>[TODO: should we allow extraction to metadata?]</w:delText>
        </w:r>
      </w:del>
    </w:p>
    <w:p w14:paraId="43A88590" w14:textId="5E562E4A" w:rsidR="00C2527C" w:rsidRDefault="00C2527C">
      <w:r w:rsidRPr="00AB28AA">
        <w:t>where</w:t>
      </w:r>
      <w:r>
        <w:rPr>
          <w:rFonts w:ascii="Consolas" w:hAnsi="Consolas"/>
        </w:rPr>
        <w:t xml:space="preserve"> T </w:t>
      </w:r>
      <w:r w:rsidR="00D31500">
        <w:t xml:space="preserve">is </w:t>
      </w:r>
      <w:r w:rsidRPr="00AB28AA">
        <w:t xml:space="preserve">the type of the </w:t>
      </w:r>
      <w:r w:rsidR="00206343">
        <w:t>data</w:t>
      </w:r>
      <w:r w:rsidRPr="00AB28AA">
        <w:t xml:space="preserve"> that has to be discarded.</w:t>
      </w:r>
    </w:p>
    <w:p w14:paraId="7591264D" w14:textId="387CD38D" w:rsidR="006523BF" w:rsidRDefault="006523BF" w:rsidP="006523BF">
      <w:r w:rsidRPr="006523BF">
        <w:rPr>
          <w:b/>
        </w:rPr>
        <w:t>Semantics:</w:t>
      </w:r>
      <w:r w:rsidR="003663BF">
        <w:t xml:space="preserve"> the semantics of extract is given in terms of the following pseudo-code method of the </w:t>
      </w:r>
      <w:r w:rsidR="003663BF" w:rsidRPr="003663BF">
        <w:rPr>
          <w:rFonts w:ascii="Consolas" w:hAnsi="Consolas" w:cs="Consolas"/>
        </w:rPr>
        <w:t>packet</w:t>
      </w:r>
      <w:r w:rsidR="003663BF">
        <w:t xml:space="preserve"> class above</w:t>
      </w:r>
      <w:r w:rsidR="006A13A4">
        <w:t xml:space="preserve"> (we use the </w:t>
      </w:r>
      <w:r w:rsidR="00D34183">
        <w:t xml:space="preserve">illegal </w:t>
      </w:r>
      <w:r w:rsidR="00D34183" w:rsidRPr="005129EE">
        <w:rPr>
          <w:rFonts w:ascii="Consolas" w:hAnsi="Consolas"/>
        </w:rPr>
        <w:t>valid</w:t>
      </w:r>
      <w:r w:rsidR="006A13A4" w:rsidRPr="002F540D">
        <w:rPr>
          <w:rFonts w:ascii="Consolas" w:hAnsi="Consolas"/>
        </w:rPr>
        <w:t>$</w:t>
      </w:r>
      <w:r w:rsidR="006A13A4">
        <w:t xml:space="preserve"> identifier to indicate the hidden valid bit of a header)</w:t>
      </w:r>
      <w:r w:rsidR="003663BF">
        <w:t>:</w:t>
      </w:r>
    </w:p>
    <w:p w14:paraId="203371F0" w14:textId="2E76EC5C" w:rsidR="00D06D2A" w:rsidRPr="00D06D2A" w:rsidRDefault="00D06D2A" w:rsidP="006523BF">
      <w:r w:rsidRPr="00D06D2A">
        <w:t xml:space="preserve">[TODO: do we </w:t>
      </w:r>
      <w:r w:rsidR="00325E1C">
        <w:t xml:space="preserve">need to </w:t>
      </w:r>
      <w:r w:rsidRPr="00D06D2A">
        <w:t>enforce that we can’t overwrite a header?]</w:t>
      </w:r>
    </w:p>
    <w:p w14:paraId="04A11B7F" w14:textId="68C9F297" w:rsidR="003663BF" w:rsidRDefault="003663BF" w:rsidP="002D0F38">
      <w:pPr>
        <w:pStyle w:val="Pseudocode"/>
        <w:rPr>
          <w:i/>
        </w:rPr>
      </w:pPr>
      <w:r>
        <w:t>void packet</w:t>
      </w:r>
      <w:r w:rsidR="005E637F">
        <w:t>_in</w:t>
      </w:r>
      <w:r>
        <w:t>.</w:t>
      </w:r>
      <w:r w:rsidRPr="001A316A">
        <w:t>extract</w:t>
      </w:r>
      <w:r>
        <w:t>&lt;T&gt;(out T headerLeftValue)</w:t>
      </w:r>
      <w:r w:rsidRPr="001A316A">
        <w:t xml:space="preserve"> {</w:t>
      </w:r>
      <w:r w:rsidRPr="001A316A">
        <w:rPr>
          <w:sz w:val="18"/>
        </w:rPr>
        <w:br/>
      </w:r>
      <w:r>
        <w:t xml:space="preserve">   </w:t>
      </w:r>
      <w:r w:rsidRPr="001A316A">
        <w:t>ParserModel.</w:t>
      </w:r>
      <w:r w:rsidR="00A0647E">
        <w:t>verify</w:t>
      </w:r>
      <w:r w:rsidRPr="001A316A">
        <w:t>(!headerLeftValue.valid</w:t>
      </w:r>
      <w:r w:rsidR="005129EE">
        <w:t>$</w:t>
      </w:r>
      <w:r w:rsidRPr="001A316A">
        <w:t>, OverwritingHeader);</w:t>
      </w:r>
      <w:r w:rsidRPr="001A316A">
        <w:br/>
        <w:t xml:space="preserve">   bitsToExtract = sizeof(headerLeftValue);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 xml:space="preserve">headerLeftValue = </w:t>
      </w:r>
      <w:r w:rsidR="009A023E">
        <w:t>data.extractBits(</w:t>
      </w:r>
      <w:r w:rsidRPr="001A316A">
        <w:t>nextBitIndex, bitsToExtract);</w:t>
      </w:r>
      <w:r w:rsidRPr="001A316A">
        <w:br/>
        <w:t xml:space="preserve">   headerLeftValue.valid</w:t>
      </w:r>
      <w:r w:rsidR="005129EE">
        <w:t>$</w:t>
      </w:r>
      <w:r w:rsidRPr="001A316A">
        <w:t xml:space="preserve"> = true;</w:t>
      </w:r>
      <w:r w:rsidRPr="001A316A">
        <w:br/>
        <w:t xml:space="preserve">   nextBitIndex += bitsToExtract;</w:t>
      </w:r>
      <w:r>
        <w:rPr>
          <w:sz w:val="18"/>
        </w:rPr>
        <w:br/>
      </w:r>
      <w:r>
        <w:t>}</w:t>
      </w:r>
      <w:r>
        <w:rPr>
          <w:i/>
        </w:rPr>
        <w:t xml:space="preserve">    </w:t>
      </w:r>
    </w:p>
    <w:p w14:paraId="2F8DA65C" w14:textId="30CD13F1" w:rsidR="003663BF" w:rsidRPr="003663BF" w:rsidRDefault="003663BF" w:rsidP="003663BF">
      <w:pPr>
        <w:pStyle w:val="Heading3"/>
      </w:pPr>
      <w:bookmarkStart w:id="2940" w:name="_Ref445811495"/>
      <w:bookmarkStart w:id="2941" w:name="_Toc445799395"/>
      <w:bookmarkStart w:id="2942" w:name="_Toc447899086"/>
      <w:r>
        <w:t>Packet.extract – two arguments</w:t>
      </w:r>
      <w:bookmarkEnd w:id="2940"/>
      <w:bookmarkEnd w:id="2941"/>
      <w:bookmarkEnd w:id="2942"/>
    </w:p>
    <w:p w14:paraId="7EB7CAD6" w14:textId="43E906F4" w:rsidR="001F37F7" w:rsidRDefault="001F37F7" w:rsidP="001F37F7">
      <w:r>
        <w:t xml:space="preserve">The two-argument </w:t>
      </w:r>
      <w:r w:rsidR="00820B9F" w:rsidRPr="00280B0E">
        <w:rPr>
          <w:rFonts w:ascii="Consolas" w:hAnsi="Consolas"/>
        </w:rPr>
        <w:t>extract</w:t>
      </w:r>
      <w:r w:rsidR="00820B9F">
        <w:t xml:space="preserve"> method </w:t>
      </w:r>
      <w:r w:rsidR="003C6D8A">
        <w:t>has the following declaration</w:t>
      </w:r>
      <w:r w:rsidR="00820B9F">
        <w:t>:</w:t>
      </w:r>
    </w:p>
    <w:p w14:paraId="22D64357" w14:textId="77777777" w:rsidR="00D06D2A" w:rsidRDefault="00D06D2A" w:rsidP="006950A0">
      <w:pPr>
        <w:rPr>
          <w:rFonts w:ascii="Consolas" w:hAnsi="Consolas"/>
        </w:rPr>
      </w:pPr>
      <w:r w:rsidRPr="00280B0E">
        <w:rPr>
          <w:rFonts w:ascii="Consolas" w:hAnsi="Consolas"/>
          <w:b/>
        </w:rPr>
        <w:t>void</w:t>
      </w:r>
      <w:r w:rsidRPr="00280B0E">
        <w:rPr>
          <w:rFonts w:ascii="Consolas" w:hAnsi="Consolas"/>
        </w:rPr>
        <w:t xml:space="preserve"> extract&lt;T</w:t>
      </w:r>
      <w:proofErr w:type="gramStart"/>
      <w:r w:rsidRPr="00280B0E">
        <w:rPr>
          <w:rFonts w:ascii="Consolas" w:hAnsi="Consolas"/>
        </w:rPr>
        <w:t>&gt;(</w:t>
      </w:r>
      <w:proofErr w:type="gramEnd"/>
      <w:r w:rsidRPr="00280B0E">
        <w:rPr>
          <w:rFonts w:ascii="Consolas" w:hAnsi="Consolas"/>
          <w:b/>
        </w:rPr>
        <w:t>out</w:t>
      </w:r>
      <w:r>
        <w:rPr>
          <w:rFonts w:ascii="Consolas" w:hAnsi="Consolas"/>
        </w:rPr>
        <w:t xml:space="preserve"> </w:t>
      </w:r>
      <w:r w:rsidRPr="00280B0E">
        <w:rPr>
          <w:rFonts w:ascii="Consolas" w:hAnsi="Consolas"/>
        </w:rPr>
        <w:t>T variableSizeHeader,</w:t>
      </w:r>
      <w:r>
        <w:rPr>
          <w:rFonts w:ascii="Consolas" w:hAnsi="Consolas"/>
        </w:rPr>
        <w:t xml:space="preserve"> </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w:t>
      </w:r>
      <w:r w:rsidRPr="00280B0E">
        <w:rPr>
          <w:rFonts w:ascii="Consolas" w:hAnsi="Consolas"/>
        </w:rPr>
        <w:t>32</w:t>
      </w:r>
      <w:r>
        <w:rPr>
          <w:rFonts w:ascii="Consolas" w:hAnsi="Consolas"/>
        </w:rPr>
        <w:t>&gt;</w:t>
      </w:r>
      <w:r w:rsidRPr="00280B0E">
        <w:rPr>
          <w:rFonts w:ascii="Consolas" w:hAnsi="Consolas"/>
        </w:rPr>
        <w:t xml:space="preserve"> variableFieldSize);</w:t>
      </w:r>
    </w:p>
    <w:p w14:paraId="13AEBDE0" w14:textId="39EDB093" w:rsidR="00862531" w:rsidRDefault="00D06D2A" w:rsidP="006950A0">
      <w:pPr>
        <w:rPr>
          <w:rFonts w:ascii="Consolas" w:hAnsi="Consolas"/>
          <w:i/>
        </w:rPr>
      </w:pPr>
      <w:r w:rsidRPr="00280B0E">
        <w:rPr>
          <w:rFonts w:ascii="Consolas" w:hAnsi="Consolas"/>
        </w:rPr>
        <w:t>variableSizeHeader</w:t>
      </w:r>
      <w:r w:rsidRPr="00E411B2">
        <w:t xml:space="preserve"> </w:t>
      </w:r>
      <w:r w:rsidR="00862531" w:rsidRPr="00E411B2">
        <w:t xml:space="preserve">must be a left-value representing a header that contains </w:t>
      </w:r>
      <w:r w:rsidR="00862531" w:rsidRPr="0055361E">
        <w:rPr>
          <w:i/>
        </w:rPr>
        <w:t>exactly one</w:t>
      </w:r>
      <w:r w:rsidR="00862531" w:rsidRPr="0055361E">
        <w:t xml:space="preserve"> </w:t>
      </w:r>
      <w:r w:rsidR="00862531" w:rsidRPr="00A229BA">
        <w:rPr>
          <w:rFonts w:ascii="Consolas" w:hAnsi="Consolas"/>
          <w:b/>
        </w:rPr>
        <w:t>varbit</w:t>
      </w:r>
      <w:r w:rsidR="00862531">
        <w:rPr>
          <w:rFonts w:ascii="Consolas" w:hAnsi="Consolas"/>
          <w:i/>
        </w:rPr>
        <w:t xml:space="preserve"> </w:t>
      </w:r>
      <w:r w:rsidR="00862531" w:rsidRPr="00E411B2">
        <w:t>field</w:t>
      </w:r>
      <w:r w:rsidR="00862531">
        <w:rPr>
          <w:rFonts w:ascii="Consolas" w:hAnsi="Consolas"/>
          <w:i/>
        </w:rPr>
        <w:t>.</w:t>
      </w:r>
      <w:r w:rsidR="00E9350C" w:rsidRPr="00E9350C">
        <w:rPr>
          <w:rFonts w:ascii="Consolas" w:hAnsi="Consolas"/>
          <w:i/>
        </w:rPr>
        <w:t xml:space="preserve"> </w:t>
      </w:r>
      <w:r w:rsidRPr="00280B0E">
        <w:rPr>
          <w:rFonts w:ascii="Consolas" w:hAnsi="Consolas"/>
        </w:rPr>
        <w:t>variableFieldSize</w:t>
      </w:r>
      <w:r>
        <w:t xml:space="preserve"> </w:t>
      </w:r>
      <w:r w:rsidR="00E9350C">
        <w:t xml:space="preserve">is an expression evaluating to a </w:t>
      </w:r>
      <w:r w:rsidR="00AD6D4B">
        <w:rPr>
          <w:rFonts w:ascii="Consolas" w:hAnsi="Consolas"/>
          <w:b/>
        </w:rPr>
        <w:t>bit</w:t>
      </w:r>
      <w:r w:rsidR="006A52B7">
        <w:rPr>
          <w:rFonts w:ascii="Consolas" w:hAnsi="Consolas"/>
        </w:rPr>
        <w:t>&lt;</w:t>
      </w:r>
      <w:r w:rsidR="00E9350C" w:rsidRPr="00280B0E">
        <w:rPr>
          <w:rFonts w:ascii="Consolas" w:hAnsi="Consolas"/>
        </w:rPr>
        <w:t>32</w:t>
      </w:r>
      <w:r w:rsidR="006A52B7">
        <w:rPr>
          <w:rFonts w:ascii="Consolas" w:hAnsi="Consolas"/>
        </w:rPr>
        <w:t>&gt;</w:t>
      </w:r>
      <w:r w:rsidR="00E9350C">
        <w:t xml:space="preserve"> value which indicates the number of bits to be extracted into the unique </w:t>
      </w:r>
      <w:r w:rsidR="00E9350C" w:rsidRPr="00280B0E">
        <w:rPr>
          <w:rFonts w:ascii="Consolas" w:hAnsi="Consolas"/>
        </w:rPr>
        <w:t>varbit</w:t>
      </w:r>
      <w:r w:rsidR="00E9350C">
        <w:t xml:space="preserve"> field of the header</w:t>
      </w:r>
      <w:r w:rsidR="00820B9F">
        <w:t xml:space="preserve"> (</w:t>
      </w:r>
      <w:r w:rsidR="007210F8">
        <w:t xml:space="preserve">this size </w:t>
      </w:r>
      <w:r w:rsidR="00820B9F">
        <w:t xml:space="preserve">is not the size of the complete header, just the size of the </w:t>
      </w:r>
      <w:r w:rsidR="00820B9F" w:rsidRPr="00A229BA">
        <w:rPr>
          <w:rFonts w:ascii="Consolas" w:hAnsi="Consolas"/>
          <w:b/>
        </w:rPr>
        <w:t>varbit</w:t>
      </w:r>
      <w:r w:rsidR="00820B9F">
        <w:t xml:space="preserve"> field).</w:t>
      </w:r>
    </w:p>
    <w:p w14:paraId="05441049" w14:textId="40EB8672" w:rsidR="00D06D2A" w:rsidRDefault="00D06D2A" w:rsidP="006950A0">
      <w:pPr>
        <w:rPr>
          <w:b/>
        </w:rPr>
      </w:pPr>
      <w:r w:rsidRPr="00D06D2A">
        <w:rPr>
          <w:b/>
        </w:rPr>
        <w:t>Semantics:</w:t>
      </w:r>
      <w:r>
        <w:rPr>
          <w:b/>
        </w:rPr>
        <w:t xml:space="preserve"> </w:t>
      </w:r>
      <w:r w:rsidRPr="00D06D2A">
        <w:t xml:space="preserve">the </w:t>
      </w:r>
      <w:r>
        <w:t>semantics of a two-argument extract invocation is given in terms of the following pseudo-code:</w:t>
      </w:r>
    </w:p>
    <w:p w14:paraId="2991F87B" w14:textId="2ACCA1E5" w:rsidR="00D06D2A" w:rsidRDefault="00D06D2A" w:rsidP="002D0F38">
      <w:pPr>
        <w:pStyle w:val="Pseudocode"/>
      </w:pPr>
      <w:r>
        <w:t>void packet</w:t>
      </w:r>
      <w:r w:rsidR="005E637F">
        <w:t>_in</w:t>
      </w:r>
      <w:r>
        <w:t>.</w:t>
      </w:r>
      <w:r w:rsidRPr="001A316A">
        <w:t>extract</w:t>
      </w:r>
      <w:r>
        <w:t>&lt;T&gt;</w:t>
      </w:r>
      <w:r w:rsidRPr="001A316A">
        <w:t>(</w:t>
      </w:r>
      <w:r w:rsidRPr="00A229BA">
        <w:t>out</w:t>
      </w:r>
      <w:r w:rsidRPr="001A316A">
        <w:t xml:space="preserve"> T headerLeftValue, </w:t>
      </w:r>
      <w:r w:rsidRPr="00A229BA">
        <w:t>in</w:t>
      </w:r>
      <w:r w:rsidRPr="001A316A">
        <w:t xml:space="preserve"> </w:t>
      </w:r>
      <w:r>
        <w:t>bit&lt;32&gt; var</w:t>
      </w:r>
      <w:r w:rsidR="007E040F">
        <w:t>S</w:t>
      </w:r>
      <w:r>
        <w:t>z</w:t>
      </w:r>
      <w:r w:rsidR="007E040F">
        <w:t>InBits</w:t>
      </w:r>
      <w:r>
        <w:t xml:space="preserve">) </w:t>
      </w:r>
      <w:r w:rsidRPr="001A316A">
        <w:t>{</w:t>
      </w:r>
      <w:r w:rsidRPr="001A316A">
        <w:rPr>
          <w:sz w:val="18"/>
        </w:rPr>
        <w:br/>
      </w:r>
      <w:r w:rsidRPr="001A316A">
        <w:t xml:space="preserve">   ParserModel.</w:t>
      </w:r>
      <w:r w:rsidR="00A0647E">
        <w:t>verify</w:t>
      </w:r>
      <w:r w:rsidRPr="001A316A">
        <w:t>(!headerLeftValue.valid</w:t>
      </w:r>
      <w:r w:rsidR="00D1786E">
        <w:t>$</w:t>
      </w:r>
      <w:r w:rsidRPr="001A316A">
        <w:t>, OverwritingHeader);</w:t>
      </w:r>
      <w:r w:rsidRPr="001A316A">
        <w:br/>
        <w:t xml:space="preserve">   bitsToExtract = sizeOfFixedPart(headerLeftValue) + varsize;</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1A316A">
        <w:t>headerLeftValue = data.extractBits(nextBitIndex, bitsToExtract);</w:t>
      </w:r>
      <w:r>
        <w:br/>
        <w:t xml:space="preserve">   headerLeftValue.varbitField.size = </w:t>
      </w:r>
      <w:r w:rsidR="00360057">
        <w:t>bitsToExtract;</w:t>
      </w:r>
      <w:r w:rsidRPr="001A316A">
        <w:br/>
        <w:t xml:space="preserve">   headerLeftValue.valid</w:t>
      </w:r>
      <w:r w:rsidR="00D1786E">
        <w:t>$</w:t>
      </w:r>
      <w:r w:rsidRPr="001A316A">
        <w:t xml:space="preserve"> = true;</w:t>
      </w:r>
      <w:r w:rsidRPr="001A316A">
        <w:br/>
        <w:t xml:space="preserve">   nextBitIndex += bitsToExtract;</w:t>
      </w:r>
      <w:r w:rsidRPr="001A316A">
        <w:rPr>
          <w:sz w:val="18"/>
        </w:rPr>
        <w:br/>
      </w:r>
      <w:r w:rsidRPr="001A316A">
        <w:t>}</w:t>
      </w:r>
    </w:p>
    <w:p w14:paraId="7F7DD059" w14:textId="11DA7841" w:rsidR="00782CF3" w:rsidRDefault="00E9350C" w:rsidP="006950A0">
      <w:r>
        <w:t>The example below shows one way that IPv4 options can be extracted</w:t>
      </w:r>
      <w:r w:rsidR="006617C6">
        <w:t xml:space="preserve"> by splitting the IPv4 header into two separate headers:</w:t>
      </w:r>
    </w:p>
    <w:p w14:paraId="6D62D22D" w14:textId="77777777" w:rsidR="006617C6" w:rsidRPr="00A229BA" w:rsidRDefault="006617C6" w:rsidP="006617C6">
      <w:pPr>
        <w:spacing w:before="0" w:after="0"/>
        <w:rPr>
          <w:rFonts w:ascii="Consolas" w:hAnsi="Consolas"/>
          <w:color w:val="000000"/>
          <w:szCs w:val="20"/>
        </w:rPr>
      </w:pPr>
      <w:r w:rsidRPr="00A229BA">
        <w:rPr>
          <w:rFonts w:ascii="Consolas" w:hAnsi="Consolas"/>
          <w:color w:val="000000"/>
          <w:szCs w:val="20"/>
        </w:rPr>
        <w:t>// IPv4 header without options</w:t>
      </w:r>
    </w:p>
    <w:p w14:paraId="032607A8" w14:textId="4BC132D1" w:rsidR="006617C6" w:rsidRPr="0016140A" w:rsidRDefault="006617C6" w:rsidP="006617C6">
      <w:pPr>
        <w:spacing w:before="0" w:after="0"/>
        <w:rPr>
          <w:rFonts w:ascii="Times" w:hAnsi="Times"/>
          <w:szCs w:val="20"/>
        </w:rPr>
      </w:pPr>
      <w:r w:rsidRPr="00A229BA">
        <w:rPr>
          <w:rFonts w:ascii="Consolas" w:hAnsi="Consolas"/>
          <w:b/>
          <w:color w:val="000000"/>
          <w:szCs w:val="20"/>
        </w:rPr>
        <w:lastRenderedPageBreak/>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pv4_no_options_h {</w:t>
      </w:r>
    </w:p>
    <w:p w14:paraId="65005C85" w14:textId="452617B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version;</w:t>
      </w:r>
    </w:p>
    <w:p w14:paraId="59EA45C4" w14:textId="188E297C"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4</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ihl;</w:t>
      </w:r>
    </w:p>
    <w:p w14:paraId="0B834CD1" w14:textId="563A15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diffserv;</w:t>
      </w:r>
    </w:p>
    <w:p w14:paraId="4726B4E2" w14:textId="20DA496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totalLen</w:t>
      </w:r>
      <w:proofErr w:type="gramEnd"/>
      <w:r w:rsidRPr="00A229BA">
        <w:rPr>
          <w:rFonts w:ascii="Consolas" w:hAnsi="Consolas"/>
          <w:color w:val="000000"/>
          <w:szCs w:val="20"/>
        </w:rPr>
        <w:t>;</w:t>
      </w:r>
    </w:p>
    <w:p w14:paraId="32F61C77" w14:textId="72EC100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identification</w:t>
      </w:r>
      <w:proofErr w:type="gramEnd"/>
      <w:r w:rsidRPr="00A229BA">
        <w:rPr>
          <w:rFonts w:ascii="Consolas" w:hAnsi="Consolas"/>
          <w:color w:val="000000"/>
          <w:szCs w:val="20"/>
        </w:rPr>
        <w:t>;</w:t>
      </w:r>
    </w:p>
    <w:p w14:paraId="26AEDD52" w14:textId="2769482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w:t>
      </w:r>
      <w:r w:rsidR="006A52B7" w:rsidRPr="00A229BA">
        <w:rPr>
          <w:rFonts w:ascii="Consolas" w:hAnsi="Consolas"/>
          <w:color w:val="000000"/>
          <w:szCs w:val="20"/>
        </w:rPr>
        <w:t>&gt;</w:t>
      </w:r>
      <w:r w:rsidRPr="00A229BA">
        <w:rPr>
          <w:rFonts w:ascii="Consolas" w:hAnsi="Consolas"/>
          <w:color w:val="000000"/>
          <w:szCs w:val="20"/>
        </w:rPr>
        <w:t xml:space="preserve">   flags;</w:t>
      </w:r>
    </w:p>
    <w:p w14:paraId="1D6D4F55" w14:textId="5578AD5B"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13</w:t>
      </w:r>
      <w:proofErr w:type="gramStart"/>
      <w:r w:rsidR="006A52B7" w:rsidRPr="00A229BA">
        <w:rPr>
          <w:rFonts w:ascii="Consolas" w:hAnsi="Consolas"/>
          <w:color w:val="000000"/>
          <w:szCs w:val="20"/>
        </w:rPr>
        <w:t>&gt;</w:t>
      </w:r>
      <w:r w:rsidRPr="00A229BA">
        <w:rPr>
          <w:rFonts w:ascii="Consolas" w:hAnsi="Consolas"/>
          <w:color w:val="000000"/>
          <w:szCs w:val="20"/>
        </w:rPr>
        <w:t xml:space="preserve">  fragOffset</w:t>
      </w:r>
      <w:proofErr w:type="gramEnd"/>
      <w:r w:rsidRPr="00A229BA">
        <w:rPr>
          <w:rFonts w:ascii="Consolas" w:hAnsi="Consolas"/>
          <w:color w:val="000000"/>
          <w:szCs w:val="20"/>
        </w:rPr>
        <w:t>;</w:t>
      </w:r>
    </w:p>
    <w:p w14:paraId="058940BB" w14:textId="713E8F3D"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AD6D4B">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w:t>
      </w:r>
      <w:r w:rsidR="00C77B72">
        <w:rPr>
          <w:rFonts w:ascii="Consolas" w:hAnsi="Consolas"/>
          <w:color w:val="000000"/>
          <w:szCs w:val="20"/>
        </w:rPr>
        <w:t xml:space="preserve"> </w:t>
      </w:r>
      <w:r w:rsidRPr="00A229BA">
        <w:rPr>
          <w:rFonts w:ascii="Consolas" w:hAnsi="Consolas"/>
          <w:color w:val="000000"/>
          <w:szCs w:val="20"/>
        </w:rPr>
        <w:t>ttl;</w:t>
      </w:r>
    </w:p>
    <w:p w14:paraId="7D84F908" w14:textId="45B1CEA6"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8</w:t>
      </w:r>
      <w:r w:rsidR="006A52B7" w:rsidRPr="00A229BA">
        <w:rPr>
          <w:rFonts w:ascii="Consolas" w:hAnsi="Consolas"/>
          <w:color w:val="000000"/>
          <w:szCs w:val="20"/>
        </w:rPr>
        <w:t>&gt;</w:t>
      </w:r>
      <w:r w:rsidRPr="00A229BA">
        <w:rPr>
          <w:rFonts w:ascii="Consolas" w:hAnsi="Consolas"/>
          <w:color w:val="000000"/>
          <w:szCs w:val="20"/>
        </w:rPr>
        <w:t xml:space="preserve">   protocol;</w:t>
      </w:r>
    </w:p>
    <w:p w14:paraId="7152A376" w14:textId="6829D1EF"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16</w:t>
      </w:r>
      <w:proofErr w:type="gramStart"/>
      <w:r w:rsidR="006A52B7" w:rsidRPr="00A229BA">
        <w:rPr>
          <w:rFonts w:ascii="Consolas" w:hAnsi="Consolas"/>
          <w:color w:val="000000"/>
          <w:szCs w:val="20"/>
        </w:rPr>
        <w:t>&gt;</w:t>
      </w:r>
      <w:r w:rsidRPr="00A229BA">
        <w:rPr>
          <w:rFonts w:ascii="Consolas" w:hAnsi="Consolas"/>
          <w:color w:val="000000"/>
          <w:szCs w:val="20"/>
        </w:rPr>
        <w:t xml:space="preserve">  hdrChecksum</w:t>
      </w:r>
      <w:proofErr w:type="gramEnd"/>
      <w:r w:rsidRPr="00A229BA">
        <w:rPr>
          <w:rFonts w:ascii="Consolas" w:hAnsi="Consolas"/>
          <w:color w:val="000000"/>
          <w:szCs w:val="20"/>
        </w:rPr>
        <w:t>;</w:t>
      </w:r>
    </w:p>
    <w:p w14:paraId="0A55D3F1" w14:textId="42567964" w:rsidR="006617C6" w:rsidRPr="0016140A" w:rsidRDefault="006617C6" w:rsidP="006617C6">
      <w:pPr>
        <w:spacing w:before="0" w:after="0"/>
        <w:rPr>
          <w:rFonts w:ascii="Times" w:hAnsi="Times"/>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proofErr w:type="gramStart"/>
      <w:r w:rsidR="006A52B7" w:rsidRPr="00A229BA">
        <w:rPr>
          <w:rFonts w:ascii="Consolas" w:hAnsi="Consolas"/>
          <w:color w:val="000000"/>
          <w:szCs w:val="20"/>
        </w:rPr>
        <w:t>&gt;</w:t>
      </w:r>
      <w:r w:rsidRPr="00A229BA">
        <w:rPr>
          <w:rFonts w:ascii="Consolas" w:hAnsi="Consolas"/>
          <w:color w:val="000000"/>
          <w:szCs w:val="20"/>
        </w:rPr>
        <w:t xml:space="preserve">  srcAddr</w:t>
      </w:r>
      <w:proofErr w:type="gramEnd"/>
      <w:r w:rsidRPr="00A229BA">
        <w:rPr>
          <w:rFonts w:ascii="Consolas" w:hAnsi="Consolas"/>
          <w:color w:val="000000"/>
          <w:szCs w:val="20"/>
        </w:rPr>
        <w:t>;</w:t>
      </w:r>
    </w:p>
    <w:p w14:paraId="7B773CDB" w14:textId="28A3D1C1"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w:t>
      </w:r>
      <w:r w:rsidR="006A52B7" w:rsidRPr="00A229BA">
        <w:rPr>
          <w:rFonts w:ascii="Consolas" w:hAnsi="Consolas"/>
          <w:b/>
          <w:color w:val="000000"/>
          <w:szCs w:val="20"/>
        </w:rPr>
        <w:t>bit</w:t>
      </w:r>
      <w:r w:rsidR="006A52B7" w:rsidRPr="00A229BA">
        <w:rPr>
          <w:rFonts w:ascii="Consolas" w:hAnsi="Consolas"/>
          <w:color w:val="000000"/>
          <w:szCs w:val="20"/>
        </w:rPr>
        <w:t>&lt;</w:t>
      </w:r>
      <w:r w:rsidRPr="00A229BA">
        <w:rPr>
          <w:rFonts w:ascii="Consolas" w:hAnsi="Consolas"/>
          <w:color w:val="000000"/>
          <w:szCs w:val="20"/>
        </w:rPr>
        <w:t>32</w:t>
      </w:r>
      <w:r w:rsidR="006A52B7" w:rsidRPr="00A229BA">
        <w:rPr>
          <w:rFonts w:ascii="Consolas" w:hAnsi="Consolas"/>
          <w:color w:val="000000"/>
          <w:szCs w:val="20"/>
        </w:rPr>
        <w:t>&gt;</w:t>
      </w:r>
      <w:r w:rsidRPr="00A229BA">
        <w:rPr>
          <w:rFonts w:ascii="Consolas" w:hAnsi="Consolas"/>
          <w:color w:val="000000"/>
          <w:szCs w:val="20"/>
        </w:rPr>
        <w:t xml:space="preserve">  dstAddr;</w:t>
      </w:r>
      <w:r w:rsidRPr="0016140A">
        <w:rPr>
          <w:rFonts w:ascii="Times" w:hAnsi="Times"/>
          <w:szCs w:val="20"/>
        </w:rPr>
        <w:br/>
      </w:r>
      <w:r w:rsidRPr="00A229BA">
        <w:rPr>
          <w:rFonts w:ascii="Consolas" w:hAnsi="Consolas"/>
          <w:color w:val="000000"/>
          <w:szCs w:val="20"/>
        </w:rPr>
        <w:t>}</w:t>
      </w:r>
    </w:p>
    <w:p w14:paraId="0503E4E7" w14:textId="77777777" w:rsidR="006617C6" w:rsidRPr="00A229BA" w:rsidRDefault="006617C6" w:rsidP="00A3325F">
      <w:pPr>
        <w:spacing w:before="0" w:after="0"/>
        <w:rPr>
          <w:rFonts w:ascii="Consolas" w:hAnsi="Consolas"/>
          <w:color w:val="000000"/>
          <w:szCs w:val="20"/>
        </w:rPr>
      </w:pPr>
    </w:p>
    <w:p w14:paraId="5C48B7FF" w14:textId="6A0E287A"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header</w:t>
      </w:r>
      <w:r w:rsidRPr="00A229BA">
        <w:rPr>
          <w:rFonts w:ascii="Consolas" w:hAnsi="Consolas"/>
          <w:color w:val="000000"/>
          <w:szCs w:val="20"/>
        </w:rPr>
        <w:t xml:space="preserve"> </w:t>
      </w:r>
      <w:r w:rsidR="00FC6C8C" w:rsidRPr="00A229BA">
        <w:rPr>
          <w:rFonts w:ascii="Consolas" w:hAnsi="Consolas"/>
          <w:color w:val="000000"/>
          <w:szCs w:val="20"/>
        </w:rPr>
        <w:t>I</w:t>
      </w:r>
      <w:r w:rsidRPr="00A229BA">
        <w:rPr>
          <w:rFonts w:ascii="Consolas" w:hAnsi="Consolas"/>
          <w:color w:val="000000"/>
          <w:szCs w:val="20"/>
        </w:rPr>
        <w:t>pv4_options_h {</w:t>
      </w:r>
      <w:r w:rsidRPr="00A229BA">
        <w:rPr>
          <w:rFonts w:ascii="Consolas" w:hAnsi="Consolas"/>
          <w:color w:val="000000"/>
          <w:szCs w:val="20"/>
        </w:rPr>
        <w:br/>
        <w:t xml:space="preserve">   </w:t>
      </w:r>
      <w:r w:rsidRPr="00A229BA">
        <w:rPr>
          <w:rFonts w:ascii="Consolas" w:hAnsi="Consolas"/>
          <w:b/>
          <w:color w:val="000000"/>
          <w:szCs w:val="20"/>
        </w:rPr>
        <w:t>var</w:t>
      </w:r>
      <w:r w:rsidR="006A52B7" w:rsidRPr="00A229BA">
        <w:rPr>
          <w:rFonts w:ascii="Consolas" w:hAnsi="Consolas"/>
          <w:b/>
          <w:color w:val="000000"/>
          <w:szCs w:val="20"/>
        </w:rPr>
        <w:t>bit</w:t>
      </w:r>
      <w:r w:rsidR="006A52B7" w:rsidRPr="00A229BA">
        <w:rPr>
          <w:rFonts w:ascii="Consolas" w:hAnsi="Consolas"/>
          <w:color w:val="000000"/>
          <w:szCs w:val="20"/>
        </w:rPr>
        <w:t>&lt;</w:t>
      </w:r>
      <w:r w:rsidR="007E040F">
        <w:rPr>
          <w:rFonts w:ascii="Consolas" w:hAnsi="Consolas"/>
          <w:color w:val="000000"/>
          <w:szCs w:val="20"/>
        </w:rPr>
        <w:t>320</w:t>
      </w:r>
      <w:r w:rsidR="006A52B7" w:rsidRPr="00A229BA">
        <w:rPr>
          <w:rFonts w:ascii="Consolas" w:hAnsi="Consolas"/>
          <w:color w:val="000000"/>
          <w:szCs w:val="20"/>
        </w:rPr>
        <w:t>&gt;</w:t>
      </w:r>
      <w:r w:rsidRPr="00A229BA">
        <w:rPr>
          <w:rFonts w:ascii="Consolas" w:hAnsi="Consolas"/>
          <w:color w:val="000000"/>
          <w:szCs w:val="20"/>
        </w:rPr>
        <w:t xml:space="preserve"> options;</w:t>
      </w:r>
      <w:r w:rsidRPr="00A229BA">
        <w:rPr>
          <w:rFonts w:ascii="Consolas" w:hAnsi="Consolas"/>
          <w:color w:val="000000"/>
          <w:szCs w:val="20"/>
        </w:rPr>
        <w:br/>
        <w:t>}</w:t>
      </w:r>
    </w:p>
    <w:p w14:paraId="52E4CA7F" w14:textId="77777777" w:rsidR="006617C6" w:rsidRPr="00A229BA" w:rsidRDefault="006617C6" w:rsidP="00A3325F">
      <w:pPr>
        <w:spacing w:before="0" w:after="0"/>
        <w:rPr>
          <w:rFonts w:ascii="Consolas" w:hAnsi="Consolas"/>
          <w:color w:val="000000"/>
          <w:szCs w:val="20"/>
        </w:rPr>
      </w:pPr>
    </w:p>
    <w:p w14:paraId="7785AE35" w14:textId="62FF011E"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struct</w:t>
      </w:r>
      <w:r w:rsidRPr="00A229BA">
        <w:rPr>
          <w:rFonts w:ascii="Consolas" w:hAnsi="Consolas"/>
          <w:color w:val="000000"/>
          <w:szCs w:val="20"/>
        </w:rPr>
        <w:t xml:space="preserve"> </w:t>
      </w:r>
      <w:r w:rsidR="00FC6C8C" w:rsidRPr="00A229BA">
        <w:rPr>
          <w:rFonts w:ascii="Consolas" w:hAnsi="Consolas"/>
          <w:color w:val="000000"/>
          <w:szCs w:val="20"/>
        </w:rPr>
        <w:t>P</w:t>
      </w:r>
      <w:r w:rsidRPr="00A229BA">
        <w:rPr>
          <w:rFonts w:ascii="Consolas" w:hAnsi="Consolas"/>
          <w:color w:val="000000"/>
          <w:szCs w:val="20"/>
        </w:rPr>
        <w:t>arsed_headers {</w:t>
      </w:r>
    </w:p>
    <w:p w14:paraId="2B4CF570" w14:textId="46D059D9"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pv4_no_options_h ipv4;</w:t>
      </w:r>
      <w:r w:rsidRPr="00A229BA">
        <w:rPr>
          <w:rFonts w:ascii="Consolas" w:hAnsi="Consolas"/>
          <w:color w:val="000000"/>
          <w:szCs w:val="20"/>
        </w:rPr>
        <w:br/>
        <w:t xml:space="preserve">    </w:t>
      </w:r>
      <w:r w:rsidR="006E60D9">
        <w:rPr>
          <w:rFonts w:ascii="Consolas" w:hAnsi="Consolas"/>
          <w:color w:val="000000"/>
          <w:szCs w:val="20"/>
        </w:rPr>
        <w:t>I</w:t>
      </w:r>
      <w:r w:rsidRPr="00A229BA">
        <w:rPr>
          <w:rFonts w:ascii="Consolas" w:hAnsi="Consolas"/>
          <w:color w:val="000000"/>
          <w:szCs w:val="20"/>
        </w:rPr>
        <w:t>pv4_options_h    ipv4options;</w:t>
      </w:r>
      <w:r w:rsidRPr="00A229BA">
        <w:rPr>
          <w:rFonts w:ascii="Consolas" w:hAnsi="Consolas"/>
          <w:color w:val="000000"/>
          <w:szCs w:val="20"/>
        </w:rPr>
        <w:br/>
        <w:t>}</w:t>
      </w:r>
    </w:p>
    <w:p w14:paraId="4270A21A" w14:textId="77777777" w:rsidR="006617C6" w:rsidRPr="00A229BA" w:rsidRDefault="006617C6" w:rsidP="00A3325F">
      <w:pPr>
        <w:spacing w:before="0" w:after="0"/>
        <w:rPr>
          <w:rFonts w:ascii="Consolas" w:hAnsi="Consolas"/>
          <w:color w:val="000000"/>
          <w:szCs w:val="20"/>
        </w:rPr>
      </w:pPr>
    </w:p>
    <w:p w14:paraId="461A9C2D" w14:textId="1437CB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error</w:t>
      </w:r>
      <w:r w:rsidRPr="00A229BA">
        <w:rPr>
          <w:rFonts w:ascii="Consolas" w:hAnsi="Consolas"/>
          <w:color w:val="000000"/>
          <w:szCs w:val="20"/>
        </w:rPr>
        <w:t xml:space="preserve"> </w:t>
      </w:r>
      <w:r w:rsidR="00FC6C8C" w:rsidRPr="00A229BA">
        <w:rPr>
          <w:rFonts w:ascii="Consolas" w:hAnsi="Consolas"/>
          <w:color w:val="000000"/>
          <w:szCs w:val="20"/>
        </w:rPr>
        <w:t xml:space="preserve">{ </w:t>
      </w:r>
      <w:del w:id="2943" w:author="Mihai Budiu" w:date="2016-04-06T16:29:00Z">
        <w:r w:rsidRPr="00460857" w:rsidDel="00460857">
          <w:rPr>
            <w:rFonts w:ascii="Consolas" w:hAnsi="Consolas"/>
            <w:color w:val="000000"/>
            <w:szCs w:val="20"/>
          </w:rPr>
          <w:delText>InvalidOptions</w:delText>
        </w:r>
        <w:r w:rsidR="00FC6C8C" w:rsidRPr="00A229BA" w:rsidDel="00460857">
          <w:rPr>
            <w:rFonts w:ascii="Consolas" w:hAnsi="Consolas"/>
            <w:color w:val="000000"/>
            <w:szCs w:val="20"/>
          </w:rPr>
          <w:delText xml:space="preserve"> </w:delText>
        </w:r>
      </w:del>
      <w:ins w:id="2944" w:author="Mihai Budiu" w:date="2016-04-06T16:29:00Z">
        <w:r w:rsidR="00460857">
          <w:rPr>
            <w:rFonts w:ascii="Consolas" w:hAnsi="Consolas"/>
            <w:color w:val="000000"/>
            <w:szCs w:val="20"/>
          </w:rPr>
          <w:t>InvalidIPv4Header</w:t>
        </w:r>
        <w:r w:rsidR="00460857" w:rsidRPr="00A229BA">
          <w:rPr>
            <w:rFonts w:ascii="Consolas" w:hAnsi="Consolas"/>
            <w:color w:val="000000"/>
            <w:szCs w:val="20"/>
          </w:rPr>
          <w:t xml:space="preserve"> </w:t>
        </w:r>
      </w:ins>
      <w:r w:rsidR="00FC6C8C" w:rsidRPr="00A229BA">
        <w:rPr>
          <w:rFonts w:ascii="Consolas" w:hAnsi="Consolas"/>
          <w:color w:val="000000"/>
          <w:szCs w:val="20"/>
        </w:rPr>
        <w:t>}</w:t>
      </w:r>
    </w:p>
    <w:p w14:paraId="05E63FD8" w14:textId="77777777" w:rsidR="006617C6" w:rsidRPr="00A229BA" w:rsidRDefault="006617C6" w:rsidP="00A3325F">
      <w:pPr>
        <w:spacing w:before="0" w:after="0"/>
        <w:rPr>
          <w:rFonts w:ascii="Consolas" w:hAnsi="Consolas"/>
          <w:color w:val="000000"/>
          <w:szCs w:val="20"/>
        </w:rPr>
      </w:pPr>
    </w:p>
    <w:p w14:paraId="5B48B05A" w14:textId="35BEA7A9" w:rsidR="006617C6" w:rsidRPr="00A229BA" w:rsidRDefault="006617C6" w:rsidP="00A3325F">
      <w:pPr>
        <w:spacing w:before="0" w:after="0"/>
        <w:rPr>
          <w:rFonts w:ascii="Consolas" w:hAnsi="Consolas"/>
          <w:color w:val="000000"/>
          <w:szCs w:val="20"/>
        </w:rPr>
      </w:pPr>
      <w:r w:rsidRPr="00A229BA">
        <w:rPr>
          <w:rFonts w:ascii="Consolas" w:hAnsi="Consolas"/>
          <w:b/>
          <w:color w:val="000000"/>
          <w:szCs w:val="20"/>
        </w:rPr>
        <w:t>parser</w:t>
      </w:r>
      <w:r w:rsidRPr="00A229BA">
        <w:rPr>
          <w:rFonts w:ascii="Consolas" w:hAnsi="Consolas"/>
          <w:color w:val="000000"/>
          <w:szCs w:val="20"/>
        </w:rPr>
        <w:t xml:space="preserve"> </w:t>
      </w:r>
      <w:proofErr w:type="gramStart"/>
      <w:r w:rsidR="00FC6C8C" w:rsidRPr="00A229BA">
        <w:rPr>
          <w:rFonts w:ascii="Consolas" w:hAnsi="Consolas"/>
          <w:color w:val="000000"/>
          <w:szCs w:val="20"/>
        </w:rPr>
        <w:t>T</w:t>
      </w:r>
      <w:r w:rsidRPr="00A229BA">
        <w:rPr>
          <w:rFonts w:ascii="Consolas" w:hAnsi="Consolas"/>
          <w:color w:val="000000"/>
          <w:szCs w:val="20"/>
        </w:rPr>
        <w:t>op(</w:t>
      </w:r>
      <w:proofErr w:type="gramEnd"/>
      <w:r w:rsidR="00C37B52">
        <w:rPr>
          <w:rFonts w:ascii="Consolas" w:hAnsi="Consolas"/>
          <w:b/>
          <w:color w:val="000000"/>
          <w:szCs w:val="20"/>
        </w:rPr>
        <w:t>packet</w:t>
      </w:r>
      <w:r w:rsidR="00B84F95">
        <w:rPr>
          <w:rFonts w:ascii="Consolas" w:hAnsi="Consolas"/>
          <w:color w:val="000000"/>
          <w:szCs w:val="20"/>
        </w:rPr>
        <w:t>_in</w:t>
      </w:r>
      <w:r w:rsidR="00AA2B15" w:rsidRPr="00A229BA">
        <w:rPr>
          <w:rFonts w:ascii="Consolas" w:hAnsi="Consolas"/>
          <w:color w:val="000000"/>
          <w:szCs w:val="20"/>
        </w:rPr>
        <w:t xml:space="preserve"> b, </w:t>
      </w:r>
      <w:r w:rsidR="00973C3C" w:rsidRPr="00A229BA">
        <w:rPr>
          <w:rFonts w:ascii="Consolas" w:hAnsi="Consolas"/>
          <w:b/>
          <w:color w:val="000000"/>
          <w:szCs w:val="20"/>
        </w:rPr>
        <w:t>out</w:t>
      </w:r>
      <w:r w:rsidR="003217D9" w:rsidRPr="00A229BA">
        <w:rPr>
          <w:rFonts w:ascii="Consolas" w:hAnsi="Consolas"/>
          <w:color w:val="000000"/>
          <w:szCs w:val="20"/>
        </w:rPr>
        <w:t xml:space="preserve"> </w:t>
      </w:r>
      <w:r w:rsidR="00A54C8A" w:rsidRPr="00A229BA">
        <w:rPr>
          <w:rFonts w:ascii="Consolas" w:hAnsi="Consolas"/>
          <w:color w:val="000000"/>
          <w:szCs w:val="20"/>
        </w:rPr>
        <w:t>P</w:t>
      </w:r>
      <w:r w:rsidRPr="00A229BA">
        <w:rPr>
          <w:rFonts w:ascii="Consolas" w:hAnsi="Consolas"/>
          <w:color w:val="000000"/>
          <w:szCs w:val="20"/>
        </w:rPr>
        <w:t>arsed_headers headers) {</w:t>
      </w:r>
    </w:p>
    <w:p w14:paraId="2ED262A7" w14:textId="3EEE5D1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007055E0" w:rsidRPr="0016140A">
        <w:rPr>
          <w:rFonts w:ascii="Consolas" w:hAnsi="Consolas"/>
          <w:szCs w:val="20"/>
        </w:rPr>
        <w:t>...</w:t>
      </w:r>
    </w:p>
    <w:p w14:paraId="7D5796C1" w14:textId="39970070"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extract(headers.ipv4);</w:t>
      </w:r>
      <w:r w:rsidRPr="00A229BA">
        <w:rPr>
          <w:rFonts w:ascii="Consolas" w:hAnsi="Consolas"/>
          <w:color w:val="000000"/>
          <w:szCs w:val="20"/>
        </w:rPr>
        <w:br/>
        <w:t xml:space="preserve">       </w:t>
      </w:r>
      <w:r w:rsidR="00A0647E">
        <w:rPr>
          <w:rFonts w:ascii="Consolas" w:hAnsi="Consolas"/>
          <w:b/>
          <w:color w:val="000000"/>
          <w:szCs w:val="20"/>
        </w:rPr>
        <w:t>verify</w:t>
      </w:r>
      <w:r w:rsidRPr="00A229BA">
        <w:rPr>
          <w:rFonts w:ascii="Consolas" w:hAnsi="Consolas"/>
          <w:color w:val="000000"/>
          <w:szCs w:val="20"/>
        </w:rPr>
        <w:t xml:space="preserve">(headers.ipv4.ihl &gt;= 5, </w:t>
      </w:r>
      <w:ins w:id="2945" w:author="Mihai Budiu" w:date="2016-04-06T16:29:00Z">
        <w:r w:rsidR="00460857">
          <w:rPr>
            <w:rFonts w:ascii="Consolas" w:hAnsi="Consolas"/>
            <w:color w:val="000000"/>
            <w:szCs w:val="20"/>
          </w:rPr>
          <w:t>InvalidIPv4Header</w:t>
        </w:r>
      </w:ins>
      <w:commentRangeStart w:id="2946"/>
      <w:del w:id="2947" w:author="Mihai Budiu" w:date="2016-04-06T16:29:00Z">
        <w:r w:rsidRPr="00A229BA" w:rsidDel="00460857">
          <w:rPr>
            <w:rFonts w:ascii="Consolas" w:hAnsi="Consolas"/>
            <w:color w:val="000000"/>
            <w:szCs w:val="20"/>
          </w:rPr>
          <w:delText>InvalidOptions</w:delText>
        </w:r>
        <w:commentRangeEnd w:id="2946"/>
        <w:r w:rsidR="00435CB9" w:rsidDel="00460857">
          <w:rPr>
            <w:rStyle w:val="CommentReference"/>
          </w:rPr>
          <w:commentReference w:id="2946"/>
        </w:r>
      </w:del>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parse_ipv4_options;</w:t>
      </w:r>
      <w:r w:rsidRPr="00A229BA">
        <w:rPr>
          <w:rFonts w:ascii="Consolas" w:hAnsi="Consolas"/>
          <w:color w:val="000000"/>
          <w:szCs w:val="20"/>
        </w:rPr>
        <w:br/>
        <w:t xml:space="preserve">   }</w:t>
      </w:r>
    </w:p>
    <w:p w14:paraId="31F23F2C" w14:textId="77777777" w:rsidR="006617C6" w:rsidRPr="00A229BA" w:rsidRDefault="006617C6" w:rsidP="00A3325F">
      <w:pPr>
        <w:spacing w:before="0" w:after="0"/>
        <w:rPr>
          <w:rFonts w:ascii="Consolas" w:hAnsi="Consolas"/>
          <w:color w:val="000000"/>
          <w:szCs w:val="20"/>
        </w:rPr>
      </w:pPr>
    </w:p>
    <w:p w14:paraId="356E593F" w14:textId="04AF0C75" w:rsidR="006617C6" w:rsidRPr="00A229BA"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b/>
          <w:color w:val="000000"/>
          <w:szCs w:val="20"/>
        </w:rPr>
        <w:t>state</w:t>
      </w:r>
      <w:r w:rsidRPr="00A229BA">
        <w:rPr>
          <w:rFonts w:ascii="Consolas" w:hAnsi="Consolas"/>
          <w:color w:val="000000"/>
          <w:szCs w:val="20"/>
        </w:rPr>
        <w:t xml:space="preserve"> parse_ipv4_options {</w:t>
      </w:r>
      <w:r w:rsidRPr="00A229BA">
        <w:rPr>
          <w:rFonts w:ascii="Consolas" w:hAnsi="Consolas"/>
          <w:color w:val="000000"/>
          <w:szCs w:val="20"/>
        </w:rPr>
        <w:br/>
        <w:t xml:space="preserve">       </w:t>
      </w:r>
      <w:r w:rsidR="00AA2B15" w:rsidRPr="00A229BA">
        <w:rPr>
          <w:rFonts w:ascii="Consolas" w:hAnsi="Consolas"/>
          <w:color w:val="000000"/>
          <w:szCs w:val="20"/>
        </w:rPr>
        <w:t>b.</w:t>
      </w:r>
      <w:r w:rsidRPr="00A229BA">
        <w:rPr>
          <w:rFonts w:ascii="Consolas" w:hAnsi="Consolas"/>
          <w:color w:val="000000"/>
          <w:szCs w:val="20"/>
        </w:rPr>
        <w:t>extract(</w:t>
      </w:r>
      <w:commentRangeStart w:id="2948"/>
      <w:commentRangeStart w:id="2949"/>
      <w:r w:rsidRPr="00A229BA">
        <w:rPr>
          <w:rFonts w:ascii="Consolas" w:hAnsi="Consolas"/>
          <w:color w:val="000000"/>
          <w:szCs w:val="20"/>
        </w:rPr>
        <w:t>headers.ipv4options</w:t>
      </w:r>
      <w:commentRangeEnd w:id="2948"/>
      <w:r w:rsidR="00435CB9">
        <w:rPr>
          <w:rStyle w:val="CommentReference"/>
        </w:rPr>
        <w:commentReference w:id="2948"/>
      </w:r>
      <w:commentRangeEnd w:id="2949"/>
      <w:r w:rsidR="007E040F">
        <w:rPr>
          <w:rStyle w:val="CommentReference"/>
        </w:rPr>
        <w:commentReference w:id="2949"/>
      </w:r>
      <w:r w:rsidRPr="00A229BA">
        <w:rPr>
          <w:rFonts w:ascii="Consolas" w:hAnsi="Consolas"/>
          <w:color w:val="000000"/>
          <w:szCs w:val="20"/>
        </w:rPr>
        <w:t xml:space="preserve">, </w:t>
      </w:r>
      <w:r w:rsidR="001C1825" w:rsidRPr="00A229BA">
        <w:rPr>
          <w:rFonts w:ascii="Consolas" w:hAnsi="Consolas"/>
          <w:color w:val="000000"/>
          <w:szCs w:val="20"/>
        </w:rPr>
        <w:br/>
        <w:t xml:space="preserve">                 </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&lt;32&gt;)</w:t>
      </w:r>
      <w:r w:rsidR="007E040F">
        <w:rPr>
          <w:rFonts w:ascii="Consolas" w:hAnsi="Consolas"/>
          <w:color w:val="000000"/>
          <w:szCs w:val="20"/>
        </w:rPr>
        <w:t>(</w:t>
      </w:r>
      <w:r w:rsidR="00330180">
        <w:rPr>
          <w:rFonts w:ascii="Consolas" w:hAnsi="Consolas"/>
          <w:color w:val="000000"/>
          <w:szCs w:val="20"/>
        </w:rPr>
        <w:t>((</w:t>
      </w:r>
      <w:r w:rsidR="00AD6D4B">
        <w:rPr>
          <w:rFonts w:ascii="Consolas" w:hAnsi="Consolas"/>
          <w:color w:val="000000"/>
          <w:szCs w:val="20"/>
        </w:rPr>
        <w:t>bit</w:t>
      </w:r>
      <w:r w:rsidR="00330180">
        <w:rPr>
          <w:rFonts w:ascii="Consolas" w:hAnsi="Consolas"/>
          <w:color w:val="000000"/>
          <w:szCs w:val="20"/>
        </w:rPr>
        <w:t>&lt;8&gt;)</w:t>
      </w:r>
      <w:r w:rsidRPr="00A229BA">
        <w:rPr>
          <w:rFonts w:ascii="Consolas" w:hAnsi="Consolas"/>
          <w:color w:val="000000"/>
          <w:szCs w:val="20"/>
        </w:rPr>
        <w:t xml:space="preserve">headers.ipv4.ihl </w:t>
      </w:r>
      <w:r w:rsidR="007E040F">
        <w:rPr>
          <w:rFonts w:ascii="Consolas" w:hAnsi="Consolas"/>
          <w:color w:val="000000"/>
          <w:szCs w:val="20"/>
        </w:rPr>
        <w:t xml:space="preserve">– 5) </w:t>
      </w:r>
      <w:r w:rsidRPr="00A229BA">
        <w:rPr>
          <w:rFonts w:ascii="Consolas" w:hAnsi="Consolas"/>
          <w:color w:val="000000"/>
          <w:szCs w:val="20"/>
        </w:rPr>
        <w:t xml:space="preserve">* </w:t>
      </w:r>
      <w:r w:rsidR="007E040F">
        <w:rPr>
          <w:rFonts w:ascii="Consolas" w:hAnsi="Consolas"/>
          <w:color w:val="000000"/>
          <w:szCs w:val="20"/>
        </w:rPr>
        <w:t>32</w:t>
      </w:r>
      <w:r w:rsidR="00330180">
        <w:rPr>
          <w:rFonts w:ascii="Consolas" w:hAnsi="Consolas"/>
          <w:color w:val="000000"/>
          <w:szCs w:val="20"/>
        </w:rPr>
        <w:t>)</w:t>
      </w:r>
      <w:r w:rsidR="007E040F">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t xml:space="preserve">       </w:t>
      </w:r>
      <w:r w:rsidRPr="00A229BA">
        <w:rPr>
          <w:rFonts w:ascii="Consolas" w:hAnsi="Consolas"/>
          <w:b/>
          <w:color w:val="000000"/>
          <w:szCs w:val="20"/>
        </w:rPr>
        <w:t>transition</w:t>
      </w:r>
      <w:r w:rsidRPr="00A229BA">
        <w:rPr>
          <w:rFonts w:ascii="Consolas" w:hAnsi="Consolas"/>
          <w:color w:val="000000"/>
          <w:szCs w:val="20"/>
        </w:rPr>
        <w:t xml:space="preserve"> </w:t>
      </w:r>
      <w:r w:rsidR="00DC24EA">
        <w:rPr>
          <w:rFonts w:ascii="Consolas" w:hAnsi="Consolas"/>
          <w:b/>
          <w:color w:val="000000"/>
          <w:szCs w:val="20"/>
        </w:rPr>
        <w:t>select</w:t>
      </w:r>
      <w:r w:rsidRPr="00A229BA">
        <w:rPr>
          <w:rFonts w:ascii="Consolas" w:hAnsi="Consolas"/>
          <w:color w:val="000000"/>
          <w:szCs w:val="20"/>
        </w:rPr>
        <w:t xml:space="preserve"> (headers.ipv4.protocol) { </w:t>
      </w:r>
      <w:r w:rsidR="007055E0" w:rsidRPr="0016140A">
        <w:rPr>
          <w:rFonts w:ascii="Consolas" w:hAnsi="Consolas"/>
          <w:szCs w:val="20"/>
        </w:rPr>
        <w:t>...</w:t>
      </w:r>
      <w:r w:rsidRPr="00A229BA">
        <w:rPr>
          <w:rFonts w:ascii="Consolas" w:hAnsi="Consolas"/>
          <w:color w:val="000000"/>
          <w:szCs w:val="20"/>
        </w:rPr>
        <w:t xml:space="preserve"> }</w:t>
      </w:r>
    </w:p>
    <w:p w14:paraId="788E56D2" w14:textId="0A8A6E64" w:rsidR="002568B5" w:rsidRDefault="006617C6" w:rsidP="00A3325F">
      <w:pPr>
        <w:spacing w:before="0" w:after="0"/>
        <w:rPr>
          <w:rFonts w:ascii="Consolas" w:hAnsi="Consolas"/>
          <w:color w:val="000000"/>
          <w:szCs w:val="20"/>
        </w:rPr>
      </w:pPr>
      <w:r w:rsidRPr="00A229BA">
        <w:rPr>
          <w:rFonts w:ascii="Consolas" w:hAnsi="Consolas"/>
          <w:color w:val="000000"/>
          <w:szCs w:val="20"/>
        </w:rPr>
        <w:t xml:space="preserve">   }</w:t>
      </w:r>
      <w:r w:rsidRPr="00A229BA">
        <w:rPr>
          <w:rFonts w:ascii="Consolas" w:hAnsi="Consolas"/>
          <w:color w:val="000000"/>
          <w:szCs w:val="20"/>
        </w:rPr>
        <w:br/>
        <w:t>}</w:t>
      </w:r>
    </w:p>
    <w:p w14:paraId="1ADDA7CE" w14:textId="1D1CBC5F" w:rsidR="00E07D23" w:rsidRPr="00473BC1" w:rsidRDefault="00473BC1" w:rsidP="00E967D0">
      <w:pPr>
        <w:pStyle w:val="Heading3"/>
      </w:pPr>
      <w:bookmarkStart w:id="2950" w:name="_Toc417920639"/>
      <w:bookmarkStart w:id="2951" w:name="_Toc445799396"/>
      <w:bookmarkStart w:id="2952" w:name="_Toc447899087"/>
      <w:r w:rsidRPr="00473BC1">
        <w:t>packet_</w:t>
      </w:r>
      <w:proofErr w:type="gramStart"/>
      <w:r w:rsidRPr="00473BC1">
        <w:t>in.l</w:t>
      </w:r>
      <w:r w:rsidR="00E07D23" w:rsidRPr="00473BC1">
        <w:t>ookahead</w:t>
      </w:r>
      <w:bookmarkEnd w:id="2950"/>
      <w:bookmarkEnd w:id="2951"/>
      <w:bookmarkEnd w:id="2952"/>
      <w:proofErr w:type="gramEnd"/>
    </w:p>
    <w:p w14:paraId="447B4CD2" w14:textId="4808CD5B" w:rsidR="00E07D23" w:rsidRDefault="00E07D23" w:rsidP="00E07D23">
      <w:r w:rsidRPr="00E411B2">
        <w:rPr>
          <w:rFonts w:ascii="Consolas" w:hAnsi="Consolas"/>
        </w:rPr>
        <w:t>lookahead</w:t>
      </w:r>
      <w:r>
        <w:t xml:space="preserve"> is a method provided by the </w:t>
      </w:r>
      <w:r>
        <w:rPr>
          <w:rFonts w:ascii="Consolas" w:hAnsi="Consolas"/>
        </w:rPr>
        <w:t>packet_in</w:t>
      </w:r>
      <w:r>
        <w:t xml:space="preserve"> packet abstraction that evaluates to a set of bits from the input packet without advancing the </w:t>
      </w:r>
      <w:r w:rsidRPr="00E411B2">
        <w:rPr>
          <w:rFonts w:ascii="Consolas" w:hAnsi="Consolas"/>
        </w:rPr>
        <w:t>nextBitIndex</w:t>
      </w:r>
      <w:r>
        <w:t xml:space="preserve"> pointer. Similar to </w:t>
      </w:r>
      <w:r w:rsidRPr="00E411B2">
        <w:rPr>
          <w:rFonts w:ascii="Consolas" w:hAnsi="Consolas"/>
        </w:rPr>
        <w:t>extract</w:t>
      </w:r>
      <w:r>
        <w:t xml:space="preserve">, it </w:t>
      </w:r>
      <w:r w:rsidR="00A0647E">
        <w:t xml:space="preserve">will transition to </w:t>
      </w:r>
      <w:r w:rsidR="00A0647E" w:rsidRPr="002F540D">
        <w:rPr>
          <w:rFonts w:ascii="Consolas" w:hAnsi="Consolas"/>
        </w:rPr>
        <w:t>reject</w:t>
      </w:r>
      <w:r w:rsidR="00A0647E">
        <w:t xml:space="preserve"> and set the error </w:t>
      </w:r>
      <w:r>
        <w:t xml:space="preserve">if there are not enough bits in the packet. One invokes </w:t>
      </w:r>
      <w:r w:rsidRPr="00280B0E">
        <w:rPr>
          <w:rFonts w:ascii="Consolas" w:hAnsi="Consolas"/>
        </w:rPr>
        <w:t>lookahead</w:t>
      </w:r>
      <w:r>
        <w:t xml:space="preserve"> as follows:</w:t>
      </w:r>
    </w:p>
    <w:p w14:paraId="493EFCF7" w14:textId="77777777" w:rsidR="00E07D23" w:rsidRDefault="00E07D23" w:rsidP="00E07D23">
      <w:pPr>
        <w:rPr>
          <w:rFonts w:ascii="Consolas" w:hAnsi="Consolas"/>
        </w:rPr>
      </w:pPr>
      <w:commentRangeStart w:id="2953"/>
      <w:commentRangeStart w:id="2954"/>
      <w:r w:rsidRPr="00280B0E">
        <w:rPr>
          <w:rFonts w:ascii="Consolas" w:hAnsi="Consolas"/>
        </w:rPr>
        <w:t>b.</w:t>
      </w:r>
      <w:r w:rsidRPr="00E411B2">
        <w:rPr>
          <w:rFonts w:ascii="Consolas" w:hAnsi="Consolas"/>
        </w:rPr>
        <w:t>lookahead&lt;</w:t>
      </w:r>
      <w:r>
        <w:rPr>
          <w:rFonts w:ascii="Consolas" w:hAnsi="Consolas"/>
          <w:i/>
        </w:rPr>
        <w:t>T</w:t>
      </w:r>
      <w:r w:rsidRPr="00E411B2">
        <w:rPr>
          <w:rFonts w:ascii="Consolas" w:hAnsi="Consolas"/>
        </w:rPr>
        <w:t>&gt;()</w:t>
      </w:r>
      <w:commentRangeEnd w:id="2953"/>
      <w:r w:rsidR="00467F77">
        <w:rPr>
          <w:rStyle w:val="CommentReference"/>
        </w:rPr>
        <w:commentReference w:id="2953"/>
      </w:r>
      <w:commentRangeEnd w:id="2954"/>
      <w:r w:rsidR="007E040F">
        <w:rPr>
          <w:rStyle w:val="CommentReference"/>
        </w:rPr>
        <w:commentReference w:id="2954"/>
      </w:r>
    </w:p>
    <w:p w14:paraId="107B600F" w14:textId="7F039A74" w:rsidR="00E07D23" w:rsidRDefault="00E07D23" w:rsidP="00E07D23">
      <w:pPr>
        <w:rPr>
          <w:rFonts w:ascii="Consolas" w:hAnsi="Consolas"/>
        </w:rPr>
      </w:pPr>
      <w:r>
        <w:t xml:space="preserve">where </w:t>
      </w:r>
      <w:r>
        <w:rPr>
          <w:rFonts w:ascii="Consolas" w:hAnsi="Consolas"/>
          <w:i/>
        </w:rPr>
        <w:t>T</w:t>
      </w:r>
      <w:r>
        <w:t xml:space="preserve"> must be a type with fixed width. </w:t>
      </w:r>
      <w:r w:rsidRPr="00E411B2">
        <w:t>In case of success the result of the evaluation of</w:t>
      </w:r>
      <w:r>
        <w:rPr>
          <w:rFonts w:ascii="Consolas" w:hAnsi="Consolas"/>
        </w:rPr>
        <w:t xml:space="preserve"> lookahead </w:t>
      </w:r>
      <w:r>
        <w:t xml:space="preserve">returns a value of type </w:t>
      </w:r>
      <w:r>
        <w:rPr>
          <w:rFonts w:ascii="Consolas" w:hAnsi="Consolas"/>
          <w:i/>
        </w:rPr>
        <w:t>T</w:t>
      </w:r>
      <w:r>
        <w:t>.</w:t>
      </w:r>
      <w:r>
        <w:rPr>
          <w:rFonts w:ascii="Consolas" w:hAnsi="Consolas"/>
        </w:rPr>
        <w:t xml:space="preserve"> </w:t>
      </w:r>
    </w:p>
    <w:p w14:paraId="484961FB" w14:textId="27111E6C" w:rsidR="00E967D0" w:rsidRPr="00E967D0" w:rsidRDefault="00E967D0" w:rsidP="00E967D0">
      <w:r w:rsidRPr="00E967D0">
        <w:rPr>
          <w:b/>
        </w:rPr>
        <w:lastRenderedPageBreak/>
        <w:t>Semantics:</w:t>
      </w:r>
      <w:r>
        <w:t xml:space="preserve"> in terms of the abstract model the semantics of </w:t>
      </w:r>
      <w:r w:rsidRPr="00E967D0">
        <w:rPr>
          <w:rFonts w:ascii="Consolas" w:hAnsi="Consolas" w:cs="Consolas"/>
        </w:rPr>
        <w:t>lookahead</w:t>
      </w:r>
      <w:r>
        <w:t xml:space="preserve"> is given by the following pseudo-code:</w:t>
      </w:r>
    </w:p>
    <w:p w14:paraId="7D48ABFA" w14:textId="14BAE7D0" w:rsidR="00E967D0" w:rsidRDefault="00E967D0" w:rsidP="002D0F38">
      <w:pPr>
        <w:pStyle w:val="Pseudocode"/>
      </w:pPr>
      <w:r w:rsidRPr="00A229BA">
        <w:t xml:space="preserve">T </w:t>
      </w:r>
      <w:r>
        <w:t>packet</w:t>
      </w:r>
      <w:r w:rsidR="005E637F">
        <w:t>_in</w:t>
      </w:r>
      <w:r>
        <w:t>.</w:t>
      </w:r>
      <w:r w:rsidRPr="00A229BA">
        <w:t>lookahead</w:t>
      </w:r>
      <w:r w:rsidRPr="00CB61DE">
        <w:t>&lt;T&gt;()</w:t>
      </w:r>
      <w:r>
        <w:t xml:space="preserve"> </w:t>
      </w:r>
      <w:r w:rsidRPr="001A316A">
        <w:t>{</w:t>
      </w:r>
      <w:r w:rsidRPr="001A316A">
        <w:rPr>
          <w:sz w:val="18"/>
        </w:rPr>
        <w:br/>
      </w:r>
      <w:r>
        <w:t xml:space="preserve">   </w:t>
      </w:r>
      <w:r w:rsidRPr="001A316A">
        <w:t>bitsToExtract = sizeof(</w:t>
      </w:r>
      <w:r>
        <w:t>T</w:t>
      </w:r>
      <w:r w:rsidRPr="001A316A">
        <w:t>);</w:t>
      </w:r>
      <w:r w:rsidRPr="001A316A">
        <w:br/>
        <w:t xml:space="preserve">   lastBitNeeded = nextBitIndex + bitsToExtract;</w:t>
      </w:r>
      <w:r w:rsidRPr="001A316A">
        <w:br/>
        <w:t xml:space="preserve">   ParserModel.</w:t>
      </w:r>
      <w:r w:rsidR="00A0647E">
        <w:t>verify</w:t>
      </w:r>
      <w:r w:rsidRPr="001A316A">
        <w:t>(lengthInBits &gt;= lastBitNeeded, PacketTooShort);</w:t>
      </w:r>
      <w:r w:rsidRPr="001A316A">
        <w:br/>
      </w:r>
      <w:r w:rsidRPr="001A316A">
        <w:rPr>
          <w:i/>
        </w:rPr>
        <w:t xml:space="preserve">   </w:t>
      </w:r>
      <w:r w:rsidRPr="00A229BA">
        <w:t>T tmp</w:t>
      </w:r>
      <w:r>
        <w:rPr>
          <w:i/>
        </w:rPr>
        <w:t xml:space="preserve"> </w:t>
      </w:r>
      <w:r w:rsidRPr="001A316A">
        <w:t>= data.extractBits(nextBitIndex,</w:t>
      </w:r>
      <w:r>
        <w:t xml:space="preserve"> bitsToExtract);</w:t>
      </w:r>
      <w:r>
        <w:br/>
        <w:t xml:space="preserve">   return tmp;</w:t>
      </w:r>
      <w:r>
        <w:br/>
        <w:t>}</w:t>
      </w:r>
    </w:p>
    <w:p w14:paraId="46486484" w14:textId="2F51151C" w:rsidR="009D34F2" w:rsidRDefault="009D34F2" w:rsidP="009D34F2">
      <w:pPr>
        <w:rPr>
          <w:ins w:id="2955" w:author="Mihai Budiu" w:date="2016-04-06T16:35:00Z"/>
        </w:rPr>
      </w:pPr>
      <w:r w:rsidRPr="009D34F2">
        <w:t>Example</w:t>
      </w:r>
      <w:ins w:id="2956" w:author="Mihai Budiu" w:date="2016-04-06T16:33:00Z">
        <w:r w:rsidR="004A1999">
          <w:t>s</w:t>
        </w:r>
      </w:ins>
      <w:r w:rsidRPr="009D34F2">
        <w:t>:</w:t>
      </w:r>
    </w:p>
    <w:p w14:paraId="6353E144" w14:textId="7DD46D06" w:rsidR="004A1999" w:rsidRPr="009D34F2" w:rsidRDefault="004A1999" w:rsidP="009D34F2">
      <w:ins w:id="2957" w:author="Mihai Budiu" w:date="2016-04-06T16:35:00Z">
        <w:r w:rsidRPr="004A1999">
          <w:rPr>
            <w:rFonts w:ascii="Consolas" w:hAnsi="Consolas"/>
            <w:b/>
            <w:rPrChange w:id="2958" w:author="Mihai Budiu" w:date="2016-04-06T16:36:00Z">
              <w:rPr>
                <w:rFonts w:ascii="Consolas" w:hAnsi="Consolas"/>
              </w:rPr>
            </w:rPrChange>
          </w:rPr>
          <w:t>header</w:t>
        </w:r>
        <w:r w:rsidRPr="004A1999">
          <w:rPr>
            <w:rFonts w:ascii="Consolas" w:hAnsi="Consolas"/>
            <w:rPrChange w:id="2959" w:author="Mihai Budiu" w:date="2016-04-06T16:36:00Z">
              <w:rPr/>
            </w:rPrChange>
          </w:rPr>
          <w:t xml:space="preserve"> </w:t>
        </w:r>
        <w:r w:rsidRPr="004A1999">
          <w:rPr>
            <w:rFonts w:ascii="Consolas" w:hAnsi="Consolas"/>
          </w:rPr>
          <w:t>Tcp_option_sack_top</w:t>
        </w:r>
        <w:r>
          <w:rPr>
            <w:rFonts w:ascii="Consolas" w:hAnsi="Consolas"/>
          </w:rPr>
          <w:t xml:space="preserve"> </w:t>
        </w:r>
        <w:proofErr w:type="gramStart"/>
        <w:r>
          <w:rPr>
            <w:rFonts w:ascii="Consolas" w:hAnsi="Consolas"/>
          </w:rPr>
          <w:t>{ ...</w:t>
        </w:r>
        <w:proofErr w:type="gramEnd"/>
        <w:r>
          <w:rPr>
            <w:rFonts w:ascii="Consolas" w:hAnsi="Consolas"/>
          </w:rPr>
          <w:t xml:space="preserve"> }</w:t>
        </w:r>
      </w:ins>
    </w:p>
    <w:p w14:paraId="53C48B1D" w14:textId="24151113" w:rsidR="009D34F2" w:rsidRDefault="009D34F2" w:rsidP="00E967D0">
      <w:pPr>
        <w:rPr>
          <w:ins w:id="2960" w:author="Mihai Budiu" w:date="2016-04-06T16:33:00Z"/>
          <w:rFonts w:ascii="Consolas" w:hAnsi="Consolas"/>
        </w:rPr>
      </w:pPr>
      <w:r w:rsidRPr="009D34F2">
        <w:rPr>
          <w:rFonts w:ascii="Consolas" w:hAnsi="Consolas"/>
          <w:b/>
        </w:rPr>
        <w:t>state</w:t>
      </w:r>
      <w:r>
        <w:rPr>
          <w:rFonts w:ascii="Consolas" w:hAnsi="Consolas"/>
        </w:rPr>
        <w:t xml:space="preserve"> start {</w:t>
      </w:r>
      <w:r>
        <w:rPr>
          <w:rFonts w:ascii="Consolas" w:hAnsi="Consolas"/>
        </w:rPr>
        <w:br/>
      </w:r>
      <w:r w:rsidRPr="009D34F2">
        <w:rPr>
          <w:rFonts w:ascii="Consolas" w:hAnsi="Consolas"/>
        </w:rPr>
        <w:t xml:space="preserve">    </w:t>
      </w:r>
      <w:r w:rsidRPr="009D34F2">
        <w:rPr>
          <w:rFonts w:ascii="Consolas" w:hAnsi="Consolas"/>
          <w:b/>
        </w:rPr>
        <w:t>transition</w:t>
      </w:r>
      <w:r w:rsidRPr="009D34F2">
        <w:rPr>
          <w:rFonts w:ascii="Consolas" w:hAnsi="Consolas"/>
        </w:rPr>
        <w:t xml:space="preserve"> select(b.lookahead&lt;</w:t>
      </w:r>
      <w:r w:rsidRPr="009D34F2">
        <w:rPr>
          <w:rFonts w:ascii="Consolas" w:hAnsi="Consolas"/>
          <w:b/>
        </w:rPr>
        <w:t>bit</w:t>
      </w:r>
      <w:r w:rsidRPr="009D34F2">
        <w:rPr>
          <w:rFonts w:ascii="Consolas" w:hAnsi="Consolas"/>
        </w:rPr>
        <w:t>&lt;8&gt;&gt;()) {</w:t>
      </w:r>
      <w:r>
        <w:rPr>
          <w:rFonts w:ascii="Consolas" w:hAnsi="Consolas"/>
        </w:rPr>
        <w:br/>
      </w:r>
      <w:r w:rsidR="00A572DB">
        <w:rPr>
          <w:rFonts w:ascii="Consolas" w:hAnsi="Consolas"/>
        </w:rPr>
        <w:t xml:space="preserve">        </w:t>
      </w:r>
      <w:r w:rsidRPr="009D34F2">
        <w:rPr>
          <w:rFonts w:ascii="Consolas" w:hAnsi="Consolas"/>
        </w:rPr>
        <w:t>0 : parse_tcp_option_end;</w:t>
      </w:r>
      <w:r>
        <w:rPr>
          <w:rFonts w:ascii="Consolas" w:hAnsi="Consolas"/>
        </w:rPr>
        <w:br/>
      </w:r>
      <w:r w:rsidRPr="009D34F2">
        <w:rPr>
          <w:rFonts w:ascii="Consolas" w:hAnsi="Consolas"/>
        </w:rPr>
        <w:t xml:space="preserve">        </w:t>
      </w:r>
      <w:r w:rsidR="00A572DB">
        <w:rPr>
          <w:rFonts w:ascii="Consolas" w:hAnsi="Consolas"/>
        </w:rPr>
        <w:t>1</w:t>
      </w:r>
      <w:r w:rsidRPr="009D34F2">
        <w:rPr>
          <w:rFonts w:ascii="Consolas" w:hAnsi="Consolas"/>
        </w:rPr>
        <w:t xml:space="preserve"> : parse_tcp_option_nop;</w:t>
      </w:r>
      <w:r>
        <w:rPr>
          <w:rFonts w:ascii="Consolas" w:hAnsi="Consolas"/>
        </w:rPr>
        <w:br/>
      </w:r>
      <w:r w:rsidRPr="009D34F2">
        <w:rPr>
          <w:rFonts w:ascii="Consolas" w:hAnsi="Consolas"/>
        </w:rPr>
        <w:t xml:space="preserve">        2 : parse_tcp_option_ss;</w:t>
      </w:r>
      <w:r>
        <w:rPr>
          <w:rFonts w:ascii="Consolas" w:hAnsi="Consolas"/>
        </w:rPr>
        <w:br/>
      </w:r>
      <w:r w:rsidRPr="009D34F2">
        <w:rPr>
          <w:rFonts w:ascii="Consolas" w:hAnsi="Consolas"/>
        </w:rPr>
        <w:t xml:space="preserve">        3 : parse_tcp_option_s;</w:t>
      </w:r>
      <w:r>
        <w:rPr>
          <w:rFonts w:ascii="Consolas" w:hAnsi="Consolas"/>
        </w:rPr>
        <w:br/>
      </w:r>
      <w:r w:rsidRPr="009D34F2">
        <w:rPr>
          <w:rFonts w:ascii="Consolas" w:hAnsi="Consolas"/>
        </w:rPr>
        <w:t xml:space="preserve">        5 : parse_tcp_option_sack;</w:t>
      </w:r>
      <w:r>
        <w:rPr>
          <w:rFonts w:ascii="Consolas" w:hAnsi="Consolas"/>
        </w:rPr>
        <w:br/>
      </w:r>
      <w:r w:rsidRPr="009D34F2">
        <w:rPr>
          <w:rFonts w:ascii="Consolas" w:hAnsi="Consolas"/>
        </w:rPr>
        <w:t xml:space="preserve">    }</w:t>
      </w:r>
      <w:r>
        <w:rPr>
          <w:rFonts w:ascii="Consolas" w:hAnsi="Consolas"/>
        </w:rPr>
        <w:br/>
      </w:r>
      <w:r w:rsidRPr="009D34F2">
        <w:rPr>
          <w:rFonts w:ascii="Consolas" w:hAnsi="Consolas"/>
        </w:rPr>
        <w:t>}</w:t>
      </w:r>
    </w:p>
    <w:p w14:paraId="69191EFA" w14:textId="4513A979" w:rsidR="004A1999" w:rsidRPr="004A1999" w:rsidRDefault="004A1999" w:rsidP="004A1999">
      <w:pPr>
        <w:rPr>
          <w:ins w:id="2961" w:author="Mihai Budiu" w:date="2016-04-06T16:34:00Z"/>
          <w:rFonts w:ascii="Consolas" w:hAnsi="Consolas"/>
        </w:rPr>
      </w:pPr>
      <w:ins w:id="2962" w:author="Mihai Budiu" w:date="2016-04-06T16:34:00Z">
        <w:r w:rsidRPr="004A1999">
          <w:rPr>
            <w:rFonts w:ascii="Consolas" w:hAnsi="Consolas"/>
            <w:b/>
            <w:rPrChange w:id="2963" w:author="Mihai Budiu" w:date="2016-04-06T16:34:00Z">
              <w:rPr>
                <w:rFonts w:ascii="Consolas" w:hAnsi="Consolas"/>
              </w:rPr>
            </w:rPrChange>
          </w:rPr>
          <w:t>state</w:t>
        </w:r>
        <w:r w:rsidRPr="004A1999">
          <w:rPr>
            <w:rFonts w:ascii="Consolas" w:hAnsi="Consolas"/>
          </w:rPr>
          <w:t xml:space="preserve"> parse_tcp_option_sack {</w:t>
        </w:r>
        <w:r>
          <w:rPr>
            <w:rFonts w:ascii="Consolas" w:hAnsi="Consolas"/>
          </w:rPr>
          <w:br/>
          <w:t xml:space="preserve"> </w:t>
        </w:r>
        <w:r w:rsidRPr="004A1999">
          <w:rPr>
            <w:rFonts w:ascii="Consolas" w:hAnsi="Consolas"/>
          </w:rPr>
          <w:t xml:space="preserve">    b.extract(vec.next.sack,</w:t>
        </w:r>
      </w:ins>
      <w:ins w:id="2964" w:author="Mihai Budiu" w:date="2016-04-06T16:35:00Z">
        <w:r>
          <w:rPr>
            <w:rFonts w:ascii="Consolas" w:hAnsi="Consolas"/>
          </w:rPr>
          <w:br/>
          <w:t xml:space="preserve">               </w:t>
        </w:r>
      </w:ins>
      <w:ins w:id="2965" w:author="Mihai Budiu" w:date="2016-04-06T16:34:00Z">
        <w:r w:rsidRPr="004A1999">
          <w:rPr>
            <w:rFonts w:ascii="Consolas" w:hAnsi="Consolas"/>
          </w:rPr>
          <w:t>(bit&lt;32&gt;)(b.lookahead&lt;Tcp_option_sack_top&gt;().length));</w:t>
        </w:r>
      </w:ins>
      <w:ins w:id="2966" w:author="Mihai Budiu" w:date="2016-04-06T16:35:00Z">
        <w:r>
          <w:rPr>
            <w:rFonts w:ascii="Consolas" w:hAnsi="Consolas"/>
          </w:rPr>
          <w:br/>
          <w:t xml:space="preserve">     </w:t>
        </w:r>
      </w:ins>
      <w:ins w:id="2967" w:author="Mihai Budiu" w:date="2016-04-06T16:34:00Z">
        <w:r w:rsidRPr="004A1999">
          <w:rPr>
            <w:rFonts w:ascii="Consolas" w:hAnsi="Consolas"/>
            <w:b/>
            <w:rPrChange w:id="2968" w:author="Mihai Budiu" w:date="2016-04-06T16:35:00Z">
              <w:rPr>
                <w:rFonts w:ascii="Consolas" w:hAnsi="Consolas"/>
              </w:rPr>
            </w:rPrChange>
          </w:rPr>
          <w:t>transition</w:t>
        </w:r>
        <w:r w:rsidRPr="004A1999">
          <w:rPr>
            <w:rFonts w:ascii="Consolas" w:hAnsi="Consolas"/>
          </w:rPr>
          <w:t xml:space="preserve"> </w:t>
        </w:r>
      </w:ins>
      <w:ins w:id="2969" w:author="Mihai Budiu" w:date="2016-04-06T16:35:00Z">
        <w:r>
          <w:rPr>
            <w:rFonts w:ascii="Consolas" w:hAnsi="Consolas"/>
          </w:rPr>
          <w:t>next</w:t>
        </w:r>
      </w:ins>
      <w:ins w:id="2970" w:author="Mihai Budiu" w:date="2016-04-06T16:34:00Z">
        <w:r w:rsidRPr="004A1999">
          <w:rPr>
            <w:rFonts w:ascii="Consolas" w:hAnsi="Consolas"/>
          </w:rPr>
          <w:t>;</w:t>
        </w:r>
      </w:ins>
      <w:ins w:id="2971" w:author="Mihai Budiu" w:date="2016-04-06T16:35:00Z">
        <w:r>
          <w:rPr>
            <w:rFonts w:ascii="Consolas" w:hAnsi="Consolas"/>
          </w:rPr>
          <w:br/>
        </w:r>
      </w:ins>
      <w:ins w:id="2972" w:author="Mihai Budiu" w:date="2016-04-06T16:34:00Z">
        <w:r w:rsidRPr="004A1999">
          <w:rPr>
            <w:rFonts w:ascii="Consolas" w:hAnsi="Consolas"/>
          </w:rPr>
          <w:t>}</w:t>
        </w:r>
      </w:ins>
    </w:p>
    <w:p w14:paraId="59EA281B" w14:textId="1E0712F0" w:rsidR="004A1999" w:rsidRPr="009D34F2" w:rsidDel="004A1999" w:rsidRDefault="004A1999" w:rsidP="00E967D0">
      <w:pPr>
        <w:rPr>
          <w:del w:id="2973" w:author="Mihai Budiu" w:date="2016-04-06T16:34:00Z"/>
          <w:rFonts w:ascii="Consolas" w:hAnsi="Consolas"/>
        </w:rPr>
      </w:pPr>
      <w:bookmarkStart w:id="2974" w:name="_Toc447883368"/>
      <w:bookmarkStart w:id="2975" w:name="_Toc447884262"/>
      <w:bookmarkStart w:id="2976" w:name="_Toc447899088"/>
      <w:bookmarkEnd w:id="2974"/>
      <w:bookmarkEnd w:id="2975"/>
      <w:bookmarkEnd w:id="2976"/>
    </w:p>
    <w:p w14:paraId="0B5A19A4" w14:textId="1A965FCE" w:rsidR="00683759" w:rsidRDefault="00683759" w:rsidP="00683759">
      <w:pPr>
        <w:pStyle w:val="Heading3"/>
      </w:pPr>
      <w:bookmarkStart w:id="2977" w:name="_Toc447899089"/>
      <w:r>
        <w:t>Skipping bits</w:t>
      </w:r>
      <w:bookmarkEnd w:id="2977"/>
    </w:p>
    <w:p w14:paraId="29A6875D" w14:textId="4C51C329" w:rsidR="00683759" w:rsidRDefault="0047119B" w:rsidP="00683759">
      <w:r>
        <w:t>There are two ways to skip over bits in an input packet without assigning them to a header:</w:t>
      </w:r>
    </w:p>
    <w:p w14:paraId="74C8083A" w14:textId="3A13AEE6" w:rsidR="00294562" w:rsidRDefault="0047119B" w:rsidP="0047119B">
      <w:r>
        <w:t>O</w:t>
      </w:r>
      <w:r w:rsidR="00294562">
        <w:t>ne can extract to the underscore identifier, by specifying explicitly the type of the data:</w:t>
      </w:r>
    </w:p>
    <w:p w14:paraId="19B5F6C1" w14:textId="7ECADFE7" w:rsidR="00294562" w:rsidRDefault="00294562" w:rsidP="00683759">
      <w:pPr>
        <w:rPr>
          <w:rFonts w:ascii="Consolas" w:hAnsi="Consolas"/>
        </w:rPr>
      </w:pPr>
      <w:proofErr w:type="gramStart"/>
      <w:r>
        <w:rPr>
          <w:rFonts w:ascii="Consolas" w:hAnsi="Consolas"/>
        </w:rPr>
        <w:t>b.</w:t>
      </w:r>
      <w:r w:rsidRPr="00AB28AA">
        <w:rPr>
          <w:rFonts w:ascii="Consolas" w:hAnsi="Consolas"/>
        </w:rPr>
        <w:t>extract</w:t>
      </w:r>
      <w:proofErr w:type="gramEnd"/>
      <w:r w:rsidRPr="00AB28AA">
        <w:rPr>
          <w:rFonts w:ascii="Consolas" w:hAnsi="Consolas"/>
        </w:rPr>
        <w:t>&lt;T&gt;(_)</w:t>
      </w:r>
    </w:p>
    <w:p w14:paraId="1D6F9BEB" w14:textId="7D80CE25" w:rsidR="0047119B" w:rsidRDefault="0047119B" w:rsidP="0047119B">
      <w:r>
        <w:t xml:space="preserve">Alternatively, one can use the </w:t>
      </w:r>
      <w:r w:rsidRPr="00835556">
        <w:rPr>
          <w:rFonts w:ascii="Consolas" w:hAnsi="Consolas"/>
        </w:rPr>
        <w:t>advance</w:t>
      </w:r>
      <w:r>
        <w:t xml:space="preserve"> method of the packet when the number of bits to advance is known. The meaning of this method is given in pseudo-code as:</w:t>
      </w:r>
    </w:p>
    <w:p w14:paraId="2B5D8873" w14:textId="1D0EA904" w:rsidR="0047119B" w:rsidRPr="00C05B4B" w:rsidRDefault="0047119B" w:rsidP="002D0F38">
      <w:pPr>
        <w:pStyle w:val="Pseudocode"/>
        <w:rPr>
          <w:b/>
        </w:rPr>
      </w:pPr>
      <w:r>
        <w:t>void</w:t>
      </w:r>
      <w:r w:rsidRPr="00A229BA">
        <w:t xml:space="preserve"> </w:t>
      </w:r>
      <w:r>
        <w:t>packet_in.advance</w:t>
      </w:r>
      <w:r w:rsidRPr="00CB61DE">
        <w:t>(</w:t>
      </w:r>
      <w:r>
        <w:t>bit&lt;32&gt; bits</w:t>
      </w:r>
      <w:r w:rsidRPr="00CB61DE">
        <w:t>)</w:t>
      </w:r>
      <w:r>
        <w:t xml:space="preserve"> </w:t>
      </w:r>
      <w:r w:rsidRPr="001A316A">
        <w:t>{</w:t>
      </w:r>
      <w:r w:rsidRPr="001A316A">
        <w:rPr>
          <w:sz w:val="18"/>
        </w:rPr>
        <w:br/>
      </w:r>
      <w:r w:rsidRPr="001A316A">
        <w:t xml:space="preserve">   lastBitNeede</w:t>
      </w:r>
      <w:r>
        <w:t>d = nextBitIndex + bits</w:t>
      </w:r>
      <w:r w:rsidRPr="001A316A">
        <w:t>;</w:t>
      </w:r>
      <w:r w:rsidRPr="001A316A">
        <w:br/>
        <w:t xml:space="preserve">   ParserModel.</w:t>
      </w:r>
      <w:r w:rsidR="00A0647E">
        <w:t>verify</w:t>
      </w:r>
      <w:r w:rsidRPr="001A316A">
        <w:t>(lengthInBits &gt;= lastBitNeeded, PacketTooShort);</w:t>
      </w:r>
      <w:r w:rsidRPr="001A316A">
        <w:br/>
      </w:r>
      <w:r w:rsidRPr="001A316A">
        <w:rPr>
          <w:i/>
        </w:rPr>
        <w:t xml:space="preserve">   </w:t>
      </w:r>
      <w:r w:rsidR="00C05B4B" w:rsidRPr="001A316A">
        <w:t>nextBitIndex += bits;</w:t>
      </w:r>
      <w:r>
        <w:br/>
        <w:t>}</w:t>
      </w:r>
    </w:p>
    <w:p w14:paraId="3B786E23" w14:textId="77777777" w:rsidR="00CF0769" w:rsidRDefault="00CF0769" w:rsidP="00CF0769">
      <w:pPr>
        <w:pStyle w:val="Heading2"/>
      </w:pPr>
      <w:bookmarkStart w:id="2978" w:name="_Ref286404067"/>
      <w:bookmarkStart w:id="2979" w:name="_Toc417920641"/>
      <w:bookmarkStart w:id="2980" w:name="_Toc445799397"/>
      <w:bookmarkStart w:id="2981" w:name="_Toc447899090"/>
      <w:bookmarkStart w:id="2982" w:name="_Toc417920636"/>
      <w:r>
        <w:t>Parsing header stacks</w:t>
      </w:r>
      <w:bookmarkEnd w:id="2978"/>
      <w:bookmarkEnd w:id="2979"/>
      <w:bookmarkEnd w:id="2980"/>
      <w:bookmarkEnd w:id="2981"/>
    </w:p>
    <w:p w14:paraId="1626100E" w14:textId="77777777" w:rsidR="00CF0769" w:rsidRPr="006950A0" w:rsidRDefault="00CF0769" w:rsidP="00CF0769">
      <w:r>
        <w:t xml:space="preserve">During parsing a header stack provides two properties: </w:t>
      </w:r>
      <w:r w:rsidRPr="00E411B2">
        <w:rPr>
          <w:rFonts w:ascii="Consolas" w:hAnsi="Consolas"/>
        </w:rPr>
        <w:t>next</w:t>
      </w:r>
      <w:r>
        <w:t xml:space="preserve"> and </w:t>
      </w:r>
      <w:r w:rsidRPr="00E411B2">
        <w:rPr>
          <w:rFonts w:ascii="Consolas" w:hAnsi="Consolas"/>
        </w:rPr>
        <w:t>last</w:t>
      </w:r>
      <w:r>
        <w:t>. Let us consider this header stack declaration for representing the headers of a packet with at most 10 MPLS headers:</w:t>
      </w:r>
    </w:p>
    <w:p w14:paraId="4D42ACAC" w14:textId="77777777" w:rsidR="00CF0769" w:rsidRPr="00DE4665" w:rsidRDefault="00CF0769" w:rsidP="00CF0769">
      <w:pPr>
        <w:rPr>
          <w:rFonts w:ascii="Consolas" w:hAnsi="Consolas"/>
        </w:rPr>
      </w:pPr>
      <w:r w:rsidRPr="00A3325F">
        <w:rPr>
          <w:rFonts w:ascii="Consolas" w:hAnsi="Consolas"/>
          <w:b/>
        </w:rPr>
        <w:t>header</w:t>
      </w:r>
      <w:r w:rsidRPr="00DE4665">
        <w:rPr>
          <w:rFonts w:ascii="Consolas" w:hAnsi="Consolas"/>
        </w:rPr>
        <w:t xml:space="preserve"> </w:t>
      </w:r>
      <w:r>
        <w:rPr>
          <w:rFonts w:ascii="Consolas" w:hAnsi="Consolas"/>
        </w:rPr>
        <w:t>M</w:t>
      </w:r>
      <w:r w:rsidRPr="00DE4665">
        <w:rPr>
          <w:rFonts w:ascii="Consolas" w:hAnsi="Consolas"/>
        </w:rPr>
        <w:t>pls_h {</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20</w:t>
      </w:r>
      <w:r>
        <w:rPr>
          <w:rFonts w:ascii="Consolas" w:hAnsi="Consolas"/>
        </w:rPr>
        <w:t>&gt;</w:t>
      </w:r>
      <w:r w:rsidRPr="00DE4665">
        <w:rPr>
          <w:rFonts w:ascii="Consolas" w:hAnsi="Consolas"/>
        </w:rPr>
        <w:t xml:space="preserve"> label;</w:t>
      </w:r>
      <w:r w:rsidRPr="00DE4665">
        <w:rPr>
          <w:rFonts w:ascii="Consolas" w:hAnsi="Consolas"/>
        </w:rPr>
        <w:br/>
        <w:t xml:space="preserve">    </w:t>
      </w:r>
      <w:r>
        <w:rPr>
          <w:rFonts w:ascii="Consolas" w:hAnsi="Consolas"/>
          <w:b/>
        </w:rPr>
        <w:t>bit</w:t>
      </w:r>
      <w:r w:rsidRPr="00A229BA">
        <w:rPr>
          <w:rFonts w:ascii="Consolas" w:hAnsi="Consolas"/>
        </w:rPr>
        <w:t>&lt;</w:t>
      </w:r>
      <w:r w:rsidRPr="00DE4665">
        <w:rPr>
          <w:rFonts w:ascii="Consolas" w:hAnsi="Consolas"/>
        </w:rPr>
        <w:t>3</w:t>
      </w:r>
      <w:r>
        <w:rPr>
          <w:rFonts w:ascii="Consolas" w:hAnsi="Consolas"/>
        </w:rPr>
        <w:t>&gt;</w:t>
      </w:r>
      <w:r w:rsidRPr="00DE4665">
        <w:rPr>
          <w:rFonts w:ascii="Consolas" w:hAnsi="Consolas"/>
        </w:rPr>
        <w:t xml:space="preserve">  tc;</w:t>
      </w:r>
      <w:r>
        <w:rPr>
          <w:rFonts w:ascii="Consolas" w:hAnsi="Consolas"/>
        </w:rPr>
        <w:br/>
      </w:r>
      <w:r w:rsidRPr="00DE4665">
        <w:rPr>
          <w:rFonts w:ascii="Consolas" w:hAnsi="Consolas"/>
        </w:rPr>
        <w:t xml:space="preserve">    </w:t>
      </w:r>
      <w:r w:rsidRPr="00A3325F">
        <w:rPr>
          <w:rFonts w:ascii="Consolas" w:hAnsi="Consolas"/>
          <w:b/>
        </w:rPr>
        <w:t>bit</w:t>
      </w:r>
      <w:r w:rsidRPr="00DE4665">
        <w:rPr>
          <w:rFonts w:ascii="Consolas" w:hAnsi="Consolas"/>
        </w:rPr>
        <w:t xml:space="preserve"> </w:t>
      </w:r>
      <w:r>
        <w:rPr>
          <w:rFonts w:ascii="Consolas" w:hAnsi="Consolas"/>
        </w:rPr>
        <w:t xml:space="preserve">    </w:t>
      </w:r>
      <w:r w:rsidRPr="00DE4665">
        <w:rPr>
          <w:rFonts w:ascii="Consolas" w:hAnsi="Consolas"/>
        </w:rPr>
        <w:t>bos;</w:t>
      </w:r>
      <w:r>
        <w:rPr>
          <w:rFonts w:ascii="Consolas" w:hAnsi="Consolas"/>
        </w:rPr>
        <w:br/>
      </w:r>
      <w:r w:rsidRPr="00DE4665">
        <w:rPr>
          <w:rFonts w:ascii="Consolas" w:hAnsi="Consolas"/>
        </w:rPr>
        <w:lastRenderedPageBreak/>
        <w:t xml:space="preserve">    </w:t>
      </w:r>
      <w:r>
        <w:rPr>
          <w:rFonts w:ascii="Consolas" w:hAnsi="Consolas"/>
          <w:b/>
        </w:rPr>
        <w:t>bit</w:t>
      </w:r>
      <w:r w:rsidRPr="00A229BA">
        <w:rPr>
          <w:rFonts w:ascii="Consolas" w:hAnsi="Consolas"/>
        </w:rPr>
        <w:t>&lt;</w:t>
      </w:r>
      <w:r>
        <w:rPr>
          <w:rFonts w:ascii="Consolas" w:hAnsi="Consolas"/>
        </w:rPr>
        <w:t xml:space="preserve">8&gt;  </w:t>
      </w:r>
      <w:r w:rsidRPr="00DE4665">
        <w:rPr>
          <w:rFonts w:ascii="Consolas" w:hAnsi="Consolas"/>
        </w:rPr>
        <w:t>ttl</w:t>
      </w:r>
      <w:r>
        <w:rPr>
          <w:rFonts w:ascii="Consolas" w:hAnsi="Consolas"/>
        </w:rPr>
        <w:t>;</w:t>
      </w:r>
      <w:r>
        <w:rPr>
          <w:rFonts w:ascii="Consolas" w:hAnsi="Consolas"/>
        </w:rPr>
        <w:br/>
      </w:r>
      <w:r w:rsidRPr="00DE4665">
        <w:rPr>
          <w:rFonts w:ascii="Consolas" w:hAnsi="Consolas"/>
        </w:rPr>
        <w:t xml:space="preserve">} </w:t>
      </w:r>
    </w:p>
    <w:p w14:paraId="11E7162F" w14:textId="77777777" w:rsidR="00CF0769" w:rsidRDefault="00CF0769" w:rsidP="00CF0769">
      <w:pPr>
        <w:rPr>
          <w:rFonts w:ascii="Consolas" w:hAnsi="Consolas"/>
        </w:rPr>
      </w:pPr>
      <w:r>
        <w:rPr>
          <w:rFonts w:ascii="Consolas" w:hAnsi="Consolas"/>
        </w:rPr>
        <w:t>Mpls_</w:t>
      </w:r>
      <w:proofErr w:type="gramStart"/>
      <w:r>
        <w:rPr>
          <w:rFonts w:ascii="Consolas" w:hAnsi="Consolas"/>
        </w:rPr>
        <w:t>h[</w:t>
      </w:r>
      <w:proofErr w:type="gramEnd"/>
      <w:r>
        <w:rPr>
          <w:rFonts w:ascii="Consolas" w:hAnsi="Consolas"/>
        </w:rPr>
        <w:t>10] mpls_vec;</w:t>
      </w:r>
    </w:p>
    <w:p w14:paraId="694AB86D" w14:textId="2788701A" w:rsidR="00CF0769" w:rsidRDefault="00CF0769" w:rsidP="00CF0769">
      <w:r>
        <w:t xml:space="preserve">In this case the expressions </w:t>
      </w:r>
      <w:r w:rsidRPr="00E411B2">
        <w:rPr>
          <w:rFonts w:ascii="Consolas" w:hAnsi="Consolas"/>
        </w:rPr>
        <w:t>mpls_</w:t>
      </w:r>
      <w:proofErr w:type="gramStart"/>
      <w:r w:rsidRPr="00E411B2">
        <w:rPr>
          <w:rFonts w:ascii="Consolas" w:hAnsi="Consolas"/>
        </w:rPr>
        <w:t>vec.last</w:t>
      </w:r>
      <w:proofErr w:type="gramEnd"/>
      <w:r>
        <w:t xml:space="preserve"> and </w:t>
      </w:r>
      <w:r w:rsidRPr="00E411B2">
        <w:rPr>
          <w:rFonts w:ascii="Consolas" w:hAnsi="Consolas"/>
        </w:rPr>
        <w:t>mpls_vec.next</w:t>
      </w:r>
      <w:r>
        <w:t xml:space="preserve"> both represent l</w:t>
      </w:r>
      <w:r w:rsidR="00A00788">
        <w:t>-</w:t>
      </w:r>
      <w:r>
        <w:t xml:space="preserve">values of type </w:t>
      </w:r>
      <w:r w:rsidRPr="00E411B2">
        <w:rPr>
          <w:rFonts w:ascii="Consolas" w:hAnsi="Consolas"/>
        </w:rPr>
        <w:t>mpls_h</w:t>
      </w:r>
      <w:r>
        <w:t xml:space="preserve"> inside the </w:t>
      </w:r>
      <w:r w:rsidRPr="00E411B2">
        <w:rPr>
          <w:rFonts w:ascii="Consolas" w:hAnsi="Consolas"/>
        </w:rPr>
        <w:t>mpls_vec</w:t>
      </w:r>
      <w:r>
        <w:t xml:space="preserve"> stack. The </w:t>
      </w:r>
      <w:r w:rsidRPr="00E411B2">
        <w:rPr>
          <w:rFonts w:ascii="Consolas" w:hAnsi="Consolas"/>
        </w:rPr>
        <w:t>last</w:t>
      </w:r>
      <w:r>
        <w:t xml:space="preserve"> property returns the last value in the stack that has</w:t>
      </w:r>
      <w:r w:rsidR="005F7DC3">
        <w:t xml:space="preserve"> its</w:t>
      </w:r>
      <w:r>
        <w:t xml:space="preserve"> valid</w:t>
      </w:r>
      <w:r w:rsidR="005F7DC3">
        <w:t>ity</w:t>
      </w:r>
      <w:r>
        <w:t xml:space="preserve"> bit set to </w:t>
      </w:r>
      <w:r w:rsidRPr="00A229BA">
        <w:rPr>
          <w:rFonts w:ascii="Consolas" w:hAnsi="Consolas"/>
          <w:b/>
        </w:rPr>
        <w:t>true</w:t>
      </w:r>
      <w:r>
        <w:t xml:space="preserve">. The </w:t>
      </w:r>
      <w:r w:rsidRPr="00E411B2">
        <w:rPr>
          <w:rFonts w:ascii="Consolas" w:hAnsi="Consolas"/>
        </w:rPr>
        <w:t>next</w:t>
      </w:r>
      <w:r>
        <w:t xml:space="preserve"> property returns the first value in the stack that has </w:t>
      </w:r>
      <w:r w:rsidR="00AC34DF">
        <w:t>the</w:t>
      </w:r>
      <w:r>
        <w:t xml:space="preserve"> valid</w:t>
      </w:r>
      <w:r w:rsidR="00AC34DF">
        <w:t>ity</w:t>
      </w:r>
      <w:r>
        <w:t xml:space="preserve"> bit set to </w:t>
      </w:r>
      <w:r w:rsidRPr="00A229BA">
        <w:rPr>
          <w:rFonts w:ascii="Consolas" w:hAnsi="Consolas"/>
          <w:b/>
        </w:rPr>
        <w:t>false</w:t>
      </w:r>
      <w:r>
        <w:t>.</w:t>
      </w:r>
    </w:p>
    <w:p w14:paraId="72922601" w14:textId="68A555BA" w:rsidR="00CF0769" w:rsidRDefault="00CF0769" w:rsidP="00CF0769">
      <w:r>
        <w:t xml:space="preserve">Attempting to access a </w:t>
      </w:r>
      <w:r w:rsidRPr="0068662E">
        <w:rPr>
          <w:rFonts w:ascii="Consolas" w:hAnsi="Consolas"/>
        </w:rPr>
        <w:t>last</w:t>
      </w:r>
      <w:r>
        <w:t xml:space="preserve"> element when none is available causes </w:t>
      </w:r>
      <w:proofErr w:type="gramStart"/>
      <w:r>
        <w:t>an</w:t>
      </w:r>
      <w:proofErr w:type="gramEnd"/>
      <w:r>
        <w:t xml:space="preserve"> </w:t>
      </w:r>
      <w:r w:rsidR="00A0647E">
        <w:t xml:space="preserve">transition to </w:t>
      </w:r>
      <w:r w:rsidR="00A0647E" w:rsidRPr="002F540D">
        <w:rPr>
          <w:rFonts w:ascii="Consolas" w:hAnsi="Consolas"/>
        </w:rPr>
        <w:t>reject</w:t>
      </w:r>
      <w:r>
        <w:t xml:space="preserve"> </w:t>
      </w:r>
      <w:r w:rsidR="00A0647E">
        <w:t>while setting the</w:t>
      </w:r>
      <w:r>
        <w:t xml:space="preserve"> error </w:t>
      </w:r>
      <w:r w:rsidR="00A0647E">
        <w:t xml:space="preserve">to </w:t>
      </w:r>
      <w:r w:rsidRPr="00E411B2">
        <w:rPr>
          <w:rFonts w:ascii="Consolas" w:hAnsi="Consolas"/>
        </w:rPr>
        <w:t>EmptyStack</w:t>
      </w:r>
      <w:r>
        <w:t xml:space="preserve">. Attempting to access a </w:t>
      </w:r>
      <w:r w:rsidRPr="00A229BA">
        <w:rPr>
          <w:rFonts w:ascii="Consolas" w:hAnsi="Consolas"/>
        </w:rPr>
        <w:t>next</w:t>
      </w:r>
      <w:r>
        <w:t xml:space="preserve"> element when the stack is full causes a</w:t>
      </w:r>
      <w:r w:rsidR="00A0647E">
        <w:t xml:space="preserve"> transition to </w:t>
      </w:r>
      <w:r w:rsidR="00A0647E" w:rsidRPr="002F540D">
        <w:rPr>
          <w:rFonts w:ascii="Consolas" w:hAnsi="Consolas"/>
        </w:rPr>
        <w:t>reject</w:t>
      </w:r>
      <w:r w:rsidR="00A0647E">
        <w:t xml:space="preserve"> while setting the</w:t>
      </w:r>
      <w:r>
        <w:t xml:space="preserve"> error </w:t>
      </w:r>
      <w:r w:rsidR="00A0647E">
        <w:t xml:space="preserve">to </w:t>
      </w:r>
      <w:r w:rsidRPr="00E411B2">
        <w:rPr>
          <w:rFonts w:ascii="Consolas" w:hAnsi="Consolas"/>
        </w:rPr>
        <w:t>FullStack</w:t>
      </w:r>
      <w:r>
        <w:t>.</w:t>
      </w:r>
    </w:p>
    <w:p w14:paraId="6BC8F098" w14:textId="77777777" w:rsidR="00CF0769" w:rsidRDefault="00CF0769" w:rsidP="00CF0769">
      <w:r>
        <w:t>The following example shows a simplified parser for MPLS processing:</w:t>
      </w:r>
    </w:p>
    <w:p w14:paraId="16C2D75B" w14:textId="77777777" w:rsidR="00CF0769" w:rsidRDefault="00CF0769" w:rsidP="00CF0769">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w:t>
      </w:r>
      <w:r w:rsidRPr="00E411B2">
        <w:rPr>
          <w:rFonts w:ascii="Consolas" w:hAnsi="Consolas"/>
        </w:rPr>
        <w:t>thernet_h ethernet;</w:t>
      </w:r>
      <w:r w:rsidRPr="00E411B2">
        <w:rPr>
          <w:rFonts w:ascii="Consolas" w:hAnsi="Consolas"/>
        </w:rPr>
        <w:br/>
        <w:t xml:space="preserve">   </w:t>
      </w:r>
      <w:r>
        <w:rPr>
          <w:rFonts w:ascii="Consolas" w:hAnsi="Consolas"/>
        </w:rPr>
        <w:t>M</w:t>
      </w:r>
      <w:r w:rsidRPr="00E411B2">
        <w:rPr>
          <w:rFonts w:ascii="Consolas" w:hAnsi="Consolas"/>
        </w:rPr>
        <w:t>pls_h[</w:t>
      </w:r>
      <w:r>
        <w:rPr>
          <w:rFonts w:ascii="Consolas" w:hAnsi="Consolas"/>
        </w:rPr>
        <w:t>3</w:t>
      </w:r>
      <w:r w:rsidRPr="00E411B2">
        <w:rPr>
          <w:rFonts w:ascii="Consolas" w:hAnsi="Consolas"/>
        </w:rPr>
        <w:t>] mpls_vec;</w:t>
      </w:r>
      <w:r>
        <w:rPr>
          <w:rFonts w:ascii="Consolas" w:hAnsi="Consolas"/>
        </w:rPr>
        <w:br/>
        <w:t xml:space="preserve">   // other headers omitted</w:t>
      </w:r>
      <w:r w:rsidRPr="00E411B2">
        <w:rPr>
          <w:rFonts w:ascii="Consolas" w:hAnsi="Consolas"/>
        </w:rPr>
        <w:br/>
        <w:t>}</w:t>
      </w:r>
    </w:p>
    <w:p w14:paraId="4BCC7355" w14:textId="10C79092" w:rsidR="00CF0769" w:rsidRPr="00E411B2" w:rsidRDefault="00CF0769" w:rsidP="00CF0769">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w:t>
      </w:r>
      <w:r w:rsidR="00DD6606">
        <w:rPr>
          <w:rFonts w:ascii="Consolas" w:hAnsi="Consolas"/>
        </w:rPr>
        <w:t xml:space="preserve">kthdr p) </w:t>
      </w:r>
      <w:r>
        <w:rPr>
          <w:rFonts w:ascii="Consolas" w:hAnsi="Consolas"/>
        </w:rPr>
        <w:t>{</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0x8847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7D716356" w14:textId="5AAFC7B0" w:rsidR="00CF0769" w:rsidRDefault="00CF0769" w:rsidP="00CF0769">
      <w:pPr>
        <w:rPr>
          <w:rFonts w:ascii="Consolas" w:hAnsi="Consolas"/>
        </w:rPr>
      </w:pPr>
      <w:r>
        <w:rPr>
          <w:rFonts w:ascii="Consolas" w:hAnsi="Consolas"/>
        </w:rPr>
        <w:t xml:space="preserve">    </w:t>
      </w:r>
      <w:r w:rsidRPr="00A3325F">
        <w:rPr>
          <w:rFonts w:ascii="Consolas" w:hAnsi="Consolas"/>
          <w:b/>
        </w:rPr>
        <w:t>state</w:t>
      </w:r>
      <w:r w:rsidRPr="00E411B2">
        <w:rPr>
          <w:rFonts w:ascii="Consolas" w:hAnsi="Consolas"/>
        </w:rPr>
        <w:t xml:space="preserve"> parse_mpls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(p.mpls_vec.next);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0</w:t>
      </w:r>
      <w:r>
        <w:rPr>
          <w:rFonts w:ascii="Consolas" w:hAnsi="Consolas"/>
        </w:rPr>
        <w:t xml:space="preserve"> </w:t>
      </w:r>
      <w:r w:rsidR="005B58E6">
        <w:rPr>
          <w:rFonts w:ascii="Consolas" w:hAnsi="Consolas"/>
        </w:rPr>
        <w:t>:</w:t>
      </w:r>
      <w:r>
        <w:rPr>
          <w:rFonts w:ascii="Consolas" w:hAnsi="Consolas"/>
        </w:rPr>
        <w:t xml:space="preserve"> </w:t>
      </w:r>
      <w:r w:rsidRPr="00E411B2">
        <w:rPr>
          <w:rFonts w:ascii="Consolas" w:hAnsi="Consolas"/>
        </w:rPr>
        <w:t>parse_mpls;</w:t>
      </w:r>
      <w:r>
        <w:rPr>
          <w:rFonts w:ascii="Consolas" w:hAnsi="Consolas"/>
        </w:rPr>
        <w:t xml:space="preserve"> // This creates a loop in the FSM</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1</w:t>
      </w:r>
      <w:r>
        <w:rPr>
          <w:rFonts w:ascii="Consolas" w:hAnsi="Consolas"/>
        </w:rPr>
        <w:t xml:space="preserve"> </w:t>
      </w:r>
      <w:r w:rsidR="005B58E6">
        <w:rPr>
          <w:rFonts w:ascii="Consolas" w:hAnsi="Consolas"/>
        </w:rPr>
        <w:t>:</w:t>
      </w:r>
      <w:r>
        <w:rPr>
          <w:rFonts w:ascii="Consolas" w:hAnsi="Consolas"/>
        </w:rPr>
        <w:t xml:space="preserve"> parse_ipv4</w:t>
      </w:r>
      <w:r w:rsidRPr="00E411B2">
        <w:rPr>
          <w:rFonts w:ascii="Consolas" w:hAnsi="Consolas"/>
        </w:rPr>
        <w: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34D720F7" w14:textId="34E1E329" w:rsidR="00D2686F" w:rsidRDefault="00393BF0" w:rsidP="001170F4">
      <w:pPr>
        <w:pStyle w:val="Heading2"/>
      </w:pPr>
      <w:bookmarkStart w:id="2983" w:name="_Toc445799398"/>
      <w:bookmarkStart w:id="2984" w:name="_Toc447899091"/>
      <w:r>
        <w:t>Invoking s</w:t>
      </w:r>
      <w:r w:rsidR="00D2686F">
        <w:t>ub-parser</w:t>
      </w:r>
      <w:r w:rsidR="00693ECB">
        <w:t>s</w:t>
      </w:r>
      <w:bookmarkEnd w:id="2982"/>
      <w:bookmarkEnd w:id="2983"/>
      <w:bookmarkEnd w:id="2984"/>
    </w:p>
    <w:p w14:paraId="0E4BCDA9" w14:textId="676EBBE2" w:rsidR="00EC7ACF" w:rsidRDefault="00693ECB">
      <w:r>
        <w:t>P4 allows parsers to invoke the services of other parsers</w:t>
      </w:r>
      <w:r w:rsidR="00162C20">
        <w:t xml:space="preserve">, similar to subroutines. To invoke the services of another parser, the </w:t>
      </w:r>
      <w:r w:rsidR="008F715D">
        <w:t>sub-</w:t>
      </w:r>
      <w:r w:rsidR="00162C20">
        <w:t>parser must be first instantiated; the services of an instance ar</w:t>
      </w:r>
      <w:r w:rsidR="000A5FBD">
        <w:t>e invoked by calling it using its</w:t>
      </w:r>
      <w:r w:rsidR="00162C20">
        <w:t xml:space="preserve"> </w:t>
      </w:r>
      <w:r w:rsidR="00162C20" w:rsidRPr="00162C20">
        <w:rPr>
          <w:rFonts w:ascii="Consolas" w:hAnsi="Consolas" w:cs="Consolas"/>
        </w:rPr>
        <w:t>apply</w:t>
      </w:r>
      <w:r w:rsidR="00162C20">
        <w:t xml:space="preserve"> method.</w:t>
      </w:r>
    </w:p>
    <w:p w14:paraId="1EEE5B57" w14:textId="77777777" w:rsidR="00370DC2" w:rsidRDefault="001405AA">
      <w:pPr>
        <w:rPr>
          <w:rFonts w:ascii="Consolas" w:hAnsi="Consolas" w:cs="Consolas"/>
          <w:b/>
        </w:rPr>
      </w:pPr>
      <w:r>
        <w:t>The following example shows a sub-parser invocation:</w:t>
      </w:r>
    </w:p>
    <w:p w14:paraId="3BF16127" w14:textId="54FC1BD3" w:rsidR="001405AA" w:rsidRPr="00370DC2" w:rsidRDefault="001405AA">
      <w:r w:rsidRPr="001405AA">
        <w:rPr>
          <w:rFonts w:ascii="Consolas" w:hAnsi="Consolas" w:cs="Consolas"/>
          <w:b/>
        </w:rPr>
        <w:t>parser</w:t>
      </w:r>
      <w:r w:rsidRPr="001405AA">
        <w:rPr>
          <w:rFonts w:ascii="Consolas" w:hAnsi="Consolas" w:cs="Consolas"/>
        </w:rPr>
        <w:t xml:space="preserve"> </w:t>
      </w:r>
      <w:proofErr w:type="gramStart"/>
      <w:r>
        <w:rPr>
          <w:rFonts w:ascii="Consolas" w:hAnsi="Consolas" w:cs="Consolas"/>
        </w:rPr>
        <w:t>callee(</w:t>
      </w:r>
      <w:proofErr w:type="gramEnd"/>
      <w:r>
        <w:rPr>
          <w:rFonts w:ascii="Consolas" w:hAnsi="Consolas" w:cs="Consolas"/>
        </w:rPr>
        <w:t>packet_in packet, out IPv4 ipv4</w:t>
      </w:r>
      <w:r w:rsidRPr="001405AA">
        <w:rPr>
          <w:rFonts w:ascii="Consolas" w:hAnsi="Consolas" w:cs="Consolas"/>
        </w:rPr>
        <w:t>)</w:t>
      </w:r>
      <w:r>
        <w:rPr>
          <w:rFonts w:ascii="Consolas" w:hAnsi="Consolas" w:cs="Consolas"/>
        </w:rPr>
        <w:t xml:space="preserve"> {</w:t>
      </w:r>
      <w:r w:rsidR="00370DC2">
        <w:rPr>
          <w:rFonts w:ascii="Consolas" w:hAnsi="Consolas" w:cs="Consolas"/>
        </w:rPr>
        <w:t xml:space="preserve"> ... </w:t>
      </w:r>
      <w:r>
        <w:rPr>
          <w:rFonts w:ascii="Consolas" w:hAnsi="Consolas" w:cs="Consolas"/>
        </w:rPr>
        <w:t>}</w:t>
      </w:r>
    </w:p>
    <w:p w14:paraId="3776CAA9" w14:textId="5D5567EB" w:rsidR="001405AA" w:rsidRDefault="001405AA">
      <w:pPr>
        <w:rPr>
          <w:rFonts w:ascii="Consolas" w:hAnsi="Consolas" w:cs="Consolas"/>
        </w:rPr>
      </w:pPr>
      <w:r w:rsidRPr="001405AA">
        <w:rPr>
          <w:rFonts w:ascii="Consolas" w:hAnsi="Consolas" w:cs="Consolas"/>
          <w:b/>
        </w:rPr>
        <w:t>parser</w:t>
      </w:r>
      <w:r>
        <w:rPr>
          <w:rFonts w:ascii="Consolas" w:hAnsi="Consolas" w:cs="Consolas"/>
        </w:rPr>
        <w:t xml:space="preserve"> caller(packet_in packet, </w:t>
      </w:r>
      <w:r w:rsidRPr="001405AA">
        <w:rPr>
          <w:rFonts w:ascii="Consolas" w:hAnsi="Consolas" w:cs="Consolas"/>
          <w:b/>
        </w:rPr>
        <w:t>out</w:t>
      </w:r>
      <w:r>
        <w:rPr>
          <w:rFonts w:ascii="Consolas" w:hAnsi="Consolas" w:cs="Consolas"/>
        </w:rPr>
        <w:t xml:space="preserve"> headers h) {</w:t>
      </w:r>
      <w:r>
        <w:rPr>
          <w:rFonts w:ascii="Consolas" w:hAnsi="Consolas" w:cs="Consolas"/>
        </w:rPr>
        <w:br/>
        <w:t xml:space="preserve">     callee() instance;  // instance of callee</w:t>
      </w:r>
    </w:p>
    <w:p w14:paraId="131A4C6C" w14:textId="4ECB0927" w:rsidR="001405AA" w:rsidRPr="001405AA" w:rsidRDefault="001405AA">
      <w:pPr>
        <w:rPr>
          <w:rFonts w:ascii="Consolas" w:hAnsi="Consolas" w:cs="Consolas"/>
        </w:rPr>
      </w:pPr>
      <w:r>
        <w:rPr>
          <w:rFonts w:ascii="Consolas" w:hAnsi="Consolas" w:cs="Consolas"/>
        </w:rPr>
        <w:t xml:space="preserve">     </w:t>
      </w:r>
      <w:r w:rsidRPr="002955A6">
        <w:rPr>
          <w:rFonts w:ascii="Consolas" w:hAnsi="Consolas" w:cs="Consolas"/>
          <w:b/>
        </w:rPr>
        <w:t>state</w:t>
      </w:r>
      <w:r>
        <w:rPr>
          <w:rFonts w:ascii="Consolas" w:hAnsi="Consolas" w:cs="Consolas"/>
        </w:rPr>
        <w:t xml:space="preserve"> subroutine {</w:t>
      </w:r>
      <w:r>
        <w:rPr>
          <w:rFonts w:ascii="Consolas" w:hAnsi="Consolas" w:cs="Consolas"/>
        </w:rPr>
        <w:br/>
        <w:t xml:space="preserve">          instance.apply(packet, h.ipv4);</w:t>
      </w:r>
      <w:r w:rsidR="00E74BED">
        <w:rPr>
          <w:rFonts w:ascii="Consolas" w:hAnsi="Consolas" w:cs="Consolas"/>
        </w:rPr>
        <w:t xml:space="preserve">  // invoke sub-parser</w:t>
      </w:r>
      <w:r>
        <w:rPr>
          <w:rFonts w:ascii="Consolas" w:hAnsi="Consolas" w:cs="Consolas"/>
        </w:rPr>
        <w:br/>
      </w:r>
      <w:r>
        <w:rPr>
          <w:rFonts w:ascii="Consolas" w:hAnsi="Consolas" w:cs="Consolas"/>
        </w:rPr>
        <w:lastRenderedPageBreak/>
        <w:t xml:space="preserve">     }</w:t>
      </w:r>
      <w:r>
        <w:rPr>
          <w:rFonts w:ascii="Consolas" w:hAnsi="Consolas" w:cs="Consolas"/>
        </w:rPr>
        <w:br/>
        <w:t>}</w:t>
      </w:r>
    </w:p>
    <w:p w14:paraId="45D599DF" w14:textId="7C68FA87" w:rsidR="00EC7ACF" w:rsidRDefault="00EF4F3A">
      <w:r w:rsidRPr="00EF4F3A">
        <w:rPr>
          <w:b/>
        </w:rPr>
        <w:t>Semantics</w:t>
      </w:r>
      <w:r>
        <w:t xml:space="preserve">: the semantics of a subparser </w:t>
      </w:r>
      <w:r w:rsidR="002955A6">
        <w:t>invocation</w:t>
      </w:r>
      <w:r>
        <w:t xml:space="preserve"> can be described as follows:</w:t>
      </w:r>
    </w:p>
    <w:p w14:paraId="2E7CCE8A" w14:textId="16401031" w:rsidR="00EC7ACF" w:rsidRDefault="00EC7ACF" w:rsidP="002265E0">
      <w:pPr>
        <w:pStyle w:val="ListParagraph"/>
        <w:numPr>
          <w:ilvl w:val="0"/>
          <w:numId w:val="21"/>
        </w:numPr>
      </w:pPr>
      <w:r>
        <w:t xml:space="preserve">The state </w:t>
      </w:r>
      <w:r w:rsidR="001C5347">
        <w:t xml:space="preserve">invoking the sub-parser </w:t>
      </w:r>
      <w:r>
        <w:t>is split into two half-states at the parser invocation statement.</w:t>
      </w:r>
    </w:p>
    <w:p w14:paraId="59984FB0" w14:textId="69CA3BFE" w:rsidR="00EC7ACF" w:rsidRDefault="00EC7ACF" w:rsidP="002265E0">
      <w:pPr>
        <w:pStyle w:val="ListParagraph"/>
        <w:numPr>
          <w:ilvl w:val="0"/>
          <w:numId w:val="21"/>
        </w:numPr>
      </w:pPr>
      <w:r>
        <w:t xml:space="preserve">The top half includes a transition to the sub-parser </w:t>
      </w:r>
      <w:r w:rsidRPr="00A3325F">
        <w:rPr>
          <w:rFonts w:ascii="Consolas" w:hAnsi="Consolas"/>
        </w:rPr>
        <w:t>start</w:t>
      </w:r>
      <w:r>
        <w:t xml:space="preserve"> state.</w:t>
      </w:r>
    </w:p>
    <w:p w14:paraId="5426A664" w14:textId="5550F924" w:rsidR="00EC7ACF" w:rsidRDefault="00EC7ACF" w:rsidP="002265E0">
      <w:pPr>
        <w:pStyle w:val="ListParagraph"/>
        <w:numPr>
          <w:ilvl w:val="0"/>
          <w:numId w:val="21"/>
        </w:numPr>
      </w:pPr>
      <w:r>
        <w:t>The sub-</w:t>
      </w:r>
      <w:proofErr w:type="gramStart"/>
      <w:r>
        <w:t>parser’s</w:t>
      </w:r>
      <w:proofErr w:type="gramEnd"/>
      <w:r>
        <w:t xml:space="preserve"> </w:t>
      </w:r>
      <w:r w:rsidRPr="00A3325F">
        <w:rPr>
          <w:rFonts w:ascii="Consolas" w:hAnsi="Consolas"/>
        </w:rPr>
        <w:t>accept</w:t>
      </w:r>
      <w:r>
        <w:t xml:space="preserve"> state is identified with the bottom half</w:t>
      </w:r>
      <w:r w:rsidR="00AF4F3B">
        <w:t xml:space="preserve"> of the current state</w:t>
      </w:r>
    </w:p>
    <w:p w14:paraId="615E6B4D" w14:textId="476CC0FD" w:rsidR="00EC7ACF" w:rsidRDefault="00EC7ACF" w:rsidP="002265E0">
      <w:pPr>
        <w:pStyle w:val="ListParagraph"/>
        <w:numPr>
          <w:ilvl w:val="0"/>
          <w:numId w:val="21"/>
        </w:numPr>
      </w:pPr>
      <w:r>
        <w:t xml:space="preserve">The sub-parser’s </w:t>
      </w:r>
      <w:r w:rsidRPr="00A3325F">
        <w:rPr>
          <w:rFonts w:ascii="Consolas" w:hAnsi="Consolas"/>
        </w:rPr>
        <w:t>reject</w:t>
      </w:r>
      <w:r>
        <w:t xml:space="preserve"> state is identified with the </w:t>
      </w:r>
      <w:r w:rsidRPr="00A3325F">
        <w:rPr>
          <w:rFonts w:ascii="Consolas" w:hAnsi="Consolas"/>
        </w:rPr>
        <w:t>reject</w:t>
      </w:r>
      <w:r>
        <w:t xml:space="preserve"> state of the current parser.</w:t>
      </w:r>
    </w:p>
    <w:p w14:paraId="72920336" w14:textId="77777777" w:rsidR="003426B4" w:rsidRDefault="003426B4" w:rsidP="00A3325F">
      <w:pPr>
        <w:pStyle w:val="ListParagraph"/>
      </w:pPr>
    </w:p>
    <w:p w14:paraId="3CD910AE" w14:textId="3F4A52B7" w:rsidR="003426B4" w:rsidRDefault="008F3221" w:rsidP="00A3325F">
      <w:pPr>
        <w:pStyle w:val="ListParagraph"/>
        <w:keepNext/>
        <w:jc w:val="center"/>
      </w:pPr>
      <w:r>
        <w:rPr>
          <w:noProof/>
        </w:rPr>
        <w:drawing>
          <wp:inline distT="0" distB="0" distL="0" distR="0" wp14:anchorId="543A01BB" wp14:editId="1A11FE02">
            <wp:extent cx="3838575" cy="3140075"/>
            <wp:effectExtent l="0" t="0" r="9525" b="317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38575" cy="3140075"/>
                    </a:xfrm>
                    <a:prstGeom prst="rect">
                      <a:avLst/>
                    </a:prstGeom>
                    <a:noFill/>
                    <a:ln>
                      <a:noFill/>
                    </a:ln>
                  </pic:spPr>
                </pic:pic>
              </a:graphicData>
            </a:graphic>
          </wp:inline>
        </w:drawing>
      </w:r>
    </w:p>
    <w:p w14:paraId="669214E4" w14:textId="00D3D7F7" w:rsidR="003426B4" w:rsidRDefault="003426B4" w:rsidP="0016160B">
      <w:pPr>
        <w:pStyle w:val="Caption"/>
      </w:pPr>
      <w:bookmarkStart w:id="2985" w:name="_Ref286350889"/>
      <w:r>
        <w:t xml:space="preserve">Figure </w:t>
      </w:r>
      <w:fldSimple w:instr=" SEQ Figure \* ARABIC ">
        <w:r w:rsidR="002C0206">
          <w:rPr>
            <w:noProof/>
          </w:rPr>
          <w:t>10</w:t>
        </w:r>
      </w:fldSimple>
      <w:bookmarkEnd w:id="2985"/>
      <w:r>
        <w:t>: Semantics of invoking a sub-parser</w:t>
      </w:r>
      <w:r w:rsidR="00496A69">
        <w:t xml:space="preserve">: </w:t>
      </w:r>
      <w:r w:rsidR="00496A69">
        <w:br/>
        <w:t>top – original program, bottom – equivalent program.</w:t>
      </w:r>
    </w:p>
    <w:p w14:paraId="2B6D3B9A" w14:textId="29102C2E" w:rsidR="003426B4" w:rsidRDefault="003426B4">
      <w:r>
        <w:fldChar w:fldCharType="begin"/>
      </w:r>
      <w:r>
        <w:instrText xml:space="preserve"> REF _Ref286350889 \h </w:instrText>
      </w:r>
      <w:r>
        <w:fldChar w:fldCharType="separate"/>
      </w:r>
      <w:r w:rsidR="00C55925">
        <w:t xml:space="preserve">Figure </w:t>
      </w:r>
      <w:r w:rsidR="00C55925">
        <w:rPr>
          <w:noProof/>
        </w:rPr>
        <w:t>10</w:t>
      </w:r>
      <w:r>
        <w:fldChar w:fldCharType="end"/>
      </w:r>
      <w:r>
        <w:t xml:space="preserve"> shows a diagram of this process.</w:t>
      </w:r>
    </w:p>
    <w:p w14:paraId="348B99D3" w14:textId="6A990D1D" w:rsidR="00AD4B04" w:rsidRDefault="00AD4B04" w:rsidP="00A66238">
      <w:pPr>
        <w:pStyle w:val="Heading2"/>
      </w:pPr>
      <w:bookmarkStart w:id="2986" w:name="_Toc417920642"/>
      <w:bookmarkStart w:id="2987" w:name="_Toc445799399"/>
      <w:bookmarkStart w:id="2988" w:name="_Toc447899092"/>
      <w:commentRangeStart w:id="2989"/>
      <w:commentRangeStart w:id="2990"/>
      <w:r>
        <w:t>Unrolling parser loops</w:t>
      </w:r>
      <w:bookmarkEnd w:id="2986"/>
      <w:bookmarkEnd w:id="2987"/>
      <w:commentRangeEnd w:id="2989"/>
      <w:r w:rsidR="001B7618">
        <w:rPr>
          <w:rStyle w:val="CommentReference"/>
          <w:rFonts w:ascii="Cambria" w:eastAsia="MS Mincho" w:hAnsi="Cambria"/>
          <w:b w:val="0"/>
          <w:bCs w:val="0"/>
          <w:color w:val="auto"/>
        </w:rPr>
        <w:commentReference w:id="2989"/>
      </w:r>
      <w:commentRangeEnd w:id="2990"/>
      <w:r w:rsidR="00A5707D">
        <w:rPr>
          <w:rStyle w:val="CommentReference"/>
          <w:rFonts w:ascii="Cambria" w:eastAsia="MS Mincho" w:hAnsi="Cambria"/>
          <w:b w:val="0"/>
          <w:bCs w:val="0"/>
          <w:color w:val="auto"/>
        </w:rPr>
        <w:commentReference w:id="2990"/>
      </w:r>
      <w:bookmarkEnd w:id="2988"/>
    </w:p>
    <w:p w14:paraId="0C990D18" w14:textId="1AF8FB63" w:rsidR="00AD4B04" w:rsidRDefault="00FF3180">
      <w:r>
        <w:t>A parser processing</w:t>
      </w:r>
      <w:r w:rsidR="00CE6B24">
        <w:t xml:space="preserve"> header stacks </w:t>
      </w:r>
      <w:r w:rsidR="00317D78">
        <w:t>may</w:t>
      </w:r>
      <w:r w:rsidR="00CE6B24">
        <w:t xml:space="preserve"> introduce loops in the parser graph.</w:t>
      </w:r>
      <w:r w:rsidR="00611665">
        <w:t xml:space="preserve"> </w:t>
      </w:r>
      <w:r w:rsidR="003658DC">
        <w:t xml:space="preserve">Since header stacks have finite maximum depth, the parser loops </w:t>
      </w:r>
      <w:r w:rsidR="00611665">
        <w:t xml:space="preserve">that extract header stacks </w:t>
      </w:r>
      <w:r w:rsidR="003658DC">
        <w:t xml:space="preserve">can be statically unrolled </w:t>
      </w:r>
      <w:r w:rsidR="00611665">
        <w:t>into larger acyclic graphs</w:t>
      </w:r>
      <w:r w:rsidR="00A12621">
        <w:t>.</w:t>
      </w:r>
    </w:p>
    <w:p w14:paraId="762FD63E" w14:textId="30C21BCE" w:rsidR="003658DC" w:rsidRDefault="003658DC">
      <w:r>
        <w:t xml:space="preserve">For example, let us consider the above example extracting MPLS headers. </w:t>
      </w:r>
      <w:r w:rsidR="00611665">
        <w:fldChar w:fldCharType="begin"/>
      </w:r>
      <w:r w:rsidR="00611665">
        <w:instrText xml:space="preserve"> REF _Ref286349644 \h </w:instrText>
      </w:r>
      <w:r w:rsidR="00611665">
        <w:fldChar w:fldCharType="separate"/>
      </w:r>
      <w:r w:rsidR="00C55925">
        <w:t xml:space="preserve">Figure </w:t>
      </w:r>
      <w:r w:rsidR="00C55925">
        <w:rPr>
          <w:noProof/>
        </w:rPr>
        <w:t>11</w:t>
      </w:r>
      <w:r w:rsidR="00611665">
        <w:fldChar w:fldCharType="end"/>
      </w:r>
      <w:r w:rsidR="00611665">
        <w:t xml:space="preserve"> shows the FSM for this parser, which contains a self-loop, and then </w:t>
      </w:r>
      <w:r w:rsidR="00743B46">
        <w:t>an</w:t>
      </w:r>
      <w:r w:rsidR="00611665">
        <w:t xml:space="preserve"> unrolled version of the FSM, where the mpls state has been expanded into 3 states, one for each entry of the </w:t>
      </w:r>
      <w:r w:rsidR="00611665" w:rsidRPr="001057ED">
        <w:rPr>
          <w:rFonts w:ascii="Consolas" w:hAnsi="Consolas"/>
        </w:rPr>
        <w:t>mpls_vec</w:t>
      </w:r>
      <w:r w:rsidR="00611665">
        <w:t xml:space="preserve"> vector. </w:t>
      </w:r>
    </w:p>
    <w:p w14:paraId="2C699747" w14:textId="5E6283BF" w:rsidR="00611665" w:rsidRDefault="008F3221" w:rsidP="00A3325F">
      <w:pPr>
        <w:keepNext/>
        <w:jc w:val="center"/>
      </w:pPr>
      <w:r>
        <w:rPr>
          <w:noProof/>
        </w:rPr>
        <w:lastRenderedPageBreak/>
        <w:drawing>
          <wp:inline distT="0" distB="0" distL="0" distR="0" wp14:anchorId="5DA79F0D" wp14:editId="4B3C2BA0">
            <wp:extent cx="4338955" cy="2493010"/>
            <wp:effectExtent l="0" t="0" r="4445" b="254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338955" cy="2493010"/>
                    </a:xfrm>
                    <a:prstGeom prst="rect">
                      <a:avLst/>
                    </a:prstGeom>
                    <a:noFill/>
                    <a:ln>
                      <a:noFill/>
                    </a:ln>
                  </pic:spPr>
                </pic:pic>
              </a:graphicData>
            </a:graphic>
          </wp:inline>
        </w:drawing>
      </w:r>
    </w:p>
    <w:p w14:paraId="437C5687" w14:textId="354D5D9B" w:rsidR="00611665" w:rsidRDefault="00611665" w:rsidP="0016160B">
      <w:pPr>
        <w:pStyle w:val="Caption"/>
      </w:pPr>
      <w:bookmarkStart w:id="2991" w:name="_Ref286349644"/>
      <w:r>
        <w:t xml:space="preserve">Figure </w:t>
      </w:r>
      <w:fldSimple w:instr=" SEQ Figure \* ARABIC ">
        <w:r w:rsidR="002C0206">
          <w:rPr>
            <w:noProof/>
          </w:rPr>
          <w:t>11</w:t>
        </w:r>
      </w:fldSimple>
      <w:bookmarkEnd w:id="2991"/>
      <w:r>
        <w:t>: Unrolling a parse graph into an acyclic graph</w:t>
      </w:r>
      <w:r w:rsidR="00677F83">
        <w:t xml:space="preserve">. </w:t>
      </w:r>
      <w:r w:rsidR="00677F83">
        <w:br/>
        <w:t>The figure does not show transitions to the reject state.</w:t>
      </w:r>
    </w:p>
    <w:p w14:paraId="7DCE50D2" w14:textId="151F1E10" w:rsidR="00427FB4" w:rsidRDefault="009A023E">
      <w:r>
        <w:t xml:space="preserve">A compiler may reject a parser graphs that contains a cycle which does not advance the </w:t>
      </w:r>
      <w:r w:rsidRPr="00F04EA2">
        <w:rPr>
          <w:rFonts w:ascii="Consolas" w:hAnsi="Consolas" w:cs="Consolas"/>
        </w:rPr>
        <w:t>packet_</w:t>
      </w:r>
      <w:proofErr w:type="gramStart"/>
      <w:r w:rsidRPr="00F04EA2">
        <w:rPr>
          <w:rFonts w:ascii="Consolas" w:hAnsi="Consolas" w:cs="Consolas"/>
        </w:rPr>
        <w:t>in</w:t>
      </w:r>
      <w:r w:rsidR="00997E0B" w:rsidRPr="00F04EA2">
        <w:rPr>
          <w:rFonts w:ascii="Consolas" w:hAnsi="Consolas" w:cs="Consolas"/>
        </w:rPr>
        <w:t>.nextBitIndex</w:t>
      </w:r>
      <w:proofErr w:type="gramEnd"/>
      <w:r w:rsidR="00F04EA2">
        <w:t xml:space="preserve"> cursor, since it could lead to an infinite loop at runtime.</w:t>
      </w:r>
    </w:p>
    <w:p w14:paraId="44C6420D" w14:textId="618E4782" w:rsidR="00647908" w:rsidRDefault="00A66238" w:rsidP="00A66238">
      <w:pPr>
        <w:pStyle w:val="Heading1"/>
      </w:pPr>
      <w:bookmarkStart w:id="2992" w:name="_Toc445799400"/>
      <w:bookmarkStart w:id="2993" w:name="_Toc447899093"/>
      <w:bookmarkStart w:id="2994" w:name="_Ref287107048"/>
      <w:r>
        <w:t>Control blocks</w:t>
      </w:r>
      <w:bookmarkEnd w:id="2992"/>
      <w:bookmarkEnd w:id="2993"/>
    </w:p>
    <w:p w14:paraId="0D378F6A" w14:textId="76DAD76A" w:rsidR="00CE41B1" w:rsidRDefault="00971781" w:rsidP="00280B0E">
      <w:r>
        <w:t xml:space="preserve">P4 </w:t>
      </w:r>
      <w:r w:rsidRPr="00971781">
        <w:rPr>
          <w:rFonts w:ascii="Consolas" w:hAnsi="Consolas" w:cs="Consolas"/>
          <w:b/>
        </w:rPr>
        <w:t>parser</w:t>
      </w:r>
      <w:r>
        <w:t xml:space="preserve">s are responsible for extracting bits from a packet into headers. The headers can be manipulated and transformed within </w:t>
      </w:r>
      <w:r w:rsidRPr="00971781">
        <w:rPr>
          <w:rFonts w:ascii="Consolas" w:hAnsi="Consolas" w:cs="Consolas"/>
          <w:b/>
        </w:rPr>
        <w:t>control</w:t>
      </w:r>
      <w:r>
        <w:t xml:space="preserve"> blocks. Control blocks are a P4 construct that can be used for describing </w:t>
      </w:r>
      <w:r w:rsidR="00A26172">
        <w:t>match-action p</w:t>
      </w:r>
      <w:r w:rsidR="009D341B">
        <w:t>ipeline</w:t>
      </w:r>
      <w:r>
        <w:t>s.</w:t>
      </w:r>
      <w:r w:rsidR="00E07D23">
        <w:t xml:space="preserve"> </w:t>
      </w:r>
      <w:bookmarkEnd w:id="2994"/>
      <w:r w:rsidR="00E07D23">
        <w:t>The</w:t>
      </w:r>
      <w:r w:rsidR="0093106C">
        <w:t xml:space="preserve"> body </w:t>
      </w:r>
      <w:r w:rsidR="00E07D23">
        <w:t xml:space="preserve">of a </w:t>
      </w:r>
      <w:r w:rsidR="00E07D23" w:rsidRPr="00E07D23">
        <w:rPr>
          <w:rFonts w:ascii="Consolas" w:hAnsi="Consolas" w:cs="Consolas"/>
          <w:b/>
        </w:rPr>
        <w:t>control</w:t>
      </w:r>
      <w:r w:rsidR="00E07D23">
        <w:t xml:space="preserve"> block resembles</w:t>
      </w:r>
      <w:r w:rsidR="0093106C">
        <w:t xml:space="preserve"> a traditional </w:t>
      </w:r>
      <w:r w:rsidR="00E07D23">
        <w:t xml:space="preserve">C </w:t>
      </w:r>
      <w:r w:rsidR="007D3E35">
        <w:t xml:space="preserve">program. Within the body of a control block, </w:t>
      </w:r>
      <w:r w:rsidR="00594B01">
        <w:t>m</w:t>
      </w:r>
      <w:r w:rsidR="0093106C">
        <w:t>atch-</w:t>
      </w:r>
      <w:r w:rsidR="00594B01">
        <w:t>a</w:t>
      </w:r>
      <w:r w:rsidR="0093106C">
        <w:t xml:space="preserve">ction </w:t>
      </w:r>
      <w:r w:rsidR="00594B01">
        <w:t>u</w:t>
      </w:r>
      <w:r w:rsidR="0093106C">
        <w:t xml:space="preserve">nits </w:t>
      </w:r>
      <w:r w:rsidR="007D3E35">
        <w:t>can be invoked to</w:t>
      </w:r>
      <w:r w:rsidR="0093106C">
        <w:t xml:space="preserve"> perform </w:t>
      </w:r>
      <w:r w:rsidR="007D3E35">
        <w:t>data</w:t>
      </w:r>
      <w:r w:rsidR="0093106C">
        <w:t xml:space="preserve"> transformations.</w:t>
      </w:r>
      <w:r w:rsidR="007D3E35">
        <w:t xml:space="preserve"> Match-action units are represented in P4 by constructs called </w:t>
      </w:r>
      <w:r w:rsidR="007D3E35" w:rsidRPr="007D3E35">
        <w:rPr>
          <w:rFonts w:ascii="Consolas" w:hAnsi="Consolas" w:cs="Consolas"/>
          <w:b/>
        </w:rPr>
        <w:t>table</w:t>
      </w:r>
      <w:r w:rsidR="007D3E35">
        <w:t>s.</w:t>
      </w:r>
    </w:p>
    <w:p w14:paraId="4AC10220" w14:textId="67E3A9AA" w:rsidR="00E719C2" w:rsidRDefault="00E719C2" w:rsidP="00280B0E">
      <w:r>
        <w:t>There is no exc</w:t>
      </w:r>
      <w:r w:rsidR="00AB63BE">
        <w:t xml:space="preserve">eptional control-flow in a </w:t>
      </w:r>
      <w:r w:rsidR="00AB63BE" w:rsidRPr="00AB63BE">
        <w:rPr>
          <w:rFonts w:ascii="Consolas" w:hAnsi="Consolas" w:cs="Consolas"/>
          <w:b/>
        </w:rPr>
        <w:t>control</w:t>
      </w:r>
      <w:r w:rsidR="00AB63BE">
        <w:t xml:space="preserve"> block</w:t>
      </w:r>
      <w:r>
        <w:t xml:space="preserve">: no equivalent of the </w:t>
      </w:r>
      <w:r w:rsidR="00A0647E">
        <w:rPr>
          <w:rFonts w:ascii="Consolas" w:hAnsi="Consolas"/>
        </w:rPr>
        <w:t>verify</w:t>
      </w:r>
      <w:r>
        <w:t xml:space="preserve"> parser statement</w:t>
      </w:r>
      <w:r w:rsidR="006B43A5">
        <w:t xml:space="preserve"> or of the </w:t>
      </w:r>
      <w:r w:rsidR="006B43A5" w:rsidRPr="006B43A5">
        <w:rPr>
          <w:rFonts w:ascii="Consolas" w:hAnsi="Consolas"/>
        </w:rPr>
        <w:t>reject</w:t>
      </w:r>
      <w:r w:rsidR="006B43A5">
        <w:t xml:space="preserve"> state</w:t>
      </w:r>
      <w:r>
        <w:t>.</w:t>
      </w:r>
      <w:r w:rsidR="00736C88">
        <w:t xml:space="preserve"> Error handling has to be performed explicitl</w:t>
      </w:r>
      <w:r w:rsidR="00DC1B3A">
        <w:t>y by users.</w:t>
      </w:r>
    </w:p>
    <w:p w14:paraId="44235153" w14:textId="112BA0C0" w:rsidR="0021775F" w:rsidRDefault="0021775F" w:rsidP="00280B0E">
      <w:r>
        <w:t xml:space="preserve">A </w:t>
      </w:r>
      <w:r w:rsidRPr="0021775F">
        <w:rPr>
          <w:rFonts w:ascii="Consolas" w:hAnsi="Consolas" w:cs="Consolas"/>
          <w:b/>
        </w:rPr>
        <w:t>control</w:t>
      </w:r>
      <w:r>
        <w:t xml:space="preserve"> block may start with declarations of </w:t>
      </w:r>
      <w:r w:rsidRPr="0021775F">
        <w:rPr>
          <w:rFonts w:ascii="Consolas" w:hAnsi="Consolas" w:cs="Consolas"/>
          <w:b/>
        </w:rPr>
        <w:t>action</w:t>
      </w:r>
      <w:r w:rsidRPr="0021775F">
        <w:t>s</w:t>
      </w:r>
      <w:r>
        <w:t xml:space="preserve">, </w:t>
      </w:r>
      <w:r w:rsidRPr="0021775F">
        <w:rPr>
          <w:rFonts w:ascii="Consolas" w:hAnsi="Consolas" w:cs="Consolas"/>
          <w:b/>
        </w:rPr>
        <w:t>table</w:t>
      </w:r>
      <w:r w:rsidRPr="0021775F">
        <w:t>s</w:t>
      </w:r>
      <w:r>
        <w:t>, constants, variables and instantiations.</w:t>
      </w:r>
    </w:p>
    <w:p w14:paraId="5260BD8D" w14:textId="77777777" w:rsidR="004A4314" w:rsidRPr="00254E38" w:rsidRDefault="004A4314" w:rsidP="002D0F38">
      <w:pPr>
        <w:pStyle w:val="Grammar"/>
      </w:pPr>
      <w:bookmarkStart w:id="2995" w:name="_Toc417920644"/>
      <w:bookmarkStart w:id="2996" w:name="_Toc417920645"/>
      <w:bookmarkEnd w:id="2995"/>
      <w:r w:rsidRPr="00254E38">
        <w:lastRenderedPageBreak/>
        <w:t>controlDeclaration</w:t>
      </w:r>
    </w:p>
    <w:p w14:paraId="0989EE7B" w14:textId="4CC0611D" w:rsidR="004A4314" w:rsidRDefault="004A4314" w:rsidP="002D0F38">
      <w:pPr>
        <w:pStyle w:val="Grammar"/>
      </w:pPr>
      <w:r w:rsidRPr="00254E38">
        <w:t xml:space="preserve">    : controlTypeDeclaration optCompileParameters </w:t>
      </w:r>
      <w:r>
        <w:br/>
        <w:t xml:space="preserve">      </w:t>
      </w:r>
      <w:r w:rsidRPr="00254E38">
        <w:t>'{' stateListDe</w:t>
      </w:r>
      <w:r>
        <w:t>claration APPLY controlBody '}</w:t>
      </w:r>
      <w:r>
        <w:br/>
        <w:t xml:space="preserve">    </w:t>
      </w:r>
      <w:r w:rsidRPr="00254E38">
        <w:t>;</w:t>
      </w:r>
    </w:p>
    <w:p w14:paraId="681C346B" w14:textId="77777777" w:rsidR="0073654C" w:rsidRDefault="0073654C" w:rsidP="002D0F38">
      <w:pPr>
        <w:pStyle w:val="Grammar"/>
      </w:pPr>
    </w:p>
    <w:p w14:paraId="07D8EAFE" w14:textId="34883313" w:rsidR="0073654C" w:rsidRPr="00254E38" w:rsidRDefault="0073654C" w:rsidP="002D0F38">
      <w:pPr>
        <w:pStyle w:val="Grammar"/>
      </w:pPr>
      <w:r w:rsidRPr="00254E38">
        <w:t>stateListDeclaration</w:t>
      </w:r>
    </w:p>
    <w:p w14:paraId="27BBD124" w14:textId="77777777" w:rsidR="0073654C" w:rsidRPr="00254E38" w:rsidRDefault="0073654C" w:rsidP="002D0F38">
      <w:pPr>
        <w:pStyle w:val="Grammar"/>
      </w:pPr>
      <w:r w:rsidRPr="00254E38">
        <w:t xml:space="preserve">    : /* empty */ </w:t>
      </w:r>
    </w:p>
    <w:p w14:paraId="6B5314C3" w14:textId="77777777" w:rsidR="0073654C" w:rsidRPr="00254E38" w:rsidRDefault="0073654C" w:rsidP="002D0F38">
      <w:pPr>
        <w:pStyle w:val="Grammar"/>
      </w:pPr>
      <w:r w:rsidRPr="00254E38">
        <w:t xml:space="preserve">    | stateListDeclaration stateElementDeclaration</w:t>
      </w:r>
    </w:p>
    <w:p w14:paraId="6D507001" w14:textId="77777777" w:rsidR="0073654C" w:rsidRPr="00254E38" w:rsidRDefault="0073654C" w:rsidP="002D0F38">
      <w:pPr>
        <w:pStyle w:val="Grammar"/>
      </w:pPr>
      <w:r w:rsidRPr="00254E38">
        <w:t xml:space="preserve">    ;</w:t>
      </w:r>
    </w:p>
    <w:p w14:paraId="41E5B73F" w14:textId="77777777" w:rsidR="0073654C" w:rsidRPr="00254E38" w:rsidRDefault="0073654C" w:rsidP="002D0F38">
      <w:pPr>
        <w:pStyle w:val="Grammar"/>
      </w:pPr>
    </w:p>
    <w:p w14:paraId="24B3C07C" w14:textId="77777777" w:rsidR="0073654C" w:rsidRPr="00254E38" w:rsidRDefault="0073654C" w:rsidP="002D0F38">
      <w:pPr>
        <w:pStyle w:val="Grammar"/>
      </w:pPr>
      <w:r w:rsidRPr="00254E38">
        <w:t>stateElementDeclaration</w:t>
      </w:r>
    </w:p>
    <w:p w14:paraId="1EEC0B4C" w14:textId="77777777" w:rsidR="0073654C" w:rsidRPr="00254E38" w:rsidRDefault="0073654C" w:rsidP="002D0F38">
      <w:pPr>
        <w:pStyle w:val="Grammar"/>
      </w:pPr>
      <w:r w:rsidRPr="00254E38">
        <w:t xml:space="preserve">    : constantDeclaration     </w:t>
      </w:r>
    </w:p>
    <w:p w14:paraId="607A2991" w14:textId="77777777" w:rsidR="0073654C" w:rsidRPr="00254E38" w:rsidRDefault="0073654C" w:rsidP="002D0F38">
      <w:pPr>
        <w:pStyle w:val="Grammar"/>
      </w:pPr>
      <w:r w:rsidRPr="00254E38">
        <w:t xml:space="preserve">    | actionDeclaration       </w:t>
      </w:r>
    </w:p>
    <w:p w14:paraId="49997A0A" w14:textId="77777777" w:rsidR="0073654C" w:rsidRPr="00254E38" w:rsidRDefault="0073654C" w:rsidP="002D0F38">
      <w:pPr>
        <w:pStyle w:val="Grammar"/>
      </w:pPr>
      <w:r w:rsidRPr="00254E38">
        <w:t xml:space="preserve">    | tableDeclaration        </w:t>
      </w:r>
    </w:p>
    <w:p w14:paraId="1FEBADB9" w14:textId="77777777" w:rsidR="0073654C" w:rsidRPr="00254E38" w:rsidRDefault="0073654C" w:rsidP="002D0F38">
      <w:pPr>
        <w:pStyle w:val="Grammar"/>
      </w:pPr>
      <w:r w:rsidRPr="00254E38">
        <w:t xml:space="preserve">    | instantiation           </w:t>
      </w:r>
    </w:p>
    <w:p w14:paraId="2F744EC0" w14:textId="77777777" w:rsidR="0073654C" w:rsidRPr="00254E38" w:rsidRDefault="0073654C" w:rsidP="002D0F38">
      <w:pPr>
        <w:pStyle w:val="Grammar"/>
      </w:pPr>
      <w:r w:rsidRPr="00254E38">
        <w:t xml:space="preserve">    ;</w:t>
      </w:r>
    </w:p>
    <w:p w14:paraId="1BFDEC9A" w14:textId="77777777" w:rsidR="0073654C" w:rsidRPr="00254E38" w:rsidRDefault="0073654C" w:rsidP="002D0F38">
      <w:pPr>
        <w:pStyle w:val="Grammar"/>
      </w:pPr>
    </w:p>
    <w:p w14:paraId="776A830B" w14:textId="77777777" w:rsidR="0073654C" w:rsidRPr="00254E38" w:rsidRDefault="0073654C" w:rsidP="002D0F38">
      <w:pPr>
        <w:pStyle w:val="Grammar"/>
      </w:pPr>
      <w:r w:rsidRPr="00254E38">
        <w:t>controlBody</w:t>
      </w:r>
    </w:p>
    <w:p w14:paraId="4C32388D" w14:textId="77777777" w:rsidR="0073654C" w:rsidRPr="00254E38" w:rsidRDefault="0073654C" w:rsidP="002D0F38">
      <w:pPr>
        <w:pStyle w:val="Grammar"/>
      </w:pPr>
      <w:r w:rsidRPr="00254E38">
        <w:t xml:space="preserve">    : blockStatement</w:t>
      </w:r>
    </w:p>
    <w:p w14:paraId="0B5A8661" w14:textId="54CA9097" w:rsidR="0073654C" w:rsidRPr="004A4314" w:rsidRDefault="0073654C" w:rsidP="002D0F38">
      <w:pPr>
        <w:pStyle w:val="Grammar"/>
      </w:pPr>
      <w:r>
        <w:t xml:space="preserve">    ;</w:t>
      </w:r>
    </w:p>
    <w:p w14:paraId="4D49E857" w14:textId="01D363CE" w:rsidR="00786BBA" w:rsidRDefault="00786BBA" w:rsidP="00786BBA">
      <w:bookmarkStart w:id="2997" w:name="_Ref290277693"/>
      <w:bookmarkStart w:id="2998" w:name="_Ref290277729"/>
      <w:bookmarkStart w:id="2999" w:name="_Toc417920647"/>
      <w:bookmarkStart w:id="3000" w:name="_Ref288995368"/>
      <w:bookmarkEnd w:id="2996"/>
      <w:r>
        <w:t xml:space="preserve">For a description of the </w:t>
      </w:r>
      <w:r w:rsidRPr="00786BBA">
        <w:rPr>
          <w:rFonts w:ascii="Consolas" w:hAnsi="Consolas"/>
        </w:rPr>
        <w:t>optCompileParameters</w:t>
      </w:r>
      <w:r w:rsidR="000C5698" w:rsidRPr="000C5698">
        <w:t>, which</w:t>
      </w:r>
      <w:r w:rsidR="000C5698">
        <w:t xml:space="preserve"> can be used to build parameterized control blocks,</w:t>
      </w:r>
      <w:r>
        <w:t xml:space="preserve"> see Section </w:t>
      </w:r>
      <w:r>
        <w:fldChar w:fldCharType="begin"/>
      </w:r>
      <w:r>
        <w:instrText xml:space="preserve"> REF _Ref445797492 \r \h </w:instrText>
      </w:r>
      <w:r>
        <w:fldChar w:fldCharType="separate"/>
      </w:r>
      <w:r w:rsidR="00C55925">
        <w:t>12</w:t>
      </w:r>
      <w:r>
        <w:fldChar w:fldCharType="end"/>
      </w:r>
      <w:r>
        <w:t>.</w:t>
      </w:r>
    </w:p>
    <w:p w14:paraId="14CEB877" w14:textId="5377BA65" w:rsidR="00A833C7" w:rsidRDefault="00A833C7" w:rsidP="00786BBA">
      <w:r>
        <w:t xml:space="preserve">We start by describing the core components of a </w:t>
      </w:r>
      <w:r w:rsidRPr="00A833C7">
        <w:rPr>
          <w:rFonts w:ascii="Consolas" w:hAnsi="Consolas"/>
          <w:b/>
        </w:rPr>
        <w:t>control</w:t>
      </w:r>
      <w:r>
        <w:t xml:space="preserve"> block, starting with actions.</w:t>
      </w:r>
    </w:p>
    <w:p w14:paraId="19C90B64" w14:textId="77777777" w:rsidR="009F49ED" w:rsidRDefault="009F49ED" w:rsidP="00A66238">
      <w:pPr>
        <w:pStyle w:val="Heading2"/>
      </w:pPr>
      <w:bookmarkStart w:id="3001" w:name="_Toc445799401"/>
      <w:bookmarkStart w:id="3002" w:name="_Toc447899094"/>
      <w:r>
        <w:t>Actions</w:t>
      </w:r>
      <w:bookmarkEnd w:id="2997"/>
      <w:bookmarkEnd w:id="2998"/>
      <w:bookmarkEnd w:id="2999"/>
      <w:bookmarkEnd w:id="3001"/>
      <w:bookmarkEnd w:id="3002"/>
      <w:r>
        <w:t xml:space="preserve"> </w:t>
      </w:r>
      <w:bookmarkEnd w:id="3000"/>
    </w:p>
    <w:p w14:paraId="72BC7487" w14:textId="409BC17A" w:rsidR="009F49ED" w:rsidRDefault="009F49ED" w:rsidP="009F49ED">
      <w:r>
        <w:t>Actions are</w:t>
      </w:r>
      <w:r w:rsidR="005561B5">
        <w:t xml:space="preserve"> straight-line</w:t>
      </w:r>
      <w:r>
        <w:t xml:space="preserve"> code fragments that can read and write the data being processed</w:t>
      </w:r>
      <w:r w:rsidR="00F8152F">
        <w:t>.</w:t>
      </w:r>
      <w:r w:rsidR="00FC413B">
        <w:t xml:space="preserve"> In addition, actions may contain data values that can be written by the control plane and read by the data plane. In fact, actions are the fundamental construct by which the control-plane can influence dynamically the behavior of the data plane.</w:t>
      </w:r>
      <w:r w:rsidR="00C41E74">
        <w:t xml:space="preserve"> </w:t>
      </w:r>
      <w:r w:rsidR="00C41E74">
        <w:fldChar w:fldCharType="begin"/>
      </w:r>
      <w:r w:rsidR="00C41E74">
        <w:instrText xml:space="preserve"> REF _Ref445657244 \h </w:instrText>
      </w:r>
      <w:r w:rsidR="00C41E74">
        <w:fldChar w:fldCharType="separate"/>
      </w:r>
      <w:r w:rsidR="00C55925">
        <w:t xml:space="preserve">Figure </w:t>
      </w:r>
      <w:r w:rsidR="00C55925">
        <w:rPr>
          <w:noProof/>
        </w:rPr>
        <w:t>12</w:t>
      </w:r>
      <w:r w:rsidR="00C41E74">
        <w:fldChar w:fldCharType="end"/>
      </w:r>
      <w:r w:rsidR="00C41E74">
        <w:t xml:space="preserve"> shows the abstract model of an action.</w:t>
      </w:r>
    </w:p>
    <w:p w14:paraId="4823DC60" w14:textId="77777777" w:rsidR="00C41E74" w:rsidRDefault="00C41E74" w:rsidP="00C41E74">
      <w:pPr>
        <w:keepNext/>
        <w:jc w:val="center"/>
      </w:pPr>
      <w:r>
        <w:rPr>
          <w:noProof/>
        </w:rPr>
        <w:drawing>
          <wp:inline distT="0" distB="0" distL="0" distR="0" wp14:anchorId="6BA49CA0" wp14:editId="09855047">
            <wp:extent cx="3458817" cy="114402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66738" cy="1146642"/>
                    </a:xfrm>
                    <a:prstGeom prst="rect">
                      <a:avLst/>
                    </a:prstGeom>
                    <a:noFill/>
                  </pic:spPr>
                </pic:pic>
              </a:graphicData>
            </a:graphic>
          </wp:inline>
        </w:drawing>
      </w:r>
    </w:p>
    <w:p w14:paraId="6F050413" w14:textId="32A7A6C8" w:rsidR="00C41E74" w:rsidRDefault="00C41E74" w:rsidP="0016160B">
      <w:pPr>
        <w:pStyle w:val="Caption"/>
      </w:pPr>
      <w:bookmarkStart w:id="3003" w:name="_Ref445657244"/>
      <w:r>
        <w:t xml:space="preserve">Figure </w:t>
      </w:r>
      <w:fldSimple w:instr=" SEQ Figure \* ARABIC ">
        <w:r w:rsidR="002C0206">
          <w:rPr>
            <w:noProof/>
          </w:rPr>
          <w:t>12</w:t>
        </w:r>
      </w:fldSimple>
      <w:bookmarkEnd w:id="3003"/>
      <w:r>
        <w:t>: Actions contain code and data.</w:t>
      </w:r>
      <w:r w:rsidR="00A5501B">
        <w:t xml:space="preserve"> </w:t>
      </w:r>
      <w:r w:rsidR="00A5501B">
        <w:br/>
        <w:t>The code is in the P4 program, while the data is set by the control plane.</w:t>
      </w:r>
      <w:r w:rsidR="00302480">
        <w:t xml:space="preserve"> </w:t>
      </w:r>
      <w:r w:rsidR="00302480">
        <w:br/>
        <w:t>Parameters are bound by the data plane.</w:t>
      </w:r>
    </w:p>
    <w:p w14:paraId="711390E5" w14:textId="224B91C4" w:rsidR="00C41E74" w:rsidRDefault="00C41E74" w:rsidP="00C41E74">
      <w:pPr>
        <w:jc w:val="center"/>
      </w:pPr>
    </w:p>
    <w:p w14:paraId="14DFB501" w14:textId="77777777" w:rsidR="00172A56" w:rsidRPr="00254E38" w:rsidRDefault="00172A56" w:rsidP="002D0F38">
      <w:pPr>
        <w:pStyle w:val="Grammar"/>
      </w:pPr>
      <w:r w:rsidRPr="00254E38">
        <w:lastRenderedPageBreak/>
        <w:t>actionDeclaration</w:t>
      </w:r>
    </w:p>
    <w:p w14:paraId="652FB30A" w14:textId="0D35C619" w:rsidR="00172A56" w:rsidRPr="00254E38" w:rsidRDefault="00172A56" w:rsidP="002D0F38">
      <w:pPr>
        <w:pStyle w:val="Grammar"/>
      </w:pPr>
      <w:r w:rsidRPr="00254E38">
        <w:t xml:space="preserve">    : </w:t>
      </w:r>
      <w:r w:rsidR="007F71B6">
        <w:t xml:space="preserve">optAnnotations </w:t>
      </w:r>
      <w:r w:rsidRPr="00254E38">
        <w:t xml:space="preserve">ACTION name '(' parameterList ')' </w:t>
      </w:r>
      <w:r w:rsidR="007F71B6">
        <w:br/>
        <w:t xml:space="preserve">      </w:t>
      </w:r>
      <w:r w:rsidRPr="00254E38">
        <w:t>'{' actionElementList '}'</w:t>
      </w:r>
    </w:p>
    <w:p w14:paraId="71F47201" w14:textId="77777777" w:rsidR="00172A56" w:rsidRPr="00254E38" w:rsidRDefault="00172A56" w:rsidP="002D0F38">
      <w:pPr>
        <w:pStyle w:val="Grammar"/>
      </w:pPr>
      <w:r w:rsidRPr="00254E38">
        <w:t xml:space="preserve">    ;</w:t>
      </w:r>
    </w:p>
    <w:p w14:paraId="49C6755E" w14:textId="77777777" w:rsidR="00172A56" w:rsidRPr="00254E38" w:rsidRDefault="00172A56" w:rsidP="002D0F38">
      <w:pPr>
        <w:pStyle w:val="Grammar"/>
      </w:pPr>
    </w:p>
    <w:p w14:paraId="5D916B4B" w14:textId="77777777" w:rsidR="00172A56" w:rsidRPr="00254E38" w:rsidRDefault="00172A56" w:rsidP="002D0F38">
      <w:pPr>
        <w:pStyle w:val="Grammar"/>
      </w:pPr>
      <w:r w:rsidRPr="00254E38">
        <w:t>actionElementList</w:t>
      </w:r>
    </w:p>
    <w:p w14:paraId="2ECDF56A" w14:textId="77777777" w:rsidR="00172A56" w:rsidRPr="00254E38" w:rsidRDefault="00172A56" w:rsidP="002D0F38">
      <w:pPr>
        <w:pStyle w:val="Grammar"/>
      </w:pPr>
      <w:r w:rsidRPr="00254E38">
        <w:t xml:space="preserve">    : /* empty */                    </w:t>
      </w:r>
    </w:p>
    <w:p w14:paraId="2E4C9CD4" w14:textId="77777777" w:rsidR="00172A56" w:rsidRPr="00254E38" w:rsidRDefault="00172A56" w:rsidP="002D0F38">
      <w:pPr>
        <w:pStyle w:val="Grammar"/>
      </w:pPr>
      <w:r w:rsidRPr="00254E38">
        <w:t xml:space="preserve">    | actionElementList actionElement</w:t>
      </w:r>
    </w:p>
    <w:p w14:paraId="4C294922" w14:textId="77777777" w:rsidR="00172A56" w:rsidRPr="00254E38" w:rsidRDefault="00172A56" w:rsidP="002D0F38">
      <w:pPr>
        <w:pStyle w:val="Grammar"/>
      </w:pPr>
      <w:r w:rsidRPr="00254E38">
        <w:t xml:space="preserve">    ;</w:t>
      </w:r>
    </w:p>
    <w:p w14:paraId="66E76834" w14:textId="77777777" w:rsidR="00172A56" w:rsidRPr="00254E38" w:rsidRDefault="00172A56" w:rsidP="002D0F38">
      <w:pPr>
        <w:pStyle w:val="Grammar"/>
      </w:pPr>
    </w:p>
    <w:p w14:paraId="56957E56" w14:textId="77777777" w:rsidR="00172A56" w:rsidRPr="00254E38" w:rsidRDefault="00172A56" w:rsidP="002D0F38">
      <w:pPr>
        <w:pStyle w:val="Grammar"/>
      </w:pPr>
      <w:r w:rsidRPr="00254E38">
        <w:t>actionElement</w:t>
      </w:r>
    </w:p>
    <w:p w14:paraId="401C9537" w14:textId="77777777" w:rsidR="00172A56" w:rsidRPr="00254E38" w:rsidRDefault="00172A56" w:rsidP="002D0F38">
      <w:pPr>
        <w:pStyle w:val="Grammar"/>
      </w:pPr>
      <w:r w:rsidRPr="00254E38">
        <w:t xml:space="preserve">    : assignmentOrMethodCallStatement</w:t>
      </w:r>
    </w:p>
    <w:p w14:paraId="23952F02" w14:textId="77777777" w:rsidR="00172A56" w:rsidRPr="00254E38" w:rsidRDefault="00172A56" w:rsidP="002D0F38">
      <w:pPr>
        <w:pStyle w:val="Grammar"/>
      </w:pPr>
      <w:r w:rsidRPr="00254E38">
        <w:t xml:space="preserve">    | variableDeclaration            </w:t>
      </w:r>
    </w:p>
    <w:p w14:paraId="2D3912E7" w14:textId="77777777" w:rsidR="00172A56" w:rsidRPr="00254E38" w:rsidRDefault="00172A56" w:rsidP="002D0F38">
      <w:pPr>
        <w:pStyle w:val="Grammar"/>
      </w:pPr>
      <w:r w:rsidRPr="00254E38">
        <w:t xml:space="preserve">    | constantDeclaration            </w:t>
      </w:r>
    </w:p>
    <w:p w14:paraId="01970415" w14:textId="77777777" w:rsidR="00172A56" w:rsidRPr="00254E38" w:rsidRDefault="00172A56" w:rsidP="002D0F38">
      <w:pPr>
        <w:pStyle w:val="Grammar"/>
      </w:pPr>
      <w:r w:rsidRPr="00254E38">
        <w:t xml:space="preserve">    | actionBlockStatement           </w:t>
      </w:r>
    </w:p>
    <w:p w14:paraId="19845D24" w14:textId="77777777" w:rsidR="00172A56" w:rsidRPr="00254E38" w:rsidRDefault="00172A56" w:rsidP="002D0F38">
      <w:pPr>
        <w:pStyle w:val="Grammar"/>
      </w:pPr>
      <w:r w:rsidRPr="00254E38">
        <w:t xml:space="preserve">    | emptyStatement                 </w:t>
      </w:r>
    </w:p>
    <w:p w14:paraId="05F5FACF" w14:textId="77777777" w:rsidR="00172A56" w:rsidRPr="00254E38" w:rsidRDefault="00172A56" w:rsidP="002D0F38">
      <w:pPr>
        <w:pStyle w:val="Grammar"/>
      </w:pPr>
      <w:r w:rsidRPr="00254E38">
        <w:t xml:space="preserve">    ;</w:t>
      </w:r>
    </w:p>
    <w:p w14:paraId="48A3962D" w14:textId="77777777" w:rsidR="00172A56" w:rsidRPr="00254E38" w:rsidRDefault="00172A56" w:rsidP="002D0F38">
      <w:pPr>
        <w:pStyle w:val="Grammar"/>
      </w:pPr>
    </w:p>
    <w:p w14:paraId="46C51CAB" w14:textId="77777777" w:rsidR="00172A56" w:rsidRPr="00254E38" w:rsidRDefault="00172A56" w:rsidP="002D0F38">
      <w:pPr>
        <w:pStyle w:val="Grammar"/>
      </w:pPr>
      <w:r w:rsidRPr="00254E38">
        <w:t>actionBlockStatement</w:t>
      </w:r>
    </w:p>
    <w:p w14:paraId="421C412F" w14:textId="4EEA8540" w:rsidR="00172A56" w:rsidRPr="00172A56" w:rsidRDefault="00172A56" w:rsidP="002D0F38">
      <w:pPr>
        <w:pStyle w:val="Grammar"/>
      </w:pPr>
      <w:r w:rsidRPr="00254E38">
        <w:t xml:space="preserve">    : </w:t>
      </w:r>
      <w:r>
        <w:t xml:space="preserve">'{' actionElementList '}'      </w:t>
      </w:r>
      <w:r>
        <w:br/>
      </w:r>
      <w:r w:rsidRPr="00254E38">
        <w:t xml:space="preserve">    ;</w:t>
      </w:r>
    </w:p>
    <w:p w14:paraId="33702B49" w14:textId="38EB0231" w:rsidR="00C41E74" w:rsidRDefault="00C41E74" w:rsidP="009F49ED">
      <w:r>
        <w:t xml:space="preserve">Syntactically actions resemble functions with no return values. Actions may be declared within a </w:t>
      </w:r>
      <w:r w:rsidRPr="00C41E74">
        <w:rPr>
          <w:rFonts w:ascii="Consolas" w:hAnsi="Consolas" w:cs="Consolas"/>
          <w:b/>
        </w:rPr>
        <w:t>control</w:t>
      </w:r>
      <w:r>
        <w:t xml:space="preserve"> block; in this case they can only be used within an instance of that control block.</w:t>
      </w:r>
    </w:p>
    <w:p w14:paraId="42CF616B" w14:textId="159C9797" w:rsidR="009F49ED" w:rsidRDefault="009F49ED" w:rsidP="009F49ED">
      <w:r>
        <w:t xml:space="preserve">The following example shows an action </w:t>
      </w:r>
      <w:r w:rsidR="00484E85">
        <w:t>declaration</w:t>
      </w:r>
      <w:r>
        <w:t>:</w:t>
      </w:r>
    </w:p>
    <w:p w14:paraId="28D921CF" w14:textId="6CE005F1" w:rsidR="009F49ED" w:rsidRDefault="009F49ED" w:rsidP="009F49ED">
      <w:pPr>
        <w:rPr>
          <w:rFonts w:ascii="Consolas" w:hAnsi="Consolas"/>
        </w:rPr>
      </w:pPr>
      <w:r>
        <w:rPr>
          <w:rFonts w:ascii="Consolas" w:hAnsi="Consolas"/>
          <w:b/>
        </w:rPr>
        <w:t>a</w:t>
      </w:r>
      <w:r w:rsidRPr="001A316A">
        <w:rPr>
          <w:rFonts w:ascii="Consolas" w:hAnsi="Consolas"/>
          <w:b/>
        </w:rPr>
        <w:t>ction</w:t>
      </w:r>
      <w:r w:rsidRPr="00A63137">
        <w:rPr>
          <w:rFonts w:ascii="Consolas" w:hAnsi="Consolas"/>
        </w:rPr>
        <w:t xml:space="preserve"> F</w:t>
      </w:r>
      <w:r w:rsidRPr="001A316A">
        <w:rPr>
          <w:rFonts w:ascii="Consolas" w:hAnsi="Consolas"/>
        </w:rPr>
        <w:t>orward</w:t>
      </w:r>
      <w:r>
        <w:rPr>
          <w:rFonts w:ascii="Consolas" w:hAnsi="Consolas"/>
        </w:rPr>
        <w:t>_a</w:t>
      </w:r>
      <w:r w:rsidRPr="001A316A">
        <w:rPr>
          <w:rFonts w:ascii="Consolas" w:hAnsi="Consolas"/>
        </w:rPr>
        <w:t>(</w:t>
      </w:r>
      <w:r w:rsidRPr="001A316A">
        <w:rPr>
          <w:rFonts w:ascii="Consolas" w:hAnsi="Consolas"/>
          <w:b/>
        </w:rPr>
        <w:t>out</w:t>
      </w:r>
      <w:r>
        <w:rPr>
          <w:rFonts w:ascii="Consolas" w:hAnsi="Consolas"/>
        </w:rPr>
        <w:t xml:space="preserve"> </w:t>
      </w:r>
      <w:r>
        <w:rPr>
          <w:rFonts w:ascii="Consolas" w:hAnsi="Consolas"/>
          <w:b/>
        </w:rPr>
        <w:t>bit&lt;</w:t>
      </w:r>
      <w:r w:rsidRPr="001A316A">
        <w:rPr>
          <w:rFonts w:ascii="Consolas" w:hAnsi="Consolas"/>
        </w:rPr>
        <w:t>9</w:t>
      </w:r>
      <w:r>
        <w:rPr>
          <w:rFonts w:ascii="Consolas" w:hAnsi="Consolas"/>
        </w:rPr>
        <w:t>&gt;</w:t>
      </w:r>
      <w:r w:rsidR="00BE2404">
        <w:rPr>
          <w:rFonts w:ascii="Consolas" w:hAnsi="Consolas"/>
        </w:rPr>
        <w:t xml:space="preserve"> outputPort</w:t>
      </w:r>
      <w:r w:rsidR="00C41E74">
        <w:rPr>
          <w:rFonts w:ascii="Consolas" w:hAnsi="Consolas"/>
        </w:rPr>
        <w:t xml:space="preserve">, </w:t>
      </w:r>
      <w:r w:rsidR="00C41E74">
        <w:rPr>
          <w:rFonts w:ascii="Consolas" w:hAnsi="Consolas"/>
          <w:b/>
        </w:rPr>
        <w:t>bit&lt;</w:t>
      </w:r>
      <w:r w:rsidR="00C41E74">
        <w:rPr>
          <w:rFonts w:ascii="Consolas" w:hAnsi="Consolas"/>
        </w:rPr>
        <w:t>9&gt; port</w:t>
      </w:r>
      <w:r w:rsidR="00BE2404">
        <w:rPr>
          <w:rFonts w:ascii="Consolas" w:hAnsi="Consolas"/>
        </w:rPr>
        <w:t xml:space="preserve">) </w:t>
      </w:r>
      <w:r w:rsidRPr="001A316A">
        <w:rPr>
          <w:rFonts w:ascii="Consolas" w:hAnsi="Consolas"/>
        </w:rPr>
        <w:t>{</w:t>
      </w:r>
      <w:r w:rsidRPr="001A316A">
        <w:rPr>
          <w:rFonts w:ascii="Consolas" w:hAnsi="Consolas"/>
        </w:rPr>
        <w:br/>
        <w:t xml:space="preserve">    outputPort = port;</w:t>
      </w:r>
      <w:r w:rsidRPr="001A316A">
        <w:rPr>
          <w:rFonts w:ascii="Consolas" w:hAnsi="Consolas"/>
        </w:rPr>
        <w:br/>
        <w:t>}</w:t>
      </w:r>
    </w:p>
    <w:p w14:paraId="6950E9CE" w14:textId="018404C0" w:rsidR="004D0561" w:rsidRDefault="004D0561" w:rsidP="004D0561">
      <w:r>
        <w:t xml:space="preserve">Action parameters that have no direction (e.g., </w:t>
      </w:r>
      <w:r w:rsidRPr="004D0561">
        <w:rPr>
          <w:rFonts w:ascii="Consolas" w:hAnsi="Consolas" w:cs="Consolas"/>
        </w:rPr>
        <w:t>port</w:t>
      </w:r>
      <w:r>
        <w:t xml:space="preserve"> in the previous example) indicate action data. </w:t>
      </w:r>
      <w:commentRangeStart w:id="3004"/>
      <w:r>
        <w:t>All such parameters must be at the end of the parameter list</w:t>
      </w:r>
      <w:commentRangeEnd w:id="3004"/>
      <w:r w:rsidR="00C06192">
        <w:rPr>
          <w:rStyle w:val="CommentReference"/>
        </w:rPr>
        <w:commentReference w:id="3004"/>
      </w:r>
      <w:r>
        <w:t>. These parameters are bound by the control plane.</w:t>
      </w:r>
    </w:p>
    <w:p w14:paraId="6398A899" w14:textId="034740D9" w:rsidR="004D0561" w:rsidRDefault="004D0561" w:rsidP="009F49ED">
      <w:r>
        <w:t xml:space="preserve">The body of an action consists is a sequence of </w:t>
      </w:r>
      <w:r w:rsidR="002C3CE5">
        <w:t xml:space="preserve">simple </w:t>
      </w:r>
      <w:r>
        <w:t>statements and declarations. No conditional statements are allowed.</w:t>
      </w:r>
      <w:r w:rsidR="00A5707D">
        <w:t xml:space="preserve"> However, simple conditional assignments can be done using the multiplexor operation (Section </w:t>
      </w:r>
      <w:r w:rsidR="00A5707D">
        <w:fldChar w:fldCharType="begin"/>
      </w:r>
      <w:r w:rsidR="00A5707D">
        <w:instrText xml:space="preserve"> REF _Ref446512430 \r \h </w:instrText>
      </w:r>
      <w:r w:rsidR="00A5707D">
        <w:fldChar w:fldCharType="separate"/>
      </w:r>
      <w:r w:rsidR="00A5707D">
        <w:t>7.3.1</w:t>
      </w:r>
      <w:r w:rsidR="00A5707D">
        <w:fldChar w:fldCharType="end"/>
      </w:r>
      <w:r w:rsidR="00A5707D">
        <w:t>).</w:t>
      </w:r>
    </w:p>
    <w:p w14:paraId="722408E1" w14:textId="10D6E66A" w:rsidR="004D0561" w:rsidRDefault="004D0561" w:rsidP="00A66238">
      <w:pPr>
        <w:pStyle w:val="Heading3"/>
      </w:pPr>
      <w:bookmarkStart w:id="3005" w:name="_Toc445799402"/>
      <w:bookmarkStart w:id="3006" w:name="_Toc447899095"/>
      <w:bookmarkStart w:id="3007" w:name="_Ref288308964"/>
      <w:bookmarkStart w:id="3008" w:name="_Toc417920649"/>
      <w:r>
        <w:t>Invoking actions</w:t>
      </w:r>
      <w:bookmarkEnd w:id="3005"/>
      <w:bookmarkEnd w:id="3006"/>
    </w:p>
    <w:p w14:paraId="1F521DEB" w14:textId="6D4E56C8" w:rsidR="007D6ABB" w:rsidRDefault="007D6ABB" w:rsidP="007D6ABB">
      <w:r>
        <w:t>Actions can be executed in two ways:</w:t>
      </w:r>
    </w:p>
    <w:p w14:paraId="71643655" w14:textId="0F87049B" w:rsidR="007D6ABB" w:rsidRDefault="007D6ABB" w:rsidP="002265E0">
      <w:pPr>
        <w:pStyle w:val="ListParagraph"/>
        <w:numPr>
          <w:ilvl w:val="0"/>
          <w:numId w:val="21"/>
        </w:numPr>
      </w:pPr>
      <w:r>
        <w:t>They can be invoked by tables automatically, during match-action processing</w:t>
      </w:r>
    </w:p>
    <w:p w14:paraId="49C874F7" w14:textId="09FECE61" w:rsidR="007D6ABB" w:rsidRPr="007D6ABB" w:rsidRDefault="00475586" w:rsidP="002265E0">
      <w:pPr>
        <w:pStyle w:val="ListParagraph"/>
        <w:numPr>
          <w:ilvl w:val="0"/>
          <w:numId w:val="21"/>
        </w:numPr>
      </w:pPr>
      <w:r>
        <w:t xml:space="preserve">Actions, that do not have action data (non-directional parameters), can also be explicitly </w:t>
      </w:r>
      <w:r w:rsidR="007D6ABB">
        <w:t xml:space="preserve">invoked using function call syntax. </w:t>
      </w:r>
    </w:p>
    <w:p w14:paraId="41F74BCC" w14:textId="290ABDDB" w:rsidR="009F49ED" w:rsidRDefault="00275121" w:rsidP="00A66238">
      <w:pPr>
        <w:pStyle w:val="Heading2"/>
      </w:pPr>
      <w:bookmarkStart w:id="3009" w:name="_Toc445799403"/>
      <w:bookmarkStart w:id="3010" w:name="_Toc447899096"/>
      <w:bookmarkEnd w:id="3007"/>
      <w:bookmarkEnd w:id="3008"/>
      <w:r>
        <w:t>Tables</w:t>
      </w:r>
      <w:bookmarkEnd w:id="3009"/>
      <w:bookmarkEnd w:id="3010"/>
    </w:p>
    <w:p w14:paraId="713FB190" w14:textId="5099DC9F" w:rsidR="002A22E7" w:rsidRDefault="0009538B" w:rsidP="002A22E7">
      <w:r>
        <w:t xml:space="preserve">The P4 </w:t>
      </w:r>
      <w:r>
        <w:rPr>
          <w:rFonts w:ascii="Consolas" w:hAnsi="Consolas"/>
          <w:b/>
        </w:rPr>
        <w:t>table</w:t>
      </w:r>
      <w:r>
        <w:t xml:space="preserve"> construct describes a match-action unit. </w:t>
      </w:r>
      <w:r w:rsidR="002A22E7">
        <w:t xml:space="preserve">The structure of a match-action unit is shown in </w:t>
      </w:r>
      <w:r w:rsidR="002A22E7">
        <w:fldChar w:fldCharType="begin"/>
      </w:r>
      <w:r w:rsidR="002A22E7">
        <w:instrText xml:space="preserve"> REF _Ref288116252 \h </w:instrText>
      </w:r>
      <w:r w:rsidR="002A22E7">
        <w:fldChar w:fldCharType="separate"/>
      </w:r>
      <w:r w:rsidR="00C55925">
        <w:t xml:space="preserve">Figure </w:t>
      </w:r>
      <w:r w:rsidR="00C55925">
        <w:rPr>
          <w:noProof/>
        </w:rPr>
        <w:t>13</w:t>
      </w:r>
      <w:r w:rsidR="002A22E7">
        <w:fldChar w:fldCharType="end"/>
      </w:r>
      <w:r w:rsidR="002A22E7">
        <w:t>. The match-action processing consists in the following steps:</w:t>
      </w:r>
    </w:p>
    <w:p w14:paraId="338BD201" w14:textId="21AD22EB" w:rsidR="002A22E7" w:rsidRDefault="002A22E7" w:rsidP="002265E0">
      <w:pPr>
        <w:pStyle w:val="ListParagraph"/>
        <w:numPr>
          <w:ilvl w:val="0"/>
          <w:numId w:val="35"/>
        </w:numPr>
      </w:pPr>
      <w:r>
        <w:t>Key construction</w:t>
      </w:r>
      <w:r w:rsidR="00B42708">
        <w:t>.</w:t>
      </w:r>
    </w:p>
    <w:p w14:paraId="16045166" w14:textId="5DF88257" w:rsidR="002A22E7" w:rsidRDefault="002A22E7" w:rsidP="002265E0">
      <w:pPr>
        <w:pStyle w:val="ListParagraph"/>
        <w:numPr>
          <w:ilvl w:val="0"/>
          <w:numId w:val="35"/>
        </w:numPr>
      </w:pPr>
      <w:r>
        <w:t xml:space="preserve">Key lookup in a </w:t>
      </w:r>
      <w:r w:rsidR="00B42708">
        <w:t xml:space="preserve">lookup </w:t>
      </w:r>
      <w:r>
        <w:t>table (the “match” step). The result of key lookup is an “action”</w:t>
      </w:r>
      <w:r w:rsidR="00B42708">
        <w:t>.</w:t>
      </w:r>
    </w:p>
    <w:p w14:paraId="0A47A946" w14:textId="6657C52A" w:rsidR="00842F17" w:rsidRDefault="002A22E7" w:rsidP="00842F17">
      <w:pPr>
        <w:pStyle w:val="ListParagraph"/>
        <w:numPr>
          <w:ilvl w:val="0"/>
          <w:numId w:val="35"/>
        </w:numPr>
      </w:pPr>
      <w:r>
        <w:t xml:space="preserve">Action execution (the “action step”) over the input data, resulting in mutations of the data. </w:t>
      </w:r>
    </w:p>
    <w:p w14:paraId="5033BBA4" w14:textId="5C5DB8E8" w:rsidR="00842F17" w:rsidRDefault="00842F17" w:rsidP="00842F17">
      <w:r>
        <w:lastRenderedPageBreak/>
        <w:t xml:space="preserve">A </w:t>
      </w:r>
      <w:r w:rsidRPr="00842F17">
        <w:rPr>
          <w:rFonts w:ascii="Consolas" w:hAnsi="Consolas" w:cs="Consolas"/>
          <w:b/>
        </w:rPr>
        <w:t>table</w:t>
      </w:r>
      <w:r>
        <w:t xml:space="preserve"> declaration introduces a table instance. If one desires to instantiate multiple similar tables with the same “type”, one needs to declare a table in a separate control block and instantiate that control block multiple times.</w:t>
      </w:r>
    </w:p>
    <w:p w14:paraId="3EABBE92" w14:textId="79EA554F" w:rsidR="000A30A9" w:rsidRDefault="000A30A9" w:rsidP="000A30A9">
      <w:r>
        <w:t xml:space="preserve">Note that a P4 table contains internally </w:t>
      </w:r>
      <w:r w:rsidR="00000B94">
        <w:t>a</w:t>
      </w:r>
      <w:r>
        <w:t xml:space="preserve"> lookup-table. This is the origin of the “</w:t>
      </w:r>
      <w:r w:rsidRPr="00A3054A">
        <w:rPr>
          <w:rFonts w:ascii="Consolas" w:hAnsi="Consolas"/>
          <w:b/>
        </w:rPr>
        <w:t>table</w:t>
      </w:r>
      <w:r>
        <w:t>” name, but this overloaded use of the term “table” can be sometimes confusing. That is why we us</w:t>
      </w:r>
      <w:r w:rsidR="00C85B04">
        <w:t xml:space="preserve">e </w:t>
      </w:r>
      <w:r>
        <w:t>the term “match-action unit</w:t>
      </w:r>
      <w:r w:rsidR="00395E36">
        <w:t xml:space="preserve">” whenever possible </w:t>
      </w:r>
      <w:r w:rsidR="00C85B04">
        <w:t xml:space="preserve">in this document instead of </w:t>
      </w:r>
      <w:r w:rsidR="00C85B04" w:rsidRPr="00C85B04">
        <w:rPr>
          <w:rFonts w:ascii="Consolas" w:hAnsi="Consolas"/>
          <w:b/>
        </w:rPr>
        <w:t>table</w:t>
      </w:r>
      <w:r w:rsidR="00C85B04">
        <w:t>.</w:t>
      </w:r>
    </w:p>
    <w:p w14:paraId="0B6F57B8" w14:textId="09B67E18" w:rsidR="00395E36" w:rsidRDefault="00395E36" w:rsidP="000A30A9">
      <w:r>
        <w:t xml:space="preserve">The look-up table is a finite map whose contents is manipulated asynchronously (read/write) by the target control-plane, through a separate control-plane API (see </w:t>
      </w:r>
      <w:r w:rsidR="004425BD">
        <w:fldChar w:fldCharType="begin"/>
      </w:r>
      <w:r w:rsidR="004425BD">
        <w:instrText xml:space="preserve"> REF _Ref288116252 \h </w:instrText>
      </w:r>
      <w:r w:rsidR="004425BD">
        <w:fldChar w:fldCharType="separate"/>
      </w:r>
      <w:r w:rsidR="004425BD">
        <w:t xml:space="preserve">Figure </w:t>
      </w:r>
      <w:r w:rsidR="004425BD">
        <w:rPr>
          <w:noProof/>
        </w:rPr>
        <w:t>13</w:t>
      </w:r>
      <w:r w:rsidR="004425BD">
        <w:fldChar w:fldCharType="end"/>
      </w:r>
      <w:r>
        <w:t>).</w:t>
      </w:r>
    </w:p>
    <w:p w14:paraId="128B88A1" w14:textId="77777777" w:rsidR="000A30A9" w:rsidRDefault="000A30A9" w:rsidP="00842F17"/>
    <w:p w14:paraId="052EE936" w14:textId="5A9F0654" w:rsidR="002A22E7" w:rsidRDefault="00B1668E" w:rsidP="002A22E7">
      <w:pPr>
        <w:keepNext/>
        <w:jc w:val="center"/>
      </w:pPr>
      <w:commentRangeStart w:id="3011"/>
      <w:r w:rsidRPr="00B1668E">
        <w:rPr>
          <w:noProof/>
        </w:rPr>
        <w:drawing>
          <wp:inline distT="0" distB="0" distL="0" distR="0" wp14:anchorId="3A0F6556" wp14:editId="37655CEC">
            <wp:extent cx="5486400" cy="3747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5486400" cy="3747770"/>
                    </a:xfrm>
                    <a:prstGeom prst="rect">
                      <a:avLst/>
                    </a:prstGeom>
                  </pic:spPr>
                </pic:pic>
              </a:graphicData>
            </a:graphic>
          </wp:inline>
        </w:drawing>
      </w:r>
      <w:commentRangeEnd w:id="3011"/>
      <w:r w:rsidR="004012F3">
        <w:rPr>
          <w:rStyle w:val="CommentReference"/>
        </w:rPr>
        <w:commentReference w:id="3011"/>
      </w:r>
      <w:r w:rsidR="002A22E7" w:rsidRPr="00AE7792" w:rsidDel="00DF3220">
        <w:t xml:space="preserve"> </w:t>
      </w:r>
    </w:p>
    <w:p w14:paraId="1C223AC6" w14:textId="4C1A99E9" w:rsidR="002A22E7" w:rsidRPr="002A22E7" w:rsidRDefault="002A22E7" w:rsidP="0016160B">
      <w:pPr>
        <w:pStyle w:val="Caption"/>
      </w:pPr>
      <w:bookmarkStart w:id="3012" w:name="_Ref288116252"/>
      <w:bookmarkStart w:id="3013" w:name="_Ref288735870"/>
      <w:bookmarkStart w:id="3014" w:name="_Ref446487421"/>
      <w:r>
        <w:t xml:space="preserve">Figure </w:t>
      </w:r>
      <w:fldSimple w:instr=" SEQ Figure \* ARABIC ">
        <w:r w:rsidR="002C0206">
          <w:rPr>
            <w:noProof/>
          </w:rPr>
          <w:t>13</w:t>
        </w:r>
      </w:fldSimple>
      <w:bookmarkEnd w:id="3012"/>
      <w:r>
        <w:t>: Match-Action Unit Dataflow</w:t>
      </w:r>
      <w:bookmarkEnd w:id="3013"/>
      <w:r w:rsidR="00B565CA">
        <w:t>.</w:t>
      </w:r>
      <w:bookmarkEnd w:id="3014"/>
    </w:p>
    <w:p w14:paraId="6A08BA89" w14:textId="1D7CDAD1" w:rsidR="001A7875" w:rsidRDefault="001A7875" w:rsidP="009F49ED">
      <w:r>
        <w:t>Syntactically a table is described by a set of key-value properties. Some of these properties are “standard” properties, but the set of prope</w:t>
      </w:r>
      <w:r w:rsidR="00B565CA">
        <w:t>rties can be extended by target-specific compilers</w:t>
      </w:r>
      <w:r>
        <w:t xml:space="preserve"> as needed.</w:t>
      </w:r>
    </w:p>
    <w:p w14:paraId="78B00B96" w14:textId="77777777" w:rsidR="001A7875" w:rsidRPr="00254E38" w:rsidRDefault="001A7875" w:rsidP="002D0F38">
      <w:pPr>
        <w:pStyle w:val="Grammar"/>
      </w:pPr>
      <w:commentRangeStart w:id="3015"/>
      <w:commentRangeStart w:id="3016"/>
      <w:r w:rsidRPr="00254E38">
        <w:lastRenderedPageBreak/>
        <w:t>tableDeclaration</w:t>
      </w:r>
      <w:commentRangeEnd w:id="3015"/>
      <w:r w:rsidR="004425BD">
        <w:rPr>
          <w:rStyle w:val="CommentReference"/>
          <w:rFonts w:ascii="Cambria" w:eastAsia="MS Mincho" w:hAnsi="Cambria" w:cs="Times New Roman"/>
        </w:rPr>
        <w:commentReference w:id="3015"/>
      </w:r>
      <w:commentRangeEnd w:id="3016"/>
      <w:r w:rsidR="00A5707D">
        <w:rPr>
          <w:rStyle w:val="CommentReference"/>
          <w:rFonts w:ascii="Cambria" w:eastAsia="MS Mincho" w:hAnsi="Cambria" w:cs="Times New Roman"/>
        </w:rPr>
        <w:commentReference w:id="3016"/>
      </w:r>
    </w:p>
    <w:p w14:paraId="14B97D4B" w14:textId="21A38E78" w:rsidR="001A7875" w:rsidRPr="00254E38" w:rsidRDefault="001A7875" w:rsidP="002D0F38">
      <w:pPr>
        <w:pStyle w:val="Grammar"/>
      </w:pPr>
      <w:r w:rsidRPr="00254E38">
        <w:t xml:space="preserve">    : </w:t>
      </w:r>
      <w:r w:rsidR="00B862DD">
        <w:t xml:space="preserve">optAnnotations </w:t>
      </w:r>
      <w:r w:rsidRPr="00254E38">
        <w:t>TABLE name '(' parameterList ')'</w:t>
      </w:r>
      <w:r w:rsidR="00B862DD">
        <w:br/>
        <w:t xml:space="preserve">    </w:t>
      </w:r>
      <w:r w:rsidRPr="00254E38">
        <w:t xml:space="preserve"> '{' tablePropertyList '}'</w:t>
      </w:r>
    </w:p>
    <w:p w14:paraId="2B086D34" w14:textId="77777777" w:rsidR="001A7875" w:rsidRPr="00254E38" w:rsidRDefault="001A7875" w:rsidP="002D0F38">
      <w:pPr>
        <w:pStyle w:val="Grammar"/>
      </w:pPr>
      <w:r w:rsidRPr="00254E38">
        <w:t xml:space="preserve">    ;</w:t>
      </w:r>
    </w:p>
    <w:p w14:paraId="7D523E40" w14:textId="77777777" w:rsidR="001A7875" w:rsidRPr="00254E38" w:rsidRDefault="001A7875" w:rsidP="002D0F38">
      <w:pPr>
        <w:pStyle w:val="Grammar"/>
      </w:pPr>
    </w:p>
    <w:p w14:paraId="572B1FB3" w14:textId="77777777" w:rsidR="001A7875" w:rsidRPr="00254E38" w:rsidRDefault="001A7875" w:rsidP="002D0F38">
      <w:pPr>
        <w:pStyle w:val="Grammar"/>
      </w:pPr>
      <w:r w:rsidRPr="00254E38">
        <w:t>tablePropertyList</w:t>
      </w:r>
    </w:p>
    <w:p w14:paraId="453C998B" w14:textId="1B816541" w:rsidR="001A7875" w:rsidRPr="00254E38" w:rsidRDefault="001A7875" w:rsidP="002D0F38">
      <w:pPr>
        <w:pStyle w:val="Grammar"/>
      </w:pPr>
      <w:r w:rsidRPr="00254E38">
        <w:t xml:space="preserve">    : tab</w:t>
      </w:r>
      <w:r>
        <w:t xml:space="preserve">leProperty                     </w:t>
      </w:r>
      <w:r w:rsidRPr="00254E38">
        <w:t xml:space="preserve">                                        </w:t>
      </w:r>
    </w:p>
    <w:p w14:paraId="40DB3ED7" w14:textId="77777777" w:rsidR="001A7875" w:rsidRPr="00254E38" w:rsidRDefault="001A7875" w:rsidP="002D0F38">
      <w:pPr>
        <w:pStyle w:val="Grammar"/>
      </w:pPr>
      <w:r w:rsidRPr="00254E38">
        <w:t xml:space="preserve">    | tablePropertyList tableProperty   </w:t>
      </w:r>
    </w:p>
    <w:p w14:paraId="360693AD" w14:textId="77777777" w:rsidR="001A7875" w:rsidRPr="00254E38" w:rsidRDefault="001A7875" w:rsidP="002D0F38">
      <w:pPr>
        <w:pStyle w:val="Grammar"/>
      </w:pPr>
      <w:r w:rsidRPr="00254E38">
        <w:t xml:space="preserve">    ;</w:t>
      </w:r>
    </w:p>
    <w:p w14:paraId="355C17F5" w14:textId="77777777" w:rsidR="001A7875" w:rsidRPr="00254E38" w:rsidRDefault="001A7875" w:rsidP="002D0F38">
      <w:pPr>
        <w:pStyle w:val="Grammar"/>
      </w:pPr>
    </w:p>
    <w:p w14:paraId="290FF01E" w14:textId="77777777" w:rsidR="001A7875" w:rsidRPr="00254E38" w:rsidRDefault="001A7875" w:rsidP="002D0F38">
      <w:pPr>
        <w:pStyle w:val="Grammar"/>
      </w:pPr>
      <w:r w:rsidRPr="00254E38">
        <w:t>tableProperty</w:t>
      </w:r>
    </w:p>
    <w:p w14:paraId="637B67C4" w14:textId="77777777" w:rsidR="001A7875" w:rsidRPr="00254E38" w:rsidRDefault="001A7875" w:rsidP="002D0F38">
      <w:pPr>
        <w:pStyle w:val="Grammar"/>
      </w:pPr>
      <w:r w:rsidRPr="00254E38">
        <w:t xml:space="preserve">    : KEY '=' '{' keyElementList '}'    </w:t>
      </w:r>
    </w:p>
    <w:p w14:paraId="1048C53D" w14:textId="77777777" w:rsidR="001A7875" w:rsidRPr="00254E38" w:rsidRDefault="001A7875" w:rsidP="002D0F38">
      <w:pPr>
        <w:pStyle w:val="Grammar"/>
      </w:pPr>
      <w:r w:rsidRPr="00254E38">
        <w:t xml:space="preserve">    | ACTIONS '=' '{' actionList '}'    </w:t>
      </w:r>
    </w:p>
    <w:p w14:paraId="52C37260" w14:textId="48BA0D9D" w:rsidR="001A7875" w:rsidRPr="00254E38" w:rsidRDefault="001A7875" w:rsidP="002D0F38">
      <w:pPr>
        <w:pStyle w:val="Grammar"/>
      </w:pPr>
      <w:r w:rsidRPr="00254E38">
        <w:t xml:space="preserve">    | </w:t>
      </w:r>
      <w:r w:rsidR="005E0FD8">
        <w:t xml:space="preserve">optAnnotations </w:t>
      </w:r>
      <w:r w:rsidRPr="00254E38">
        <w:t>CONST IDENTIFIER '=' initializer ';'</w:t>
      </w:r>
    </w:p>
    <w:p w14:paraId="2F07B613" w14:textId="24A925B7" w:rsidR="001A7875" w:rsidRPr="00254E38" w:rsidRDefault="001A7875" w:rsidP="002D0F38">
      <w:pPr>
        <w:pStyle w:val="Grammar"/>
      </w:pPr>
      <w:r w:rsidRPr="00254E38">
        <w:t xml:space="preserve">    | </w:t>
      </w:r>
      <w:r w:rsidR="005E0FD8">
        <w:t xml:space="preserve">optAnnotations </w:t>
      </w:r>
      <w:r w:rsidRPr="00254E38">
        <w:t xml:space="preserve">IDENTIFIER '=' initializer ';'    </w:t>
      </w:r>
    </w:p>
    <w:p w14:paraId="2CD75925" w14:textId="632CE291" w:rsidR="001A7875" w:rsidRPr="00254E38" w:rsidRDefault="001A7875" w:rsidP="002D0F38">
      <w:pPr>
        <w:pStyle w:val="Grammar"/>
      </w:pPr>
      <w:r w:rsidRPr="00254E38">
        <w:t xml:space="preserve">    ;</w:t>
      </w:r>
    </w:p>
    <w:p w14:paraId="69856FB7" w14:textId="63FC9059" w:rsidR="00033E9A" w:rsidRDefault="001A7875" w:rsidP="002F540D">
      <w:r>
        <w:t>The standard table properties are the following:</w:t>
      </w:r>
    </w:p>
    <w:p w14:paraId="22C6FA17" w14:textId="79EFB993" w:rsidR="00033E9A" w:rsidRDefault="00033E9A" w:rsidP="002265E0">
      <w:pPr>
        <w:pStyle w:val="ListParagraph"/>
        <w:numPr>
          <w:ilvl w:val="0"/>
          <w:numId w:val="34"/>
        </w:numPr>
      </w:pPr>
      <w:r w:rsidRPr="001A316A">
        <w:rPr>
          <w:rFonts w:ascii="Consolas" w:hAnsi="Consolas"/>
        </w:rPr>
        <w:t>key</w:t>
      </w:r>
      <w:r>
        <w:t xml:space="preserve">: </w:t>
      </w:r>
      <w:r w:rsidR="009363A0">
        <w:t>A</w:t>
      </w:r>
      <w:r w:rsidR="001A7875">
        <w:t>n expression that describes how the key used for look-up is computed.</w:t>
      </w:r>
    </w:p>
    <w:p w14:paraId="46750757" w14:textId="1A53879C" w:rsidR="00033E9A" w:rsidRDefault="00033E9A" w:rsidP="002265E0">
      <w:pPr>
        <w:pStyle w:val="ListParagraph"/>
        <w:numPr>
          <w:ilvl w:val="0"/>
          <w:numId w:val="34"/>
        </w:numPr>
      </w:pPr>
      <w:r w:rsidRPr="001A316A">
        <w:rPr>
          <w:rFonts w:ascii="Consolas" w:hAnsi="Consolas"/>
        </w:rPr>
        <w:t>actions</w:t>
      </w:r>
      <w:r>
        <w:t xml:space="preserve">: A list of all actions that may be found in the </w:t>
      </w:r>
      <w:r w:rsidR="00972420">
        <w:t>TABLE</w:t>
      </w:r>
      <w:r w:rsidR="00E50EB1">
        <w:t xml:space="preserve"> </w:t>
      </w:r>
      <w:r>
        <w:t xml:space="preserve">table. </w:t>
      </w:r>
    </w:p>
    <w:p w14:paraId="3E7E037B" w14:textId="56E36CBD" w:rsidR="00033E9A" w:rsidRDefault="00033E9A" w:rsidP="002265E0">
      <w:pPr>
        <w:pStyle w:val="ListParagraph"/>
        <w:numPr>
          <w:ilvl w:val="0"/>
          <w:numId w:val="34"/>
        </w:numPr>
      </w:pPr>
      <w:r w:rsidRPr="001A316A">
        <w:rPr>
          <w:rFonts w:ascii="Consolas" w:hAnsi="Consolas"/>
        </w:rPr>
        <w:t>default_action</w:t>
      </w:r>
      <w:r>
        <w:t xml:space="preserve">: </w:t>
      </w:r>
      <w:r w:rsidR="0032344B">
        <w:t>an</w:t>
      </w:r>
      <w:r w:rsidR="00EF432C">
        <w:t xml:space="preserve"> </w:t>
      </w:r>
      <w:r>
        <w:t xml:space="preserve">action to execute when the </w:t>
      </w:r>
      <w:r w:rsidR="00F2532A">
        <w:t>lookup in the</w:t>
      </w:r>
      <w:r w:rsidR="00E50EB1">
        <w:t xml:space="preserve"> </w:t>
      </w:r>
      <w:r w:rsidR="0032344B">
        <w:t xml:space="preserve">lookup </w:t>
      </w:r>
      <w:r w:rsidR="00E50EB1">
        <w:t>table</w:t>
      </w:r>
      <w:r w:rsidR="00257083">
        <w:t xml:space="preserve"> fails to find a match for the key used.</w:t>
      </w:r>
    </w:p>
    <w:p w14:paraId="47D9E387" w14:textId="45EA35ED" w:rsidR="008E6064" w:rsidRDefault="008E6064" w:rsidP="008E6064">
      <w:r>
        <w:t xml:space="preserve">We proceed discussing </w:t>
      </w:r>
      <w:r w:rsidR="001A7875">
        <w:t>each of these.</w:t>
      </w:r>
    </w:p>
    <w:p w14:paraId="1C2716CC" w14:textId="750ACEC0" w:rsidR="0084645A" w:rsidRDefault="0084645A" w:rsidP="008E6064">
      <w:r>
        <w:t xml:space="preserve">A property marked as </w:t>
      </w:r>
      <w:r w:rsidRPr="0084645A">
        <w:rPr>
          <w:rFonts w:ascii="Consolas" w:hAnsi="Consolas"/>
          <w:b/>
        </w:rPr>
        <w:t>const</w:t>
      </w:r>
      <w:r w:rsidRPr="0084645A">
        <w:t xml:space="preserve"> has </w:t>
      </w:r>
      <w:r>
        <w:t>a value that cannot be changed dynamically by the control-plane.</w:t>
      </w:r>
      <w:r w:rsidR="00A242AC">
        <w:t xml:space="preserve"> The </w:t>
      </w:r>
      <w:r w:rsidR="00A242AC" w:rsidRPr="00A242AC">
        <w:rPr>
          <w:rFonts w:ascii="Consolas" w:hAnsi="Consolas"/>
        </w:rPr>
        <w:t>key</w:t>
      </w:r>
      <w:r w:rsidR="00A242AC">
        <w:t xml:space="preserve"> and </w:t>
      </w:r>
      <w:r w:rsidR="00A242AC" w:rsidRPr="00A242AC">
        <w:rPr>
          <w:rFonts w:ascii="Consolas" w:hAnsi="Consolas"/>
        </w:rPr>
        <w:t>actions</w:t>
      </w:r>
      <w:r w:rsidR="00A242AC">
        <w:t xml:space="preserve"> properties are always </w:t>
      </w:r>
      <w:r w:rsidR="00A242AC" w:rsidRPr="00A242AC">
        <w:rPr>
          <w:rFonts w:ascii="Consolas" w:hAnsi="Consolas"/>
          <w:b/>
        </w:rPr>
        <w:t>const</w:t>
      </w:r>
      <w:r w:rsidR="00A242AC" w:rsidRPr="00A242AC">
        <w:t xml:space="preserve">, </w:t>
      </w:r>
      <w:r w:rsidR="00A242AC">
        <w:t>so the specified is not needed for these.</w:t>
      </w:r>
    </w:p>
    <w:p w14:paraId="45238D67" w14:textId="441FDFEC" w:rsidR="00806C5C" w:rsidRDefault="00806C5C" w:rsidP="00806C5C">
      <w:pPr>
        <w:pStyle w:val="Heading3"/>
      </w:pPr>
      <w:bookmarkStart w:id="3017" w:name="_Toc445799404"/>
      <w:bookmarkStart w:id="3018" w:name="_Toc447899097"/>
      <w:r>
        <w:t>Table properties</w:t>
      </w:r>
      <w:bookmarkEnd w:id="3017"/>
      <w:bookmarkEnd w:id="3018"/>
    </w:p>
    <w:p w14:paraId="47E5B106" w14:textId="61EADA8B" w:rsidR="001A7875" w:rsidRDefault="009F49ED" w:rsidP="00806C5C">
      <w:pPr>
        <w:pStyle w:val="Heading4"/>
      </w:pPr>
      <w:bookmarkStart w:id="3019" w:name="_Toc417920654"/>
      <w:bookmarkStart w:id="3020" w:name="_Ref445802787"/>
      <w:r>
        <w:t>key</w:t>
      </w:r>
      <w:bookmarkEnd w:id="3019"/>
      <w:bookmarkEnd w:id="3020"/>
    </w:p>
    <w:p w14:paraId="65B83E4D" w14:textId="5C99CB44" w:rsidR="001A7875" w:rsidRPr="001A7875" w:rsidRDefault="008E00D4" w:rsidP="001A7875">
      <w:r>
        <w:t xml:space="preserve">The </w:t>
      </w:r>
      <w:r w:rsidR="005F485E">
        <w:t xml:space="preserve">key is a </w:t>
      </w:r>
      <w:r w:rsidR="005F485E" w:rsidRPr="005F485E">
        <w:rPr>
          <w:rFonts w:ascii="Consolas" w:hAnsi="Consolas" w:cs="Consolas"/>
          <w:b/>
        </w:rPr>
        <w:t>table</w:t>
      </w:r>
      <w:r w:rsidR="005F485E">
        <w:t xml:space="preserve"> property which specifies the key used when looking up an action in the lookup table. The key is given by </w:t>
      </w:r>
      <w:r w:rsidR="006723BC">
        <w:t xml:space="preserve">a set of </w:t>
      </w:r>
      <w:r>
        <w:t>pairs (</w:t>
      </w:r>
      <w:proofErr w:type="gramStart"/>
      <w:r>
        <w:t>expression :</w:t>
      </w:r>
      <w:proofErr w:type="gramEnd"/>
      <w:r>
        <w:t xml:space="preserve"> match_kind)</w:t>
      </w:r>
      <w:r w:rsidR="006723BC">
        <w:t>:</w:t>
      </w:r>
    </w:p>
    <w:p w14:paraId="648CC581" w14:textId="77777777" w:rsidR="001A7875" w:rsidRPr="00254E38" w:rsidRDefault="001A7875" w:rsidP="002D0F38">
      <w:pPr>
        <w:pStyle w:val="Grammar"/>
      </w:pPr>
      <w:r w:rsidRPr="00254E38">
        <w:t>keyElementList</w:t>
      </w:r>
    </w:p>
    <w:p w14:paraId="0781D702" w14:textId="77777777" w:rsidR="001A7875" w:rsidRPr="00254E38" w:rsidRDefault="001A7875" w:rsidP="002D0F38">
      <w:pPr>
        <w:pStyle w:val="Grammar"/>
      </w:pPr>
      <w:r w:rsidRPr="00254E38">
        <w:t xml:space="preserve">    : /* empty */                       </w:t>
      </w:r>
    </w:p>
    <w:p w14:paraId="1B2225D8" w14:textId="77777777" w:rsidR="001A7875" w:rsidRPr="00254E38" w:rsidRDefault="001A7875" w:rsidP="002D0F38">
      <w:pPr>
        <w:pStyle w:val="Grammar"/>
      </w:pPr>
      <w:r w:rsidRPr="00254E38">
        <w:t xml:space="preserve">    | keyElementList keyElement         </w:t>
      </w:r>
    </w:p>
    <w:p w14:paraId="08129934" w14:textId="77777777" w:rsidR="001A7875" w:rsidRPr="00254E38" w:rsidRDefault="001A7875" w:rsidP="002D0F38">
      <w:pPr>
        <w:pStyle w:val="Grammar"/>
      </w:pPr>
      <w:r w:rsidRPr="00254E38">
        <w:t xml:space="preserve">    ;</w:t>
      </w:r>
    </w:p>
    <w:p w14:paraId="4C8C092D" w14:textId="77777777" w:rsidR="001A7875" w:rsidRPr="00254E38" w:rsidRDefault="001A7875" w:rsidP="002D0F38">
      <w:pPr>
        <w:pStyle w:val="Grammar"/>
      </w:pPr>
    </w:p>
    <w:p w14:paraId="3348E069" w14:textId="77777777" w:rsidR="001A7875" w:rsidRPr="00254E38" w:rsidRDefault="001A7875" w:rsidP="002D0F38">
      <w:pPr>
        <w:pStyle w:val="Grammar"/>
      </w:pPr>
      <w:r w:rsidRPr="00254E38">
        <w:t>keyElement</w:t>
      </w:r>
    </w:p>
    <w:p w14:paraId="0DD5E68D" w14:textId="23F0BC92" w:rsidR="001A7875" w:rsidRPr="00254E38" w:rsidRDefault="001A7875" w:rsidP="002D0F38">
      <w:pPr>
        <w:pStyle w:val="Grammar"/>
      </w:pPr>
      <w:r w:rsidRPr="00254E38">
        <w:t xml:space="preserve">    : </w:t>
      </w:r>
      <w:r w:rsidR="007C0B33">
        <w:t>expression</w:t>
      </w:r>
      <w:r w:rsidR="007C0B33" w:rsidRPr="00254E38">
        <w:t xml:space="preserve"> </w:t>
      </w:r>
      <w:r w:rsidRPr="00254E38">
        <w:t xml:space="preserve">':' name ';'               </w:t>
      </w:r>
    </w:p>
    <w:p w14:paraId="113F4081" w14:textId="77C8CB52" w:rsidR="001A7875" w:rsidRPr="001A7875" w:rsidRDefault="001A7875" w:rsidP="002D0F38">
      <w:pPr>
        <w:pStyle w:val="Grammar"/>
      </w:pPr>
      <w:r>
        <w:t xml:space="preserve">    ;</w:t>
      </w:r>
    </w:p>
    <w:p w14:paraId="44417E81" w14:textId="54DC310F" w:rsidR="000251BB" w:rsidRPr="006723BC" w:rsidRDefault="006723BC" w:rsidP="009F49ED">
      <w:r>
        <w:t xml:space="preserve">Each </w:t>
      </w:r>
      <w:r w:rsidRPr="006723BC">
        <w:rPr>
          <w:rFonts w:ascii="Consolas" w:hAnsi="Consolas" w:cs="Consolas"/>
        </w:rPr>
        <w:t>name</w:t>
      </w:r>
      <w:r w:rsidRPr="006723BC">
        <w:t xml:space="preserve"> in a </w:t>
      </w:r>
      <w:r w:rsidRPr="006723BC">
        <w:rPr>
          <w:rFonts w:ascii="Consolas" w:hAnsi="Consolas" w:cs="Consolas"/>
        </w:rPr>
        <w:t>keyElement</w:t>
      </w:r>
      <w:r>
        <w:t xml:space="preserve"> must be a constant of</w:t>
      </w:r>
      <w:r w:rsidRPr="006723BC">
        <w:t xml:space="preserve"> type </w:t>
      </w:r>
      <w:r w:rsidRPr="006723BC">
        <w:rPr>
          <w:rFonts w:ascii="Consolas" w:hAnsi="Consolas" w:cs="Consolas"/>
          <w:b/>
        </w:rPr>
        <w:t>match_kind</w:t>
      </w:r>
      <w:r w:rsidRPr="006723BC">
        <w:t xml:space="preserve"> (see Section </w:t>
      </w:r>
      <w:r>
        <w:fldChar w:fldCharType="begin"/>
      </w:r>
      <w:r>
        <w:instrText xml:space="preserve"> REF _Ref445662209 \r \h </w:instrText>
      </w:r>
      <w:r>
        <w:fldChar w:fldCharType="separate"/>
      </w:r>
      <w:r w:rsidR="00C55925">
        <w:t>6.1.3</w:t>
      </w:r>
      <w:r>
        <w:fldChar w:fldCharType="end"/>
      </w:r>
      <w:r w:rsidRPr="006723BC">
        <w:t>).</w:t>
      </w:r>
    </w:p>
    <w:p w14:paraId="1B58EDD7" w14:textId="22C3AAE7" w:rsidR="009F49ED" w:rsidRDefault="009F49ED" w:rsidP="009F49ED">
      <w:r>
        <w:t xml:space="preserve">For example, let us consider the following </w:t>
      </w:r>
      <w:r w:rsidR="006723BC" w:rsidRPr="006723BC">
        <w:rPr>
          <w:rFonts w:ascii="Consolas" w:hAnsi="Consolas" w:cs="Consolas"/>
          <w:b/>
        </w:rPr>
        <w:t>table</w:t>
      </w:r>
      <w:r w:rsidR="006723BC">
        <w:t xml:space="preserve"> </w:t>
      </w:r>
      <w:r w:rsidR="00484E85">
        <w:t>declaration</w:t>
      </w:r>
      <w:r>
        <w:t xml:space="preserve"> fragment:</w:t>
      </w:r>
    </w:p>
    <w:p w14:paraId="3DA90302" w14:textId="138EB421" w:rsidR="009F49ED" w:rsidRDefault="00972420" w:rsidP="009F49ED">
      <w:pPr>
        <w:rPr>
          <w:rFonts w:ascii="Consolas" w:hAnsi="Consolas"/>
        </w:rPr>
      </w:pPr>
      <w:r>
        <w:rPr>
          <w:rFonts w:ascii="Consolas" w:hAnsi="Consolas"/>
          <w:b/>
        </w:rPr>
        <w:t>table</w:t>
      </w:r>
      <w:r w:rsidR="009F49ED" w:rsidRPr="001A316A">
        <w:rPr>
          <w:rFonts w:ascii="Consolas" w:hAnsi="Consolas"/>
        </w:rPr>
        <w:t xml:space="preserve"> </w:t>
      </w:r>
      <w:r w:rsidR="00933D74">
        <w:rPr>
          <w:rFonts w:ascii="Consolas" w:hAnsi="Consolas"/>
        </w:rPr>
        <w:t>F</w:t>
      </w:r>
      <w:r w:rsidR="00933D74" w:rsidRPr="001A316A">
        <w:rPr>
          <w:rFonts w:ascii="Consolas" w:hAnsi="Consolas"/>
        </w:rPr>
        <w:t>wd</w:t>
      </w:r>
      <w:r w:rsidR="009F49ED" w:rsidRPr="001A316A">
        <w:rPr>
          <w:rFonts w:ascii="Consolas" w:hAnsi="Consolas"/>
        </w:rPr>
        <w:t>(</w:t>
      </w:r>
      <w:r w:rsidR="009F49ED" w:rsidRPr="001A316A">
        <w:rPr>
          <w:rFonts w:ascii="Consolas" w:hAnsi="Consolas"/>
          <w:b/>
        </w:rPr>
        <w:t>in</w:t>
      </w:r>
      <w:r w:rsidR="009F49ED">
        <w:rPr>
          <w:rFonts w:ascii="Consolas" w:hAnsi="Consolas"/>
        </w:rPr>
        <w:t xml:space="preserve"> </w:t>
      </w:r>
      <w:r w:rsidR="008A15AF">
        <w:rPr>
          <w:rFonts w:ascii="Consolas" w:hAnsi="Consolas"/>
        </w:rPr>
        <w:t xml:space="preserve">ipv4_h ipv4header) </w:t>
      </w:r>
      <w:r w:rsidR="009F49ED" w:rsidRPr="001A316A">
        <w:rPr>
          <w:rFonts w:ascii="Consolas" w:hAnsi="Consolas"/>
        </w:rPr>
        <w:t>{</w:t>
      </w:r>
      <w:r w:rsidR="009F49ED">
        <w:rPr>
          <w:rFonts w:ascii="Consolas" w:hAnsi="Consolas"/>
        </w:rPr>
        <w:br/>
        <w:t xml:space="preserve">    </w:t>
      </w:r>
      <w:r w:rsidR="002367C5">
        <w:rPr>
          <w:rFonts w:ascii="Consolas" w:hAnsi="Consolas"/>
        </w:rPr>
        <w:t>key</w:t>
      </w:r>
      <w:r w:rsidR="009F49ED">
        <w:rPr>
          <w:rFonts w:ascii="Consolas" w:hAnsi="Consolas"/>
        </w:rPr>
        <w:t xml:space="preserve"> </w:t>
      </w:r>
      <w:r w:rsidR="00357CEE">
        <w:rPr>
          <w:rFonts w:ascii="Consolas" w:hAnsi="Consolas"/>
        </w:rPr>
        <w:t>=</w:t>
      </w:r>
      <w:r w:rsidR="006723BC">
        <w:rPr>
          <w:rFonts w:ascii="Consolas" w:hAnsi="Consolas"/>
        </w:rPr>
        <w:t xml:space="preserve"> {</w:t>
      </w:r>
      <w:r w:rsidR="009F49ED">
        <w:rPr>
          <w:rFonts w:ascii="Consolas" w:hAnsi="Consolas"/>
        </w:rPr>
        <w:br/>
        <w:t xml:space="preserve">      </w:t>
      </w:r>
      <w:r w:rsidR="006723BC">
        <w:rPr>
          <w:rFonts w:ascii="Consolas" w:hAnsi="Consolas"/>
        </w:rPr>
        <w:t xml:space="preserve"> </w:t>
      </w:r>
      <w:r w:rsidR="009F49ED">
        <w:rPr>
          <w:rFonts w:ascii="Consolas" w:hAnsi="Consolas"/>
        </w:rPr>
        <w:t>ipv4header.dstAddress</w:t>
      </w:r>
      <w:r w:rsidR="006723BC">
        <w:rPr>
          <w:rFonts w:ascii="Consolas" w:hAnsi="Consolas"/>
        </w:rPr>
        <w:t xml:space="preserve"> : ternary;</w:t>
      </w:r>
      <w:r w:rsidR="009F49ED">
        <w:rPr>
          <w:rFonts w:ascii="Consolas" w:hAnsi="Consolas"/>
        </w:rPr>
        <w:br/>
        <w:t xml:space="preserve">       ipv4header.version</w:t>
      </w:r>
      <w:r w:rsidR="006723BC">
        <w:rPr>
          <w:rFonts w:ascii="Consolas" w:hAnsi="Consolas"/>
        </w:rPr>
        <w:t xml:space="preserve"> </w:t>
      </w:r>
      <w:r w:rsidR="00FF119B">
        <w:rPr>
          <w:rFonts w:ascii="Consolas" w:hAnsi="Consolas"/>
        </w:rPr>
        <w:t xml:space="preserve">   </w:t>
      </w:r>
      <w:r w:rsidR="006723BC">
        <w:rPr>
          <w:rFonts w:ascii="Consolas" w:hAnsi="Consolas"/>
        </w:rPr>
        <w:t>: exact;</w:t>
      </w:r>
      <w:r w:rsidR="009F49ED">
        <w:rPr>
          <w:rFonts w:ascii="Consolas" w:hAnsi="Consolas"/>
        </w:rPr>
        <w:br/>
        <w:t xml:space="preserve">    </w:t>
      </w:r>
      <w:r w:rsidR="006723BC">
        <w:rPr>
          <w:rFonts w:ascii="Consolas" w:hAnsi="Consolas"/>
        </w:rPr>
        <w:t>}</w:t>
      </w:r>
    </w:p>
    <w:p w14:paraId="17E53C85" w14:textId="77777777" w:rsidR="009F49ED" w:rsidRDefault="009F49ED" w:rsidP="009F49ED">
      <w:pPr>
        <w:rPr>
          <w:rFonts w:ascii="Consolas" w:hAnsi="Consolas"/>
        </w:rPr>
      </w:pPr>
      <w:r>
        <w:rPr>
          <w:rFonts w:ascii="Consolas" w:hAnsi="Consolas"/>
        </w:rPr>
        <w:lastRenderedPageBreak/>
        <w:t xml:space="preserve">    ...</w:t>
      </w:r>
      <w:r w:rsidRPr="001A316A">
        <w:rPr>
          <w:rFonts w:ascii="Consolas" w:hAnsi="Consolas"/>
        </w:rPr>
        <w:br/>
        <w:t>}</w:t>
      </w:r>
    </w:p>
    <w:p w14:paraId="6EE6C4AA" w14:textId="354FD8D8" w:rsidR="0083724F" w:rsidRDefault="002E2163" w:rsidP="00E1517A">
      <w:r>
        <w:t xml:space="preserve">In this example the </w:t>
      </w:r>
      <w:r w:rsidR="002367C5">
        <w:t xml:space="preserve">lookup </w:t>
      </w:r>
      <w:r>
        <w:t xml:space="preserve">key </w:t>
      </w:r>
      <w:r w:rsidR="009F49ED">
        <w:t xml:space="preserve">is composed of two fields of the </w:t>
      </w:r>
      <w:r w:rsidR="009F49ED" w:rsidRPr="001A316A">
        <w:rPr>
          <w:rFonts w:ascii="Consolas" w:hAnsi="Consolas"/>
        </w:rPr>
        <w:t>ipvheader</w:t>
      </w:r>
      <w:r w:rsidR="009F49ED">
        <w:t xml:space="preserve"> structure</w:t>
      </w:r>
      <w:r>
        <w:t>:</w:t>
      </w:r>
      <w:r w:rsidR="009F49ED">
        <w:t xml:space="preserve"> </w:t>
      </w:r>
      <w:r w:rsidR="009F49ED" w:rsidRPr="001A316A">
        <w:rPr>
          <w:rFonts w:ascii="Consolas" w:hAnsi="Consolas"/>
        </w:rPr>
        <w:t>dstAddress</w:t>
      </w:r>
      <w:r w:rsidR="009F49ED">
        <w:t xml:space="preserve"> and </w:t>
      </w:r>
      <w:r w:rsidR="009F49ED">
        <w:rPr>
          <w:rFonts w:ascii="Consolas" w:hAnsi="Consolas"/>
        </w:rPr>
        <w:t>version</w:t>
      </w:r>
      <w:r w:rsidR="009F49ED">
        <w:t>.</w:t>
      </w:r>
      <w:r w:rsidR="008D1447">
        <w:t xml:space="preserve"> </w:t>
      </w:r>
      <w:r w:rsidR="0083724F">
        <w:t xml:space="preserve">The </w:t>
      </w:r>
      <w:r w:rsidR="0083724F" w:rsidRPr="0083724F">
        <w:rPr>
          <w:rFonts w:ascii="Consolas" w:hAnsi="Consolas" w:cs="Consolas"/>
          <w:b/>
        </w:rPr>
        <w:t>match_kind</w:t>
      </w:r>
      <w:r w:rsidR="0083724F" w:rsidRPr="0083724F">
        <w:t xml:space="preserve"> information attached to each key expression</w:t>
      </w:r>
      <w:r w:rsidR="0083724F">
        <w:t xml:space="preserve"> is used for two purposes:</w:t>
      </w:r>
    </w:p>
    <w:p w14:paraId="533EB254" w14:textId="6A527089" w:rsidR="0083724F" w:rsidRDefault="0083724F" w:rsidP="002265E0">
      <w:pPr>
        <w:pStyle w:val="ListParagraph"/>
        <w:numPr>
          <w:ilvl w:val="0"/>
          <w:numId w:val="49"/>
        </w:numPr>
      </w:pPr>
      <w:r>
        <w:t xml:space="preserve">It is used to synthesize the control-plane API that is used to populate the table. The control-plane API </w:t>
      </w:r>
      <w:r w:rsidR="002C3848">
        <w:t xml:space="preserve">specification </w:t>
      </w:r>
      <w:r>
        <w:t>is p</w:t>
      </w:r>
      <w:r w:rsidR="002C3848">
        <w:t xml:space="preserve">art of a separate </w:t>
      </w:r>
      <w:r>
        <w:t>document.</w:t>
      </w:r>
    </w:p>
    <w:p w14:paraId="74D8D90F" w14:textId="7C6D0F8D" w:rsidR="0083724F" w:rsidRPr="0083724F" w:rsidRDefault="0083724F" w:rsidP="002265E0">
      <w:pPr>
        <w:pStyle w:val="ListParagraph"/>
        <w:numPr>
          <w:ilvl w:val="0"/>
          <w:numId w:val="49"/>
        </w:numPr>
      </w:pPr>
      <w:r>
        <w:t>It is used by the compiler back-end to allocate resources for the table’s implementation.</w:t>
      </w:r>
    </w:p>
    <w:p w14:paraId="2A061F8D" w14:textId="522C7CA0" w:rsidR="0083724F" w:rsidRDefault="0083724F" w:rsidP="00E1517A">
      <w:r>
        <w:t xml:space="preserve">The P4 core library contains three predefined </w:t>
      </w:r>
      <w:r w:rsidRPr="0083724F">
        <w:rPr>
          <w:rFonts w:ascii="Consolas" w:hAnsi="Consolas" w:cs="Consolas"/>
          <w:b/>
        </w:rPr>
        <w:t>match_kind</w:t>
      </w:r>
      <w:r w:rsidRPr="0083724F">
        <w:t xml:space="preserve"> identifiers</w:t>
      </w:r>
      <w:r>
        <w:t>:</w:t>
      </w:r>
    </w:p>
    <w:p w14:paraId="0FB5F865" w14:textId="3D66CB50" w:rsidR="0083724F" w:rsidRDefault="0083724F" w:rsidP="00E1517A">
      <w:pPr>
        <w:rPr>
          <w:rFonts w:ascii="Consolas" w:hAnsi="Consolas" w:cs="Consolas"/>
        </w:rPr>
      </w:pPr>
      <w:r w:rsidRPr="0083724F">
        <w:rPr>
          <w:rFonts w:ascii="Consolas" w:hAnsi="Consolas" w:cs="Consolas"/>
          <w:b/>
        </w:rPr>
        <w:t>match_kind</w:t>
      </w:r>
      <w:r w:rsidRPr="0083724F">
        <w:rPr>
          <w:rFonts w:ascii="Consolas" w:hAnsi="Consolas" w:cs="Consolas"/>
        </w:rPr>
        <w:t xml:space="preserve"> {</w:t>
      </w:r>
      <w:r w:rsidRPr="0083724F">
        <w:rPr>
          <w:rFonts w:ascii="Consolas" w:hAnsi="Consolas" w:cs="Consolas"/>
        </w:rPr>
        <w:br/>
        <w:t xml:space="preserve">   exact,</w:t>
      </w:r>
      <w:r w:rsidRPr="0083724F">
        <w:rPr>
          <w:rFonts w:ascii="Consolas" w:hAnsi="Consolas" w:cs="Consolas"/>
        </w:rPr>
        <w:br/>
        <w:t xml:space="preserve">   ternary,</w:t>
      </w:r>
      <w:r w:rsidRPr="0083724F">
        <w:rPr>
          <w:rFonts w:ascii="Consolas" w:hAnsi="Consolas" w:cs="Consolas"/>
        </w:rPr>
        <w:br/>
        <w:t xml:space="preserve">   lpm</w:t>
      </w:r>
      <w:r w:rsidRPr="0083724F">
        <w:rPr>
          <w:rFonts w:ascii="Consolas" w:hAnsi="Consolas" w:cs="Consolas"/>
        </w:rPr>
        <w:br/>
        <w:t>}</w:t>
      </w:r>
    </w:p>
    <w:p w14:paraId="78901796" w14:textId="19B6F1F1" w:rsidR="0029495F" w:rsidRDefault="0083724F" w:rsidP="0083724F">
      <w:r>
        <w:t xml:space="preserve">These identifiers correspond to the P4 V1.0 match kinds with the same names. The semantics of these annotations is actually irrelevant for </w:t>
      </w:r>
      <w:r w:rsidR="002265E0">
        <w:t xml:space="preserve">describing the behavior of the P4 abstract machine; how they are used </w:t>
      </w:r>
      <w:r w:rsidR="00E917F5">
        <w:t xml:space="preserve">influences only the control-plane API and the actual </w:t>
      </w:r>
      <w:r w:rsidR="002265E0">
        <w:t>implementation of the look-up table.</w:t>
      </w:r>
      <w:r w:rsidR="00320488">
        <w:t xml:space="preserve"> </w:t>
      </w:r>
      <w:r w:rsidR="0029495F">
        <w:t xml:space="preserve">From the point of view of the P4 program, a look-up table is an abstract </w:t>
      </w:r>
      <w:r w:rsidR="009139D9">
        <w:t xml:space="preserve">finite </w:t>
      </w:r>
      <w:r w:rsidR="0029495F">
        <w:t>map that is given a key and produces as a result either an action or a “miss”</w:t>
      </w:r>
      <w:r w:rsidR="008C744B">
        <w:t xml:space="preserve"> indication, as</w:t>
      </w:r>
      <w:r w:rsidR="009139D9">
        <w:t xml:space="preserve"> described in Section </w:t>
      </w:r>
      <w:r w:rsidR="009139D9">
        <w:fldChar w:fldCharType="begin"/>
      </w:r>
      <w:r w:rsidR="009139D9">
        <w:instrText xml:space="preserve"> REF _Ref445662789 \r \h </w:instrText>
      </w:r>
      <w:r w:rsidR="009139D9">
        <w:fldChar w:fldCharType="separate"/>
      </w:r>
      <w:r w:rsidR="00C55925">
        <w:t>11.2.3</w:t>
      </w:r>
      <w:r w:rsidR="009139D9">
        <w:fldChar w:fldCharType="end"/>
      </w:r>
      <w:r w:rsidR="009139D9">
        <w:t>.</w:t>
      </w:r>
    </w:p>
    <w:p w14:paraId="2382BAE3" w14:textId="3D1A2BCE" w:rsidR="009139D9" w:rsidRPr="0083724F" w:rsidRDefault="009139D9" w:rsidP="0083724F">
      <w:r>
        <w:t xml:space="preserve">If a table has no </w:t>
      </w:r>
      <w:r w:rsidRPr="009139D9">
        <w:rPr>
          <w:rFonts w:ascii="Consolas" w:hAnsi="Consolas" w:cs="Consolas"/>
        </w:rPr>
        <w:t>key</w:t>
      </w:r>
      <w:r>
        <w:t xml:space="preserve"> property, then it contains no look-up table, just a default a</w:t>
      </w:r>
      <w:r w:rsidR="00DB40F7">
        <w:t>ction, which is always executed (i.e., the associated lookup table is always the empty map).</w:t>
      </w:r>
    </w:p>
    <w:p w14:paraId="35E3158F" w14:textId="63BED4EE" w:rsidR="00E1517A" w:rsidRDefault="00E1517A" w:rsidP="00806C5C">
      <w:pPr>
        <w:pStyle w:val="Heading4"/>
      </w:pPr>
      <w:bookmarkStart w:id="3021" w:name="_Toc417920655"/>
      <w:r>
        <w:t>The list of actions</w:t>
      </w:r>
      <w:bookmarkEnd w:id="3021"/>
    </w:p>
    <w:p w14:paraId="09C2C78E" w14:textId="383DE5E7" w:rsidR="009F49ED" w:rsidRDefault="009F49ED" w:rsidP="00E1517A">
      <w:r>
        <w:t xml:space="preserve">A </w:t>
      </w:r>
      <w:r w:rsidR="00270877" w:rsidRPr="00270877">
        <w:rPr>
          <w:rFonts w:ascii="Consolas" w:hAnsi="Consolas" w:cs="Consolas"/>
          <w:b/>
        </w:rPr>
        <w:t>table</w:t>
      </w:r>
      <w:r>
        <w:t xml:space="preserve"> must declare all possible actions that may appear within the</w:t>
      </w:r>
      <w:r w:rsidR="00900EDF">
        <w:t xml:space="preserve"> associated</w:t>
      </w:r>
      <w:r w:rsidR="00270877">
        <w:t xml:space="preserve"> lookup table </w:t>
      </w:r>
      <w:r w:rsidR="00270877" w:rsidRPr="00875538">
        <w:rPr>
          <w:b/>
          <w:i/>
        </w:rPr>
        <w:t>or</w:t>
      </w:r>
      <w:r w:rsidR="00270877">
        <w:t xml:space="preserve"> in the default action</w:t>
      </w:r>
      <w:r>
        <w:t xml:space="preserve">. This is done </w:t>
      </w:r>
      <w:r w:rsidR="008E6064">
        <w:t>with</w:t>
      </w:r>
      <w:r w:rsidR="002E2163">
        <w:t xml:space="preserve"> the </w:t>
      </w:r>
      <w:r w:rsidRPr="001A316A">
        <w:rPr>
          <w:rFonts w:ascii="Consolas" w:hAnsi="Consolas"/>
        </w:rPr>
        <w:t>actions</w:t>
      </w:r>
      <w:r>
        <w:t xml:space="preserve"> </w:t>
      </w:r>
      <w:r w:rsidR="002E2163">
        <w:t xml:space="preserve">attribute; the value of this attribute is always an </w:t>
      </w:r>
      <w:r w:rsidR="002E2163" w:rsidRPr="006C1F55">
        <w:rPr>
          <w:rFonts w:ascii="Consolas" w:hAnsi="Consolas"/>
        </w:rPr>
        <w:t>actionList</w:t>
      </w:r>
      <w:r w:rsidR="006C1F55">
        <w:t>:</w:t>
      </w:r>
    </w:p>
    <w:p w14:paraId="165E128D" w14:textId="77777777" w:rsidR="00270877" w:rsidRPr="00254E38" w:rsidRDefault="00270877" w:rsidP="002D0F38">
      <w:pPr>
        <w:pStyle w:val="Grammar"/>
      </w:pPr>
      <w:r w:rsidRPr="00254E38">
        <w:t>actionList</w:t>
      </w:r>
    </w:p>
    <w:p w14:paraId="31FA6837" w14:textId="77777777" w:rsidR="00270877" w:rsidRPr="00254E38" w:rsidRDefault="00270877" w:rsidP="002D0F38">
      <w:pPr>
        <w:pStyle w:val="Grammar"/>
      </w:pPr>
      <w:r w:rsidRPr="00254E38">
        <w:t xml:space="preserve">    : actionRef ';'                                                             </w:t>
      </w:r>
    </w:p>
    <w:p w14:paraId="6E7CDA46" w14:textId="77777777" w:rsidR="00270877" w:rsidRPr="00254E38" w:rsidRDefault="00270877" w:rsidP="002D0F38">
      <w:pPr>
        <w:pStyle w:val="Grammar"/>
      </w:pPr>
      <w:r w:rsidRPr="00254E38">
        <w:t xml:space="preserve">    | actionList actionRef ';'          </w:t>
      </w:r>
    </w:p>
    <w:p w14:paraId="46CE9688" w14:textId="77777777" w:rsidR="00270877" w:rsidRPr="00254E38" w:rsidRDefault="00270877" w:rsidP="002D0F38">
      <w:pPr>
        <w:pStyle w:val="Grammar"/>
      </w:pPr>
      <w:r w:rsidRPr="00254E38">
        <w:t xml:space="preserve">    ;</w:t>
      </w:r>
    </w:p>
    <w:p w14:paraId="7E71B6D8" w14:textId="77777777" w:rsidR="00270877" w:rsidRPr="00254E38" w:rsidRDefault="00270877" w:rsidP="002D0F38">
      <w:pPr>
        <w:pStyle w:val="Grammar"/>
      </w:pPr>
    </w:p>
    <w:p w14:paraId="6B807BB2" w14:textId="77777777" w:rsidR="00270877" w:rsidRPr="00254E38" w:rsidRDefault="00270877" w:rsidP="002D0F38">
      <w:pPr>
        <w:pStyle w:val="Grammar"/>
      </w:pPr>
      <w:r w:rsidRPr="00254E38">
        <w:t>actionRef</w:t>
      </w:r>
    </w:p>
    <w:p w14:paraId="3B1645FD" w14:textId="77777777" w:rsidR="00270877" w:rsidRPr="00254E38" w:rsidRDefault="00270877" w:rsidP="002D0F38">
      <w:pPr>
        <w:pStyle w:val="Grammar"/>
      </w:pPr>
      <w:r w:rsidRPr="00254E38">
        <w:t xml:space="preserve">    : optAnnotations name               </w:t>
      </w:r>
    </w:p>
    <w:p w14:paraId="6087CB28" w14:textId="77777777" w:rsidR="00270877" w:rsidRPr="00254E38" w:rsidRDefault="00270877" w:rsidP="002D0F38">
      <w:pPr>
        <w:pStyle w:val="Grammar"/>
      </w:pPr>
      <w:r w:rsidRPr="00254E38">
        <w:t xml:space="preserve">    | optAnnotations name '(' argumentList ')'</w:t>
      </w:r>
    </w:p>
    <w:p w14:paraId="5489ABFA" w14:textId="77777777" w:rsidR="00270877" w:rsidRPr="00254E38" w:rsidRDefault="00270877" w:rsidP="002D0F38">
      <w:pPr>
        <w:pStyle w:val="Grammar"/>
      </w:pPr>
      <w:r w:rsidRPr="00254E38">
        <w:t xml:space="preserve">    ;</w:t>
      </w:r>
    </w:p>
    <w:p w14:paraId="578B27F5" w14:textId="028821AD" w:rsidR="002367C5" w:rsidRDefault="002C1F3D" w:rsidP="00290875">
      <w:r>
        <w:t>Let us consider an example</w:t>
      </w:r>
      <w:r w:rsidR="009B4F49">
        <w:t xml:space="preserve"> from the Simple Switch program in Section </w:t>
      </w:r>
      <w:r w:rsidR="009B4F49">
        <w:fldChar w:fldCharType="begin"/>
      </w:r>
      <w:r w:rsidR="009B4F49">
        <w:instrText xml:space="preserve"> REF _Ref289344279 \r \h </w:instrText>
      </w:r>
      <w:r w:rsidR="009B4F49">
        <w:fldChar w:fldCharType="separate"/>
      </w:r>
      <w:r w:rsidR="00C55925">
        <w:t>4.3</w:t>
      </w:r>
      <w:r w:rsidR="009B4F49">
        <w:fldChar w:fldCharType="end"/>
      </w:r>
      <w:r w:rsidR="009B4F49">
        <w:t>:</w:t>
      </w:r>
    </w:p>
    <w:p w14:paraId="55C3B4E8" w14:textId="7B8B6960" w:rsidR="00F778A2" w:rsidRDefault="00F778A2"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Drop_action</w:t>
      </w:r>
      <w:r w:rsidR="00B746EC">
        <w:rPr>
          <w:rFonts w:ascii="Consolas" w:hAnsi="Consolas"/>
          <w:color w:val="000000"/>
          <w:szCs w:val="20"/>
        </w:rPr>
        <w:t>()</w:t>
      </w:r>
      <w:r w:rsidRPr="00A229BA">
        <w:rPr>
          <w:rFonts w:ascii="Consolas" w:hAnsi="Consolas"/>
          <w:color w:val="000000"/>
          <w:szCs w:val="20"/>
        </w:rPr>
        <w:br/>
        <w:t xml:space="preserve">{ </w:t>
      </w:r>
      <w:r w:rsidR="00B746EC">
        <w:rPr>
          <w:rFonts w:ascii="Consolas" w:hAnsi="Consolas"/>
          <w:color w:val="000000"/>
          <w:szCs w:val="20"/>
        </w:rPr>
        <w:t>outCtrl.outputP</w:t>
      </w:r>
      <w:r w:rsidRPr="00A229BA">
        <w:rPr>
          <w:rFonts w:ascii="Consolas" w:hAnsi="Consolas"/>
          <w:color w:val="000000"/>
          <w:szCs w:val="20"/>
        </w:rPr>
        <w:t>ort = DROP_PORT; }</w:t>
      </w:r>
    </w:p>
    <w:p w14:paraId="2EC249E1" w14:textId="77777777" w:rsidR="00F778A2" w:rsidRDefault="00F778A2" w:rsidP="00E90A05">
      <w:pPr>
        <w:spacing w:before="0" w:after="0"/>
        <w:rPr>
          <w:rFonts w:ascii="Consolas" w:hAnsi="Consolas"/>
          <w:color w:val="000000"/>
          <w:szCs w:val="20"/>
        </w:rPr>
      </w:pPr>
    </w:p>
    <w:p w14:paraId="3232A083" w14:textId="500018BF" w:rsidR="00E90A05" w:rsidRPr="00A229BA" w:rsidRDefault="00E90A05" w:rsidP="00E90A05">
      <w:pPr>
        <w:spacing w:before="0" w:after="0"/>
        <w:rPr>
          <w:rFonts w:ascii="Consolas" w:hAnsi="Consolas"/>
          <w:color w:val="000000"/>
          <w:szCs w:val="20"/>
        </w:rPr>
      </w:pPr>
      <w:r w:rsidRPr="00A229BA">
        <w:rPr>
          <w:rFonts w:ascii="Consolas" w:hAnsi="Consolas"/>
          <w:b/>
          <w:color w:val="000000"/>
          <w:szCs w:val="20"/>
        </w:rPr>
        <w:t>action</w:t>
      </w:r>
      <w:r w:rsidRPr="00A229BA">
        <w:rPr>
          <w:rFonts w:ascii="Consolas" w:hAnsi="Consolas"/>
          <w:color w:val="000000"/>
          <w:szCs w:val="20"/>
        </w:rPr>
        <w:t xml:space="preserve"> Rewrite_smac(</w:t>
      </w:r>
      <w:r>
        <w:rPr>
          <w:rFonts w:ascii="Consolas" w:hAnsi="Consolas"/>
          <w:color w:val="000000"/>
          <w:szCs w:val="20"/>
        </w:rPr>
        <w:t>EthernetAdd</w:t>
      </w:r>
      <w:r w:rsidRPr="00A229BA">
        <w:rPr>
          <w:rFonts w:ascii="Consolas" w:hAnsi="Consolas"/>
          <w:color w:val="000000"/>
          <w:szCs w:val="20"/>
        </w:rPr>
        <w:t>ress sourceMac)</w:t>
      </w:r>
      <w:r w:rsidRPr="00A229BA">
        <w:rPr>
          <w:rFonts w:ascii="Consolas" w:hAnsi="Consolas"/>
          <w:color w:val="000000"/>
          <w:szCs w:val="20"/>
        </w:rPr>
        <w:br/>
        <w:t>{ headers.ethernet.srcAddr = sourceMac;</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r>
    </w:p>
    <w:p w14:paraId="67E8E728" w14:textId="2E568AAA" w:rsidR="002367C5" w:rsidRDefault="00E90A05" w:rsidP="00E90A05">
      <w:pPr>
        <w:spacing w:before="0" w:after="0"/>
        <w:rPr>
          <w:rFonts w:ascii="Consolas" w:hAnsi="Consolas"/>
          <w:color w:val="000000"/>
          <w:szCs w:val="20"/>
        </w:rPr>
      </w:pPr>
      <w:r>
        <w:rPr>
          <w:rFonts w:ascii="Consolas" w:hAnsi="Consolas"/>
          <w:b/>
          <w:color w:val="000000"/>
          <w:szCs w:val="20"/>
        </w:rPr>
        <w:t>table</w:t>
      </w:r>
      <w:r w:rsidRPr="00A229BA">
        <w:rPr>
          <w:rFonts w:ascii="Consolas" w:hAnsi="Consolas"/>
          <w:color w:val="000000"/>
          <w:szCs w:val="20"/>
        </w:rPr>
        <w:t xml:space="preserve"> </w:t>
      </w:r>
      <w:r>
        <w:rPr>
          <w:rFonts w:ascii="Consolas" w:hAnsi="Consolas"/>
          <w:color w:val="000000"/>
          <w:szCs w:val="20"/>
        </w:rPr>
        <w:t>smac</w:t>
      </w:r>
      <w:r w:rsidRPr="00A229BA">
        <w:rPr>
          <w:rFonts w:ascii="Consolas" w:hAnsi="Consolas"/>
          <w:color w:val="000000"/>
          <w:szCs w:val="20"/>
        </w:rPr>
        <w:t>()</w:t>
      </w:r>
      <w:r>
        <w:rPr>
          <w:rFonts w:ascii="Consolas" w:hAnsi="Consolas"/>
          <w:color w:val="000000"/>
          <w:szCs w:val="20"/>
        </w:rPr>
        <w:t xml:space="preserve"> </w:t>
      </w:r>
      <w:r w:rsidRPr="00A229BA">
        <w:rPr>
          <w:rFonts w:ascii="Consolas" w:hAnsi="Consolas"/>
          <w:color w:val="000000"/>
          <w:szCs w:val="20"/>
        </w:rPr>
        <w:t>{</w:t>
      </w:r>
      <w:r w:rsidRPr="00A229BA">
        <w:rPr>
          <w:rFonts w:ascii="Consolas" w:hAnsi="Consolas"/>
          <w:color w:val="000000"/>
          <w:szCs w:val="20"/>
        </w:rPr>
        <w:br/>
        <w:t xml:space="preserve">    key = </w:t>
      </w:r>
      <w:r>
        <w:rPr>
          <w:rFonts w:ascii="Consolas" w:hAnsi="Consolas"/>
          <w:color w:val="000000"/>
          <w:szCs w:val="20"/>
        </w:rPr>
        <w:t>{</w:t>
      </w:r>
      <w:r w:rsidRPr="00A229BA">
        <w:rPr>
          <w:rFonts w:ascii="Consolas" w:hAnsi="Consolas"/>
          <w:color w:val="000000"/>
          <w:szCs w:val="20"/>
        </w:rPr>
        <w:t xml:space="preserve"> outCtrl.outputPort</w:t>
      </w:r>
      <w:r>
        <w:rPr>
          <w:rFonts w:ascii="Consolas" w:hAnsi="Consolas"/>
          <w:color w:val="000000"/>
          <w:szCs w:val="20"/>
        </w:rPr>
        <w:t xml:space="preserve"> : exact; }</w:t>
      </w:r>
      <w:r w:rsidRPr="00A229BA">
        <w:rPr>
          <w:rFonts w:ascii="Consolas" w:hAnsi="Consolas"/>
          <w:color w:val="000000"/>
          <w:szCs w:val="20"/>
        </w:rPr>
        <w:br/>
        <w:t xml:space="preserve">    actions = {</w:t>
      </w:r>
      <w:r>
        <w:rPr>
          <w:rFonts w:ascii="Consolas" w:hAnsi="Consolas"/>
          <w:color w:val="000000"/>
          <w:szCs w:val="20"/>
        </w:rPr>
        <w:br/>
        <w:t xml:space="preserve">        Drop_action</w:t>
      </w:r>
      <w:r w:rsidR="00B746EC">
        <w:rPr>
          <w:rFonts w:ascii="Consolas" w:hAnsi="Consolas"/>
          <w:color w:val="000000"/>
          <w:szCs w:val="20"/>
        </w:rPr>
        <w:t>;</w:t>
      </w:r>
      <w:r>
        <w:rPr>
          <w:rFonts w:ascii="Consolas" w:hAnsi="Consolas"/>
          <w:color w:val="000000"/>
          <w:szCs w:val="20"/>
        </w:rPr>
        <w:br/>
      </w:r>
      <w:r>
        <w:rPr>
          <w:rFonts w:ascii="Consolas" w:hAnsi="Consolas"/>
          <w:color w:val="000000"/>
          <w:szCs w:val="20"/>
        </w:rPr>
        <w:lastRenderedPageBreak/>
        <w:t xml:space="preserve">        Rewrite_smac;</w:t>
      </w:r>
      <w:r w:rsidRPr="00A229BA">
        <w:rPr>
          <w:rFonts w:ascii="Consolas" w:hAnsi="Consolas"/>
          <w:color w:val="000000"/>
          <w:szCs w:val="20"/>
        </w:rPr>
        <w:br/>
        <w:t xml:space="preserve">    }</w:t>
      </w:r>
      <w:r>
        <w:rPr>
          <w:rFonts w:ascii="Consolas" w:hAnsi="Consolas"/>
          <w:color w:val="000000"/>
          <w:szCs w:val="20"/>
        </w:rPr>
        <w:br/>
      </w:r>
      <w:r w:rsidRPr="00A229BA">
        <w:rPr>
          <w:rFonts w:ascii="Consolas" w:hAnsi="Consolas"/>
          <w:color w:val="000000"/>
          <w:szCs w:val="20"/>
        </w:rPr>
        <w:t>}</w:t>
      </w:r>
    </w:p>
    <w:p w14:paraId="6345D9BE" w14:textId="405E5054" w:rsidR="007F2089" w:rsidRDefault="00E50EB1" w:rsidP="002265E0">
      <w:pPr>
        <w:pStyle w:val="ListParagraph"/>
        <w:numPr>
          <w:ilvl w:val="0"/>
          <w:numId w:val="34"/>
        </w:numPr>
      </w:pPr>
      <w:r>
        <w:t xml:space="preserve">The </w:t>
      </w:r>
      <w:r w:rsidR="009B4F49">
        <w:rPr>
          <w:rFonts w:ascii="Consolas" w:hAnsi="Consolas"/>
        </w:rPr>
        <w:t>s</w:t>
      </w:r>
      <w:r w:rsidR="008A3E51">
        <w:rPr>
          <w:rFonts w:ascii="Consolas" w:hAnsi="Consolas"/>
        </w:rPr>
        <w:t>mac</w:t>
      </w:r>
      <w:r w:rsidR="007F2089">
        <w:t xml:space="preserve"> </w:t>
      </w:r>
      <w:r w:rsidR="000152D6">
        <w:t xml:space="preserve">look-up table </w:t>
      </w:r>
      <w:r w:rsidR="007F2089">
        <w:t xml:space="preserve">can contain two types of actions, named </w:t>
      </w:r>
      <w:r w:rsidR="009B4F49">
        <w:rPr>
          <w:rFonts w:ascii="Consolas" w:hAnsi="Consolas"/>
        </w:rPr>
        <w:t>D</w:t>
      </w:r>
      <w:r w:rsidR="00B5161D">
        <w:rPr>
          <w:rFonts w:ascii="Consolas" w:hAnsi="Consolas"/>
        </w:rPr>
        <w:t>rop</w:t>
      </w:r>
      <w:r w:rsidR="009B4F49">
        <w:rPr>
          <w:rFonts w:ascii="Consolas" w:hAnsi="Consolas"/>
        </w:rPr>
        <w:t>_action</w:t>
      </w:r>
      <w:r w:rsidR="007F2089" w:rsidRPr="00280B0E">
        <w:rPr>
          <w:rFonts w:ascii="Consolas" w:hAnsi="Consolas"/>
        </w:rPr>
        <w:t xml:space="preserve"> </w:t>
      </w:r>
      <w:r w:rsidR="007F2089">
        <w:t xml:space="preserve">and </w:t>
      </w:r>
      <w:r w:rsidR="009B4F49">
        <w:rPr>
          <w:rFonts w:ascii="Consolas" w:hAnsi="Consolas"/>
        </w:rPr>
        <w:t>Rewrite_</w:t>
      </w:r>
      <w:r w:rsidR="00B5161D" w:rsidRPr="00280B0E">
        <w:rPr>
          <w:rFonts w:ascii="Consolas" w:hAnsi="Consolas"/>
        </w:rPr>
        <w:t>mac</w:t>
      </w:r>
      <w:r w:rsidR="007F2089">
        <w:t>.</w:t>
      </w:r>
    </w:p>
    <w:p w14:paraId="5179A288" w14:textId="33C98432" w:rsidR="007F2089" w:rsidRPr="009B4F49" w:rsidRDefault="007F2089" w:rsidP="002265E0">
      <w:pPr>
        <w:pStyle w:val="ListParagraph"/>
        <w:numPr>
          <w:ilvl w:val="0"/>
          <w:numId w:val="34"/>
        </w:numPr>
      </w:pPr>
      <w:r w:rsidRPr="00280B0E">
        <w:t>The</w:t>
      </w:r>
      <w:r w:rsidR="009B4F49">
        <w:rPr>
          <w:rFonts w:ascii="Consolas" w:hAnsi="Consolas"/>
        </w:rPr>
        <w:t xml:space="preserve"> Drop_action</w:t>
      </w:r>
      <w:r w:rsidR="009B4F49" w:rsidRPr="009B4F49">
        <w:t xml:space="preserve"> has</w:t>
      </w:r>
      <w:r w:rsidR="009B4F49">
        <w:t xml:space="preserve"> an </w:t>
      </w:r>
      <w:r w:rsidR="009B4F49" w:rsidRPr="009B4F49">
        <w:rPr>
          <w:rFonts w:ascii="Consolas" w:hAnsi="Consolas" w:cs="Consolas"/>
          <w:b/>
        </w:rPr>
        <w:t>out</w:t>
      </w:r>
      <w:r w:rsidR="009B4F49">
        <w:t xml:space="preserve"> argument which needs to be bound; in this case it is bound to the </w:t>
      </w:r>
      <w:r w:rsidR="009B4F49" w:rsidRPr="009B4F49">
        <w:rPr>
          <w:rFonts w:ascii="Consolas" w:hAnsi="Consolas" w:cs="Consolas"/>
        </w:rPr>
        <w:t>outCtrl.outputPort</w:t>
      </w:r>
      <w:r w:rsidR="009B22A0">
        <w:t xml:space="preserve"> expression in the </w:t>
      </w:r>
      <w:r w:rsidR="009B22A0" w:rsidRPr="009B22A0">
        <w:rPr>
          <w:rFonts w:ascii="Consolas" w:hAnsi="Consolas"/>
        </w:rPr>
        <w:t>action</w:t>
      </w:r>
      <w:r w:rsidR="009B22A0">
        <w:rPr>
          <w:rFonts w:ascii="Consolas" w:hAnsi="Consolas"/>
        </w:rPr>
        <w:t>s</w:t>
      </w:r>
      <w:r w:rsidR="009B22A0">
        <w:t xml:space="preserve"> list.</w:t>
      </w:r>
    </w:p>
    <w:p w14:paraId="1A6C072E" w14:textId="3E7A705A" w:rsidR="00B5161D" w:rsidRPr="00280B0E" w:rsidRDefault="00B5161D" w:rsidP="002265E0">
      <w:pPr>
        <w:pStyle w:val="ListParagraph"/>
        <w:numPr>
          <w:ilvl w:val="0"/>
          <w:numId w:val="34"/>
        </w:numPr>
        <w:rPr>
          <w:rFonts w:ascii="Consolas" w:hAnsi="Consolas"/>
        </w:rPr>
      </w:pPr>
      <w:r>
        <w:t xml:space="preserve">The </w:t>
      </w:r>
      <w:r w:rsidR="009B4F49">
        <w:rPr>
          <w:rFonts w:ascii="Consolas" w:hAnsi="Consolas"/>
        </w:rPr>
        <w:t>Rewrite</w:t>
      </w:r>
      <w:r w:rsidRPr="00280B0E">
        <w:rPr>
          <w:rFonts w:ascii="Consolas" w:hAnsi="Consolas"/>
        </w:rPr>
        <w:t>_</w:t>
      </w:r>
      <w:r w:rsidR="009B4F49">
        <w:rPr>
          <w:rFonts w:ascii="Consolas" w:hAnsi="Consolas"/>
        </w:rPr>
        <w:t>s</w:t>
      </w:r>
      <w:r w:rsidRPr="00280B0E">
        <w:rPr>
          <w:rFonts w:ascii="Consolas" w:hAnsi="Consolas"/>
        </w:rPr>
        <w:t>mac</w:t>
      </w:r>
      <w:r>
        <w:t xml:space="preserve"> action </w:t>
      </w:r>
      <w:r w:rsidR="009B4F49">
        <w:t xml:space="preserve">has one parameter, but which is bound by the control plane. </w:t>
      </w:r>
    </w:p>
    <w:p w14:paraId="16038AA2" w14:textId="7EE35564" w:rsidR="009F49ED" w:rsidRDefault="00B5161D" w:rsidP="00806C5C">
      <w:pPr>
        <w:pStyle w:val="Heading4"/>
      </w:pPr>
      <w:bookmarkStart w:id="3022" w:name="_Toc417920657"/>
      <w:r>
        <w:t>The default action</w:t>
      </w:r>
      <w:bookmarkEnd w:id="3022"/>
    </w:p>
    <w:p w14:paraId="45F5A0C2" w14:textId="77777777" w:rsidR="00962D89" w:rsidRDefault="00B5161D" w:rsidP="00280B0E">
      <w:r>
        <w:t xml:space="preserve">The default action </w:t>
      </w:r>
      <w:r w:rsidR="009F49ED">
        <w:t xml:space="preserve">is an action that is </w:t>
      </w:r>
      <w:r>
        <w:t xml:space="preserve">invoked automatically </w:t>
      </w:r>
      <w:r w:rsidR="00616B96">
        <w:t xml:space="preserve">by the </w:t>
      </w:r>
      <w:r w:rsidR="00962D89">
        <w:t>match-action unit</w:t>
      </w:r>
      <w:r w:rsidR="00616B96">
        <w:t xml:space="preserve"> </w:t>
      </w:r>
      <w:r>
        <w:t>whenever the</w:t>
      </w:r>
      <w:r w:rsidR="009F49ED">
        <w:t xml:space="preserve"> lookup</w:t>
      </w:r>
      <w:r w:rsidR="00962D89">
        <w:t xml:space="preserve"> table does not find a </w:t>
      </w:r>
      <w:r w:rsidR="009F49ED">
        <w:t>match</w:t>
      </w:r>
      <w:r w:rsidR="00962D89">
        <w:t xml:space="preserve"> for the supplied key</w:t>
      </w:r>
      <w:r>
        <w:t xml:space="preserve">. </w:t>
      </w:r>
    </w:p>
    <w:p w14:paraId="512DCA19" w14:textId="4B59B49C" w:rsidR="009F49ED" w:rsidRDefault="00962D89" w:rsidP="00280B0E">
      <w:r>
        <w:t xml:space="preserve">The initial value for the default action may be supplied as a value for the </w:t>
      </w:r>
      <w:r w:rsidRPr="00962D89">
        <w:rPr>
          <w:rFonts w:ascii="Consolas" w:hAnsi="Consolas" w:cs="Consolas"/>
        </w:rPr>
        <w:t>default_action</w:t>
      </w:r>
      <w:r>
        <w:t xml:space="preserve"> property. </w:t>
      </w:r>
      <w:r w:rsidR="009F49ED">
        <w:t xml:space="preserve">The default action may be declared as </w:t>
      </w:r>
      <w:r w:rsidR="009F49ED" w:rsidRPr="00A229BA">
        <w:rPr>
          <w:rFonts w:ascii="Consolas" w:hAnsi="Consolas"/>
          <w:b/>
        </w:rPr>
        <w:t>const</w:t>
      </w:r>
      <w:r w:rsidR="009F49ED">
        <w:t>, indicating that it cannot be changed dynamically by the control-plane.</w:t>
      </w:r>
      <w:r w:rsidR="00B5161D">
        <w:t xml:space="preserve"> </w:t>
      </w:r>
      <w:r w:rsidR="005402F2">
        <w:t xml:space="preserve">The default action </w:t>
      </w:r>
      <w:r w:rsidR="00B5161D" w:rsidRPr="00830791">
        <w:rPr>
          <w:i/>
        </w:rPr>
        <w:t>must</w:t>
      </w:r>
      <w:r w:rsidR="00B5161D">
        <w:t xml:space="preserve"> </w:t>
      </w:r>
      <w:r w:rsidR="005402F2">
        <w:t>always be o</w:t>
      </w:r>
      <w:r w:rsidR="00B5161D">
        <w:t xml:space="preserve">ne of the actions that appear in the </w:t>
      </w:r>
      <w:r w:rsidR="00B5161D" w:rsidRPr="00280B0E">
        <w:rPr>
          <w:rFonts w:ascii="Consolas" w:hAnsi="Consolas"/>
        </w:rPr>
        <w:t>actions</w:t>
      </w:r>
      <w:r w:rsidR="00B5161D">
        <w:t xml:space="preserve"> list.</w:t>
      </w:r>
    </w:p>
    <w:p w14:paraId="014A838E" w14:textId="2C4B98F4" w:rsidR="00B5161D" w:rsidRDefault="00B5161D" w:rsidP="00290875">
      <w:r>
        <w:t xml:space="preserve">For example, in the above </w:t>
      </w:r>
      <w:r w:rsidR="00830791" w:rsidRPr="00830791">
        <w:rPr>
          <w:rFonts w:ascii="Consolas" w:hAnsi="Consolas"/>
          <w:b/>
        </w:rPr>
        <w:t>table</w:t>
      </w:r>
      <w:r>
        <w:t xml:space="preserve"> we could set the default action as follows</w:t>
      </w:r>
      <w:r w:rsidR="00586699">
        <w:t xml:space="preserve"> (marking it also as constant – i.e., not changeable by the control plane)</w:t>
      </w:r>
      <w:r>
        <w:t>:</w:t>
      </w:r>
    </w:p>
    <w:p w14:paraId="43E72CBD" w14:textId="773DBAC1" w:rsidR="00B5161D" w:rsidRDefault="00586699" w:rsidP="00290875">
      <w:pPr>
        <w:rPr>
          <w:rFonts w:ascii="Consolas" w:hAnsi="Consolas"/>
        </w:rPr>
      </w:pPr>
      <w:r w:rsidRPr="002D0F38">
        <w:rPr>
          <w:rFonts w:ascii="Consolas" w:hAnsi="Consolas"/>
          <w:b/>
        </w:rPr>
        <w:t>const</w:t>
      </w:r>
      <w:r>
        <w:rPr>
          <w:rFonts w:ascii="Consolas" w:hAnsi="Consolas"/>
        </w:rPr>
        <w:t xml:space="preserve"> </w:t>
      </w:r>
      <w:r w:rsidR="00B5161D">
        <w:rPr>
          <w:rFonts w:ascii="Consolas" w:hAnsi="Consolas"/>
        </w:rPr>
        <w:t>d</w:t>
      </w:r>
      <w:r w:rsidR="00962D89">
        <w:rPr>
          <w:rFonts w:ascii="Consolas" w:hAnsi="Consolas"/>
        </w:rPr>
        <w:t>efault_action = Rewrite</w:t>
      </w:r>
      <w:r w:rsidR="00B5161D" w:rsidRPr="00280B0E">
        <w:rPr>
          <w:rFonts w:ascii="Consolas" w:hAnsi="Consolas"/>
        </w:rPr>
        <w:t>_</w:t>
      </w:r>
      <w:r w:rsidR="00962D89">
        <w:rPr>
          <w:rFonts w:ascii="Consolas" w:hAnsi="Consolas"/>
        </w:rPr>
        <w:t>smac(48w</w:t>
      </w:r>
      <w:r w:rsidR="00B5161D" w:rsidRPr="00280B0E">
        <w:rPr>
          <w:rFonts w:ascii="Consolas" w:hAnsi="Consolas"/>
        </w:rPr>
        <w:t>0xAA_BB_CC_DD_EE_FF);</w:t>
      </w:r>
    </w:p>
    <w:p w14:paraId="1F0978C0" w14:textId="490200EF" w:rsidR="00B5161D" w:rsidRDefault="00B5161D" w:rsidP="00E957F4">
      <w:r>
        <w:t xml:space="preserve">Note that the </w:t>
      </w:r>
      <w:r w:rsidR="004220A2">
        <w:t>specified default action must include</w:t>
      </w:r>
      <w:r>
        <w:t xml:space="preserve"> all the action </w:t>
      </w:r>
      <w:r w:rsidR="004220A2">
        <w:t>parameters, including the control-plane bound parameters, since this action is synthesized at compilation time.</w:t>
      </w:r>
    </w:p>
    <w:p w14:paraId="6CEAB17B" w14:textId="57557E09" w:rsidR="00806C5C" w:rsidRDefault="00806C5C" w:rsidP="00806C5C">
      <w:pPr>
        <w:pStyle w:val="Heading4"/>
      </w:pPr>
      <w:r>
        <w:t>Additional table properties</w:t>
      </w:r>
    </w:p>
    <w:p w14:paraId="05D0F704" w14:textId="6273C4CD" w:rsidR="00806C5C" w:rsidRDefault="00806C5C" w:rsidP="00806C5C">
      <w:r>
        <w:t>Tables can have additional properties. The P4 spec does not mandate any additional properties, or prescribe their semantics. Various target architectures can require attributes that are specific to these architectures.</w:t>
      </w:r>
    </w:p>
    <w:p w14:paraId="0E51EA95" w14:textId="7BF38349" w:rsidR="00806C5C" w:rsidRDefault="00806C5C" w:rsidP="00806C5C">
      <w:r>
        <w:t xml:space="preserve">For example, architectures where lookup-table resources are statically allocated may mandate a </w:t>
      </w:r>
      <w:r w:rsidRPr="00806C5C">
        <w:rPr>
          <w:rFonts w:ascii="Consolas" w:hAnsi="Consolas" w:cs="Consolas"/>
        </w:rPr>
        <w:t>size</w:t>
      </w:r>
      <w:r w:rsidRPr="00806C5C">
        <w:t xml:space="preserve"> table</w:t>
      </w:r>
      <w:r>
        <w:t xml:space="preserve"> attribute, which can be used to indicate to the compiler back-end how many storage resources should be allocated.</w:t>
      </w:r>
    </w:p>
    <w:p w14:paraId="48008F70" w14:textId="3932562E" w:rsidR="00806C5C" w:rsidRDefault="00080301" w:rsidP="00806C5C">
      <w:r>
        <w:t xml:space="preserve">A </w:t>
      </w:r>
      <w:r w:rsidRPr="002D0F38">
        <w:rPr>
          <w:rFonts w:ascii="Consolas" w:hAnsi="Consolas"/>
          <w:b/>
        </w:rPr>
        <w:t>table</w:t>
      </w:r>
      <w:r w:rsidRPr="00080301">
        <w:t xml:space="preserve"> declaration</w:t>
      </w:r>
      <w:r>
        <w:t xml:space="preserve"> indicates the interfaces expected from a </w:t>
      </w:r>
      <w:r w:rsidRPr="00080301">
        <w:rPr>
          <w:rFonts w:ascii="Consolas" w:hAnsi="Consolas"/>
          <w:b/>
        </w:rPr>
        <w:t>table</w:t>
      </w:r>
      <w:r w:rsidRPr="00080301">
        <w:t>: keys and actions</w:t>
      </w:r>
      <w:r>
        <w:t xml:space="preserve">. However, the best way to implement a table is actually dependent on the nature of the entries that will populate the table at runtime (for example, tables could be dense or sparse, could be implemented as hash-tables, associative memories, tries, etc.) </w:t>
      </w:r>
      <w:r w:rsidR="00806C5C">
        <w:t xml:space="preserve">An </w:t>
      </w:r>
      <w:r w:rsidR="00806C5C" w:rsidRPr="00806C5C">
        <w:rPr>
          <w:rFonts w:ascii="Consolas" w:hAnsi="Consolas" w:cs="Consolas"/>
        </w:rPr>
        <w:t>implementation</w:t>
      </w:r>
      <w:r w:rsidR="00806C5C" w:rsidRPr="00806C5C">
        <w:t xml:space="preserve"> attribute </w:t>
      </w:r>
      <w:r w:rsidR="00806C5C">
        <w:t xml:space="preserve">could also be used to pass additional information to the </w:t>
      </w:r>
      <w:r w:rsidR="00C82354">
        <w:t xml:space="preserve">compiler </w:t>
      </w:r>
      <w:r w:rsidR="003F3F5B">
        <w:t>back-end.</w:t>
      </w:r>
      <w:r w:rsidR="00806C5C">
        <w:t xml:space="preserve"> </w:t>
      </w:r>
      <w:r w:rsidR="003F3F5B">
        <w:t>T</w:t>
      </w:r>
      <w:r w:rsidR="00806C5C">
        <w:t xml:space="preserve">he value of this attribute could be an instance of an </w:t>
      </w:r>
      <w:r w:rsidR="00806C5C" w:rsidRPr="00806C5C">
        <w:rPr>
          <w:rFonts w:ascii="Consolas" w:hAnsi="Consolas" w:cs="Consolas"/>
          <w:b/>
        </w:rPr>
        <w:t>extern</w:t>
      </w:r>
      <w:r w:rsidR="00806C5C">
        <w:t xml:space="preserve"> block chosen from a suitable library of components. For example, </w:t>
      </w:r>
      <w:r w:rsidR="009B4A18">
        <w:t xml:space="preserve">the core functionality of </w:t>
      </w:r>
      <w:r w:rsidR="00806C5C">
        <w:t>the P4 v1.0 table “</w:t>
      </w:r>
      <w:r w:rsidR="00806C5C" w:rsidRPr="006854BE">
        <w:rPr>
          <w:rFonts w:ascii="Consolas" w:hAnsi="Consolas"/>
        </w:rPr>
        <w:t>action_profile</w:t>
      </w:r>
      <w:r w:rsidR="00806C5C">
        <w:t xml:space="preserve">” constructs could be implemented on target architectures that support this feature using </w:t>
      </w:r>
      <w:r w:rsidR="00B52988">
        <w:t>a</w:t>
      </w:r>
      <w:r w:rsidR="00806C5C">
        <w:t xml:space="preserve"> </w:t>
      </w:r>
      <w:r w:rsidR="00B52988">
        <w:t>construct such as the following:</w:t>
      </w:r>
    </w:p>
    <w:p w14:paraId="26545064" w14:textId="27494EE4" w:rsidR="00806C5C" w:rsidRDefault="00806C5C" w:rsidP="00806C5C">
      <w:pPr>
        <w:rPr>
          <w:rFonts w:ascii="Consolas" w:hAnsi="Consolas" w:cs="Consolas"/>
        </w:rPr>
      </w:pPr>
      <w:r w:rsidRPr="00806C5C">
        <w:rPr>
          <w:rFonts w:ascii="Consolas" w:hAnsi="Consolas" w:cs="Consolas"/>
          <w:b/>
        </w:rPr>
        <w:t>extern</w:t>
      </w:r>
      <w:r w:rsidRPr="00806C5C">
        <w:rPr>
          <w:rFonts w:ascii="Consolas" w:hAnsi="Consolas" w:cs="Consolas"/>
        </w:rPr>
        <w:t xml:space="preserve"> </w:t>
      </w:r>
      <w:r>
        <w:rPr>
          <w:rFonts w:ascii="Consolas" w:hAnsi="Consolas" w:cs="Consolas"/>
        </w:rPr>
        <w:t>ActionProfile {</w:t>
      </w:r>
      <w:r>
        <w:rPr>
          <w:rFonts w:ascii="Consolas" w:hAnsi="Consolas" w:cs="Consolas"/>
        </w:rPr>
        <w:br/>
        <w:t xml:space="preserve">   ActionPr</w:t>
      </w:r>
      <w:r w:rsidRPr="00806C5C">
        <w:rPr>
          <w:rFonts w:ascii="Consolas" w:hAnsi="Consolas" w:cs="Consolas"/>
        </w:rPr>
        <w:t>ofile(bit&lt;32&gt; size); // how many distinct actions are expected</w:t>
      </w:r>
      <w:r w:rsidRPr="00806C5C">
        <w:rPr>
          <w:rFonts w:ascii="Consolas" w:hAnsi="Consolas" w:cs="Consolas"/>
        </w:rPr>
        <w:br/>
        <w:t>}</w:t>
      </w:r>
    </w:p>
    <w:p w14:paraId="4264574C" w14:textId="599587EE" w:rsidR="00806C5C" w:rsidRDefault="00806C5C" w:rsidP="00806C5C">
      <w:pPr>
        <w:rPr>
          <w:rFonts w:ascii="Consolas" w:hAnsi="Consolas" w:cs="Consolas"/>
        </w:rPr>
      </w:pPr>
      <w:r w:rsidRPr="00806C5C">
        <w:rPr>
          <w:rFonts w:ascii="Consolas" w:hAnsi="Consolas" w:cs="Consolas"/>
          <w:b/>
        </w:rPr>
        <w:t>table</w:t>
      </w:r>
      <w:r w:rsidRPr="00806C5C">
        <w:rPr>
          <w:rFonts w:ascii="Consolas" w:hAnsi="Consolas" w:cs="Consolas"/>
        </w:rPr>
        <w:t xml:space="preserve"> t {</w:t>
      </w:r>
      <w:r>
        <w:rPr>
          <w:rFonts w:ascii="Consolas" w:hAnsi="Consolas" w:cs="Consolas"/>
        </w:rPr>
        <w:br/>
        <w:t xml:space="preserve">    key = { ... }</w:t>
      </w:r>
      <w:r w:rsidR="00153349">
        <w:rPr>
          <w:rFonts w:ascii="Consolas" w:hAnsi="Consolas" w:cs="Consolas"/>
        </w:rPr>
        <w:br/>
        <w:t xml:space="preserve">    size = 1024</w:t>
      </w:r>
      <w:r w:rsidR="00F05718">
        <w:rPr>
          <w:rFonts w:ascii="Consolas" w:hAnsi="Consolas" w:cs="Consolas"/>
        </w:rPr>
        <w:t>;</w:t>
      </w:r>
      <w:r w:rsidR="00F05718">
        <w:rPr>
          <w:rFonts w:ascii="Consolas" w:hAnsi="Consolas" w:cs="Consolas"/>
        </w:rPr>
        <w:br/>
      </w:r>
      <w:r>
        <w:rPr>
          <w:rFonts w:ascii="Consolas" w:hAnsi="Consolas" w:cs="Consolas"/>
        </w:rPr>
        <w:t xml:space="preserve">    implementation = ActionProfile(32);  // constructor invocation</w:t>
      </w:r>
      <w:r>
        <w:rPr>
          <w:rFonts w:ascii="Consolas" w:hAnsi="Consolas" w:cs="Consolas"/>
        </w:rPr>
        <w:br/>
        <w:t>}</w:t>
      </w:r>
    </w:p>
    <w:p w14:paraId="3DC93A9A" w14:textId="6E60B114" w:rsidR="00153349" w:rsidRPr="00806C5C" w:rsidRDefault="00153349" w:rsidP="00153349">
      <w:r>
        <w:lastRenderedPageBreak/>
        <w:t xml:space="preserve">(An action profile specifies the fact that, although the table is expected to have a large number of entries, only a small number of distinct entry values are expected. This can lead to an optimized implementation of the table, using an indirection level to share identical entries. The </w:t>
      </w:r>
      <w:r w:rsidRPr="00153349">
        <w:rPr>
          <w:rFonts w:ascii="Consolas" w:hAnsi="Consolas"/>
        </w:rPr>
        <w:t>ActionProfile</w:t>
      </w:r>
      <w:r w:rsidRPr="00153349">
        <w:t xml:space="preserve"> </w:t>
      </w:r>
      <w:r>
        <w:t>extern object in the previous example is meant</w:t>
      </w:r>
      <w:r w:rsidR="00080301">
        <w:t xml:space="preserve"> to convey this information.)</w:t>
      </w:r>
    </w:p>
    <w:p w14:paraId="2B898CB1" w14:textId="6D64896A" w:rsidR="00290875" w:rsidRDefault="005E3504" w:rsidP="00806C5C">
      <w:pPr>
        <w:pStyle w:val="Heading3"/>
      </w:pPr>
      <w:bookmarkStart w:id="3023" w:name="_Ref445717150"/>
      <w:bookmarkStart w:id="3024" w:name="_Toc445799405"/>
      <w:bookmarkStart w:id="3025" w:name="_Toc447899098"/>
      <w:r>
        <w:t xml:space="preserve">Invoking a </w:t>
      </w:r>
      <w:r w:rsidR="00E31878">
        <w:t>table (</w:t>
      </w:r>
      <w:r>
        <w:t>match-action un</w:t>
      </w:r>
      <w:bookmarkEnd w:id="3023"/>
      <w:bookmarkEnd w:id="3024"/>
      <w:r w:rsidR="00E31878">
        <w:t>it)</w:t>
      </w:r>
      <w:bookmarkEnd w:id="3025"/>
    </w:p>
    <w:p w14:paraId="1052ADEB" w14:textId="5AE7AA4B" w:rsidR="00393098" w:rsidRDefault="00E31878" w:rsidP="00E95D43">
      <w:r>
        <w:t xml:space="preserve">A </w:t>
      </w:r>
      <w:r w:rsidRPr="000A5950">
        <w:rPr>
          <w:rFonts w:ascii="Consolas" w:hAnsi="Consolas"/>
          <w:b/>
        </w:rPr>
        <w:t>table</w:t>
      </w:r>
      <w:r>
        <w:t xml:space="preserve"> </w:t>
      </w:r>
      <w:r w:rsidR="005E3504">
        <w:t xml:space="preserve">is invoked by calling its </w:t>
      </w:r>
      <w:r w:rsidR="005E3504" w:rsidRPr="00584054">
        <w:rPr>
          <w:rFonts w:ascii="Consolas" w:hAnsi="Consolas" w:cs="Consolas"/>
        </w:rPr>
        <w:t>apply</w:t>
      </w:r>
      <w:r w:rsidR="005E3504">
        <w:t xml:space="preserve"> </w:t>
      </w:r>
      <w:r w:rsidR="005E3504" w:rsidRPr="00584054">
        <w:t>method</w:t>
      </w:r>
      <w:r w:rsidR="005E3504">
        <w:t>.</w:t>
      </w:r>
      <w:r>
        <w:t xml:space="preserve"> </w:t>
      </w:r>
      <w:r w:rsidR="00584054">
        <w:t xml:space="preserve">Calling an apply method on a </w:t>
      </w:r>
      <w:r w:rsidR="00584054" w:rsidRPr="00584054">
        <w:rPr>
          <w:rFonts w:ascii="Consolas" w:hAnsi="Consolas" w:cs="Consolas"/>
          <w:b/>
        </w:rPr>
        <w:t>table</w:t>
      </w:r>
      <w:r w:rsidR="00584054">
        <w:t xml:space="preserve"> instance </w:t>
      </w:r>
      <w:r w:rsidR="00011A4D">
        <w:t xml:space="preserve">returns a </w:t>
      </w:r>
      <w:r w:rsidR="00393098">
        <w:t xml:space="preserve">value with a </w:t>
      </w:r>
      <w:r w:rsidR="00393098" w:rsidRPr="00393098">
        <w:rPr>
          <w:rFonts w:ascii="Consolas" w:hAnsi="Consolas" w:cs="Consolas"/>
          <w:b/>
        </w:rPr>
        <w:t>struct</w:t>
      </w:r>
      <w:r w:rsidR="00393098">
        <w:t xml:space="preserve"> type with two fields. This structure is synthesized by the compiler automatically. For each table </w:t>
      </w:r>
      <w:r w:rsidR="00393098" w:rsidRPr="00393098">
        <w:rPr>
          <w:rFonts w:ascii="Consolas" w:hAnsi="Consolas" w:cs="Consolas"/>
        </w:rPr>
        <w:t>T</w:t>
      </w:r>
      <w:r w:rsidR="00393098">
        <w:t xml:space="preserve">, the compiler synthesizes an </w:t>
      </w:r>
      <w:r w:rsidR="00393098" w:rsidRPr="00393098">
        <w:rPr>
          <w:rFonts w:ascii="Consolas" w:hAnsi="Consolas" w:cs="Consolas"/>
        </w:rPr>
        <w:t>enum</w:t>
      </w:r>
      <w:r w:rsidR="00393098">
        <w:t xml:space="preserve"> and a structure, shown in pseudo-P4:</w:t>
      </w:r>
    </w:p>
    <w:p w14:paraId="72B7702B" w14:textId="279A7677" w:rsidR="00393098" w:rsidRDefault="00393098" w:rsidP="002D0F38">
      <w:pPr>
        <w:pStyle w:val="Pseudocode"/>
      </w:pPr>
      <w:r w:rsidRPr="00393098">
        <w:rPr>
          <w:b/>
        </w:rPr>
        <w:t>enum</w:t>
      </w:r>
      <w:r>
        <w:t xml:space="preserve"> action_list(T) {</w:t>
      </w:r>
      <w:r>
        <w:br/>
        <w:t xml:space="preserve">   // one field for each action in the actions list of table T</w:t>
      </w:r>
      <w:r>
        <w:br/>
        <w:t>}</w:t>
      </w:r>
    </w:p>
    <w:p w14:paraId="4E8D141A" w14:textId="38D460FA" w:rsidR="00393098" w:rsidRPr="00393098" w:rsidRDefault="00393098" w:rsidP="002D0F38">
      <w:pPr>
        <w:pStyle w:val="Pseudocode"/>
      </w:pPr>
      <w:r w:rsidRPr="00393098">
        <w:rPr>
          <w:b/>
        </w:rPr>
        <w:t>struct</w:t>
      </w:r>
      <w:r w:rsidRPr="00393098">
        <w:t xml:space="preserve"> apply_result</w:t>
      </w:r>
      <w:r>
        <w:t>(T)</w:t>
      </w:r>
      <w:r w:rsidRPr="00393098">
        <w:t xml:space="preserve"> {</w:t>
      </w:r>
      <w:r w:rsidRPr="00393098">
        <w:br/>
        <w:t xml:space="preserve">    </w:t>
      </w:r>
      <w:r w:rsidRPr="00393098">
        <w:rPr>
          <w:b/>
        </w:rPr>
        <w:t>bool</w:t>
      </w:r>
      <w:r w:rsidRPr="00393098">
        <w:t xml:space="preserve"> hit;</w:t>
      </w:r>
      <w:r>
        <w:br/>
        <w:t xml:space="preserve">    action_list(T)</w:t>
      </w:r>
      <w:r w:rsidRPr="00393098">
        <w:t xml:space="preserve"> </w:t>
      </w:r>
      <w:commentRangeStart w:id="3026"/>
      <w:r w:rsidRPr="00393098">
        <w:t>action_run</w:t>
      </w:r>
      <w:commentRangeEnd w:id="3026"/>
      <w:r w:rsidR="00D45E50">
        <w:rPr>
          <w:rStyle w:val="CommentReference"/>
        </w:rPr>
        <w:commentReference w:id="3026"/>
      </w:r>
      <w:r w:rsidRPr="00393098">
        <w:t>;</w:t>
      </w:r>
      <w:r>
        <w:br/>
        <w:t>}</w:t>
      </w:r>
    </w:p>
    <w:p w14:paraId="6BB8D544" w14:textId="6EE0A889" w:rsidR="00393098" w:rsidRDefault="000E6F87" w:rsidP="00393098">
      <w:r>
        <w:t xml:space="preserve">The evaluation of the </w:t>
      </w:r>
      <w:r w:rsidRPr="000E6F87">
        <w:rPr>
          <w:rFonts w:ascii="Consolas" w:hAnsi="Consolas"/>
        </w:rPr>
        <w:t>apply</w:t>
      </w:r>
      <w:r>
        <w:t xml:space="preserve"> method sets the </w:t>
      </w:r>
      <w:r w:rsidR="00393098" w:rsidRPr="00393098">
        <w:rPr>
          <w:rFonts w:ascii="Consolas" w:hAnsi="Consolas" w:cs="Consolas"/>
        </w:rPr>
        <w:t>hit</w:t>
      </w:r>
      <w:r w:rsidR="00393098" w:rsidRPr="00393098">
        <w:t xml:space="preserve"> field </w:t>
      </w:r>
      <w:r w:rsidR="00393098">
        <w:t xml:space="preserve">to </w:t>
      </w:r>
      <w:r w:rsidR="00393098" w:rsidRPr="00393098">
        <w:rPr>
          <w:rFonts w:ascii="Consolas" w:hAnsi="Consolas" w:cs="Consolas"/>
          <w:b/>
        </w:rPr>
        <w:t>true</w:t>
      </w:r>
      <w:r w:rsidR="00393098" w:rsidRPr="00393098">
        <w:t xml:space="preserve"> </w:t>
      </w:r>
      <w:r w:rsidR="00393098">
        <w:t>if a match is found in the lookup-table.</w:t>
      </w:r>
      <w:r w:rsidR="00C24DDF">
        <w:t xml:space="preserve"> </w:t>
      </w:r>
      <w:r w:rsidR="00116FAE">
        <w:t>This bit</w:t>
      </w:r>
      <w:r w:rsidR="00C24DDF">
        <w:t xml:space="preserve"> can be used to drive the execution of the control-flow in the </w:t>
      </w:r>
      <w:r w:rsidR="00C24DDF" w:rsidRPr="00675343">
        <w:rPr>
          <w:rFonts w:ascii="Consolas" w:hAnsi="Consolas" w:cs="Consolas"/>
          <w:b/>
        </w:rPr>
        <w:t>control</w:t>
      </w:r>
      <w:r w:rsidR="00C24DDF">
        <w:t xml:space="preserve"> block that invoked the table:</w:t>
      </w:r>
    </w:p>
    <w:p w14:paraId="7EFD0A2C" w14:textId="70B21A0E" w:rsidR="00C24DDF" w:rsidRDefault="00C24DDF" w:rsidP="00641E4A">
      <w:pPr>
        <w:rPr>
          <w:rFonts w:ascii="Consolas" w:hAnsi="Consolas"/>
          <w:color w:val="000000"/>
          <w:szCs w:val="20"/>
        </w:rPr>
      </w:pPr>
      <w:r>
        <w:rPr>
          <w:rFonts w:ascii="Consolas" w:hAnsi="Consolas"/>
          <w:color w:val="000000"/>
          <w:szCs w:val="20"/>
        </w:rPr>
        <w:t>if (</w:t>
      </w:r>
      <w:r w:rsidR="00303704" w:rsidRPr="001A316A">
        <w:rPr>
          <w:rFonts w:ascii="Consolas" w:hAnsi="Consolas"/>
          <w:color w:val="000000"/>
          <w:szCs w:val="20"/>
        </w:rPr>
        <w:t>ipv4_match</w:t>
      </w:r>
      <w:r w:rsidR="008333F0">
        <w:rPr>
          <w:rFonts w:ascii="Consolas" w:hAnsi="Consolas"/>
          <w:color w:val="000000"/>
          <w:szCs w:val="20"/>
        </w:rPr>
        <w:t>.apply</w:t>
      </w:r>
      <w:r w:rsidR="00303704" w:rsidRPr="001A316A">
        <w:rPr>
          <w:rFonts w:ascii="Consolas" w:hAnsi="Consolas"/>
          <w:color w:val="000000"/>
          <w:szCs w:val="20"/>
        </w:rPr>
        <w:t>(nextHop)</w:t>
      </w:r>
      <w:r>
        <w:rPr>
          <w:rFonts w:ascii="Consolas" w:hAnsi="Consolas"/>
          <w:color w:val="000000"/>
          <w:szCs w:val="20"/>
        </w:rPr>
        <w:t>.hit) {</w:t>
      </w:r>
      <w:r>
        <w:rPr>
          <w:rFonts w:ascii="Consolas" w:hAnsi="Consolas"/>
          <w:color w:val="000000"/>
          <w:szCs w:val="20"/>
        </w:rPr>
        <w:br/>
        <w:t xml:space="preserve">    // there was a hit</w:t>
      </w:r>
      <w:r>
        <w:rPr>
          <w:rFonts w:ascii="Consolas" w:hAnsi="Consolas"/>
          <w:color w:val="000000"/>
          <w:szCs w:val="20"/>
        </w:rPr>
        <w:br/>
        <w:t>}</w:t>
      </w:r>
      <w:r w:rsidR="00303704" w:rsidRPr="001A316A">
        <w:rPr>
          <w:rFonts w:ascii="Consolas" w:hAnsi="Consolas"/>
          <w:color w:val="000000"/>
          <w:szCs w:val="20"/>
        </w:rPr>
        <w:t xml:space="preserve"> </w:t>
      </w:r>
      <w:r>
        <w:rPr>
          <w:rFonts w:ascii="Consolas" w:hAnsi="Consolas"/>
          <w:color w:val="000000"/>
          <w:szCs w:val="20"/>
        </w:rPr>
        <w:t>else {</w:t>
      </w:r>
      <w:r>
        <w:rPr>
          <w:rFonts w:ascii="Consolas" w:hAnsi="Consolas"/>
          <w:color w:val="000000"/>
          <w:szCs w:val="20"/>
        </w:rPr>
        <w:br/>
        <w:t xml:space="preserve">    // there was a miss</w:t>
      </w:r>
      <w:r>
        <w:rPr>
          <w:rFonts w:ascii="Consolas" w:hAnsi="Consolas"/>
          <w:color w:val="000000"/>
          <w:szCs w:val="20"/>
        </w:rPr>
        <w:br/>
        <w:t>}</w:t>
      </w:r>
    </w:p>
    <w:p w14:paraId="056627D1" w14:textId="77777777" w:rsidR="00C24DDF" w:rsidRPr="00393098" w:rsidRDefault="00C24DDF" w:rsidP="00C24DDF">
      <w:r>
        <w:t xml:space="preserve">The </w:t>
      </w:r>
      <w:r w:rsidRPr="00C24DDF">
        <w:rPr>
          <w:rFonts w:ascii="Consolas" w:hAnsi="Consolas" w:cs="Consolas"/>
        </w:rPr>
        <w:t>action_run</w:t>
      </w:r>
      <w:r w:rsidRPr="00C24DDF">
        <w:t xml:space="preserve"> </w:t>
      </w:r>
      <w:r>
        <w:t xml:space="preserve">field indicates which kind of action was executed (irrespective of whether it was a hit or a miss). It can be used in </w:t>
      </w:r>
      <w:r w:rsidRPr="00C24DDF">
        <w:rPr>
          <w:rFonts w:ascii="Consolas" w:hAnsi="Consolas" w:cs="Consolas"/>
          <w:b/>
        </w:rPr>
        <w:t>switch</w:t>
      </w:r>
      <w:r>
        <w:t xml:space="preserve"> statement:</w:t>
      </w:r>
    </w:p>
    <w:p w14:paraId="7F6220A4" w14:textId="15FD2936" w:rsidR="0027783D" w:rsidRDefault="00C24DDF" w:rsidP="00641E4A">
      <w:pPr>
        <w:rPr>
          <w:rFonts w:ascii="Consolas" w:hAnsi="Consolas"/>
          <w:color w:val="000000"/>
          <w:szCs w:val="20"/>
        </w:rPr>
      </w:pPr>
      <w:r>
        <w:rPr>
          <w:rFonts w:ascii="Consolas" w:hAnsi="Consolas"/>
          <w:b/>
          <w:color w:val="000000"/>
          <w:szCs w:val="20"/>
        </w:rPr>
        <w:t>s</w:t>
      </w:r>
      <w:r w:rsidRPr="00C24DDF">
        <w:rPr>
          <w:rFonts w:ascii="Consolas" w:hAnsi="Consolas"/>
          <w:b/>
          <w:color w:val="000000"/>
          <w:szCs w:val="20"/>
        </w:rPr>
        <w:t>witch</w:t>
      </w:r>
      <w:r>
        <w:rPr>
          <w:rFonts w:ascii="Consolas" w:hAnsi="Consolas"/>
          <w:b/>
          <w:color w:val="000000"/>
          <w:szCs w:val="20"/>
        </w:rPr>
        <w:t xml:space="preserve"> </w:t>
      </w:r>
      <w:r>
        <w:rPr>
          <w:rFonts w:ascii="Consolas" w:hAnsi="Consolas"/>
          <w:color w:val="000000"/>
          <w:szCs w:val="20"/>
        </w:rPr>
        <w:t>(</w:t>
      </w:r>
      <w:r w:rsidR="00303704" w:rsidRPr="001A316A">
        <w:rPr>
          <w:rFonts w:ascii="Consolas" w:hAnsi="Consolas"/>
          <w:color w:val="000000"/>
          <w:szCs w:val="20"/>
        </w:rPr>
        <w:t>dmac</w:t>
      </w:r>
      <w:r w:rsidR="008333F0">
        <w:rPr>
          <w:rFonts w:ascii="Consolas" w:hAnsi="Consolas"/>
          <w:color w:val="000000"/>
          <w:szCs w:val="20"/>
        </w:rPr>
        <w:t>.apply</w:t>
      </w:r>
      <w:r>
        <w:rPr>
          <w:rFonts w:ascii="Consolas" w:hAnsi="Consolas"/>
          <w:color w:val="000000"/>
          <w:szCs w:val="20"/>
        </w:rPr>
        <w:t>(nextHop).action_run) {</w:t>
      </w:r>
      <w:r w:rsidR="00395E36">
        <w:rPr>
          <w:rFonts w:ascii="Consolas" w:hAnsi="Consolas"/>
          <w:color w:val="000000"/>
          <w:szCs w:val="20"/>
        </w:rPr>
        <w:br/>
        <w:t xml:space="preserve">    Drop_action: </w:t>
      </w:r>
      <w:r w:rsidR="00090F0D">
        <w:rPr>
          <w:rFonts w:ascii="Consolas" w:hAnsi="Consolas"/>
          <w:color w:val="000000"/>
          <w:szCs w:val="20"/>
        </w:rPr>
        <w:t xml:space="preserve">{ </w:t>
      </w:r>
      <w:r w:rsidR="00395E36" w:rsidRPr="00395E36">
        <w:rPr>
          <w:rFonts w:ascii="Consolas" w:hAnsi="Consolas"/>
          <w:b/>
          <w:color w:val="000000"/>
          <w:szCs w:val="20"/>
        </w:rPr>
        <w:t>return</w:t>
      </w:r>
      <w:r w:rsidR="00395E36">
        <w:rPr>
          <w:rFonts w:ascii="Consolas" w:hAnsi="Consolas"/>
          <w:color w:val="000000"/>
          <w:szCs w:val="20"/>
        </w:rPr>
        <w:t>;</w:t>
      </w:r>
      <w:r w:rsidR="00090F0D">
        <w:rPr>
          <w:rFonts w:ascii="Consolas" w:hAnsi="Consolas"/>
          <w:color w:val="000000"/>
          <w:szCs w:val="20"/>
        </w:rPr>
        <w:t xml:space="preserve"> }</w:t>
      </w:r>
      <w:r>
        <w:rPr>
          <w:rFonts w:ascii="Consolas" w:hAnsi="Consolas"/>
          <w:color w:val="000000"/>
          <w:szCs w:val="20"/>
        </w:rPr>
        <w:br/>
      </w:r>
      <w:r w:rsidR="0027783D">
        <w:rPr>
          <w:rFonts w:ascii="Consolas" w:hAnsi="Consolas"/>
          <w:color w:val="000000"/>
          <w:szCs w:val="20"/>
        </w:rPr>
        <w:t>}</w:t>
      </w:r>
    </w:p>
    <w:p w14:paraId="59B438B1" w14:textId="5D64AC08" w:rsidR="004B028B" w:rsidRDefault="0059692F" w:rsidP="004B028B">
      <w:pPr>
        <w:pStyle w:val="Heading3"/>
      </w:pPr>
      <w:bookmarkStart w:id="3027" w:name="_Toc417920660"/>
      <w:bookmarkStart w:id="3028" w:name="_Ref445662789"/>
      <w:bookmarkStart w:id="3029" w:name="_Toc445799406"/>
      <w:bookmarkStart w:id="3030" w:name="_Toc447899099"/>
      <w:r>
        <w:t xml:space="preserve">Match-action unit </w:t>
      </w:r>
      <w:bookmarkEnd w:id="3027"/>
      <w:bookmarkEnd w:id="3028"/>
      <w:r>
        <w:t>execution semantics</w:t>
      </w:r>
      <w:bookmarkEnd w:id="3029"/>
      <w:bookmarkEnd w:id="3030"/>
    </w:p>
    <w:p w14:paraId="71EFCDB7" w14:textId="4B877C32" w:rsidR="004B028B" w:rsidRDefault="004B028B" w:rsidP="004B028B">
      <w:r>
        <w:t xml:space="preserve">The semantics of a </w:t>
      </w:r>
      <w:r w:rsidR="0059692F" w:rsidRPr="0059692F">
        <w:rPr>
          <w:rFonts w:ascii="Consolas" w:hAnsi="Consolas" w:cs="Consolas"/>
          <w:b/>
        </w:rPr>
        <w:t>table</w:t>
      </w:r>
      <w:r w:rsidR="005C7130">
        <w:t xml:space="preserve"> invocation statement:</w:t>
      </w:r>
    </w:p>
    <w:p w14:paraId="17B3E982" w14:textId="06F2355A" w:rsidR="004B028B" w:rsidRPr="001A316A" w:rsidRDefault="004B028B" w:rsidP="004B028B">
      <w:pPr>
        <w:rPr>
          <w:rFonts w:ascii="Consolas" w:hAnsi="Consolas"/>
        </w:rPr>
      </w:pPr>
      <w:r>
        <w:rPr>
          <w:rFonts w:ascii="Consolas" w:hAnsi="Consolas"/>
        </w:rPr>
        <w:t>m.</w:t>
      </w:r>
      <w:proofErr w:type="gramStart"/>
      <w:r>
        <w:rPr>
          <w:rFonts w:ascii="Consolas" w:hAnsi="Consolas"/>
        </w:rPr>
        <w:t>apply</w:t>
      </w:r>
      <w:r w:rsidRPr="001A316A">
        <w:rPr>
          <w:rFonts w:ascii="Consolas" w:hAnsi="Consolas"/>
        </w:rPr>
        <w:t xml:space="preserve">( </w:t>
      </w:r>
      <w:r>
        <w:rPr>
          <w:rFonts w:ascii="Consolas" w:hAnsi="Consolas"/>
        </w:rPr>
        <w:t>args</w:t>
      </w:r>
      <w:proofErr w:type="gramEnd"/>
      <w:r w:rsidRPr="001A316A">
        <w:rPr>
          <w:rFonts w:ascii="Consolas" w:hAnsi="Consolas"/>
        </w:rPr>
        <w:t xml:space="preserve"> );</w:t>
      </w:r>
    </w:p>
    <w:p w14:paraId="6C11D5CC" w14:textId="77777777" w:rsidR="004B028B" w:rsidRDefault="004B028B" w:rsidP="004B028B">
      <w:r>
        <w:t>is given by the following pseudo-code:</w:t>
      </w:r>
    </w:p>
    <w:p w14:paraId="0343EE72" w14:textId="2C0175A2" w:rsidR="004B028B" w:rsidRPr="00280B0E" w:rsidRDefault="0059692F" w:rsidP="002D0F38">
      <w:pPr>
        <w:pStyle w:val="Pseudocode"/>
      </w:pPr>
      <w:r>
        <w:lastRenderedPageBreak/>
        <w:t>apply_result(m)</w:t>
      </w:r>
      <w:r w:rsidR="004B028B">
        <w:t xml:space="preserve"> m</w:t>
      </w:r>
      <w:r>
        <w:t xml:space="preserve">.apply(args) </w:t>
      </w:r>
      <w:r w:rsidR="004B028B" w:rsidRPr="00280B0E">
        <w:t>{</w:t>
      </w:r>
      <w:r w:rsidR="004B028B" w:rsidRPr="00280B0E">
        <w:br/>
      </w:r>
      <w:r w:rsidR="004B028B">
        <w:t xml:space="preserve">    </w:t>
      </w:r>
      <w:r>
        <w:t>apply_result(m)</w:t>
      </w:r>
      <w:r w:rsidR="004B028B">
        <w:t xml:space="preserve"> result;</w:t>
      </w:r>
      <w:r w:rsidR="004B028B">
        <w:br/>
      </w:r>
      <w:r w:rsidR="004B028B">
        <w:br/>
      </w:r>
      <w:r w:rsidR="004B028B" w:rsidRPr="00280B0E">
        <w:t xml:space="preserve">    </w:t>
      </w:r>
      <w:r w:rsidR="004B028B">
        <w:t xml:space="preserve">var </w:t>
      </w:r>
      <w:r w:rsidR="004B028B" w:rsidRPr="00280B0E">
        <w:t xml:space="preserve">lookupKey = </w:t>
      </w:r>
      <w:r w:rsidR="004B028B">
        <w:t>m</w:t>
      </w:r>
      <w:r w:rsidR="004B028B" w:rsidRPr="00280B0E">
        <w:t>.buildKey(</w:t>
      </w:r>
      <w:r w:rsidR="004B028B">
        <w:t>m</w:t>
      </w:r>
      <w:r w:rsidR="004B028B" w:rsidRPr="00280B0E">
        <w:t>.key, args);</w:t>
      </w:r>
      <w:r w:rsidR="004B028B">
        <w:t xml:space="preserve"> // using key block</w:t>
      </w:r>
      <w:r w:rsidR="004B028B" w:rsidRPr="00280B0E">
        <w:br/>
        <w:t xml:space="preserve">    action </w:t>
      </w:r>
      <w:r w:rsidR="004B028B">
        <w:t>RA</w:t>
      </w:r>
      <w:r w:rsidR="004B028B" w:rsidRPr="00280B0E">
        <w:t xml:space="preserve"> = </w:t>
      </w:r>
      <w:r w:rsidR="004B028B">
        <w:t>m</w:t>
      </w:r>
      <w:r w:rsidR="004B028B" w:rsidRPr="00280B0E">
        <w:t>.</w:t>
      </w:r>
      <w:r w:rsidR="004B028B">
        <w:t>table</w:t>
      </w:r>
      <w:r w:rsidR="004B028B" w:rsidRPr="00280B0E">
        <w:t>.lookup(lookupKey);</w:t>
      </w:r>
      <w:r w:rsidR="004B028B">
        <w:t xml:space="preserve"> </w:t>
      </w:r>
      <w:r w:rsidR="004B028B">
        <w:br/>
        <w:t xml:space="preserve">    if (RA == null) {      // miss in lookup table</w:t>
      </w:r>
      <w:r w:rsidR="004B028B">
        <w:br/>
        <w:t xml:space="preserve">       result</w:t>
      </w:r>
      <w:r w:rsidR="00D33CBD">
        <w:t>.hit</w:t>
      </w:r>
      <w:r w:rsidR="004B028B">
        <w:t xml:space="preserve"> = false;</w:t>
      </w:r>
      <w:r w:rsidR="004B028B">
        <w:br/>
        <w:t xml:space="preserve">       RA = m.default_action;  // use default action </w:t>
      </w:r>
      <w:r w:rsidR="004B028B">
        <w:br/>
        <w:t xml:space="preserve">    }</w:t>
      </w:r>
      <w:r w:rsidR="004B028B">
        <w:br/>
        <w:t xml:space="preserve">    else {</w:t>
      </w:r>
      <w:r w:rsidR="004B028B">
        <w:br/>
        <w:t xml:space="preserve">       result</w:t>
      </w:r>
      <w:r w:rsidR="00D33CBD">
        <w:t>.hit</w:t>
      </w:r>
      <w:r w:rsidR="004B028B">
        <w:t xml:space="preserve"> = true;</w:t>
      </w:r>
      <w:r w:rsidR="004B028B">
        <w:br/>
        <w:t xml:space="preserve">    }</w:t>
      </w:r>
      <w:r w:rsidR="00D33CBD">
        <w:br/>
        <w:t xml:space="preserve">    result.action_run = action_type(RA);</w:t>
      </w:r>
      <w:r w:rsidR="004B028B">
        <w:br/>
      </w:r>
      <w:r w:rsidR="004B028B" w:rsidRPr="00280B0E">
        <w:t xml:space="preserve">    </w:t>
      </w:r>
      <w:r w:rsidR="00D33CBD">
        <w:t>execute(</w:t>
      </w:r>
      <w:r w:rsidR="004B028B">
        <w:t>RA</w:t>
      </w:r>
      <w:r w:rsidR="004B028B" w:rsidRPr="00280B0E">
        <w:t>);</w:t>
      </w:r>
      <w:r w:rsidR="004B028B">
        <w:br/>
        <w:t xml:space="preserve">    return result;</w:t>
      </w:r>
      <w:r w:rsidR="004B028B" w:rsidRPr="00280B0E">
        <w:br/>
        <w:t>}</w:t>
      </w:r>
    </w:p>
    <w:p w14:paraId="41B73ECA" w14:textId="77777777" w:rsidR="00743A53" w:rsidRDefault="00743A53" w:rsidP="00A66238">
      <w:pPr>
        <w:pStyle w:val="Heading2"/>
      </w:pPr>
      <w:bookmarkStart w:id="3031" w:name="_Ref289089116"/>
      <w:bookmarkStart w:id="3032" w:name="_Toc417920659"/>
      <w:bookmarkStart w:id="3033" w:name="_Toc445799407"/>
      <w:bookmarkStart w:id="3034" w:name="_Toc447899100"/>
      <w:r>
        <w:t>The Match-Action Pipeline Abstract Machine</w:t>
      </w:r>
      <w:bookmarkEnd w:id="3031"/>
      <w:bookmarkEnd w:id="3032"/>
      <w:bookmarkEnd w:id="3033"/>
      <w:bookmarkEnd w:id="3034"/>
    </w:p>
    <w:p w14:paraId="2DF096D6" w14:textId="20E53D79" w:rsidR="00743A53" w:rsidRDefault="000B5206" w:rsidP="00743A53">
      <w:r>
        <w:t>W</w:t>
      </w:r>
      <w:r w:rsidR="00743A53">
        <w:t>e can describe the computational model</w:t>
      </w:r>
      <w:r w:rsidR="00F17694">
        <w:t xml:space="preserve"> of a</w:t>
      </w:r>
      <w:r w:rsidR="007D6C8D">
        <w:t xml:space="preserve"> match-action pipeline</w:t>
      </w:r>
      <w:r w:rsidR="00F17694">
        <w:t xml:space="preserve">, embodied by a </w:t>
      </w:r>
      <w:r w:rsidR="00F17694" w:rsidRPr="00F17694">
        <w:rPr>
          <w:rFonts w:ascii="Consolas" w:hAnsi="Consolas" w:cs="Consolas"/>
          <w:b/>
        </w:rPr>
        <w:t>control</w:t>
      </w:r>
      <w:r w:rsidR="00F17694">
        <w:t xml:space="preserve"> block:</w:t>
      </w:r>
      <w:r w:rsidR="00743A53">
        <w:t xml:space="preserve"> </w:t>
      </w:r>
      <w:r w:rsidR="007D6C8D">
        <w:t xml:space="preserve">the body of the </w:t>
      </w:r>
      <w:r w:rsidR="003D445D">
        <w:rPr>
          <w:rFonts w:ascii="Consolas" w:hAnsi="Consolas"/>
        </w:rPr>
        <w:t>control</w:t>
      </w:r>
      <w:r w:rsidR="007D6C8D">
        <w:t xml:space="preserve"> block </w:t>
      </w:r>
      <w:r w:rsidR="00F17694">
        <w:t xml:space="preserve">is executed, </w:t>
      </w:r>
      <w:r w:rsidR="00743A53">
        <w:t>similar</w:t>
      </w:r>
      <w:r w:rsidR="00F17694">
        <w:t>ly</w:t>
      </w:r>
      <w:r w:rsidR="00743A53">
        <w:t xml:space="preserve"> to </w:t>
      </w:r>
      <w:r w:rsidR="00F17694">
        <w:t xml:space="preserve">the execution of </w:t>
      </w:r>
      <w:r w:rsidR="007D6C8D">
        <w:t>a</w:t>
      </w:r>
      <w:r w:rsidR="00743A53">
        <w:t xml:space="preserve"> traditional</w:t>
      </w:r>
      <w:r w:rsidR="00F17694">
        <w:t xml:space="preserve"> imperative program</w:t>
      </w:r>
      <w:r w:rsidR="00743A53">
        <w:t>:</w:t>
      </w:r>
    </w:p>
    <w:p w14:paraId="3F78F09F" w14:textId="77777777" w:rsidR="00743A53" w:rsidRDefault="00743A53" w:rsidP="002265E0">
      <w:pPr>
        <w:pStyle w:val="ListParagraph"/>
        <w:numPr>
          <w:ilvl w:val="0"/>
          <w:numId w:val="23"/>
        </w:numPr>
      </w:pPr>
      <w:r>
        <w:t xml:space="preserve">At run-time statements within a block are executed in the order they appear in the control block. </w:t>
      </w:r>
    </w:p>
    <w:p w14:paraId="1DB3D6C9" w14:textId="034EB3E4" w:rsidR="00743A53" w:rsidRDefault="00743A53" w:rsidP="002265E0">
      <w:pPr>
        <w:pStyle w:val="ListParagraph"/>
        <w:numPr>
          <w:ilvl w:val="0"/>
          <w:numId w:val="23"/>
        </w:numPr>
      </w:pPr>
      <w:commentRangeStart w:id="3035"/>
      <w:commentRangeStart w:id="3036"/>
      <w:r>
        <w:t xml:space="preserve">Execution of the </w:t>
      </w:r>
      <w:r w:rsidRPr="00A229BA">
        <w:rPr>
          <w:rFonts w:ascii="Consolas" w:hAnsi="Consolas"/>
          <w:b/>
        </w:rPr>
        <w:t>return</w:t>
      </w:r>
      <w:r>
        <w:t xml:space="preserve"> statement causes immediate termination of the execution of the </w:t>
      </w:r>
      <w:r w:rsidR="00F17694">
        <w:t xml:space="preserve">current </w:t>
      </w:r>
      <w:r w:rsidR="00F17694" w:rsidRPr="00F17694">
        <w:rPr>
          <w:rFonts w:ascii="Consolas" w:hAnsi="Consolas" w:cs="Consolas"/>
          <w:b/>
        </w:rPr>
        <w:t>control</w:t>
      </w:r>
      <w:r w:rsidR="00F17694">
        <w:t xml:space="preserve"> block, and a return to the caller</w:t>
      </w:r>
      <w:r>
        <w:t>.</w:t>
      </w:r>
      <w:commentRangeEnd w:id="3035"/>
      <w:r w:rsidR="00A92A1A">
        <w:rPr>
          <w:rStyle w:val="CommentReference"/>
        </w:rPr>
        <w:commentReference w:id="3035"/>
      </w:r>
      <w:commentRangeEnd w:id="3036"/>
      <w:r w:rsidR="00A56305">
        <w:rPr>
          <w:rStyle w:val="CommentReference"/>
        </w:rPr>
        <w:commentReference w:id="3036"/>
      </w:r>
    </w:p>
    <w:p w14:paraId="5C510E53" w14:textId="2A353F3C" w:rsidR="00303704" w:rsidRDefault="00743A53" w:rsidP="002265E0">
      <w:pPr>
        <w:pStyle w:val="ListParagraph"/>
        <w:numPr>
          <w:ilvl w:val="0"/>
          <w:numId w:val="23"/>
        </w:numPr>
      </w:pPr>
      <w:r>
        <w:t xml:space="preserve">Applying </w:t>
      </w:r>
      <w:r w:rsidR="00F17694">
        <w:t xml:space="preserve">a </w:t>
      </w:r>
      <w:r w:rsidR="00F17694" w:rsidRPr="00F17694">
        <w:rPr>
          <w:rFonts w:ascii="Consolas" w:hAnsi="Consolas" w:cs="Consolas"/>
          <w:b/>
        </w:rPr>
        <w:t>table</w:t>
      </w:r>
      <w:r w:rsidR="00F17694">
        <w:t xml:space="preserve"> causes the execution of the corresponding match-action unit, as described above.</w:t>
      </w:r>
    </w:p>
    <w:p w14:paraId="6BAEDE2A" w14:textId="77777777" w:rsidR="00E275FC" w:rsidRDefault="00E275FC" w:rsidP="00E275FC">
      <w:pPr>
        <w:pStyle w:val="Heading1"/>
      </w:pPr>
      <w:bookmarkStart w:id="3037" w:name="_Ref445797492"/>
      <w:bookmarkStart w:id="3038" w:name="_Toc445799408"/>
      <w:bookmarkStart w:id="3039" w:name="_Toc447899101"/>
      <w:bookmarkStart w:id="3040" w:name="_Ref287107059"/>
      <w:bookmarkStart w:id="3041" w:name="_Toc417920661"/>
      <w:r>
        <w:t>Parameterization</w:t>
      </w:r>
      <w:bookmarkEnd w:id="3037"/>
      <w:bookmarkEnd w:id="3038"/>
      <w:bookmarkEnd w:id="3039"/>
    </w:p>
    <w:p w14:paraId="2D27DBE3" w14:textId="7D9AC9BE" w:rsidR="00301A68" w:rsidRDefault="00301A68" w:rsidP="00301A68">
      <w:r>
        <w:t xml:space="preserve">In order to support libraries of useful P4 components, </w:t>
      </w:r>
      <w:r w:rsidR="00566283">
        <w:t>b</w:t>
      </w:r>
      <w:r>
        <w:t xml:space="preserve">oth </w:t>
      </w:r>
      <w:r w:rsidRPr="00301A68">
        <w:rPr>
          <w:rFonts w:ascii="Consolas" w:hAnsi="Consolas"/>
          <w:b/>
        </w:rPr>
        <w:t>parser</w:t>
      </w:r>
      <w:r>
        <w:t xml:space="preserve">s and </w:t>
      </w:r>
      <w:r w:rsidRPr="00301A68">
        <w:rPr>
          <w:rFonts w:ascii="Consolas" w:hAnsi="Consolas"/>
          <w:b/>
        </w:rPr>
        <w:t>control</w:t>
      </w:r>
      <w:r w:rsidRPr="00301A68">
        <w:t xml:space="preserve"> blocks </w:t>
      </w:r>
      <w:r>
        <w:t>ca</w:t>
      </w:r>
      <w:r w:rsidR="00EC4BA0">
        <w:t>n be additionally parameterized through the use of constructor parameters.</w:t>
      </w:r>
    </w:p>
    <w:p w14:paraId="7C42C088" w14:textId="73116EFE" w:rsidR="00301A68" w:rsidRDefault="00301A68" w:rsidP="00301A68">
      <w:r>
        <w:t>Consider again the parser declaration syntax:</w:t>
      </w:r>
    </w:p>
    <w:p w14:paraId="1BBB4E6C" w14:textId="77777777" w:rsidR="00301A68" w:rsidRPr="00254E38" w:rsidRDefault="00301A68" w:rsidP="002D0F38">
      <w:pPr>
        <w:pStyle w:val="Grammar"/>
      </w:pPr>
      <w:r w:rsidRPr="00254E38">
        <w:t>parserDeclaration</w:t>
      </w:r>
    </w:p>
    <w:p w14:paraId="7BBC33FC" w14:textId="77777777" w:rsidR="00301A68" w:rsidRPr="00254E38" w:rsidRDefault="00301A68" w:rsidP="002D0F38">
      <w:pPr>
        <w:pStyle w:val="Grammar"/>
      </w:pPr>
      <w:r w:rsidRPr="00254E38">
        <w:t xml:space="preserve">    : parserTypeDeclaration optCompileParameters </w:t>
      </w:r>
      <w:r>
        <w:br/>
        <w:t xml:space="preserve">      </w:t>
      </w:r>
      <w:r w:rsidRPr="00254E38">
        <w:t>'{' parserStatefulElements parserStates '}'</w:t>
      </w:r>
    </w:p>
    <w:p w14:paraId="0536A096" w14:textId="2CF162BD" w:rsidR="00301A68" w:rsidRDefault="00301A68" w:rsidP="002D0F38">
      <w:pPr>
        <w:pStyle w:val="Grammar"/>
      </w:pPr>
      <w:r w:rsidRPr="00254E38">
        <w:t xml:space="preserve">    ;</w:t>
      </w:r>
    </w:p>
    <w:p w14:paraId="6D0C8A74" w14:textId="77777777" w:rsidR="00301A68" w:rsidRDefault="00301A68" w:rsidP="002D0F38">
      <w:pPr>
        <w:pStyle w:val="Grammar"/>
      </w:pPr>
    </w:p>
    <w:p w14:paraId="4C14109D" w14:textId="77777777" w:rsidR="00301A68" w:rsidRPr="00254E38" w:rsidRDefault="00301A68" w:rsidP="002D0F38">
      <w:pPr>
        <w:pStyle w:val="Grammar"/>
      </w:pPr>
      <w:r w:rsidRPr="00254E38">
        <w:t>optCompileParameters</w:t>
      </w:r>
    </w:p>
    <w:p w14:paraId="38CE4495" w14:textId="77777777" w:rsidR="00301A68" w:rsidRPr="00254E38" w:rsidRDefault="00301A68" w:rsidP="002D0F38">
      <w:pPr>
        <w:pStyle w:val="Grammar"/>
      </w:pPr>
      <w:r w:rsidRPr="00254E38">
        <w:t xml:space="preserve">    : /* empty */             </w:t>
      </w:r>
    </w:p>
    <w:p w14:paraId="5C29D108" w14:textId="77777777" w:rsidR="00301A68" w:rsidRPr="00254E38" w:rsidRDefault="00301A68" w:rsidP="002D0F38">
      <w:pPr>
        <w:pStyle w:val="Grammar"/>
      </w:pPr>
      <w:r w:rsidRPr="00254E38">
        <w:t xml:space="preserve">    | '(' parameterList ')'   </w:t>
      </w:r>
    </w:p>
    <w:p w14:paraId="01F01991" w14:textId="5191979E" w:rsidR="00301A68" w:rsidRPr="00301A68" w:rsidRDefault="00301A68" w:rsidP="002D0F38">
      <w:pPr>
        <w:pStyle w:val="Grammar"/>
      </w:pPr>
      <w:r>
        <w:t xml:space="preserve">    ;</w:t>
      </w:r>
    </w:p>
    <w:p w14:paraId="73B6C530" w14:textId="4679897D" w:rsidR="006554E1" w:rsidRDefault="00101710" w:rsidP="006554E1">
      <w:r>
        <w:t>From this grammar fragment we infer that a</w:t>
      </w:r>
      <w:r w:rsidR="006554E1">
        <w:t xml:space="preserve"> </w:t>
      </w:r>
      <w:r w:rsidR="006554E1" w:rsidRPr="00101710">
        <w:rPr>
          <w:rFonts w:ascii="Consolas" w:hAnsi="Consolas"/>
          <w:b/>
        </w:rPr>
        <w:t>parser</w:t>
      </w:r>
      <w:r w:rsidR="006554E1">
        <w:t xml:space="preserve"> declaration can have two sets of parameters:</w:t>
      </w:r>
    </w:p>
    <w:p w14:paraId="0AE03B71" w14:textId="6E42593C" w:rsidR="006554E1" w:rsidRDefault="006554E1" w:rsidP="006554E1">
      <w:pPr>
        <w:pStyle w:val="ListParagraph"/>
        <w:numPr>
          <w:ilvl w:val="0"/>
          <w:numId w:val="40"/>
        </w:numPr>
      </w:pPr>
      <w:r>
        <w:t>The runtime parser parameters</w:t>
      </w:r>
    </w:p>
    <w:p w14:paraId="674F74D7" w14:textId="7167ABDE" w:rsidR="006554E1" w:rsidRPr="006554E1" w:rsidRDefault="006554E1" w:rsidP="006554E1">
      <w:pPr>
        <w:pStyle w:val="ListParagraph"/>
        <w:numPr>
          <w:ilvl w:val="0"/>
          <w:numId w:val="40"/>
        </w:numPr>
      </w:pPr>
      <w:r>
        <w:t>Optional compile-tim</w:t>
      </w:r>
      <w:r w:rsidR="00BA461F">
        <w:t>e parser constructor parameters (</w:t>
      </w:r>
      <w:r w:rsidRPr="006554E1">
        <w:rPr>
          <w:rFonts w:ascii="Consolas" w:hAnsi="Consolas"/>
        </w:rPr>
        <w:t>optCompileParameters</w:t>
      </w:r>
      <w:r w:rsidR="00BA461F" w:rsidRPr="00E97295">
        <w:t>)</w:t>
      </w:r>
    </w:p>
    <w:p w14:paraId="4E2D95E4" w14:textId="053D33CC" w:rsidR="006554E1" w:rsidRDefault="006554E1" w:rsidP="00E275FC">
      <w:r>
        <w:lastRenderedPageBreak/>
        <w:t xml:space="preserve">All compile-time parameters must be direction-less (i.e., they cannot be </w:t>
      </w:r>
      <w:r w:rsidRPr="006554E1">
        <w:rPr>
          <w:rFonts w:ascii="Consolas" w:hAnsi="Consolas"/>
          <w:b/>
        </w:rPr>
        <w:t>in</w:t>
      </w:r>
      <w:r>
        <w:t xml:space="preserve">, </w:t>
      </w:r>
      <w:r w:rsidRPr="006554E1">
        <w:rPr>
          <w:rFonts w:ascii="Consolas" w:hAnsi="Consolas"/>
          <w:b/>
        </w:rPr>
        <w:t>out</w:t>
      </w:r>
      <w:r>
        <w:t xml:space="preserve"> or </w:t>
      </w:r>
      <w:r w:rsidRPr="006554E1">
        <w:rPr>
          <w:rFonts w:ascii="Consolas" w:hAnsi="Consolas"/>
          <w:b/>
        </w:rPr>
        <w:t>inout</w:t>
      </w:r>
      <w:r>
        <w:t>).</w:t>
      </w:r>
      <w:r w:rsidR="003424D0">
        <w:t xml:space="preserve"> </w:t>
      </w:r>
      <w:r>
        <w:t xml:space="preserve">When instantiating a parser one has to supply compile-time known values for all </w:t>
      </w:r>
      <w:r w:rsidRPr="006554E1">
        <w:rPr>
          <w:rFonts w:ascii="Consolas" w:hAnsi="Consolas"/>
        </w:rPr>
        <w:t>optCompileParameters</w:t>
      </w:r>
      <w:r>
        <w:t>.</w:t>
      </w:r>
    </w:p>
    <w:p w14:paraId="1228EDAA" w14:textId="47324170" w:rsidR="006554E1" w:rsidRDefault="006554E1" w:rsidP="00E275FC">
      <w:r>
        <w:t>Consider the following example:</w:t>
      </w:r>
    </w:p>
    <w:p w14:paraId="140269CF" w14:textId="5B5184FB" w:rsidR="00E275FC" w:rsidRDefault="00E275FC" w:rsidP="00E275FC">
      <w:pPr>
        <w:rPr>
          <w:rFonts w:ascii="Consolas" w:hAnsi="Consolas"/>
        </w:rPr>
      </w:pPr>
      <w:r w:rsidRPr="00280B0E">
        <w:rPr>
          <w:rFonts w:ascii="Consolas" w:hAnsi="Consolas"/>
          <w:b/>
        </w:rPr>
        <w:t>parser</w:t>
      </w:r>
      <w:r>
        <w:rPr>
          <w:rFonts w:ascii="Consolas" w:hAnsi="Consolas"/>
        </w:rPr>
        <w:t xml:space="preserve"> </w:t>
      </w:r>
      <w:r w:rsidRPr="001A316A">
        <w:rPr>
          <w:rFonts w:ascii="Consolas" w:hAnsi="Consolas"/>
        </w:rPr>
        <w:t>GenericParser(</w:t>
      </w:r>
      <w:r>
        <w:rPr>
          <w:rFonts w:ascii="Consolas" w:hAnsi="Consolas"/>
          <w:b/>
        </w:rPr>
        <w:t>packet</w:t>
      </w:r>
      <w:r>
        <w:rPr>
          <w:rFonts w:ascii="Consolas" w:hAnsi="Consolas"/>
        </w:rPr>
        <w:t>_in</w:t>
      </w:r>
      <w:r w:rsidRPr="001A316A">
        <w:rPr>
          <w:rFonts w:ascii="Consolas" w:hAnsi="Consolas"/>
        </w:rPr>
        <w:t xml:space="preserve"> b, </w:t>
      </w:r>
      <w:r>
        <w:rPr>
          <w:rFonts w:ascii="Consolas" w:hAnsi="Consolas"/>
        </w:rPr>
        <w:t xml:space="preserve">         // parser API</w:t>
      </w:r>
      <w:r>
        <w:rPr>
          <w:rFonts w:ascii="Consolas" w:hAnsi="Consolas"/>
        </w:rPr>
        <w:br/>
        <w:t xml:space="preserve">                     </w:t>
      </w:r>
      <w:r w:rsidRPr="001A316A">
        <w:rPr>
          <w:rFonts w:ascii="Consolas" w:hAnsi="Consolas"/>
          <w:b/>
        </w:rPr>
        <w:t>out</w:t>
      </w:r>
      <w:r w:rsidRPr="001A316A">
        <w:rPr>
          <w:rFonts w:ascii="Consolas" w:hAnsi="Consolas"/>
        </w:rPr>
        <w:t xml:space="preserve"> Packet_h</w:t>
      </w:r>
      <w:r>
        <w:rPr>
          <w:rFonts w:ascii="Consolas" w:hAnsi="Consolas"/>
        </w:rPr>
        <w:t>eader p)</w:t>
      </w:r>
      <w:r>
        <w:rPr>
          <w:rFonts w:ascii="Consolas" w:hAnsi="Consolas"/>
        </w:rPr>
        <w:br/>
        <w:t xml:space="preserve">                     (</w:t>
      </w:r>
      <w:r w:rsidRPr="001A316A">
        <w:rPr>
          <w:rFonts w:ascii="Consolas" w:hAnsi="Consolas"/>
          <w:b/>
        </w:rPr>
        <w:t>bool</w:t>
      </w:r>
      <w:r w:rsidRPr="001A316A">
        <w:rPr>
          <w:rFonts w:ascii="Consolas" w:hAnsi="Consolas"/>
        </w:rPr>
        <w:t xml:space="preserve"> udpSupport</w:t>
      </w:r>
      <w:r>
        <w:rPr>
          <w:rFonts w:ascii="Consolas" w:hAnsi="Consolas"/>
        </w:rPr>
        <w:t xml:space="preserve">) {   </w:t>
      </w:r>
      <w:r w:rsidR="006554E1">
        <w:rPr>
          <w:rFonts w:ascii="Consolas" w:hAnsi="Consolas"/>
        </w:rPr>
        <w:t>// constructor parameters</w:t>
      </w:r>
      <w:r>
        <w:rPr>
          <w:rFonts w:ascii="Consolas" w:hAnsi="Consolas"/>
        </w:rPr>
        <w:br/>
        <w:t xml:space="preserve">    EthernetParser() ethParser;</w:t>
      </w:r>
    </w:p>
    <w:p w14:paraId="3BA1F43B" w14:textId="418BCCE6"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start {</w:t>
      </w:r>
      <w:r>
        <w:rPr>
          <w:rFonts w:ascii="Consolas" w:hAnsi="Consolas"/>
        </w:rPr>
        <w:br/>
        <w:t xml:space="preserve">        ethParser.apply(b, p.ethernet);</w:t>
      </w:r>
      <w:r>
        <w:rPr>
          <w:rFonts w:ascii="Consolas" w:hAnsi="Consolas"/>
        </w:rPr>
        <w:br/>
        <w:t xml:space="preserve">        </w:t>
      </w:r>
      <w:r w:rsidRPr="00A229BA">
        <w:rPr>
          <w:rFonts w:ascii="Consolas" w:hAnsi="Consolas"/>
          <w:b/>
        </w:rPr>
        <w:t>transition</w:t>
      </w:r>
      <w:r>
        <w:rPr>
          <w:rFonts w:ascii="Consolas" w:hAnsi="Consolas"/>
        </w:rPr>
        <w:t xml:space="preserve"> </w:t>
      </w:r>
      <w:r w:rsidRPr="00371705">
        <w:rPr>
          <w:rFonts w:ascii="Consolas" w:hAnsi="Consolas"/>
          <w:b/>
        </w:rPr>
        <w:t>select</w:t>
      </w:r>
      <w:r>
        <w:rPr>
          <w:rFonts w:ascii="Consolas" w:hAnsi="Consolas"/>
        </w:rPr>
        <w:t>(p.ethernet.etherType) {</w:t>
      </w:r>
      <w:r>
        <w:rPr>
          <w:rFonts w:ascii="Consolas" w:hAnsi="Consolas"/>
        </w:rPr>
        <w:br/>
        <w:t xml:space="preserve">            16w0x0800 </w:t>
      </w:r>
      <w:r w:rsidR="005B58E6">
        <w:rPr>
          <w:rFonts w:ascii="Consolas" w:hAnsi="Consolas"/>
        </w:rPr>
        <w:t>:</w:t>
      </w:r>
      <w:r>
        <w:rPr>
          <w:rFonts w:ascii="Consolas" w:hAnsi="Consolas"/>
        </w:rPr>
        <w:t xml:space="preserve"> ipv4;</w:t>
      </w:r>
      <w:r>
        <w:rPr>
          <w:rFonts w:ascii="Consolas" w:hAnsi="Consolas"/>
        </w:rPr>
        <w:br/>
        <w:t xml:space="preserve">        }</w:t>
      </w:r>
      <w:r>
        <w:rPr>
          <w:rFonts w:ascii="Consolas" w:hAnsi="Consolas"/>
        </w:rPr>
        <w:br/>
        <w:t xml:space="preserve">    }</w:t>
      </w:r>
    </w:p>
    <w:p w14:paraId="4F234098" w14:textId="583C0D14"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ipv4 {</w:t>
      </w:r>
      <w:r>
        <w:rPr>
          <w:rFonts w:ascii="Consolas" w:hAnsi="Consolas"/>
        </w:rPr>
        <w:br/>
        <w:t xml:space="preserve">        b.extract(p.ipv4);</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(p.ipv4.protocol) {</w:t>
      </w:r>
      <w:r>
        <w:rPr>
          <w:rFonts w:ascii="Consolas" w:hAnsi="Consolas"/>
        </w:rPr>
        <w:br/>
        <w:t xml:space="preserve">           6  </w:t>
      </w:r>
      <w:r w:rsidR="005B58E6">
        <w:rPr>
          <w:rFonts w:ascii="Consolas" w:hAnsi="Consolas"/>
        </w:rPr>
        <w:t>:</w:t>
      </w:r>
      <w:r>
        <w:rPr>
          <w:rFonts w:ascii="Consolas" w:hAnsi="Consolas"/>
        </w:rPr>
        <w:t xml:space="preserve"> tryudp;</w:t>
      </w:r>
      <w:r>
        <w:rPr>
          <w:rFonts w:ascii="Consolas" w:hAnsi="Consolas"/>
        </w:rPr>
        <w:br/>
        <w:t xml:space="preserve">           17 </w:t>
      </w:r>
      <w:r w:rsidR="005B58E6">
        <w:rPr>
          <w:rFonts w:ascii="Consolas" w:hAnsi="Consolas"/>
        </w:rPr>
        <w:t>:</w:t>
      </w:r>
      <w:r>
        <w:rPr>
          <w:rFonts w:ascii="Consolas" w:hAnsi="Consolas"/>
        </w:rPr>
        <w:t xml:space="preserve"> tcp;</w:t>
      </w:r>
      <w:r>
        <w:rPr>
          <w:rFonts w:ascii="Consolas" w:hAnsi="Consolas"/>
        </w:rPr>
        <w:br/>
        <w:t xml:space="preserve">        }</w:t>
      </w:r>
      <w:r>
        <w:rPr>
          <w:rFonts w:ascii="Consolas" w:hAnsi="Consolas"/>
        </w:rPr>
        <w:br/>
        <w:t xml:space="preserve">    }</w:t>
      </w:r>
    </w:p>
    <w:p w14:paraId="1671D3CC" w14:textId="22F55C10"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tryudp {</w:t>
      </w:r>
      <w:r>
        <w:rPr>
          <w:rFonts w:ascii="Consolas" w:hAnsi="Consolas"/>
        </w:rPr>
        <w:br/>
        <w:t xml:space="preserve">        </w:t>
      </w:r>
      <w:r w:rsidRPr="00A229BA">
        <w:rPr>
          <w:rFonts w:ascii="Consolas" w:hAnsi="Consolas"/>
          <w:b/>
        </w:rPr>
        <w:t>transition</w:t>
      </w:r>
      <w:r>
        <w:rPr>
          <w:rFonts w:ascii="Consolas" w:hAnsi="Consolas"/>
        </w:rPr>
        <w:t xml:space="preserve"> </w:t>
      </w:r>
      <w:r w:rsidRPr="00E37480">
        <w:rPr>
          <w:rFonts w:ascii="Consolas" w:hAnsi="Consolas"/>
          <w:b/>
        </w:rPr>
        <w:t>select</w:t>
      </w:r>
      <w:r>
        <w:rPr>
          <w:rFonts w:ascii="Consolas" w:hAnsi="Consolas"/>
        </w:rPr>
        <w:t>(udpSupport) {</w:t>
      </w:r>
      <w:r>
        <w:rPr>
          <w:rFonts w:ascii="Consolas" w:hAnsi="Consolas"/>
        </w:rPr>
        <w:br/>
        <w:t xml:space="preserve">            </w:t>
      </w:r>
      <w:r w:rsidRPr="00A229BA">
        <w:rPr>
          <w:rFonts w:ascii="Consolas" w:hAnsi="Consolas"/>
          <w:b/>
        </w:rPr>
        <w:t>false</w:t>
      </w:r>
      <w:r>
        <w:rPr>
          <w:rFonts w:ascii="Consolas" w:hAnsi="Consolas"/>
        </w:rPr>
        <w:t xml:space="preserve"> </w:t>
      </w:r>
      <w:r w:rsidR="005B58E6">
        <w:rPr>
          <w:rFonts w:ascii="Consolas" w:hAnsi="Consolas"/>
        </w:rPr>
        <w:t>:</w:t>
      </w:r>
      <w:r>
        <w:rPr>
          <w:rFonts w:ascii="Consolas" w:hAnsi="Consolas"/>
        </w:rPr>
        <w:t xml:space="preserve"> </w:t>
      </w:r>
      <w:r w:rsidR="00A56305">
        <w:rPr>
          <w:rFonts w:ascii="Consolas" w:hAnsi="Consolas"/>
        </w:rPr>
        <w:t>accept</w:t>
      </w:r>
      <w:r>
        <w:rPr>
          <w:rFonts w:ascii="Consolas" w:hAnsi="Consolas"/>
        </w:rPr>
        <w:t>;</w:t>
      </w:r>
      <w:r>
        <w:rPr>
          <w:rFonts w:ascii="Consolas" w:hAnsi="Consolas"/>
        </w:rPr>
        <w:br/>
        <w:t xml:space="preserve">            </w:t>
      </w:r>
      <w:r w:rsidRPr="00A229BA">
        <w:rPr>
          <w:rFonts w:ascii="Consolas" w:hAnsi="Consolas"/>
          <w:b/>
        </w:rPr>
        <w:t>true</w:t>
      </w:r>
      <w:r>
        <w:rPr>
          <w:rFonts w:ascii="Consolas" w:hAnsi="Consolas"/>
        </w:rPr>
        <w:t xml:space="preserve">  </w:t>
      </w:r>
      <w:r w:rsidR="005B58E6">
        <w:rPr>
          <w:rFonts w:ascii="Consolas" w:hAnsi="Consolas"/>
        </w:rPr>
        <w:t>:</w:t>
      </w:r>
      <w:r>
        <w:rPr>
          <w:rFonts w:ascii="Consolas" w:hAnsi="Consolas"/>
        </w:rPr>
        <w:t xml:space="preserve"> udp;</w:t>
      </w:r>
      <w:r>
        <w:rPr>
          <w:rFonts w:ascii="Consolas" w:hAnsi="Consolas"/>
        </w:rPr>
        <w:br/>
        <w:t xml:space="preserve">        }</w:t>
      </w:r>
      <w:r>
        <w:rPr>
          <w:rFonts w:ascii="Consolas" w:hAnsi="Consolas"/>
        </w:rPr>
        <w:br/>
        <w:t xml:space="preserve">    }</w:t>
      </w:r>
    </w:p>
    <w:p w14:paraId="27D70503" w14:textId="77777777" w:rsidR="00E275FC" w:rsidRDefault="00E275FC" w:rsidP="00E275FC">
      <w:pPr>
        <w:rPr>
          <w:rFonts w:ascii="Consolas" w:hAnsi="Consolas"/>
        </w:rPr>
      </w:pPr>
      <w:r>
        <w:rPr>
          <w:rFonts w:ascii="Consolas" w:hAnsi="Consolas"/>
        </w:rPr>
        <w:t xml:space="preserve">    </w:t>
      </w:r>
      <w:r w:rsidRPr="00A229BA">
        <w:rPr>
          <w:rFonts w:ascii="Consolas" w:hAnsi="Consolas"/>
          <w:b/>
        </w:rPr>
        <w:t>state</w:t>
      </w:r>
      <w:r>
        <w:rPr>
          <w:rFonts w:ascii="Consolas" w:hAnsi="Consolas"/>
        </w:rPr>
        <w:t xml:space="preserve"> udp {</w:t>
      </w:r>
      <w:r>
        <w:rPr>
          <w:rFonts w:ascii="Consolas" w:hAnsi="Consolas"/>
        </w:rPr>
        <w:br/>
        <w:t xml:space="preserve">         ...</w:t>
      </w:r>
      <w:r>
        <w:rPr>
          <w:rFonts w:ascii="Consolas" w:hAnsi="Consolas"/>
        </w:rPr>
        <w:br/>
        <w:t xml:space="preserve">    }</w:t>
      </w:r>
      <w:r>
        <w:rPr>
          <w:rFonts w:ascii="Consolas" w:hAnsi="Consolas"/>
        </w:rPr>
        <w:br/>
        <w:t>}</w:t>
      </w:r>
    </w:p>
    <w:p w14:paraId="30607950" w14:textId="1E1513A0" w:rsidR="00C77B82" w:rsidRPr="00C77B82" w:rsidRDefault="00C77B82" w:rsidP="00E275FC">
      <w:r w:rsidRPr="00C77B82">
        <w:t xml:space="preserve">When instantiating the </w:t>
      </w:r>
      <w:r>
        <w:rPr>
          <w:rFonts w:ascii="Consolas" w:hAnsi="Consolas"/>
        </w:rPr>
        <w:t>GenericParser</w:t>
      </w:r>
      <w:r w:rsidRPr="00C77B82">
        <w:t xml:space="preserve"> one must </w:t>
      </w:r>
      <w:r>
        <w:t xml:space="preserve">supply a value for the </w:t>
      </w:r>
      <w:r w:rsidRPr="00C77B82">
        <w:rPr>
          <w:rFonts w:ascii="Consolas" w:hAnsi="Consolas"/>
        </w:rPr>
        <w:t>udpSupport</w:t>
      </w:r>
      <w:r w:rsidRPr="00C77B82">
        <w:t xml:space="preserve"> </w:t>
      </w:r>
      <w:r>
        <w:t>parameter, as in the following example:</w:t>
      </w:r>
    </w:p>
    <w:p w14:paraId="7EE81E00" w14:textId="338FD80F" w:rsidR="00E275FC" w:rsidRPr="001A316A" w:rsidRDefault="00E275FC" w:rsidP="00E275FC">
      <w:pPr>
        <w:rPr>
          <w:rFonts w:ascii="Consolas" w:hAnsi="Consolas"/>
        </w:rPr>
      </w:pPr>
      <w:r>
        <w:rPr>
          <w:rFonts w:ascii="Consolas" w:hAnsi="Consolas"/>
        </w:rPr>
        <w:t>// TopParser is a GenericParser where udpSupport = false</w:t>
      </w:r>
      <w:r>
        <w:rPr>
          <w:rFonts w:ascii="Consolas" w:hAnsi="Consolas"/>
        </w:rPr>
        <w:br/>
      </w:r>
      <w:commentRangeStart w:id="3042"/>
      <w:commentRangeStart w:id="3043"/>
      <w:r w:rsidRPr="001A316A">
        <w:rPr>
          <w:rFonts w:ascii="Consolas" w:hAnsi="Consolas"/>
        </w:rPr>
        <w:t>GenericParser(</w:t>
      </w:r>
      <w:r w:rsidRPr="001A316A">
        <w:rPr>
          <w:rFonts w:ascii="Consolas" w:hAnsi="Consolas"/>
          <w:b/>
        </w:rPr>
        <w:t>false</w:t>
      </w:r>
      <w:r w:rsidRPr="001A316A">
        <w:rPr>
          <w:rFonts w:ascii="Consolas" w:hAnsi="Consolas"/>
        </w:rPr>
        <w:t xml:space="preserve">) </w:t>
      </w:r>
      <w:commentRangeEnd w:id="3042"/>
      <w:r w:rsidR="00990DA0">
        <w:rPr>
          <w:rStyle w:val="CommentReference"/>
        </w:rPr>
        <w:commentReference w:id="3042"/>
      </w:r>
      <w:commentRangeEnd w:id="3043"/>
      <w:r w:rsidR="00A56305">
        <w:rPr>
          <w:rStyle w:val="CommentReference"/>
        </w:rPr>
        <w:commentReference w:id="3043"/>
      </w:r>
      <w:r w:rsidRPr="001A316A">
        <w:rPr>
          <w:rFonts w:ascii="Consolas" w:hAnsi="Consolas"/>
        </w:rPr>
        <w:t>TopParser;</w:t>
      </w:r>
    </w:p>
    <w:p w14:paraId="762D0F99" w14:textId="781146CC" w:rsidR="00CE41B1" w:rsidRDefault="00CE41B1" w:rsidP="00EA3008">
      <w:pPr>
        <w:pStyle w:val="Heading1"/>
      </w:pPr>
      <w:bookmarkStart w:id="3044" w:name="_Toc445799409"/>
      <w:bookmarkStart w:id="3045" w:name="_Toc447899102"/>
      <w:r>
        <w:t xml:space="preserve">Packet </w:t>
      </w:r>
      <w:r w:rsidR="005B4B05">
        <w:t xml:space="preserve">construction </w:t>
      </w:r>
      <w:r>
        <w:t>(deparsing)</w:t>
      </w:r>
      <w:bookmarkEnd w:id="3040"/>
      <w:bookmarkEnd w:id="3041"/>
      <w:bookmarkEnd w:id="3044"/>
      <w:bookmarkEnd w:id="3045"/>
    </w:p>
    <w:p w14:paraId="34AF428B" w14:textId="23CAF2FB" w:rsidR="00371265" w:rsidRDefault="00983F9D" w:rsidP="00FA1176">
      <w:pPr>
        <w:rPr>
          <w:rFonts w:ascii="Consolas" w:hAnsi="Consolas"/>
          <w:sz w:val="22"/>
        </w:rPr>
      </w:pPr>
      <w:r>
        <w:t xml:space="preserve">The inverse of parsing is deparsing, or packet </w:t>
      </w:r>
      <w:r w:rsidR="005B4B05">
        <w:t>construction</w:t>
      </w:r>
      <w:r>
        <w:t xml:space="preserve">. </w:t>
      </w:r>
      <w:r w:rsidR="00AF5BBC">
        <w:t xml:space="preserve">P4 does not provide a separate language for packet deparsing; deparsing is done in a </w:t>
      </w:r>
      <w:r w:rsidR="00AF5BBC" w:rsidRPr="00AF5BBC">
        <w:rPr>
          <w:rFonts w:ascii="Consolas" w:hAnsi="Consolas" w:cs="Consolas"/>
          <w:b/>
        </w:rPr>
        <w:t>control</w:t>
      </w:r>
      <w:r w:rsidR="00AF5BBC">
        <w:t xml:space="preserve"> block</w:t>
      </w:r>
      <w:r w:rsidR="005B4B05">
        <w:t xml:space="preserve"> </w:t>
      </w:r>
      <w:r w:rsidR="00AF5BBC">
        <w:t xml:space="preserve">that has at least one parameter of type </w:t>
      </w:r>
      <w:r w:rsidR="00AF5BBC" w:rsidRPr="00AF5BBC">
        <w:rPr>
          <w:rFonts w:ascii="Consolas" w:hAnsi="Consolas" w:cs="Consolas"/>
        </w:rPr>
        <w:t>packet_out</w:t>
      </w:r>
      <w:r w:rsidR="00AF5BBC">
        <w:t>.</w:t>
      </w:r>
    </w:p>
    <w:p w14:paraId="008556DE" w14:textId="7CAC83DA" w:rsidR="00FB3FC8" w:rsidRDefault="00FB3FC8" w:rsidP="00641E4A">
      <w:r>
        <w:t xml:space="preserve">For example, the following sequence from the Simple Switch example writes first an Ethernet header and then an IPv4 header into a </w:t>
      </w:r>
      <w:r w:rsidR="00B84F95">
        <w:rPr>
          <w:rFonts w:ascii="Consolas" w:hAnsi="Consolas"/>
        </w:rPr>
        <w:t>packet_out</w:t>
      </w:r>
      <w:r>
        <w:t>:</w:t>
      </w:r>
    </w:p>
    <w:p w14:paraId="0FB5179B" w14:textId="45B0782E" w:rsidR="00FB3FC8" w:rsidRDefault="00BC2F86">
      <w:r>
        <w:rPr>
          <w:rFonts w:ascii="Consolas" w:hAnsi="Consolas"/>
          <w:b/>
          <w:color w:val="000000"/>
          <w:szCs w:val="20"/>
        </w:rPr>
        <w:t>control</w:t>
      </w:r>
      <w:r w:rsidR="00FB3FC8" w:rsidRPr="001A316A">
        <w:rPr>
          <w:rFonts w:ascii="Consolas" w:hAnsi="Consolas"/>
          <w:color w:val="000000"/>
          <w:szCs w:val="20"/>
        </w:rPr>
        <w:t xml:space="preserve"> TopDeparser(</w:t>
      </w:r>
      <w:r w:rsidR="00B84F95">
        <w:rPr>
          <w:rFonts w:ascii="Consolas" w:hAnsi="Consolas"/>
          <w:color w:val="000000"/>
          <w:szCs w:val="20"/>
        </w:rPr>
        <w:t>packet_out</w:t>
      </w:r>
      <w:r w:rsidR="00FB3FC8" w:rsidRPr="001A316A">
        <w:rPr>
          <w:rFonts w:ascii="Consolas" w:hAnsi="Consolas"/>
          <w:color w:val="000000"/>
          <w:szCs w:val="20"/>
        </w:rPr>
        <w:t xml:space="preserve"> b, </w:t>
      </w:r>
      <w:r w:rsidR="005405C7">
        <w:rPr>
          <w:rFonts w:ascii="Consolas" w:hAnsi="Consolas"/>
          <w:b/>
          <w:color w:val="000000"/>
          <w:szCs w:val="20"/>
        </w:rPr>
        <w:t>in</w:t>
      </w:r>
      <w:r w:rsidR="005405C7" w:rsidRPr="001A316A">
        <w:rPr>
          <w:rFonts w:ascii="Consolas" w:hAnsi="Consolas"/>
          <w:color w:val="000000"/>
          <w:szCs w:val="20"/>
        </w:rPr>
        <w:t xml:space="preserve"> </w:t>
      </w:r>
      <w:r w:rsidR="00FB3FC8" w:rsidRPr="001A316A">
        <w:rPr>
          <w:rFonts w:ascii="Consolas" w:hAnsi="Consolas"/>
          <w:color w:val="000000"/>
          <w:szCs w:val="20"/>
        </w:rPr>
        <w:t>Parsed_packet p)</w:t>
      </w:r>
      <w:r>
        <w:rPr>
          <w:rFonts w:ascii="Consolas" w:hAnsi="Consolas"/>
          <w:color w:val="000000"/>
          <w:szCs w:val="20"/>
        </w:rPr>
        <w:t xml:space="preserve"> </w:t>
      </w:r>
      <w:r w:rsidR="00FB3FC8" w:rsidRPr="001A316A">
        <w:rPr>
          <w:rFonts w:ascii="Consolas" w:hAnsi="Consolas"/>
          <w:color w:val="000000"/>
          <w:szCs w:val="20"/>
        </w:rPr>
        <w:t>{</w:t>
      </w:r>
      <w:r w:rsidR="00FB3FC8" w:rsidRPr="001A316A">
        <w:rPr>
          <w:rFonts w:ascii="Consolas" w:hAnsi="Consolas"/>
          <w:color w:val="000000"/>
          <w:szCs w:val="20"/>
        </w:rPr>
        <w:br/>
        <w:t xml:space="preserve">    b.emit(p.ethernet);</w:t>
      </w:r>
      <w:r w:rsidR="00FB3FC8" w:rsidRPr="001A316A">
        <w:rPr>
          <w:rFonts w:ascii="Consolas" w:hAnsi="Consolas"/>
          <w:color w:val="000000"/>
          <w:szCs w:val="20"/>
        </w:rPr>
        <w:br/>
      </w:r>
      <w:r w:rsidR="00FB3FC8" w:rsidRPr="001A316A">
        <w:rPr>
          <w:rFonts w:ascii="Consolas" w:hAnsi="Consolas"/>
          <w:color w:val="000000"/>
          <w:szCs w:val="20"/>
        </w:rPr>
        <w:lastRenderedPageBreak/>
        <w:t xml:space="preserve">    b.emit(p.ip);</w:t>
      </w:r>
      <w:r w:rsidR="00FB3FC8" w:rsidRPr="001A316A">
        <w:rPr>
          <w:rFonts w:ascii="Consolas" w:hAnsi="Consolas"/>
          <w:color w:val="000000"/>
          <w:szCs w:val="20"/>
        </w:rPr>
        <w:br/>
        <w:t>}</w:t>
      </w:r>
    </w:p>
    <w:p w14:paraId="22CA6D13" w14:textId="48E4C932" w:rsidR="00FB3FC8" w:rsidRDefault="00FB3FC8">
      <w:r>
        <w:t xml:space="preserve">Emitting a header appends the header to the </w:t>
      </w:r>
      <w:r w:rsidR="00B84F95">
        <w:rPr>
          <w:rFonts w:ascii="Consolas" w:hAnsi="Consolas"/>
        </w:rPr>
        <w:t>packet_out</w:t>
      </w:r>
      <w:r>
        <w:t xml:space="preserve"> only if the header </w:t>
      </w:r>
      <w:r w:rsidR="0021542A">
        <w:t xml:space="preserve">is </w:t>
      </w:r>
      <w:r>
        <w:t>valid.</w:t>
      </w:r>
      <w:r w:rsidR="00DF3000">
        <w:t xml:space="preserve"> Emitting a header stack will emit all elements of the stack in order of increasing indexes.</w:t>
      </w:r>
    </w:p>
    <w:p w14:paraId="1D83F040" w14:textId="4998BBEF" w:rsidR="00C61439" w:rsidRDefault="00C61439" w:rsidP="00C61439">
      <w:pPr>
        <w:pStyle w:val="Heading2"/>
      </w:pPr>
      <w:bookmarkStart w:id="3046" w:name="_Ref445810251"/>
      <w:bookmarkStart w:id="3047" w:name="_Ref445811524"/>
      <w:bookmarkStart w:id="3048" w:name="_Toc445799410"/>
      <w:bookmarkStart w:id="3049" w:name="_Toc447899103"/>
      <w:r>
        <w:t>Data insertion into packets</w:t>
      </w:r>
      <w:bookmarkEnd w:id="3046"/>
      <w:bookmarkEnd w:id="3047"/>
      <w:bookmarkEnd w:id="3048"/>
      <w:bookmarkEnd w:id="3049"/>
    </w:p>
    <w:p w14:paraId="2D5581A4" w14:textId="77777777" w:rsidR="004B215A" w:rsidRDefault="004B215A" w:rsidP="004B215A">
      <w:r>
        <w:t xml:space="preserve">The </w:t>
      </w:r>
      <w:r>
        <w:rPr>
          <w:rFonts w:ascii="Consolas" w:hAnsi="Consolas"/>
        </w:rPr>
        <w:t>packet_out</w:t>
      </w:r>
      <w:r>
        <w:t xml:space="preserve"> datatype is defined in the P4 core library, and reproduced below. It provides two methods for appending data to an output packet; both methods are called </w:t>
      </w:r>
      <w:r w:rsidRPr="001A316A">
        <w:rPr>
          <w:rFonts w:ascii="Consolas" w:hAnsi="Consolas"/>
        </w:rPr>
        <w:t>emit</w:t>
      </w:r>
      <w:r>
        <w:t xml:space="preserve">. The first version only accepts headers, and the second one accepts arbitrary data. </w:t>
      </w:r>
    </w:p>
    <w:p w14:paraId="21A50428" w14:textId="1170BED4" w:rsidR="004B215A" w:rsidRDefault="004B215A" w:rsidP="004B215A">
      <w:pPr>
        <w:rPr>
          <w:rFonts w:ascii="Consolas" w:hAnsi="Consolas"/>
        </w:rPr>
      </w:pPr>
      <w:r w:rsidRPr="003509D4">
        <w:rPr>
          <w:rFonts w:ascii="Consolas" w:hAnsi="Consolas"/>
          <w:b/>
        </w:rPr>
        <w:t>extern</w:t>
      </w:r>
      <w:r>
        <w:rPr>
          <w:rFonts w:ascii="Consolas" w:hAnsi="Consolas"/>
        </w:rPr>
        <w:t xml:space="preserve"> packet_out {</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A63137">
        <w:rPr>
          <w:rFonts w:ascii="Consolas" w:hAnsi="Consolas"/>
          <w:b/>
        </w:rPr>
        <w:t>in</w:t>
      </w:r>
      <w:r>
        <w:rPr>
          <w:rFonts w:ascii="Consolas" w:hAnsi="Consolas"/>
        </w:rPr>
        <w:t xml:space="preserve"> T hdr);</w:t>
      </w:r>
      <w:r>
        <w:rPr>
          <w:rFonts w:ascii="Consolas" w:hAnsi="Consolas"/>
        </w:rPr>
        <w:br/>
        <w:t xml:space="preserve">    </w:t>
      </w:r>
      <w:r w:rsidRPr="00A3325F">
        <w:rPr>
          <w:rFonts w:ascii="Consolas" w:hAnsi="Consolas"/>
          <w:b/>
        </w:rPr>
        <w:t>void</w:t>
      </w:r>
      <w:r>
        <w:rPr>
          <w:rFonts w:ascii="Consolas" w:hAnsi="Consolas"/>
        </w:rPr>
        <w:t xml:space="preserve"> </w:t>
      </w:r>
      <w:r w:rsidRPr="00DE4665">
        <w:rPr>
          <w:rFonts w:ascii="Consolas" w:hAnsi="Consolas"/>
        </w:rPr>
        <w:t>emit</w:t>
      </w:r>
      <w:r>
        <w:rPr>
          <w:rFonts w:ascii="Consolas" w:hAnsi="Consolas"/>
        </w:rPr>
        <w:t>&lt;T&gt;(</w:t>
      </w:r>
      <w:r w:rsidRPr="00280B0E">
        <w:rPr>
          <w:rFonts w:ascii="Consolas" w:hAnsi="Consolas"/>
          <w:b/>
        </w:rPr>
        <w:t>in</w:t>
      </w:r>
      <w:r>
        <w:rPr>
          <w:rFonts w:ascii="Consolas" w:hAnsi="Consolas"/>
        </w:rPr>
        <w:t xml:space="preserve"> </w:t>
      </w:r>
      <w:r w:rsidRPr="00280B0E">
        <w:rPr>
          <w:rFonts w:ascii="Consolas" w:hAnsi="Consolas"/>
          <w:b/>
        </w:rPr>
        <w:t>bool</w:t>
      </w:r>
      <w:r>
        <w:rPr>
          <w:rFonts w:ascii="Consolas" w:hAnsi="Consolas"/>
        </w:rPr>
        <w:t xml:space="preserve"> condition, </w:t>
      </w:r>
      <w:r w:rsidRPr="00280B0E">
        <w:rPr>
          <w:rFonts w:ascii="Consolas" w:hAnsi="Consolas"/>
          <w:b/>
        </w:rPr>
        <w:t>in</w:t>
      </w:r>
      <w:r>
        <w:rPr>
          <w:rFonts w:ascii="Consolas" w:hAnsi="Consolas"/>
        </w:rPr>
        <w:t xml:space="preserve"> T data);</w:t>
      </w:r>
      <w:r>
        <w:rPr>
          <w:rFonts w:ascii="Consolas" w:hAnsi="Consolas"/>
        </w:rPr>
        <w:br/>
        <w:t>}</w:t>
      </w:r>
    </w:p>
    <w:p w14:paraId="3C6B6ED3" w14:textId="0A82B0F9" w:rsidR="00EA3008" w:rsidRDefault="00EA3008" w:rsidP="00EA3008">
      <w:r>
        <w:t xml:space="preserve">The first version of </w:t>
      </w:r>
      <w:r w:rsidRPr="00A229BA">
        <w:rPr>
          <w:rFonts w:ascii="Consolas" w:hAnsi="Consolas"/>
        </w:rPr>
        <w:t>emit</w:t>
      </w:r>
      <w:r>
        <w:t xml:space="preserve"> just calls the second one with the header valid</w:t>
      </w:r>
      <w:r w:rsidR="00E849B3">
        <w:t>ity</w:t>
      </w:r>
      <w:r>
        <w:t xml:space="preserve"> bit as a condition. </w:t>
      </w:r>
    </w:p>
    <w:p w14:paraId="75E5AFE0" w14:textId="145A46D6" w:rsidR="007F5485" w:rsidRDefault="007F5485" w:rsidP="00EA3008">
      <w:r>
        <w:t>We describe the meaning of these methods in pseudo-code as follows:</w:t>
      </w:r>
    </w:p>
    <w:p w14:paraId="09C7D50C" w14:textId="61756D3E" w:rsidR="00805B7F" w:rsidRDefault="00805B7F" w:rsidP="002D0F38">
      <w:pPr>
        <w:pStyle w:val="Pseudocode"/>
      </w:pPr>
      <w:r>
        <w:t>packet_out {</w:t>
      </w:r>
      <w:r>
        <w:br/>
        <w:t xml:space="preserve">    byte[] data;</w:t>
      </w:r>
      <w:r>
        <w:br/>
        <w:t xml:space="preserve">    unsigned lengthInBits;</w:t>
      </w:r>
    </w:p>
    <w:p w14:paraId="5244E960" w14:textId="72D622B7" w:rsidR="00805B7F" w:rsidRDefault="00805B7F" w:rsidP="002D0F38">
      <w:pPr>
        <w:pStyle w:val="Pseudocode"/>
      </w:pPr>
      <w:r>
        <w:t xml:space="preserve">    void initia</w:t>
      </w:r>
      <w:r w:rsidR="00C756DF">
        <w:t>lizeForWriting() {</w:t>
      </w:r>
      <w:r w:rsidR="00C756DF">
        <w:br/>
        <w:t xml:space="preserve">        data.clear();</w:t>
      </w:r>
      <w:r>
        <w:br/>
        <w:t xml:space="preserve">        lengthInBits = 0;</w:t>
      </w:r>
      <w:r>
        <w:br/>
        <w:t xml:space="preserve">    }</w:t>
      </w:r>
    </w:p>
    <w:p w14:paraId="38B9F4AC" w14:textId="77777777" w:rsidR="00805B7F" w:rsidRDefault="00805B7F" w:rsidP="002D0F38">
      <w:pPr>
        <w:pStyle w:val="Pseudocode"/>
      </w:pPr>
      <w:r>
        <w:t xml:space="preserve">    // append entire header if it is valid</w:t>
      </w:r>
      <w:r>
        <w:br/>
        <w:t xml:space="preserve">    // T must be a header type</w:t>
      </w:r>
      <w:r>
        <w:br/>
        <w:t xml:space="preserve">    void emit&lt;T&gt;(T header) {</w:t>
      </w:r>
    </w:p>
    <w:p w14:paraId="50EC3A6F" w14:textId="1D3E4A64" w:rsidR="00805B7F" w:rsidRDefault="00805B7F" w:rsidP="002D0F38">
      <w:pPr>
        <w:pStyle w:val="Pseudocode"/>
      </w:pPr>
      <w:r w:rsidRPr="00FA1176">
        <w:t xml:space="preserve">        </w:t>
      </w:r>
      <w:r>
        <w:t>emit(header.valid</w:t>
      </w:r>
      <w:r w:rsidR="00987076">
        <w:t>$</w:t>
      </w:r>
      <w:r>
        <w:t>, header);</w:t>
      </w:r>
      <w:r w:rsidRPr="00280B0E">
        <w:rPr>
          <w:sz w:val="24"/>
        </w:rPr>
        <w:br/>
      </w:r>
      <w:r>
        <w:t xml:space="preserve">    }</w:t>
      </w:r>
    </w:p>
    <w:p w14:paraId="0964AF88" w14:textId="22D9817A" w:rsidR="00805B7F" w:rsidRPr="00805B7F" w:rsidRDefault="00805B7F" w:rsidP="002D0F38">
      <w:pPr>
        <w:pStyle w:val="Pseudocode"/>
      </w:pPr>
      <w:r>
        <w:br/>
        <w:t xml:space="preserve">    // append the data to the packet if the condition is true</w:t>
      </w:r>
      <w:r>
        <w:br/>
        <w:t xml:space="preserve">    void emit&lt;T&gt;(bool cond, T data) {</w:t>
      </w:r>
      <w:r>
        <w:br/>
        <w:t xml:space="preserve">        if (!cond</w:t>
      </w:r>
      <w:r w:rsidRPr="00FA1176">
        <w:t>) return;</w:t>
      </w:r>
      <w:r w:rsidRPr="00FA1176">
        <w:br/>
      </w:r>
      <w:r>
        <w:t xml:space="preserve">        </w:t>
      </w:r>
      <w:r w:rsidRPr="001A316A">
        <w:t>data.append(</w:t>
      </w:r>
      <w:r>
        <w:t>data</w:t>
      </w:r>
      <w:r w:rsidRPr="001A316A">
        <w:t>);</w:t>
      </w:r>
      <w:r>
        <w:br/>
        <w:t xml:space="preserve">        lengthInBits += data.lengthInBits;</w:t>
      </w:r>
      <w:r w:rsidRPr="001A316A">
        <w:br/>
      </w:r>
      <w:r>
        <w:t xml:space="preserve">    }</w:t>
      </w:r>
      <w:r>
        <w:br/>
        <w:t>}</w:t>
      </w:r>
    </w:p>
    <w:p w14:paraId="00875EB0" w14:textId="1076A1E8" w:rsidR="00EA3008" w:rsidRDefault="00EA3008" w:rsidP="00EA3008">
      <w:pPr>
        <w:rPr>
          <w:rFonts w:ascii="Consolas" w:hAnsi="Consolas"/>
        </w:rPr>
      </w:pPr>
      <w:r>
        <w:t xml:space="preserve">We describe the two-argument </w:t>
      </w:r>
      <w:r w:rsidRPr="00A229BA">
        <w:rPr>
          <w:rFonts w:ascii="Consolas" w:hAnsi="Consolas"/>
        </w:rPr>
        <w:t>emit</w:t>
      </w:r>
      <w:r>
        <w:t xml:space="preserve"> method. For a base type</w:t>
      </w:r>
      <w:r w:rsidR="00C756DF">
        <w:t xml:space="preserve"> T</w:t>
      </w:r>
      <w:r>
        <w:t xml:space="preserve">, </w:t>
      </w:r>
      <w:r w:rsidRPr="00A229BA">
        <w:rPr>
          <w:rFonts w:ascii="Consolas" w:hAnsi="Consolas"/>
        </w:rPr>
        <w:t>emit</w:t>
      </w:r>
      <w:r>
        <w:rPr>
          <w:rFonts w:ascii="Consolas" w:hAnsi="Consolas"/>
        </w:rPr>
        <w:t>:</w:t>
      </w:r>
    </w:p>
    <w:p w14:paraId="644824BB" w14:textId="77777777" w:rsidR="00EA3008" w:rsidRDefault="00EA3008" w:rsidP="002265E0">
      <w:pPr>
        <w:pStyle w:val="ListParagraph"/>
        <w:numPr>
          <w:ilvl w:val="0"/>
          <w:numId w:val="32"/>
        </w:numPr>
      </w:pPr>
      <w:r>
        <w:t xml:space="preserve">does nothing if the condition is false, </w:t>
      </w:r>
    </w:p>
    <w:p w14:paraId="3EB60CE0" w14:textId="77777777" w:rsidR="00EA3008" w:rsidRDefault="00EA3008" w:rsidP="002265E0">
      <w:pPr>
        <w:pStyle w:val="ListParagraph"/>
        <w:numPr>
          <w:ilvl w:val="0"/>
          <w:numId w:val="32"/>
        </w:numPr>
      </w:pPr>
      <w:r>
        <w:t xml:space="preserve">otherwise it appends the </w:t>
      </w:r>
      <w:r w:rsidRPr="00A229BA">
        <w:rPr>
          <w:rFonts w:ascii="Consolas" w:hAnsi="Consolas"/>
        </w:rPr>
        <w:t>data</w:t>
      </w:r>
      <w:r>
        <w:t xml:space="preserve"> value to the tail of the </w:t>
      </w:r>
      <w:r>
        <w:rPr>
          <w:rFonts w:ascii="Consolas" w:hAnsi="Consolas"/>
        </w:rPr>
        <w:t>packet_out</w:t>
      </w:r>
      <w:r>
        <w:t>.</w:t>
      </w:r>
    </w:p>
    <w:p w14:paraId="6918C4BD" w14:textId="77777777" w:rsidR="00EA3008" w:rsidRDefault="00EA3008" w:rsidP="00EA3008">
      <w:r>
        <w:t xml:space="preserve">For derived type, </w:t>
      </w:r>
      <w:r w:rsidRPr="001A316A">
        <w:rPr>
          <w:rFonts w:ascii="Consolas" w:hAnsi="Consolas"/>
        </w:rPr>
        <w:t>emit</w:t>
      </w:r>
      <w:r>
        <w:t xml:space="preserve"> recursively proceeds on fields:</w:t>
      </w:r>
    </w:p>
    <w:p w14:paraId="76407EEB" w14:textId="4BC2CAE6" w:rsidR="00EA3008" w:rsidRDefault="00EA3008" w:rsidP="002265E0">
      <w:pPr>
        <w:pStyle w:val="ListParagraph"/>
        <w:numPr>
          <w:ilvl w:val="0"/>
          <w:numId w:val="20"/>
        </w:numPr>
      </w:pPr>
      <w:r>
        <w:t>If the argument is a header, its valid</w:t>
      </w:r>
      <w:r w:rsidR="008072B8">
        <w:t>ity</w:t>
      </w:r>
      <w:r>
        <w:t xml:space="preserve"> bit is AND-ed with the condition bit to determine; if the result is </w:t>
      </w:r>
      <w:r w:rsidRPr="00A229BA">
        <w:rPr>
          <w:rFonts w:ascii="Consolas" w:hAnsi="Consolas"/>
          <w:b/>
        </w:rPr>
        <w:t>false</w:t>
      </w:r>
      <w:r>
        <w:t xml:space="preserve"> no action is taken</w:t>
      </w:r>
    </w:p>
    <w:p w14:paraId="2351EBAB" w14:textId="77777777" w:rsidR="00EA3008" w:rsidRDefault="00EA3008" w:rsidP="002265E0">
      <w:pPr>
        <w:pStyle w:val="ListParagraph"/>
        <w:numPr>
          <w:ilvl w:val="0"/>
          <w:numId w:val="20"/>
        </w:numPr>
      </w:pPr>
      <w:r>
        <w:t>If the argument is a header stack:</w:t>
      </w:r>
    </w:p>
    <w:p w14:paraId="18CAC0FC" w14:textId="06BEA802" w:rsidR="00EA3008" w:rsidRDefault="00EA3008" w:rsidP="002265E0">
      <w:pPr>
        <w:pStyle w:val="ListParagraph"/>
        <w:numPr>
          <w:ilvl w:val="1"/>
          <w:numId w:val="20"/>
        </w:numPr>
      </w:pPr>
      <w:r>
        <w:t xml:space="preserve">The </w:t>
      </w:r>
      <w:r w:rsidRPr="00A3325F">
        <w:rPr>
          <w:rFonts w:ascii="Consolas" w:hAnsi="Consolas"/>
        </w:rPr>
        <w:t>emit</w:t>
      </w:r>
      <w:r>
        <w:t xml:space="preserve"> statement is applied to each component of the stack starting from the element with index 0.</w:t>
      </w:r>
    </w:p>
    <w:p w14:paraId="355A506D" w14:textId="77777777" w:rsidR="00EA3008" w:rsidRDefault="00EA3008" w:rsidP="002265E0">
      <w:pPr>
        <w:pStyle w:val="ListParagraph"/>
        <w:numPr>
          <w:ilvl w:val="0"/>
          <w:numId w:val="20"/>
        </w:numPr>
      </w:pPr>
      <w:r>
        <w:t xml:space="preserve">If the argument is a </w:t>
      </w:r>
      <w:r w:rsidRPr="001A316A">
        <w:rPr>
          <w:rFonts w:ascii="Consolas" w:hAnsi="Consolas"/>
        </w:rPr>
        <w:t>struct</w:t>
      </w:r>
      <w:r>
        <w:t xml:space="preserve"> containing multiple fields</w:t>
      </w:r>
    </w:p>
    <w:p w14:paraId="64CC2702" w14:textId="77777777" w:rsidR="00EA3008" w:rsidRPr="00641E4A" w:rsidRDefault="00EA3008" w:rsidP="002265E0">
      <w:pPr>
        <w:pStyle w:val="ListParagraph"/>
        <w:numPr>
          <w:ilvl w:val="1"/>
          <w:numId w:val="20"/>
        </w:numPr>
      </w:pPr>
      <w:r>
        <w:lastRenderedPageBreak/>
        <w:t xml:space="preserve">The </w:t>
      </w:r>
      <w:r w:rsidRPr="00A3325F">
        <w:rPr>
          <w:rFonts w:ascii="Consolas" w:hAnsi="Consolas"/>
        </w:rPr>
        <w:t>emit</w:t>
      </w:r>
      <w:r>
        <w:t xml:space="preserve"> is recursively applied to each component of the struct in the order of their declaration in the struct. </w:t>
      </w:r>
    </w:p>
    <w:p w14:paraId="6E2FD764" w14:textId="3C8708F5" w:rsidR="00EA3008" w:rsidRPr="00EA3008" w:rsidRDefault="00EA3008">
      <w:pPr>
        <w:rPr>
          <w:rFonts w:ascii="Consolas" w:hAnsi="Consolas"/>
        </w:rPr>
      </w:pPr>
      <w:r w:rsidRPr="001A316A">
        <w:t>Appending a bit-string or integer value to a</w:t>
      </w:r>
      <w:r w:rsidRPr="00C756DF">
        <w:t xml:space="preserve"> </w:t>
      </w:r>
      <w:r>
        <w:rPr>
          <w:rFonts w:ascii="Consolas" w:hAnsi="Consolas"/>
        </w:rPr>
        <w:t>packet_out</w:t>
      </w:r>
      <w:r w:rsidRPr="00C756DF">
        <w:t xml:space="preserve"> </w:t>
      </w:r>
      <w:r w:rsidRPr="001A316A">
        <w:t xml:space="preserve">writes the value starting with the most-significant </w:t>
      </w:r>
      <w:commentRangeStart w:id="3050"/>
      <w:r w:rsidRPr="001A316A">
        <w:t>bit</w:t>
      </w:r>
      <w:commentRangeEnd w:id="3050"/>
      <w:r w:rsidR="00721FB3">
        <w:rPr>
          <w:rStyle w:val="CommentReference"/>
        </w:rPr>
        <w:commentReference w:id="3050"/>
      </w:r>
      <w:r w:rsidRPr="001A316A">
        <w:t>.</w:t>
      </w:r>
      <w:r>
        <w:t xml:space="preserve"> This process is the inverse of data extraction.</w:t>
      </w:r>
    </w:p>
    <w:p w14:paraId="4A4AE244" w14:textId="77777777" w:rsidR="00C37B52" w:rsidRDefault="00C37B52" w:rsidP="00C37B52">
      <w:pPr>
        <w:pStyle w:val="Heading1"/>
      </w:pPr>
      <w:bookmarkStart w:id="3051" w:name="_Ref445799854"/>
      <w:bookmarkStart w:id="3052" w:name="_Ref445801718"/>
      <w:bookmarkStart w:id="3053" w:name="_Toc445799411"/>
      <w:bookmarkStart w:id="3054" w:name="_Toc447899104"/>
      <w:bookmarkStart w:id="3055" w:name="_Toc417920671"/>
      <w:r>
        <w:t>Architecture description</w:t>
      </w:r>
      <w:bookmarkEnd w:id="3051"/>
      <w:bookmarkEnd w:id="3052"/>
      <w:bookmarkEnd w:id="3053"/>
      <w:bookmarkEnd w:id="3054"/>
    </w:p>
    <w:p w14:paraId="1BEB6AAD" w14:textId="77777777" w:rsidR="006F2858" w:rsidRDefault="00C37B52" w:rsidP="00C37B52">
      <w:r>
        <w:t xml:space="preserve">The target architecture description must be provided by the target manufacturer in the form of a library P4 source file that contains at least one declaration for a </w:t>
      </w:r>
      <w:r w:rsidRPr="006F2858">
        <w:rPr>
          <w:rFonts w:ascii="Consolas" w:hAnsi="Consolas"/>
          <w:b/>
        </w:rPr>
        <w:t>package</w:t>
      </w:r>
      <w:r w:rsidR="00B02159">
        <w:t xml:space="preserve">; this </w:t>
      </w:r>
      <w:r w:rsidR="00B02159" w:rsidRPr="006F2858">
        <w:rPr>
          <w:rFonts w:ascii="Consolas" w:hAnsi="Consolas"/>
          <w:b/>
        </w:rPr>
        <w:t>package</w:t>
      </w:r>
      <w:r>
        <w:t xml:space="preserve"> must be instantiated </w:t>
      </w:r>
      <w:r w:rsidR="006F2858">
        <w:t xml:space="preserve">by </w:t>
      </w:r>
      <w:r>
        <w:t xml:space="preserve">the user to </w:t>
      </w:r>
      <w:r w:rsidR="006F2858">
        <w:t>construct a program for a target.</w:t>
      </w:r>
      <w:r>
        <w:t xml:space="preserve"> For an example see the Simple Switch declaration from Section </w:t>
      </w:r>
      <w:r>
        <w:fldChar w:fldCharType="begin"/>
      </w:r>
      <w:r>
        <w:instrText xml:space="preserve"> REF _Ref287016903 \r \h </w:instrText>
      </w:r>
      <w:r>
        <w:fldChar w:fldCharType="separate"/>
      </w:r>
      <w:r w:rsidR="00C55925">
        <w:t>4.1</w:t>
      </w:r>
      <w:r>
        <w:fldChar w:fldCharType="end"/>
      </w:r>
      <w:r>
        <w:t xml:space="preserve">. </w:t>
      </w:r>
    </w:p>
    <w:p w14:paraId="35D71602" w14:textId="5B3FF7B7" w:rsidR="00C37B52" w:rsidRDefault="00C37B52" w:rsidP="00C37B52">
      <w:r>
        <w:t>Th</w:t>
      </w:r>
      <w:r w:rsidR="006F2858">
        <w:t>e architecture description</w:t>
      </w:r>
      <w:r>
        <w:t xml:space="preserve"> file may pre-define data types, constants, helper package implementations, and errors. It must also declare </w:t>
      </w:r>
      <w:r w:rsidR="002D7EB4">
        <w:t xml:space="preserve">the types </w:t>
      </w:r>
      <w:r w:rsidRPr="00DE4665">
        <w:rPr>
          <w:i/>
        </w:rPr>
        <w:t>all</w:t>
      </w:r>
      <w:r>
        <w:t xml:space="preserve"> the programmable blocks that will appear in the final target: </w:t>
      </w:r>
      <w:r w:rsidRPr="006F2858">
        <w:rPr>
          <w:rFonts w:ascii="Consolas" w:hAnsi="Consolas"/>
          <w:b/>
        </w:rPr>
        <w:t>parser</w:t>
      </w:r>
      <w:r w:rsidR="006F2858">
        <w:t xml:space="preserve">s and </w:t>
      </w:r>
      <w:r w:rsidR="006F2858" w:rsidRPr="006F2858">
        <w:rPr>
          <w:rFonts w:ascii="Consolas" w:hAnsi="Consolas"/>
          <w:b/>
        </w:rPr>
        <w:t>control</w:t>
      </w:r>
      <w:r w:rsidR="006F2858">
        <w:t xml:space="preserve"> blocks</w:t>
      </w:r>
      <w:r>
        <w:t>. The programmable blocks may optionally be grouped together in packages, which can be nested.</w:t>
      </w:r>
    </w:p>
    <w:p w14:paraId="17741343" w14:textId="7C475F03" w:rsidR="00C37B52" w:rsidRDefault="00C37B52" w:rsidP="00C37B52">
      <w:r>
        <w:t>Since some of the target components may manipulate user-defined types, which are unknown at the target declaration time, these are described using type parameters (type variables). This mechanism is similar to the use of generic types or templates in languages such as C++ and Java.</w:t>
      </w:r>
    </w:p>
    <w:p w14:paraId="60C94C59" w14:textId="22499C1D" w:rsidR="007661FA" w:rsidRPr="00254E38" w:rsidDel="005F5F8F" w:rsidRDefault="007661FA" w:rsidP="002D0F38">
      <w:pPr>
        <w:pStyle w:val="Grammar"/>
      </w:pPr>
      <w:moveFromRangeStart w:id="3056" w:author="Mihai Budiu" w:date="2016-04-08T16:57:00Z" w:name="move447897961"/>
      <w:moveFrom w:id="3057" w:author="Mihai Budiu" w:date="2016-04-08T16:57:00Z">
        <w:r w:rsidRPr="00254E38" w:rsidDel="005F5F8F">
          <w:t>packageTypeDeclaration</w:t>
        </w:r>
      </w:moveFrom>
    </w:p>
    <w:p w14:paraId="2582D1DE" w14:textId="29996258" w:rsidR="007661FA" w:rsidRPr="00254E38" w:rsidDel="005F5F8F" w:rsidRDefault="007661FA" w:rsidP="002D0F38">
      <w:pPr>
        <w:pStyle w:val="Grammar"/>
      </w:pPr>
      <w:moveFrom w:id="3058" w:author="Mihai Budiu" w:date="2016-04-08T16:57:00Z">
        <w:r w:rsidRPr="00254E38" w:rsidDel="005F5F8F">
          <w:t xml:space="preserve">    : optAnnotations PACKAGE name</w:t>
        </w:r>
        <w:r w:rsidDel="005F5F8F">
          <w:t xml:space="preserve"> </w:t>
        </w:r>
        <w:r w:rsidRPr="00254E38" w:rsidDel="005F5F8F">
          <w:t>optTypeParameters</w:t>
        </w:r>
        <w:r w:rsidDel="005F5F8F">
          <w:t xml:space="preserve"> </w:t>
        </w:r>
        <w:r w:rsidDel="005F5F8F">
          <w:br/>
          <w:t xml:space="preserve">      '</w:t>
        </w:r>
        <w:r w:rsidRPr="00254E38" w:rsidDel="005F5F8F">
          <w:t>(' parameterList ')'</w:t>
        </w:r>
      </w:moveFrom>
    </w:p>
    <w:p w14:paraId="59150367" w14:textId="533B2AD7" w:rsidR="007661FA" w:rsidRPr="007661FA" w:rsidDel="005F5F8F" w:rsidRDefault="007661FA" w:rsidP="002D0F38">
      <w:pPr>
        <w:pStyle w:val="Grammar"/>
      </w:pPr>
      <w:moveFrom w:id="3059" w:author="Mihai Budiu" w:date="2016-04-08T16:57:00Z">
        <w:r w:rsidDel="005F5F8F">
          <w:t xml:space="preserve">    ;</w:t>
        </w:r>
      </w:moveFrom>
    </w:p>
    <w:p w14:paraId="59CD9C3D" w14:textId="3FEFA49B" w:rsidR="00E502A3" w:rsidRDefault="00E502A3" w:rsidP="00E502A3">
      <w:pPr>
        <w:pStyle w:val="Heading2"/>
      </w:pPr>
      <w:bookmarkStart w:id="3060" w:name="_Toc445799412"/>
      <w:bookmarkStart w:id="3061" w:name="_Toc447899105"/>
      <w:moveFromRangeEnd w:id="3056"/>
      <w:r>
        <w:t>Example architecture description</w:t>
      </w:r>
      <w:bookmarkEnd w:id="3060"/>
      <w:bookmarkEnd w:id="3061"/>
    </w:p>
    <w:p w14:paraId="5B139E38" w14:textId="42BE7363" w:rsidR="00C37B52" w:rsidRDefault="00C37B52" w:rsidP="00C37B52">
      <w:r>
        <w:t xml:space="preserve">The following example describes a switch </w:t>
      </w:r>
      <w:r w:rsidR="006F2858">
        <w:t>by using</w:t>
      </w:r>
      <w:r>
        <w:t xml:space="preserve"> two packages, each containing a parser, a match-action pipeline and a deparser:</w:t>
      </w:r>
    </w:p>
    <w:p w14:paraId="1F5D850B" w14:textId="77777777" w:rsidR="006F2858" w:rsidRDefault="00C37B52" w:rsidP="00C37B52">
      <w:pPr>
        <w:rPr>
          <w:rFonts w:ascii="Consolas" w:hAnsi="Consolas"/>
        </w:rPr>
      </w:pPr>
      <w:r w:rsidRPr="00AB28AA">
        <w:rPr>
          <w:rFonts w:ascii="Consolas" w:hAnsi="Consolas"/>
          <w:b/>
        </w:rPr>
        <w:t>parser</w:t>
      </w:r>
      <w:r>
        <w:rPr>
          <w:rFonts w:ascii="Consolas" w:hAnsi="Consolas"/>
        </w:rPr>
        <w:t xml:space="preserve"> Parser&lt;IH</w:t>
      </w:r>
      <w:proofErr w:type="gramStart"/>
      <w:r>
        <w:rPr>
          <w:rFonts w:ascii="Consolas" w:hAnsi="Consolas"/>
        </w:rPr>
        <w:t>&gt;(</w:t>
      </w:r>
      <w:proofErr w:type="gramEnd"/>
      <w:r w:rsidRPr="006F2858">
        <w:rPr>
          <w:rFonts w:ascii="Consolas" w:hAnsi="Consolas"/>
        </w:rPr>
        <w:t>packet</w:t>
      </w:r>
      <w:r>
        <w:rPr>
          <w:rFonts w:ascii="Consolas" w:hAnsi="Consolas"/>
        </w:rPr>
        <w:t xml:space="preserve">_in b, </w:t>
      </w:r>
      <w:r w:rsidRPr="001A316A">
        <w:rPr>
          <w:rFonts w:ascii="Consolas" w:hAnsi="Consolas"/>
          <w:b/>
        </w:rPr>
        <w:t>out</w:t>
      </w:r>
      <w:r>
        <w:rPr>
          <w:rFonts w:ascii="Consolas" w:hAnsi="Consolas"/>
        </w:rPr>
        <w:t xml:space="preserve"> IH parsedHeaders);</w:t>
      </w:r>
    </w:p>
    <w:p w14:paraId="7E3F0425" w14:textId="0D48FC64" w:rsidR="006F2858" w:rsidRDefault="006F2858" w:rsidP="00C37B52">
      <w:pPr>
        <w:rPr>
          <w:rFonts w:ascii="Consolas" w:hAnsi="Consolas"/>
        </w:rPr>
      </w:pPr>
      <w:r>
        <w:rPr>
          <w:rFonts w:ascii="Consolas" w:hAnsi="Consolas"/>
        </w:rPr>
        <w:t>// ingress match-action pipeline</w:t>
      </w:r>
      <w:r w:rsidR="00C37B52">
        <w:rPr>
          <w:rFonts w:ascii="Consolas" w:hAnsi="Consolas"/>
        </w:rPr>
        <w:br/>
      </w:r>
      <w:r w:rsidR="00C37B52">
        <w:rPr>
          <w:rFonts w:ascii="Consolas" w:hAnsi="Consolas"/>
          <w:b/>
        </w:rPr>
        <w:t xml:space="preserve">control </w:t>
      </w:r>
      <w:r w:rsidR="00147116">
        <w:rPr>
          <w:rFonts w:ascii="Consolas" w:hAnsi="Consolas"/>
        </w:rPr>
        <w:t>IPipe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T toEgress,</w:t>
      </w:r>
      <w:r w:rsidR="00C37B52">
        <w:rPr>
          <w:rFonts w:ascii="Consolas" w:hAnsi="Consolas"/>
        </w:rPr>
        <w:br/>
        <w:t xml:space="preserve">                </w:t>
      </w:r>
      <w:r w:rsidR="00147116">
        <w:rPr>
          <w:rFonts w:ascii="Consolas" w:hAnsi="Consolas"/>
        </w:rPr>
        <w:t xml:space="preserve"> </w:t>
      </w:r>
      <w:r w:rsidR="00C37B52">
        <w:rPr>
          <w:rFonts w:ascii="Consolas" w:hAnsi="Consolas"/>
        </w:rPr>
        <w:t xml:space="preserve">        </w:t>
      </w:r>
      <w:r w:rsidR="00C37B52" w:rsidRPr="001A316A">
        <w:rPr>
          <w:rFonts w:ascii="Consolas" w:hAnsi="Consolas"/>
          <w:b/>
        </w:rPr>
        <w:t>out</w:t>
      </w:r>
      <w:r w:rsidR="00C37B52">
        <w:rPr>
          <w:rFonts w:ascii="Consolas" w:hAnsi="Consolas"/>
        </w:rPr>
        <w:t xml:space="preserve"> OutControl outCtrl);</w:t>
      </w:r>
    </w:p>
    <w:p w14:paraId="15B3A676" w14:textId="44073E5A" w:rsidR="009B58E8" w:rsidRDefault="006F2858" w:rsidP="00C37B52">
      <w:pPr>
        <w:rPr>
          <w:rFonts w:ascii="Consolas" w:hAnsi="Consolas"/>
          <w:b/>
        </w:rPr>
      </w:pPr>
      <w:r>
        <w:rPr>
          <w:rFonts w:ascii="Consolas" w:hAnsi="Consolas"/>
        </w:rPr>
        <w:t>// egress match-action pipeline</w:t>
      </w:r>
      <w:r w:rsidR="00C37B52">
        <w:rPr>
          <w:rFonts w:ascii="Consolas" w:hAnsi="Consolas"/>
        </w:rPr>
        <w:br/>
      </w:r>
      <w:r w:rsidR="00C37B52">
        <w:rPr>
          <w:rFonts w:ascii="Consolas" w:hAnsi="Consolas"/>
          <w:b/>
        </w:rPr>
        <w:t xml:space="preserve">control </w:t>
      </w:r>
      <w:r w:rsidR="00C37B52">
        <w:rPr>
          <w:rFonts w:ascii="Consolas" w:hAnsi="Consolas"/>
        </w:rPr>
        <w:t>E</w:t>
      </w:r>
      <w:r w:rsidR="00147116">
        <w:rPr>
          <w:rFonts w:ascii="Consolas" w:hAnsi="Consolas"/>
        </w:rPr>
        <w:t>Pipe</w:t>
      </w:r>
      <w:r w:rsidR="00C37B52">
        <w:rPr>
          <w:rFonts w:ascii="Consolas" w:hAnsi="Consolas"/>
        </w:rPr>
        <w:t>&lt;T, IH, OH&gt;(</w:t>
      </w:r>
      <w:r w:rsidR="00C37B52" w:rsidRPr="001A316A">
        <w:rPr>
          <w:rFonts w:ascii="Consolas" w:hAnsi="Consolas"/>
          <w:b/>
        </w:rPr>
        <w:t>in</w:t>
      </w:r>
      <w:r w:rsidR="00C37B52">
        <w:rPr>
          <w:rFonts w:ascii="Consolas" w:hAnsi="Consolas"/>
        </w:rPr>
        <w:t xml:space="preserve"> IH inputHeaders, </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InControl inCtrl,</w:t>
      </w:r>
      <w:r w:rsidR="00C37B52">
        <w:rPr>
          <w:rFonts w:ascii="Consolas" w:hAnsi="Consolas"/>
        </w:rPr>
        <w:br/>
        <w:t xml:space="preserve">                         </w:t>
      </w:r>
      <w:r w:rsidR="00C37B52" w:rsidRPr="001A316A">
        <w:rPr>
          <w:rFonts w:ascii="Consolas" w:hAnsi="Consolas"/>
          <w:b/>
        </w:rPr>
        <w:t>in</w:t>
      </w:r>
      <w:r w:rsidR="00C37B52">
        <w:rPr>
          <w:rFonts w:ascii="Consolas" w:hAnsi="Consolas"/>
        </w:rPr>
        <w:t xml:space="preserve"> T fromIngress,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OH outputHeaders,</w:t>
      </w:r>
      <w:r w:rsidR="00C37B52">
        <w:rPr>
          <w:rFonts w:ascii="Consolas" w:hAnsi="Consolas"/>
        </w:rPr>
        <w:br/>
        <w:t xml:space="preserve">                         </w:t>
      </w:r>
      <w:r w:rsidR="00C37B52" w:rsidRPr="001A316A">
        <w:rPr>
          <w:rFonts w:ascii="Consolas" w:hAnsi="Consolas"/>
          <w:b/>
        </w:rPr>
        <w:t>out</w:t>
      </w:r>
      <w:r w:rsidR="00C37B52">
        <w:rPr>
          <w:rFonts w:ascii="Consolas" w:hAnsi="Consolas"/>
        </w:rPr>
        <w:t xml:space="preserve"> OutControl outCtrl); </w:t>
      </w:r>
      <w:r w:rsidR="00C37B52">
        <w:rPr>
          <w:rFonts w:ascii="Consolas" w:hAnsi="Consolas"/>
        </w:rPr>
        <w:br/>
      </w:r>
    </w:p>
    <w:p w14:paraId="1AA9C2FB" w14:textId="2805BFDB" w:rsidR="00C37B52" w:rsidRDefault="00C37B52" w:rsidP="00C37B52">
      <w:pPr>
        <w:rPr>
          <w:rFonts w:ascii="Consolas" w:hAnsi="Consolas"/>
        </w:rPr>
      </w:pPr>
      <w:r>
        <w:rPr>
          <w:rFonts w:ascii="Consolas" w:hAnsi="Consolas"/>
          <w:b/>
        </w:rPr>
        <w:t>control</w:t>
      </w:r>
      <w:r>
        <w:rPr>
          <w:rFonts w:ascii="Consolas" w:hAnsi="Consolas"/>
        </w:rPr>
        <w:t xml:space="preserve"> Deparser&lt;OH</w:t>
      </w:r>
      <w:proofErr w:type="gramStart"/>
      <w:r>
        <w:rPr>
          <w:rFonts w:ascii="Consolas" w:hAnsi="Consolas"/>
        </w:rPr>
        <w:t>&gt;(</w:t>
      </w:r>
      <w:proofErr w:type="gramEnd"/>
      <w:r w:rsidRPr="001A316A">
        <w:rPr>
          <w:rFonts w:ascii="Consolas" w:hAnsi="Consolas"/>
          <w:b/>
        </w:rPr>
        <w:t>in</w:t>
      </w:r>
      <w:r>
        <w:rPr>
          <w:rFonts w:ascii="Consolas" w:hAnsi="Consolas"/>
        </w:rPr>
        <w:t xml:space="preserve"> OH outputHeaders, </w:t>
      </w:r>
      <w:r w:rsidRPr="009B58E8">
        <w:rPr>
          <w:rFonts w:ascii="Consolas" w:hAnsi="Consolas"/>
        </w:rPr>
        <w:t>packet</w:t>
      </w:r>
      <w:r>
        <w:rPr>
          <w:rFonts w:ascii="Consolas" w:hAnsi="Consolas"/>
        </w:rPr>
        <w:t>_out b);</w:t>
      </w:r>
    </w:p>
    <w:p w14:paraId="7DA9DB97" w14:textId="60B5A7E6" w:rsidR="00C37B52" w:rsidRPr="00280B0E" w:rsidRDefault="00C37B52" w:rsidP="00C37B52">
      <w:pPr>
        <w:rPr>
          <w:rFonts w:ascii="Consolas" w:hAnsi="Consolas"/>
        </w:rPr>
      </w:pPr>
      <w:r>
        <w:rPr>
          <w:rFonts w:ascii="Consolas" w:hAnsi="Consolas"/>
          <w:b/>
        </w:rPr>
        <w:t>package</w:t>
      </w:r>
      <w:r>
        <w:rPr>
          <w:rFonts w:ascii="Consolas" w:hAnsi="Consolas"/>
        </w:rPr>
        <w:t xml:space="preserve"> Ingress&lt;T, IH, OH&gt;(Parser&lt;IH&gt; p,</w:t>
      </w:r>
      <w:r>
        <w:rPr>
          <w:rFonts w:ascii="Consolas" w:hAnsi="Consolas"/>
        </w:rPr>
        <w:br/>
        <w:t xml:space="preserve">                           I</w:t>
      </w:r>
      <w:r w:rsidR="00147116">
        <w:rPr>
          <w:rFonts w:ascii="Consolas" w:hAnsi="Consolas"/>
        </w:rPr>
        <w:t>Pipe</w:t>
      </w:r>
      <w:r>
        <w:rPr>
          <w:rFonts w:ascii="Consolas" w:hAnsi="Consolas"/>
        </w:rPr>
        <w:t>&lt;_, IH, OH&gt; map,</w:t>
      </w:r>
      <w:r>
        <w:rPr>
          <w:rFonts w:ascii="Consolas" w:hAnsi="Consolas"/>
        </w:rPr>
        <w:br/>
        <w:t xml:space="preserve">                           Deparser&lt;OH&gt; d);</w:t>
      </w:r>
      <w:r>
        <w:rPr>
          <w:rFonts w:ascii="Consolas" w:hAnsi="Consolas"/>
        </w:rPr>
        <w:br/>
      </w:r>
      <w:r>
        <w:rPr>
          <w:rFonts w:ascii="Consolas" w:hAnsi="Consolas"/>
          <w:b/>
        </w:rPr>
        <w:t>package</w:t>
      </w:r>
      <w:r>
        <w:rPr>
          <w:rFonts w:ascii="Consolas" w:hAnsi="Consolas"/>
        </w:rPr>
        <w:t xml:space="preserve"> Egress&lt;T, IH, OH&gt;(Parser&lt;IH&gt; p,Port</w:t>
      </w:r>
      <w:r>
        <w:rPr>
          <w:rFonts w:ascii="Consolas" w:hAnsi="Consolas"/>
        </w:rPr>
        <w:br/>
      </w:r>
      <w:r>
        <w:rPr>
          <w:rFonts w:ascii="Consolas" w:hAnsi="Consolas"/>
        </w:rPr>
        <w:lastRenderedPageBreak/>
        <w:t xml:space="preserve">                          E</w:t>
      </w:r>
      <w:r w:rsidR="00147116">
        <w:rPr>
          <w:rFonts w:ascii="Consolas" w:hAnsi="Consolas"/>
        </w:rPr>
        <w:t>Pipe</w:t>
      </w:r>
      <w:r>
        <w:rPr>
          <w:rFonts w:ascii="Consolas" w:hAnsi="Consolas"/>
        </w:rPr>
        <w:t>&lt;_, IH, OH&gt; map,</w:t>
      </w:r>
      <w:r>
        <w:rPr>
          <w:rFonts w:ascii="Consolas" w:hAnsi="Consolas"/>
        </w:rPr>
        <w:br/>
        <w:t xml:space="preserve">                          Deparser&lt;OH&gt; d);</w:t>
      </w:r>
    </w:p>
    <w:p w14:paraId="785A29D6" w14:textId="75A71A0E" w:rsidR="00C37B52" w:rsidRDefault="00C37B52" w:rsidP="00C37B52">
      <w:pPr>
        <w:rPr>
          <w:rFonts w:ascii="Consolas" w:hAnsi="Consolas"/>
        </w:rPr>
      </w:pPr>
      <w:r>
        <w:rPr>
          <w:rFonts w:ascii="Consolas" w:hAnsi="Consolas"/>
          <w:b/>
        </w:rPr>
        <w:t>package</w:t>
      </w:r>
      <w:r w:rsidRPr="00DE4665">
        <w:rPr>
          <w:rFonts w:ascii="Consolas" w:hAnsi="Consolas"/>
        </w:rPr>
        <w:t xml:space="preserve"> </w:t>
      </w:r>
      <w:r>
        <w:rPr>
          <w:rFonts w:ascii="Consolas" w:hAnsi="Consolas"/>
        </w:rPr>
        <w:t>Switch&lt;T&gt;( // Top-level switch contains two packages</w:t>
      </w:r>
      <w:r>
        <w:rPr>
          <w:rFonts w:ascii="Consolas" w:hAnsi="Consolas"/>
        </w:rPr>
        <w:br/>
        <w:t xml:space="preserve">    // type types Ingress.IH and Egress.IH </w:t>
      </w:r>
      <w:r w:rsidR="009B58E8">
        <w:rPr>
          <w:rFonts w:ascii="Consolas" w:hAnsi="Consolas"/>
        </w:rPr>
        <w:t>may be different</w:t>
      </w:r>
      <w:r>
        <w:rPr>
          <w:rFonts w:ascii="Consolas" w:hAnsi="Consolas"/>
        </w:rPr>
        <w:br/>
        <w:t xml:space="preserve">    Ingress&lt;T, _, _&gt; ingress,</w:t>
      </w:r>
      <w:r>
        <w:rPr>
          <w:rFonts w:ascii="Consolas" w:hAnsi="Consolas"/>
        </w:rPr>
        <w:br/>
        <w:t xml:space="preserve">    Egress&lt;T, _, _&gt; egress</w:t>
      </w:r>
      <w:r>
        <w:rPr>
          <w:rFonts w:ascii="Consolas" w:hAnsi="Consolas"/>
        </w:rPr>
        <w:br/>
        <w:t>);</w:t>
      </w:r>
      <w:r>
        <w:rPr>
          <w:rFonts w:ascii="Consolas" w:hAnsi="Consolas"/>
        </w:rPr>
        <w:br/>
      </w:r>
    </w:p>
    <w:p w14:paraId="3603EBDB" w14:textId="33F6FD85" w:rsidR="00C37B52" w:rsidRDefault="00F01B46" w:rsidP="00C37B52">
      <w:pPr>
        <w:keepNext/>
        <w:jc w:val="center"/>
      </w:pPr>
      <w:r w:rsidRPr="00F01B46">
        <w:rPr>
          <w:rFonts w:asciiTheme="minorHAnsi" w:eastAsiaTheme="minorEastAsia" w:hAnsiTheme="minorHAnsi" w:cstheme="minorBidi"/>
          <w:noProof/>
          <w:sz w:val="24"/>
        </w:rPr>
        <w:t xml:space="preserve"> </w:t>
      </w:r>
      <w:r w:rsidRPr="00F01B46">
        <w:rPr>
          <w:noProof/>
        </w:rPr>
        <w:drawing>
          <wp:inline distT="0" distB="0" distL="0" distR="0" wp14:anchorId="0EC4251A" wp14:editId="2E01805D">
            <wp:extent cx="4299878" cy="19829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308070" cy="1986732"/>
                    </a:xfrm>
                    <a:prstGeom prst="rect">
                      <a:avLst/>
                    </a:prstGeom>
                  </pic:spPr>
                </pic:pic>
              </a:graphicData>
            </a:graphic>
          </wp:inline>
        </w:drawing>
      </w:r>
      <w:r w:rsidR="00C37B52" w:rsidRPr="006F3497" w:rsidDel="006F3497">
        <w:t xml:space="preserve"> </w:t>
      </w:r>
    </w:p>
    <w:p w14:paraId="4F7C06CD" w14:textId="37BBEFE3" w:rsidR="00C37B52" w:rsidRDefault="00C37B52" w:rsidP="0016160B">
      <w:pPr>
        <w:pStyle w:val="Caption"/>
      </w:pPr>
      <w:bookmarkStart w:id="3062" w:name="_Ref287105014"/>
      <w:r>
        <w:t xml:space="preserve">Figure </w:t>
      </w:r>
      <w:fldSimple w:instr=" SEQ Figure \* ARABIC ">
        <w:r w:rsidR="002C0206">
          <w:rPr>
            <w:noProof/>
          </w:rPr>
          <w:t>14</w:t>
        </w:r>
      </w:fldSimple>
      <w:bookmarkEnd w:id="3062"/>
      <w:r>
        <w:t>: Switch architecture fragment implied by the previous set of declarations.</w:t>
      </w:r>
    </w:p>
    <w:p w14:paraId="641DC2EF" w14:textId="3BE84BAA" w:rsidR="00C37B52" w:rsidRDefault="00C37B52" w:rsidP="00C37B52">
      <w:r>
        <w:t xml:space="preserve">Just from these declarations we can infer some useful information about the architecture of the described switch, as shown in </w:t>
      </w:r>
      <w:r>
        <w:fldChar w:fldCharType="begin"/>
      </w:r>
      <w:r>
        <w:instrText xml:space="preserve"> REF _Ref287105014 \h </w:instrText>
      </w:r>
      <w:r>
        <w:fldChar w:fldCharType="separate"/>
      </w:r>
      <w:r w:rsidR="00C55925">
        <w:t xml:space="preserve">Figure </w:t>
      </w:r>
      <w:r w:rsidR="00C55925">
        <w:rPr>
          <w:noProof/>
        </w:rPr>
        <w:t>14</w:t>
      </w:r>
      <w:r>
        <w:fldChar w:fldCharType="end"/>
      </w:r>
      <w:r>
        <w:t>:</w:t>
      </w:r>
    </w:p>
    <w:p w14:paraId="64CC2A35" w14:textId="77777777" w:rsidR="00C37B52" w:rsidRDefault="00C37B52" w:rsidP="002265E0">
      <w:pPr>
        <w:pStyle w:val="ListParagraph"/>
        <w:numPr>
          <w:ilvl w:val="0"/>
          <w:numId w:val="17"/>
        </w:numPr>
      </w:pPr>
      <w:r>
        <w:t xml:space="preserve">The switch contains two separate </w:t>
      </w:r>
      <w:r w:rsidRPr="009B58E8">
        <w:rPr>
          <w:rFonts w:ascii="Consolas" w:hAnsi="Consolas"/>
          <w:b/>
        </w:rPr>
        <w:t>package</w:t>
      </w:r>
      <w:r>
        <w:t>s Ingress and Egress</w:t>
      </w:r>
    </w:p>
    <w:p w14:paraId="077C15DD" w14:textId="43E6C49D" w:rsidR="00C37B52" w:rsidRDefault="00C37B52" w:rsidP="002265E0">
      <w:pPr>
        <w:pStyle w:val="ListParagraph"/>
        <w:numPr>
          <w:ilvl w:val="0"/>
          <w:numId w:val="17"/>
        </w:numPr>
      </w:pPr>
      <w:r>
        <w:t xml:space="preserve">The </w:t>
      </w:r>
      <w:r w:rsidRPr="002D0F38">
        <w:rPr>
          <w:rFonts w:ascii="Consolas" w:hAnsi="Consolas"/>
        </w:rPr>
        <w:t>Parser</w:t>
      </w:r>
      <w:r>
        <w:t>,</w:t>
      </w:r>
      <w:r w:rsidR="00147116">
        <w:t xml:space="preserve"> </w:t>
      </w:r>
      <w:r w:rsidR="00147116" w:rsidRPr="002D0F38">
        <w:rPr>
          <w:rFonts w:ascii="Consolas" w:hAnsi="Consolas"/>
        </w:rPr>
        <w:t>IPipe</w:t>
      </w:r>
      <w:r>
        <w:t xml:space="preserve"> and </w:t>
      </w:r>
      <w:r w:rsidRPr="002D0F38">
        <w:rPr>
          <w:rFonts w:ascii="Consolas" w:hAnsi="Consolas"/>
        </w:rPr>
        <w:t>Deparser</w:t>
      </w:r>
      <w:r>
        <w:t xml:space="preserve"> in the </w:t>
      </w:r>
      <w:r w:rsidRPr="00DE4665">
        <w:rPr>
          <w:rFonts w:ascii="Consolas" w:hAnsi="Consolas"/>
        </w:rPr>
        <w:t>Ingress</w:t>
      </w:r>
      <w:r>
        <w:t xml:space="preserve"> package are chained in this order. The </w:t>
      </w:r>
      <w:r w:rsidRPr="00DE4665">
        <w:rPr>
          <w:rFonts w:ascii="Consolas" w:hAnsi="Consolas"/>
        </w:rPr>
        <w:t>Ingress.</w:t>
      </w:r>
      <w:r w:rsidR="005A4A4F">
        <w:rPr>
          <w:rFonts w:ascii="Consolas" w:hAnsi="Consolas"/>
        </w:rPr>
        <w:t>I</w:t>
      </w:r>
      <w:r w:rsidR="00147116">
        <w:rPr>
          <w:rFonts w:ascii="Consolas" w:hAnsi="Consolas"/>
        </w:rPr>
        <w:t>Pipe</w:t>
      </w:r>
      <w:r>
        <w:t xml:space="preserve"> block has an input of type </w:t>
      </w:r>
      <w:r w:rsidRPr="00280B0E">
        <w:rPr>
          <w:rFonts w:ascii="Consolas" w:hAnsi="Consolas"/>
        </w:rPr>
        <w:t>Ingress.</w:t>
      </w:r>
      <w:r w:rsidRPr="000B29AF">
        <w:rPr>
          <w:rFonts w:ascii="Consolas" w:hAnsi="Consolas"/>
        </w:rPr>
        <w:t>IH</w:t>
      </w:r>
      <w:r>
        <w:t xml:space="preserve">, which is an output of the </w:t>
      </w:r>
      <w:r w:rsidRPr="00DE4665">
        <w:rPr>
          <w:rFonts w:ascii="Consolas" w:hAnsi="Consolas"/>
        </w:rPr>
        <w:t>Ingress.Parser</w:t>
      </w:r>
      <w:r>
        <w:t>.</w:t>
      </w:r>
    </w:p>
    <w:p w14:paraId="3E5F7443" w14:textId="07119EB2" w:rsidR="00C37B52" w:rsidRDefault="00C37B52" w:rsidP="002265E0">
      <w:pPr>
        <w:pStyle w:val="ListParagraph"/>
        <w:numPr>
          <w:ilvl w:val="0"/>
          <w:numId w:val="17"/>
        </w:numPr>
      </w:pPr>
      <w:r>
        <w:t xml:space="preserve">Similarly, the </w:t>
      </w:r>
      <w:r w:rsidRPr="00A229BA">
        <w:rPr>
          <w:rFonts w:ascii="Consolas" w:hAnsi="Consolas"/>
        </w:rPr>
        <w:t>Parser</w:t>
      </w:r>
      <w:r>
        <w:t xml:space="preserve">, </w:t>
      </w:r>
      <w:r w:rsidR="005A4A4F" w:rsidRPr="005A4A4F">
        <w:rPr>
          <w:rFonts w:ascii="Consolas" w:hAnsi="Consolas"/>
        </w:rPr>
        <w:t>E</w:t>
      </w:r>
      <w:r w:rsidR="00147116">
        <w:rPr>
          <w:rFonts w:ascii="Consolas" w:hAnsi="Consolas"/>
        </w:rPr>
        <w:t>Pipe</w:t>
      </w:r>
      <w:r>
        <w:t xml:space="preserve"> and </w:t>
      </w:r>
      <w:r w:rsidRPr="00A229BA">
        <w:rPr>
          <w:rFonts w:ascii="Consolas" w:hAnsi="Consolas"/>
        </w:rPr>
        <w:t>Deparser</w:t>
      </w:r>
      <w:r>
        <w:t xml:space="preserve"> are chained in the </w:t>
      </w:r>
      <w:r w:rsidRPr="00DE4665">
        <w:rPr>
          <w:rFonts w:ascii="Consolas" w:hAnsi="Consolas"/>
        </w:rPr>
        <w:t>Egress</w:t>
      </w:r>
      <w:r>
        <w:t xml:space="preserve"> package.</w:t>
      </w:r>
    </w:p>
    <w:p w14:paraId="6EFBF1EC" w14:textId="68E32EE9" w:rsidR="00C37B52" w:rsidRDefault="00C37B52" w:rsidP="002265E0">
      <w:pPr>
        <w:pStyle w:val="ListParagraph"/>
        <w:numPr>
          <w:ilvl w:val="0"/>
          <w:numId w:val="17"/>
        </w:numPr>
      </w:pPr>
      <w:r>
        <w:t xml:space="preserve">The </w:t>
      </w:r>
      <w:r w:rsidRPr="00DE4665">
        <w:rPr>
          <w:rFonts w:ascii="Consolas" w:hAnsi="Consolas"/>
        </w:rPr>
        <w:t>Ingress.</w:t>
      </w:r>
      <w:r w:rsidR="00147116">
        <w:rPr>
          <w:rFonts w:ascii="Consolas" w:hAnsi="Consolas"/>
        </w:rPr>
        <w:t>IPipe</w:t>
      </w:r>
      <w:r>
        <w:t xml:space="preserve"> is connected to the </w:t>
      </w:r>
      <w:r w:rsidRPr="00DE4665">
        <w:rPr>
          <w:rFonts w:ascii="Consolas" w:hAnsi="Consolas"/>
        </w:rPr>
        <w:t>Egress.</w:t>
      </w:r>
      <w:r w:rsidR="00147116">
        <w:rPr>
          <w:rFonts w:ascii="Consolas" w:hAnsi="Consolas"/>
        </w:rPr>
        <w:t>EPipe</w:t>
      </w:r>
      <w:r>
        <w:t xml:space="preserve">, because the first one outputs a value of type </w:t>
      </w:r>
      <w:r w:rsidRPr="00DE4665">
        <w:rPr>
          <w:rFonts w:ascii="Consolas" w:hAnsi="Consolas"/>
        </w:rPr>
        <w:t>T</w:t>
      </w:r>
      <w:r>
        <w:t>, which is an input to the second.</w:t>
      </w:r>
    </w:p>
    <w:p w14:paraId="527CE4CB" w14:textId="77777777" w:rsidR="00C37B52" w:rsidRPr="00280B0E" w:rsidRDefault="00C37B52" w:rsidP="002265E0">
      <w:pPr>
        <w:pStyle w:val="ListParagraph"/>
        <w:numPr>
          <w:ilvl w:val="0"/>
          <w:numId w:val="17"/>
        </w:numPr>
      </w:pPr>
      <w:r>
        <w:t xml:space="preserve">Note that the </w:t>
      </w:r>
      <w:r w:rsidRPr="00DE4665">
        <w:rPr>
          <w:rFonts w:ascii="Consolas" w:hAnsi="Consolas"/>
        </w:rPr>
        <w:t>Ingress</w:t>
      </w:r>
      <w:r>
        <w:t xml:space="preserve"> type </w:t>
      </w:r>
      <w:r w:rsidRPr="00DE4665">
        <w:rPr>
          <w:rFonts w:ascii="Consolas" w:hAnsi="Consolas"/>
        </w:rPr>
        <w:t>IH</w:t>
      </w:r>
      <w:r>
        <w:t xml:space="preserve"> and the Egress type </w:t>
      </w:r>
      <w:r w:rsidRPr="00DE4665">
        <w:rPr>
          <w:rFonts w:ascii="Consolas" w:hAnsi="Consolas"/>
        </w:rPr>
        <w:t>IH</w:t>
      </w:r>
      <w:r>
        <w:t xml:space="preserve"> are independent. If we had wanted to show that they are the same type, we would have instead declared </w:t>
      </w:r>
      <w:r w:rsidRPr="00DE4665">
        <w:rPr>
          <w:rFonts w:ascii="Consolas" w:hAnsi="Consolas"/>
        </w:rPr>
        <w:t>IH</w:t>
      </w:r>
      <w:r>
        <w:t xml:space="preserve"> and </w:t>
      </w:r>
      <w:r w:rsidRPr="00DE4665">
        <w:rPr>
          <w:rFonts w:ascii="Consolas" w:hAnsi="Consolas"/>
        </w:rPr>
        <w:t>OH</w:t>
      </w:r>
      <w:r>
        <w:t xml:space="preserve"> at the switch level: </w:t>
      </w:r>
      <w:r w:rsidRPr="00F9431A">
        <w:rPr>
          <w:rFonts w:ascii="Consolas" w:hAnsi="Consolas"/>
          <w:b/>
        </w:rPr>
        <w:t>package</w:t>
      </w:r>
      <w:r>
        <w:t xml:space="preserve"> </w:t>
      </w:r>
      <w:r>
        <w:rPr>
          <w:rFonts w:ascii="Consolas" w:hAnsi="Consolas"/>
        </w:rPr>
        <w:t>Switch</w:t>
      </w:r>
      <w:r w:rsidRPr="00DE4665">
        <w:rPr>
          <w:rFonts w:ascii="Consolas" w:hAnsi="Consolas"/>
        </w:rPr>
        <w:t>&lt;IH, OH, T&gt;</w:t>
      </w:r>
      <w:r>
        <w:rPr>
          <w:rFonts w:ascii="Consolas" w:hAnsi="Consolas"/>
        </w:rPr>
        <w:t>.</w:t>
      </w:r>
    </w:p>
    <w:p w14:paraId="1C62158B" w14:textId="02A49740" w:rsidR="00C37B52" w:rsidRDefault="00C37B52" w:rsidP="00C37B52">
      <w:pPr>
        <w:pStyle w:val="Heading2"/>
      </w:pPr>
      <w:bookmarkStart w:id="3063" w:name="_Toc445799413"/>
      <w:bookmarkStart w:id="3064" w:name="_Toc447899106"/>
      <w:r>
        <w:t xml:space="preserve">Target </w:t>
      </w:r>
      <w:r w:rsidR="006C706B">
        <w:t xml:space="preserve">program </w:t>
      </w:r>
      <w:r>
        <w:t>instantiation</w:t>
      </w:r>
      <w:bookmarkEnd w:id="3063"/>
      <w:bookmarkEnd w:id="3064"/>
    </w:p>
    <w:p w14:paraId="7F6B8412" w14:textId="78093ACB" w:rsidR="00DD2667" w:rsidRDefault="00C37B52" w:rsidP="00C37B52">
      <w:r>
        <w:t xml:space="preserve">In order to build a </w:t>
      </w:r>
      <w:r w:rsidR="005A4A4F">
        <w:t xml:space="preserve">program for the </w:t>
      </w:r>
      <w:r>
        <w:t>target</w:t>
      </w:r>
      <w:r w:rsidR="005A4A4F">
        <w:t>,</w:t>
      </w:r>
      <w:r>
        <w:t xml:space="preserve"> the </w:t>
      </w:r>
      <w:r w:rsidR="00B05294">
        <w:t>compiled P4 program</w:t>
      </w:r>
      <w:r>
        <w:t xml:space="preserve"> has to instantiate </w:t>
      </w:r>
      <w:r w:rsidR="005A4A4F">
        <w:t>a</w:t>
      </w:r>
      <w:r>
        <w:t xml:space="preserve"> top-level package by passing values for all its arguments creating a variable called </w:t>
      </w:r>
      <w:r w:rsidRPr="00D06BCB">
        <w:rPr>
          <w:rFonts w:ascii="Consolas" w:hAnsi="Consolas"/>
        </w:rPr>
        <w:t>main</w:t>
      </w:r>
      <w:r w:rsidRPr="005A4A4F">
        <w:t xml:space="preserve"> </w:t>
      </w:r>
      <w:r w:rsidRPr="00BC5DCF">
        <w:t xml:space="preserve">in </w:t>
      </w:r>
      <w:r>
        <w:t>the toplevel namespace</w:t>
      </w:r>
      <w:r w:rsidRPr="00980172">
        <w:t xml:space="preserve">. </w:t>
      </w:r>
      <w:r w:rsidR="00DD2667">
        <w:t>The types of the arguments have to match the types of the parameters – after a suitable substitution of the type variables.</w:t>
      </w:r>
      <w:r w:rsidR="00875308">
        <w:t xml:space="preserve"> The type substitution can be expressed directly – using type specialization, or can be inferred by a compiler, using a unification algorithm like Hindley-Milner.</w:t>
      </w:r>
    </w:p>
    <w:p w14:paraId="79E12825" w14:textId="5AB692BC" w:rsidR="00C37B52" w:rsidRDefault="00C37B52" w:rsidP="00C37B52">
      <w:r w:rsidRPr="00980172">
        <w:t>For</w:t>
      </w:r>
      <w:r>
        <w:t xml:space="preserve"> example, given the prototypes:</w:t>
      </w:r>
    </w:p>
    <w:p w14:paraId="4DCE0B8D" w14:textId="797EE65A" w:rsidR="00C37B52" w:rsidRDefault="00C37B52" w:rsidP="00C37B52">
      <w:pPr>
        <w:rPr>
          <w:rFonts w:ascii="Consolas" w:hAnsi="Consolas"/>
        </w:rPr>
      </w:pPr>
      <w:r w:rsidRPr="00280B0E">
        <w:rPr>
          <w:rFonts w:ascii="Consolas" w:hAnsi="Consolas"/>
          <w:b/>
        </w:rPr>
        <w:t>parser</w:t>
      </w:r>
      <w:r w:rsidRPr="00A63137">
        <w:rPr>
          <w:rFonts w:ascii="Consolas" w:hAnsi="Consolas"/>
        </w:rPr>
        <w:t xml:space="preserve"> P</w:t>
      </w:r>
      <w:r>
        <w:rPr>
          <w:rFonts w:ascii="Consolas" w:hAnsi="Consolas"/>
        </w:rPr>
        <w:t>rs&lt;T&gt;</w:t>
      </w:r>
      <w:r w:rsidRPr="00280B0E">
        <w:rPr>
          <w:rFonts w:ascii="Consolas" w:hAnsi="Consolas"/>
        </w:rPr>
        <w:t>(</w:t>
      </w:r>
      <w:r>
        <w:rPr>
          <w:rFonts w:ascii="Consolas" w:hAnsi="Consolas"/>
        </w:rPr>
        <w:t xml:space="preserve">packet_in b, </w:t>
      </w:r>
      <w:r w:rsidRPr="00280B0E">
        <w:rPr>
          <w:rFonts w:ascii="Consolas" w:hAnsi="Consolas"/>
          <w:b/>
        </w:rPr>
        <w:t>out</w:t>
      </w:r>
      <w:r>
        <w:rPr>
          <w:rFonts w:ascii="Consolas" w:hAnsi="Consolas"/>
        </w:rPr>
        <w:t xml:space="preserve"> </w:t>
      </w:r>
      <w:r w:rsidRPr="00280B0E">
        <w:rPr>
          <w:rFonts w:ascii="Consolas" w:hAnsi="Consolas"/>
        </w:rPr>
        <w:t xml:space="preserve">T </w:t>
      </w:r>
      <w:r>
        <w:rPr>
          <w:rFonts w:ascii="Consolas" w:hAnsi="Consolas"/>
        </w:rPr>
        <w:t>result</w:t>
      </w:r>
      <w:r w:rsidRPr="00280B0E">
        <w:rPr>
          <w:rFonts w:ascii="Consolas" w:hAnsi="Consolas"/>
        </w:rPr>
        <w:t>)</w:t>
      </w:r>
      <w:r>
        <w:rPr>
          <w:rFonts w:ascii="Consolas" w:hAnsi="Consolas"/>
        </w:rPr>
        <w:t>;</w:t>
      </w:r>
      <w:r>
        <w:rPr>
          <w:rFonts w:ascii="Consolas" w:hAnsi="Consolas"/>
        </w:rPr>
        <w:br/>
      </w:r>
      <w:r>
        <w:rPr>
          <w:rFonts w:ascii="Consolas" w:hAnsi="Consolas"/>
          <w:b/>
        </w:rPr>
        <w:t xml:space="preserve">control </w:t>
      </w:r>
      <w:r w:rsidR="00F01B46">
        <w:rPr>
          <w:rFonts w:ascii="Consolas" w:hAnsi="Consolas"/>
        </w:rPr>
        <w:t>Pipe</w:t>
      </w:r>
      <w:r>
        <w:rPr>
          <w:rFonts w:ascii="Consolas" w:hAnsi="Consolas"/>
        </w:rPr>
        <w:t>&lt;T&gt;(</w:t>
      </w:r>
      <w:r w:rsidRPr="00280B0E">
        <w:rPr>
          <w:rFonts w:ascii="Consolas" w:hAnsi="Consolas"/>
          <w:b/>
        </w:rPr>
        <w:t>in</w:t>
      </w:r>
      <w:r>
        <w:rPr>
          <w:rFonts w:ascii="Consolas" w:hAnsi="Consolas"/>
        </w:rPr>
        <w:t xml:space="preserve"> T data);</w:t>
      </w:r>
      <w:r>
        <w:rPr>
          <w:rFonts w:ascii="Consolas" w:hAnsi="Consolas"/>
          <w:b/>
        </w:rPr>
        <w:br/>
        <w:t>package</w:t>
      </w:r>
      <w:r w:rsidRPr="00280B0E">
        <w:rPr>
          <w:rFonts w:ascii="Consolas" w:hAnsi="Consolas"/>
        </w:rPr>
        <w:t xml:space="preserve"> S</w:t>
      </w:r>
      <w:r>
        <w:rPr>
          <w:rFonts w:ascii="Consolas" w:hAnsi="Consolas"/>
        </w:rPr>
        <w:t>witch</w:t>
      </w:r>
      <w:r w:rsidRPr="00280B0E">
        <w:rPr>
          <w:rFonts w:ascii="Consolas" w:hAnsi="Consolas"/>
        </w:rPr>
        <w:t>&lt;T&gt;</w:t>
      </w:r>
      <w:r>
        <w:rPr>
          <w:rFonts w:ascii="Consolas" w:hAnsi="Consolas"/>
        </w:rPr>
        <w:t>(Prs p, Map map</w:t>
      </w:r>
      <w:r w:rsidRPr="00E957F4">
        <w:rPr>
          <w:rFonts w:ascii="Consolas" w:hAnsi="Consolas"/>
        </w:rPr>
        <w:t>);</w:t>
      </w:r>
    </w:p>
    <w:p w14:paraId="749E00A7" w14:textId="77777777" w:rsidR="00C37B52" w:rsidRDefault="00C37B52" w:rsidP="00C37B52">
      <w:r>
        <w:t>and the following declarations:</w:t>
      </w:r>
    </w:p>
    <w:p w14:paraId="6C8BFE1A" w14:textId="0F1FFCE5" w:rsidR="00C37B52" w:rsidRDefault="00C37B52" w:rsidP="00C37B52">
      <w:pPr>
        <w:rPr>
          <w:rFonts w:ascii="Consolas" w:hAnsi="Consolas"/>
        </w:rPr>
      </w:pPr>
      <w:r w:rsidRPr="00280B0E">
        <w:rPr>
          <w:rFonts w:ascii="Consolas" w:hAnsi="Consolas"/>
          <w:b/>
        </w:rPr>
        <w:lastRenderedPageBreak/>
        <w:t>parser</w:t>
      </w:r>
      <w:r>
        <w:rPr>
          <w:rFonts w:ascii="Consolas" w:hAnsi="Consolas"/>
        </w:rPr>
        <w:t xml:space="preserve"> P(packet_in b, </w:t>
      </w:r>
      <w:r w:rsidRPr="00280B0E">
        <w:rPr>
          <w:rFonts w:ascii="Consolas" w:hAnsi="Consolas"/>
          <w:b/>
        </w:rPr>
        <w:t>out</w:t>
      </w:r>
      <w:r>
        <w:rPr>
          <w:rFonts w:ascii="Consolas" w:hAnsi="Consolas"/>
        </w:rPr>
        <w:t xml:space="preserve"> </w:t>
      </w:r>
      <w:r>
        <w:rPr>
          <w:rFonts w:ascii="Consolas" w:hAnsi="Consolas"/>
          <w:b/>
        </w:rPr>
        <w:t>bit</w:t>
      </w:r>
      <w:r>
        <w:rPr>
          <w:rFonts w:ascii="Consolas" w:hAnsi="Consolas"/>
        </w:rPr>
        <w:t>&lt;32&gt; start) { … }</w:t>
      </w:r>
      <w:r>
        <w:rPr>
          <w:rFonts w:ascii="Consolas" w:hAnsi="Consolas"/>
        </w:rPr>
        <w:br/>
      </w:r>
      <w:r>
        <w:rPr>
          <w:rFonts w:ascii="Consolas" w:hAnsi="Consolas"/>
          <w:b/>
        </w:rPr>
        <w:t xml:space="preserve">control </w:t>
      </w:r>
      <w:r w:rsidR="006A4F4E">
        <w:rPr>
          <w:rFonts w:ascii="Consolas" w:hAnsi="Consolas"/>
        </w:rPr>
        <w:t>Pipe1</w:t>
      </w:r>
      <w:r>
        <w:rPr>
          <w:rFonts w:ascii="Consolas" w:hAnsi="Consolas"/>
        </w:rPr>
        <w:t>(</w:t>
      </w:r>
      <w:r w:rsidRPr="00280B0E">
        <w:rPr>
          <w:rFonts w:ascii="Consolas" w:hAnsi="Consolas"/>
          <w:b/>
        </w:rPr>
        <w:t>in</w:t>
      </w:r>
      <w:r>
        <w:rPr>
          <w:rFonts w:ascii="Consolas" w:hAnsi="Consolas"/>
        </w:rPr>
        <w:t xml:space="preserve"> </w:t>
      </w:r>
      <w:r>
        <w:rPr>
          <w:rFonts w:ascii="Consolas" w:hAnsi="Consolas"/>
          <w:b/>
        </w:rPr>
        <w:t>bit</w:t>
      </w:r>
      <w:r>
        <w:rPr>
          <w:rFonts w:ascii="Consolas" w:hAnsi="Consolas"/>
        </w:rPr>
        <w:t>&lt;32&gt; data) { … }</w:t>
      </w:r>
      <w:r>
        <w:rPr>
          <w:rFonts w:ascii="Consolas" w:hAnsi="Consolas"/>
        </w:rPr>
        <w:br/>
      </w:r>
      <w:r>
        <w:rPr>
          <w:rFonts w:ascii="Consolas" w:hAnsi="Consolas"/>
          <w:b/>
        </w:rPr>
        <w:t xml:space="preserve">control </w:t>
      </w:r>
      <w:r w:rsidR="006A4F4E">
        <w:rPr>
          <w:rFonts w:ascii="Consolas" w:hAnsi="Consolas"/>
        </w:rPr>
        <w:t>Pipe</w:t>
      </w:r>
      <w:r>
        <w:rPr>
          <w:rFonts w:ascii="Consolas" w:hAnsi="Consolas"/>
        </w:rPr>
        <w:t>2(</w:t>
      </w:r>
      <w:r w:rsidRPr="00280B0E">
        <w:rPr>
          <w:rFonts w:ascii="Consolas" w:hAnsi="Consolas"/>
          <w:b/>
        </w:rPr>
        <w:t>in</w:t>
      </w:r>
      <w:r>
        <w:rPr>
          <w:rFonts w:ascii="Consolas" w:hAnsi="Consolas"/>
        </w:rPr>
        <w:t xml:space="preserve"> </w:t>
      </w:r>
      <w:r>
        <w:rPr>
          <w:rFonts w:ascii="Consolas" w:hAnsi="Consolas"/>
          <w:b/>
        </w:rPr>
        <w:t>bit</w:t>
      </w:r>
      <w:r w:rsidR="00836F5F">
        <w:rPr>
          <w:rFonts w:ascii="Consolas" w:hAnsi="Consolas"/>
        </w:rPr>
        <w:t>&lt;8&gt; data) { … }</w:t>
      </w:r>
    </w:p>
    <w:p w14:paraId="51A019F7" w14:textId="77777777" w:rsidR="00C37B52" w:rsidRDefault="00C37B52" w:rsidP="00C37B52">
      <w:pPr>
        <w:rPr>
          <w:rFonts w:ascii="Consolas" w:hAnsi="Consolas"/>
        </w:rPr>
      </w:pPr>
      <w:r w:rsidRPr="00FA1176">
        <w:t>The following is a legal</w:t>
      </w:r>
      <w:r w:rsidRPr="00280B0E">
        <w:t xml:space="preserve"> </w:t>
      </w:r>
      <w:r>
        <w:t>declaration</w:t>
      </w:r>
      <w:r w:rsidRPr="00280B0E">
        <w:t xml:space="preserve"> for </w:t>
      </w:r>
      <w:r>
        <w:t>the top-level target:</w:t>
      </w:r>
    </w:p>
    <w:p w14:paraId="0610EF94" w14:textId="75B6F067" w:rsidR="00C37B52" w:rsidRDefault="00C37B52" w:rsidP="00C37B52">
      <w:pPr>
        <w:rPr>
          <w:rFonts w:ascii="Consolas" w:hAnsi="Consolas"/>
        </w:rPr>
      </w:pPr>
      <w:r>
        <w:rPr>
          <w:rFonts w:ascii="Consolas" w:hAnsi="Consolas"/>
        </w:rPr>
        <w:t>Switch(</w:t>
      </w:r>
      <w:proofErr w:type="gramStart"/>
      <w:r>
        <w:rPr>
          <w:rFonts w:ascii="Consolas" w:hAnsi="Consolas"/>
        </w:rPr>
        <w:t>P(</w:t>
      </w:r>
      <w:proofErr w:type="gramEnd"/>
      <w:r>
        <w:rPr>
          <w:rFonts w:ascii="Consolas" w:hAnsi="Consolas"/>
        </w:rPr>
        <w:t xml:space="preserve">), </w:t>
      </w:r>
      <w:r w:rsidR="006A4F4E">
        <w:rPr>
          <w:rFonts w:ascii="Consolas" w:hAnsi="Consolas"/>
        </w:rPr>
        <w:t>Pipe</w:t>
      </w:r>
      <w:r w:rsidRPr="0082523F">
        <w:rPr>
          <w:rFonts w:ascii="Consolas" w:hAnsi="Consolas"/>
        </w:rPr>
        <w:t>1</w:t>
      </w:r>
      <w:r>
        <w:rPr>
          <w:rFonts w:ascii="Consolas" w:hAnsi="Consolas"/>
        </w:rPr>
        <w:t>()</w:t>
      </w:r>
      <w:r w:rsidRPr="0082523F">
        <w:rPr>
          <w:rFonts w:ascii="Consolas" w:hAnsi="Consolas"/>
        </w:rPr>
        <w:t>)</w:t>
      </w:r>
      <w:r>
        <w:rPr>
          <w:rFonts w:ascii="Consolas" w:hAnsi="Consolas"/>
        </w:rPr>
        <w:t xml:space="preserve"> main</w:t>
      </w:r>
      <w:r w:rsidRPr="0082523F">
        <w:rPr>
          <w:rFonts w:ascii="Consolas" w:hAnsi="Consolas"/>
        </w:rPr>
        <w:t>;</w:t>
      </w:r>
      <w:r>
        <w:rPr>
          <w:rFonts w:ascii="Consolas" w:hAnsi="Consolas"/>
        </w:rPr>
        <w:t xml:space="preserve"> </w:t>
      </w:r>
    </w:p>
    <w:p w14:paraId="52C3A1E2" w14:textId="77777777" w:rsidR="00C37B52" w:rsidRDefault="00C37B52" w:rsidP="00C37B52">
      <w:r>
        <w:t>And the following is illegal:</w:t>
      </w:r>
    </w:p>
    <w:p w14:paraId="36263FE2" w14:textId="0631A47F" w:rsidR="00C37B52" w:rsidRDefault="00C37B52" w:rsidP="00C37B52">
      <w:pPr>
        <w:rPr>
          <w:rFonts w:ascii="Consolas" w:hAnsi="Consolas"/>
        </w:rPr>
      </w:pPr>
      <w:r>
        <w:rPr>
          <w:rFonts w:ascii="Consolas" w:hAnsi="Consolas"/>
        </w:rPr>
        <w:t>Switch(</w:t>
      </w:r>
      <w:proofErr w:type="gramStart"/>
      <w:r>
        <w:rPr>
          <w:rFonts w:ascii="Consolas" w:hAnsi="Consolas"/>
        </w:rPr>
        <w:t>P</w:t>
      </w:r>
      <w:r w:rsidR="0041294B">
        <w:rPr>
          <w:rFonts w:ascii="Consolas" w:hAnsi="Consolas"/>
        </w:rPr>
        <w:t>(</w:t>
      </w:r>
      <w:proofErr w:type="gramEnd"/>
      <w:r w:rsidR="0041294B">
        <w:rPr>
          <w:rFonts w:ascii="Consolas" w:hAnsi="Consolas"/>
        </w:rPr>
        <w:t>)</w:t>
      </w:r>
      <w:r>
        <w:rPr>
          <w:rFonts w:ascii="Consolas" w:hAnsi="Consolas"/>
        </w:rPr>
        <w:t>,</w:t>
      </w:r>
      <w:r w:rsidR="0041294B">
        <w:rPr>
          <w:rFonts w:ascii="Consolas" w:hAnsi="Consolas"/>
        </w:rPr>
        <w:t xml:space="preserve"> </w:t>
      </w:r>
      <w:r w:rsidR="006A4F4E">
        <w:rPr>
          <w:rFonts w:ascii="Consolas" w:hAnsi="Consolas"/>
        </w:rPr>
        <w:t>Pipe</w:t>
      </w:r>
      <w:r>
        <w:rPr>
          <w:rFonts w:ascii="Consolas" w:hAnsi="Consolas"/>
        </w:rPr>
        <w:t>2</w:t>
      </w:r>
      <w:r w:rsidR="0041294B">
        <w:rPr>
          <w:rFonts w:ascii="Consolas" w:hAnsi="Consolas"/>
        </w:rPr>
        <w:t>()</w:t>
      </w:r>
      <w:r>
        <w:rPr>
          <w:rFonts w:ascii="Consolas" w:hAnsi="Consolas"/>
        </w:rPr>
        <w:t xml:space="preserve">) main; </w:t>
      </w:r>
    </w:p>
    <w:p w14:paraId="746D8057" w14:textId="0825269C" w:rsidR="00C37B52" w:rsidRDefault="00C37B52" w:rsidP="00C37B52">
      <w:r>
        <w:t xml:space="preserve">The latter declaration is incorrect because the parser </w:t>
      </w:r>
      <w:r w:rsidRPr="00BC5DCF">
        <w:rPr>
          <w:rFonts w:ascii="Consolas" w:hAnsi="Consolas"/>
        </w:rPr>
        <w:t>P</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32</w:t>
      </w:r>
      <w:r>
        <w:rPr>
          <w:rFonts w:ascii="Consolas" w:hAnsi="Consolas"/>
        </w:rPr>
        <w:t>&gt;</w:t>
      </w:r>
      <w:r>
        <w:t xml:space="preserve">, while </w:t>
      </w:r>
      <w:r w:rsidR="005842CC">
        <w:rPr>
          <w:rFonts w:ascii="Consolas" w:hAnsi="Consolas"/>
        </w:rPr>
        <w:t>Pipe2</w:t>
      </w:r>
      <w:r>
        <w:t xml:space="preserve"> requires </w:t>
      </w:r>
      <w:r w:rsidRPr="00280B0E">
        <w:rPr>
          <w:rFonts w:ascii="Consolas" w:hAnsi="Consolas"/>
        </w:rPr>
        <w:t>T</w:t>
      </w:r>
      <w:r>
        <w:t xml:space="preserve"> to be </w:t>
      </w:r>
      <w:r>
        <w:rPr>
          <w:rFonts w:ascii="Consolas" w:hAnsi="Consolas"/>
        </w:rPr>
        <w:t>bit&lt;</w:t>
      </w:r>
      <w:r w:rsidRPr="00280B0E">
        <w:rPr>
          <w:rFonts w:ascii="Consolas" w:hAnsi="Consolas"/>
        </w:rPr>
        <w:t>8</w:t>
      </w:r>
      <w:r>
        <w:rPr>
          <w:rFonts w:ascii="Consolas" w:hAnsi="Consolas"/>
        </w:rPr>
        <w:t>&gt;</w:t>
      </w:r>
      <w:r>
        <w:t>.</w:t>
      </w:r>
    </w:p>
    <w:p w14:paraId="27E16F23" w14:textId="77777777" w:rsidR="00C37B52" w:rsidRDefault="00C37B52" w:rsidP="00C37B52">
      <w:r>
        <w:t>The user can also explicitly specify values for the type variables:</w:t>
      </w:r>
    </w:p>
    <w:p w14:paraId="0E7149FD" w14:textId="0047477F" w:rsidR="00C37B52" w:rsidRDefault="00C37B52" w:rsidP="00C37B52">
      <w:pPr>
        <w:rPr>
          <w:rFonts w:ascii="Consolas" w:hAnsi="Consolas"/>
        </w:rPr>
      </w:pPr>
      <w:r>
        <w:rPr>
          <w:rFonts w:ascii="Consolas" w:hAnsi="Consolas"/>
        </w:rPr>
        <w:t>Switch&lt;</w:t>
      </w:r>
      <w:r w:rsidRPr="0023471A">
        <w:rPr>
          <w:rFonts w:ascii="Consolas" w:hAnsi="Consolas"/>
          <w:b/>
        </w:rPr>
        <w:t>bit</w:t>
      </w:r>
      <w:r>
        <w:rPr>
          <w:rFonts w:ascii="Consolas" w:hAnsi="Consolas"/>
        </w:rPr>
        <w:t>&lt;32&gt;&gt;(</w:t>
      </w:r>
      <w:proofErr w:type="gramStart"/>
      <w:r>
        <w:rPr>
          <w:rFonts w:ascii="Consolas" w:hAnsi="Consolas"/>
        </w:rPr>
        <w:t>P(</w:t>
      </w:r>
      <w:proofErr w:type="gramEnd"/>
      <w:r>
        <w:rPr>
          <w:rFonts w:ascii="Consolas" w:hAnsi="Consolas"/>
        </w:rPr>
        <w:t xml:space="preserve">), </w:t>
      </w:r>
      <w:r w:rsidR="006A4F4E">
        <w:rPr>
          <w:rFonts w:ascii="Consolas" w:hAnsi="Consolas"/>
        </w:rPr>
        <w:t>Pipe</w:t>
      </w:r>
      <w:r w:rsidRPr="001A316A">
        <w:rPr>
          <w:rFonts w:ascii="Consolas" w:hAnsi="Consolas"/>
        </w:rPr>
        <w:t>1</w:t>
      </w:r>
      <w:r>
        <w:rPr>
          <w:rFonts w:ascii="Consolas" w:hAnsi="Consolas"/>
        </w:rPr>
        <w:t>()</w:t>
      </w:r>
      <w:r w:rsidRPr="001A316A">
        <w:rPr>
          <w:rFonts w:ascii="Consolas" w:hAnsi="Consolas"/>
        </w:rPr>
        <w:t>)</w:t>
      </w:r>
      <w:r>
        <w:rPr>
          <w:rFonts w:ascii="Consolas" w:hAnsi="Consolas"/>
        </w:rPr>
        <w:t xml:space="preserve"> main</w:t>
      </w:r>
      <w:r w:rsidRPr="001A316A">
        <w:rPr>
          <w:rFonts w:ascii="Consolas" w:hAnsi="Consolas"/>
        </w:rPr>
        <w:t>;</w:t>
      </w:r>
      <w:r>
        <w:rPr>
          <w:rFonts w:ascii="Consolas" w:hAnsi="Consolas"/>
        </w:rPr>
        <w:t xml:space="preserve"> </w:t>
      </w:r>
    </w:p>
    <w:p w14:paraId="593F7C71" w14:textId="77777777" w:rsidR="00E502A3" w:rsidRDefault="00E502A3" w:rsidP="00E502A3">
      <w:pPr>
        <w:pStyle w:val="Heading2"/>
      </w:pPr>
      <w:bookmarkStart w:id="3065" w:name="_Toc445799414"/>
      <w:bookmarkStart w:id="3066" w:name="_Toc447899107"/>
      <w:r>
        <w:t>A Packet Filter Model</w:t>
      </w:r>
      <w:bookmarkEnd w:id="3065"/>
      <w:bookmarkEnd w:id="3066"/>
    </w:p>
    <w:p w14:paraId="7395E96B" w14:textId="6EFFD01C" w:rsidR="00E502A3" w:rsidRDefault="00E502A3" w:rsidP="00E502A3">
      <w:r>
        <w:t>To illustrate the versatility of P4</w:t>
      </w:r>
      <w:r w:rsidR="00131A64">
        <w:t xml:space="preserve"> architecture description language</w:t>
      </w:r>
      <w:r>
        <w:t xml:space="preserve">, we </w:t>
      </w:r>
      <w:r w:rsidR="00131A64">
        <w:t xml:space="preserve">give an example of </w:t>
      </w:r>
      <w:r>
        <w:t>another target architecture, which models a packet filter that makes a drop/no drop decision based only on the computation in a P4 parser.</w:t>
      </w:r>
    </w:p>
    <w:p w14:paraId="59289D10" w14:textId="77777777" w:rsidR="00E502A3" w:rsidRDefault="00E502A3" w:rsidP="00E502A3">
      <w:pPr>
        <w:keepNext/>
        <w:jc w:val="center"/>
      </w:pPr>
      <w:r w:rsidRPr="00DA4F1D">
        <w:rPr>
          <w:noProof/>
        </w:rPr>
        <w:drawing>
          <wp:inline distT="0" distB="0" distL="0" distR="0" wp14:anchorId="3D9ADC4B" wp14:editId="7901EC27">
            <wp:extent cx="2669721" cy="1245239"/>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69721" cy="1245239"/>
                    </a:xfrm>
                    <a:prstGeom prst="rect">
                      <a:avLst/>
                    </a:prstGeom>
                    <a:noFill/>
                    <a:ln>
                      <a:noFill/>
                    </a:ln>
                  </pic:spPr>
                </pic:pic>
              </a:graphicData>
            </a:graphic>
          </wp:inline>
        </w:drawing>
      </w:r>
    </w:p>
    <w:p w14:paraId="061E5DEF" w14:textId="77777777" w:rsidR="00E502A3" w:rsidRDefault="00E502A3" w:rsidP="0016160B">
      <w:pPr>
        <w:pStyle w:val="Caption"/>
      </w:pPr>
      <w:r>
        <w:t xml:space="preserve">Figure </w:t>
      </w:r>
      <w:fldSimple w:instr=" SEQ Figure \* ARABIC ">
        <w:r w:rsidR="002C0206">
          <w:rPr>
            <w:noProof/>
          </w:rPr>
          <w:t>15</w:t>
        </w:r>
      </w:fldSimple>
      <w:r>
        <w:t xml:space="preserve">: A packet filter target model. </w:t>
      </w:r>
      <w:r>
        <w:br/>
        <w:t xml:space="preserve">The parser computes a Boolean value, which </w:t>
      </w:r>
      <w:r>
        <w:br/>
        <w:t>is used to decide whether the packet is dropped.</w:t>
      </w:r>
    </w:p>
    <w:p w14:paraId="56065B9C" w14:textId="6F3E2D97" w:rsidR="00E502A3" w:rsidRDefault="00E502A3" w:rsidP="00E502A3">
      <w:r>
        <w:t xml:space="preserve">This model could be used to program packet filters running in the Linux kernel. For example, </w:t>
      </w:r>
      <w:r w:rsidR="00172D7A">
        <w:t>we could</w:t>
      </w:r>
      <w:r>
        <w:t xml:space="preserve"> replace the TCP dump language with the much more powerful P4 language; P4 can support seamlessly new protocols, while providing complete “type safety” during packet processing. For such a target the</w:t>
      </w:r>
      <w:r w:rsidR="00CE4E9B">
        <w:t xml:space="preserve"> P4 compiler could generate an e</w:t>
      </w:r>
      <w:r>
        <w:t>BPF (Extended Berkeley Packet Filter) program, which is injected by the TCP dump utility into the Linux kernel, and executed by the EBPF kernel JIT compiler/runtime.</w:t>
      </w:r>
    </w:p>
    <w:p w14:paraId="4CF55BF1" w14:textId="77777777" w:rsidR="00E502A3" w:rsidRDefault="00E502A3" w:rsidP="00E502A3">
      <w:r>
        <w:t xml:space="preserve">In this case the target is the Linux kernel, and the target abstract model is a packet filter. </w:t>
      </w:r>
    </w:p>
    <w:p w14:paraId="7BD51872" w14:textId="77777777" w:rsidR="00E502A3" w:rsidRDefault="00E502A3" w:rsidP="00E502A3">
      <w:r>
        <w:t>The declaration for this architecture is very simple:</w:t>
      </w:r>
    </w:p>
    <w:p w14:paraId="3917BCD5" w14:textId="03C970DC" w:rsidR="00E502A3" w:rsidRPr="00BD6FE9" w:rsidRDefault="00E502A3" w:rsidP="00E502A3">
      <w:pPr>
        <w:rPr>
          <w:rFonts w:ascii="Consolas" w:hAnsi="Consolas"/>
        </w:rPr>
      </w:pPr>
      <w:r w:rsidRPr="00BD6FE9">
        <w:rPr>
          <w:rFonts w:ascii="Consolas" w:hAnsi="Consolas"/>
          <w:b/>
        </w:rPr>
        <w:t>parser</w:t>
      </w:r>
      <w:r w:rsidRPr="00BD6FE9">
        <w:rPr>
          <w:rFonts w:ascii="Consolas" w:hAnsi="Consolas"/>
        </w:rPr>
        <w:t xml:space="preserve"> </w:t>
      </w:r>
      <w:r w:rsidR="00AB5D05">
        <w:rPr>
          <w:rFonts w:ascii="Consolas" w:hAnsi="Consolas"/>
        </w:rPr>
        <w:t>_</w:t>
      </w:r>
      <w:r>
        <w:rPr>
          <w:rFonts w:ascii="Consolas" w:hAnsi="Consolas"/>
        </w:rPr>
        <w:t>parser&lt;H&gt;</w:t>
      </w:r>
      <w:r w:rsidRPr="00BD6FE9">
        <w:rPr>
          <w:rFonts w:ascii="Consolas" w:hAnsi="Consolas"/>
        </w:rPr>
        <w:t>(packet_in packe</w:t>
      </w:r>
      <w:r>
        <w:rPr>
          <w:rFonts w:ascii="Consolas" w:hAnsi="Consolas"/>
        </w:rPr>
        <w:t xml:space="preserve">t, </w:t>
      </w:r>
      <w:r w:rsidRPr="00BD6FE9">
        <w:rPr>
          <w:rFonts w:ascii="Consolas" w:hAnsi="Consolas"/>
          <w:b/>
        </w:rPr>
        <w:t>out</w:t>
      </w:r>
      <w:r>
        <w:rPr>
          <w:rFonts w:ascii="Consolas" w:hAnsi="Consolas"/>
        </w:rPr>
        <w:t xml:space="preserve"> H headers</w:t>
      </w:r>
      <w:r w:rsidRPr="00BD6FE9">
        <w:rPr>
          <w:rFonts w:ascii="Consolas" w:hAnsi="Consolas"/>
        </w:rPr>
        <w:t>);</w:t>
      </w:r>
      <w:r>
        <w:rPr>
          <w:rFonts w:ascii="Consolas" w:hAnsi="Consolas"/>
        </w:rPr>
        <w:br/>
      </w:r>
      <w:r w:rsidRPr="00BD6FE9">
        <w:rPr>
          <w:rFonts w:ascii="Consolas" w:hAnsi="Consolas"/>
          <w:b/>
        </w:rPr>
        <w:t>control</w:t>
      </w:r>
      <w:r>
        <w:rPr>
          <w:rFonts w:ascii="Consolas" w:hAnsi="Consolas"/>
        </w:rPr>
        <w:t xml:space="preserve"> </w:t>
      </w:r>
      <w:r w:rsidR="00AB5D05">
        <w:rPr>
          <w:rFonts w:ascii="Consolas" w:hAnsi="Consolas"/>
        </w:rPr>
        <w:t>_</w:t>
      </w:r>
      <w:r>
        <w:rPr>
          <w:rFonts w:ascii="Consolas" w:hAnsi="Consolas"/>
        </w:rPr>
        <w:t>filter&lt;H&gt;(</w:t>
      </w:r>
      <w:r w:rsidRPr="00BD6FE9">
        <w:rPr>
          <w:rFonts w:ascii="Consolas" w:hAnsi="Consolas"/>
          <w:b/>
        </w:rPr>
        <w:t>inout</w:t>
      </w:r>
      <w:r>
        <w:rPr>
          <w:rFonts w:ascii="Consolas" w:hAnsi="Consolas"/>
        </w:rPr>
        <w:t xml:space="preserve"> H headers, </w:t>
      </w:r>
      <w:r w:rsidRPr="00BD6FE9">
        <w:rPr>
          <w:rFonts w:ascii="Consolas" w:hAnsi="Consolas"/>
          <w:b/>
        </w:rPr>
        <w:t>out</w:t>
      </w:r>
      <w:r>
        <w:rPr>
          <w:rFonts w:ascii="Consolas" w:hAnsi="Consolas"/>
        </w:rPr>
        <w:t xml:space="preserve"> </w:t>
      </w:r>
      <w:r w:rsidRPr="00BD6FE9">
        <w:rPr>
          <w:rFonts w:ascii="Consolas" w:hAnsi="Consolas"/>
          <w:b/>
        </w:rPr>
        <w:t>bool</w:t>
      </w:r>
      <w:r>
        <w:rPr>
          <w:rFonts w:ascii="Consolas" w:hAnsi="Consolas"/>
        </w:rPr>
        <w:t xml:space="preserve"> accept);</w:t>
      </w:r>
    </w:p>
    <w:p w14:paraId="5EB4151D" w14:textId="7FF74BDD" w:rsidR="00E502A3" w:rsidRPr="00BD6FE9" w:rsidRDefault="00E502A3" w:rsidP="00E502A3">
      <w:pPr>
        <w:rPr>
          <w:rFonts w:ascii="Consolas" w:hAnsi="Consolas"/>
        </w:rPr>
      </w:pPr>
      <w:r>
        <w:rPr>
          <w:rFonts w:ascii="Consolas" w:hAnsi="Consolas"/>
          <w:b/>
        </w:rPr>
        <w:t>package</w:t>
      </w:r>
      <w:r w:rsidRPr="00BD6FE9">
        <w:rPr>
          <w:rFonts w:ascii="Consolas" w:hAnsi="Consolas"/>
        </w:rPr>
        <w:t xml:space="preserve"> Filter</w:t>
      </w:r>
      <w:r>
        <w:rPr>
          <w:rFonts w:ascii="Consolas" w:hAnsi="Consolas"/>
        </w:rPr>
        <w:t>&lt;H&gt;</w:t>
      </w:r>
      <w:r w:rsidRPr="00BD6FE9">
        <w:rPr>
          <w:rFonts w:ascii="Consolas" w:hAnsi="Consolas"/>
        </w:rPr>
        <w:t>(</w:t>
      </w:r>
      <w:r w:rsidR="00AB5D05">
        <w:rPr>
          <w:rFonts w:ascii="Consolas" w:hAnsi="Consolas"/>
        </w:rPr>
        <w:t>_</w:t>
      </w:r>
      <w:r>
        <w:rPr>
          <w:rFonts w:ascii="Consolas" w:hAnsi="Consolas"/>
        </w:rPr>
        <w:t xml:space="preserve">parser&lt;H&gt; p, </w:t>
      </w:r>
      <w:r w:rsidR="00AB5D05">
        <w:rPr>
          <w:rFonts w:ascii="Consolas" w:hAnsi="Consolas"/>
        </w:rPr>
        <w:t>_</w:t>
      </w:r>
      <w:r w:rsidRPr="00BD6FE9">
        <w:rPr>
          <w:rFonts w:ascii="Consolas" w:hAnsi="Consolas"/>
        </w:rPr>
        <w:t>filter</w:t>
      </w:r>
      <w:r>
        <w:rPr>
          <w:rFonts w:ascii="Consolas" w:hAnsi="Consolas"/>
        </w:rPr>
        <w:t>&lt;H&gt;</w:t>
      </w:r>
      <w:r w:rsidRPr="00BD6FE9">
        <w:rPr>
          <w:rFonts w:ascii="Consolas" w:hAnsi="Consolas"/>
        </w:rPr>
        <w:t xml:space="preserve"> f);</w:t>
      </w:r>
    </w:p>
    <w:p w14:paraId="7A711EEC" w14:textId="3C2AF753" w:rsidR="00D07822" w:rsidRDefault="008E77EF" w:rsidP="00A66238">
      <w:pPr>
        <w:pStyle w:val="Heading1"/>
      </w:pPr>
      <w:bookmarkStart w:id="3067" w:name="_Ref445644138"/>
      <w:bookmarkStart w:id="3068" w:name="_Toc445799415"/>
      <w:bookmarkStart w:id="3069" w:name="_Toc447899108"/>
      <w:r>
        <w:lastRenderedPageBreak/>
        <w:t>The P4 abstract machine: evaluating a P4 program</w:t>
      </w:r>
      <w:bookmarkEnd w:id="3055"/>
      <w:bookmarkEnd w:id="3067"/>
      <w:bookmarkEnd w:id="3068"/>
      <w:bookmarkEnd w:id="3069"/>
    </w:p>
    <w:p w14:paraId="4D266AD3" w14:textId="77777777" w:rsidR="00AB5D05" w:rsidRDefault="00D45B70">
      <w:r>
        <w:t>The evaluation of a P</w:t>
      </w:r>
      <w:r w:rsidR="003836E6">
        <w:t>4 program is done in two stages</w:t>
      </w:r>
      <w:r w:rsidR="00AB5D05">
        <w:t>:</w:t>
      </w:r>
    </w:p>
    <w:p w14:paraId="2E6A53DF" w14:textId="7B684B1C" w:rsidR="00AB5D05" w:rsidRDefault="00AB5D05" w:rsidP="00376719">
      <w:pPr>
        <w:pStyle w:val="ListParagraph"/>
        <w:numPr>
          <w:ilvl w:val="0"/>
          <w:numId w:val="57"/>
        </w:numPr>
      </w:pPr>
      <w:r w:rsidRPr="00376719">
        <w:rPr>
          <w:b/>
        </w:rPr>
        <w:t>static evaluation</w:t>
      </w:r>
      <w:r>
        <w:t>: at compilation time</w:t>
      </w:r>
      <w:r w:rsidRPr="00AB5D05">
        <w:t xml:space="preserve"> </w:t>
      </w:r>
      <w:r>
        <w:t>the P4 program is analyzed and all stateful blocks are instantiated.</w:t>
      </w:r>
    </w:p>
    <w:p w14:paraId="2E41E36C" w14:textId="20138B13" w:rsidR="00D45B70" w:rsidRDefault="003836E6" w:rsidP="00376719">
      <w:pPr>
        <w:pStyle w:val="ListParagraph"/>
        <w:numPr>
          <w:ilvl w:val="0"/>
          <w:numId w:val="57"/>
        </w:numPr>
      </w:pPr>
      <w:r w:rsidRPr="00376719">
        <w:rPr>
          <w:b/>
        </w:rPr>
        <w:t>dy</w:t>
      </w:r>
      <w:r w:rsidR="00AB5D05" w:rsidRPr="00376719">
        <w:rPr>
          <w:b/>
        </w:rPr>
        <w:t>namic evaluation</w:t>
      </w:r>
      <w:r w:rsidR="00AB5D05">
        <w:t>: at runtime</w:t>
      </w:r>
      <w:r w:rsidR="00AB5D05" w:rsidRPr="00AB5D05">
        <w:t xml:space="preserve"> </w:t>
      </w:r>
      <w:r w:rsidR="00AB5D05">
        <w:t>each P4 functional block is executed atomically, in isolation, when it receives control from the target architecture</w:t>
      </w:r>
    </w:p>
    <w:p w14:paraId="6E24F1CB" w14:textId="248F5D88" w:rsidR="00D07822" w:rsidRDefault="000C702A" w:rsidP="00A66238">
      <w:pPr>
        <w:pStyle w:val="Heading2"/>
      </w:pPr>
      <w:bookmarkStart w:id="3070" w:name="_Ref445813355"/>
      <w:bookmarkStart w:id="3071" w:name="_Toc445799416"/>
      <w:bookmarkStart w:id="3072" w:name="_Toc447899109"/>
      <w:r>
        <w:t>Compile-time evaluation</w:t>
      </w:r>
      <w:bookmarkEnd w:id="3070"/>
      <w:bookmarkEnd w:id="3071"/>
      <w:bookmarkEnd w:id="3072"/>
    </w:p>
    <w:p w14:paraId="05DCDE31" w14:textId="36EB6ECC" w:rsidR="00FB1ACA" w:rsidRDefault="00FB1ACA">
      <w:r>
        <w:t xml:space="preserve">All stateful values are instantiated at compilation time. Evaluation proceeds in order </w:t>
      </w:r>
      <w:r w:rsidR="00DD32E5">
        <w:t xml:space="preserve">of declarations, starting </w:t>
      </w:r>
      <w:r w:rsidR="00FD0663">
        <w:t>in the top-level namespace:</w:t>
      </w:r>
    </w:p>
    <w:p w14:paraId="218F5B04" w14:textId="0B324AAE" w:rsidR="00FB1ACA" w:rsidRDefault="00333096" w:rsidP="00FB1ACA">
      <w:pPr>
        <w:pStyle w:val="ListParagraph"/>
        <w:numPr>
          <w:ilvl w:val="0"/>
          <w:numId w:val="50"/>
        </w:numPr>
      </w:pPr>
      <w:r>
        <w:t>All d</w:t>
      </w:r>
      <w:r w:rsidR="00FB1ACA">
        <w:t xml:space="preserve">eclarations (e.g., </w:t>
      </w:r>
      <w:r w:rsidR="00FB1ACA" w:rsidRPr="00FB1ACA">
        <w:rPr>
          <w:rFonts w:ascii="Consolas" w:hAnsi="Consolas"/>
          <w:b/>
        </w:rPr>
        <w:t>parser</w:t>
      </w:r>
      <w:r w:rsidR="00FB1ACA">
        <w:t xml:space="preserve">s, </w:t>
      </w:r>
      <w:r w:rsidR="00FB1ACA" w:rsidRPr="00FB1ACA">
        <w:rPr>
          <w:rFonts w:ascii="Consolas" w:hAnsi="Consolas"/>
          <w:b/>
        </w:rPr>
        <w:t>control</w:t>
      </w:r>
      <w:r w:rsidR="00FB1ACA">
        <w:t xml:space="preserve">s, types, constants) evaluate to themselves. </w:t>
      </w:r>
    </w:p>
    <w:p w14:paraId="1A3C4ADD" w14:textId="35EED413" w:rsidR="003B510A" w:rsidRDefault="00FB1ACA" w:rsidP="003B510A">
      <w:pPr>
        <w:pStyle w:val="ListParagraph"/>
        <w:numPr>
          <w:ilvl w:val="0"/>
          <w:numId w:val="50"/>
        </w:numPr>
      </w:pPr>
      <w:r>
        <w:t>Constructor invocations evaluate to stateful objects of the corresponding type. For this purpose, all constructor arguments are evaluated recursively</w:t>
      </w:r>
      <w:r w:rsidR="000708E4">
        <w:t xml:space="preserve"> and bound to the constructor parameters</w:t>
      </w:r>
      <w:r>
        <w:t xml:space="preserve">. Constructor arguments must all be either compile-time constants, or stateful object instances. The order of evaluation of the constructor </w:t>
      </w:r>
      <w:r w:rsidR="00AD5769">
        <w:t>arguments should be unimportant – all evaluation orders should produce the same results.</w:t>
      </w:r>
    </w:p>
    <w:p w14:paraId="0096E245" w14:textId="55F90211" w:rsidR="00FB1ACA" w:rsidRDefault="00FB1ACA" w:rsidP="00FB1ACA">
      <w:pPr>
        <w:pStyle w:val="ListParagraph"/>
        <w:numPr>
          <w:ilvl w:val="0"/>
          <w:numId w:val="50"/>
        </w:numPr>
      </w:pPr>
      <w:r>
        <w:t>Instantiations evaluate to named stateful objects.</w:t>
      </w:r>
    </w:p>
    <w:p w14:paraId="3A7B0B7A" w14:textId="6A89310A" w:rsidR="000A722F" w:rsidRDefault="00CD664C" w:rsidP="00FB1ACA">
      <w:pPr>
        <w:pStyle w:val="ListParagraph"/>
        <w:numPr>
          <w:ilvl w:val="0"/>
          <w:numId w:val="50"/>
        </w:numPr>
      </w:pPr>
      <w:r>
        <w:t>The instantiation</w:t>
      </w:r>
      <w:r w:rsidR="000A722F">
        <w:t xml:space="preserve"> of a </w:t>
      </w:r>
      <w:r w:rsidR="000A722F" w:rsidRPr="000A722F">
        <w:rPr>
          <w:rFonts w:ascii="Consolas" w:hAnsi="Consolas"/>
          <w:b/>
        </w:rPr>
        <w:t>parser</w:t>
      </w:r>
      <w:r w:rsidR="000A722F">
        <w:t xml:space="preserve"> or </w:t>
      </w:r>
      <w:r w:rsidR="000A722F" w:rsidRPr="000A722F">
        <w:rPr>
          <w:rFonts w:ascii="Consolas" w:hAnsi="Consolas"/>
          <w:b/>
        </w:rPr>
        <w:t>control</w:t>
      </w:r>
      <w:r w:rsidR="000A722F" w:rsidRPr="000A722F">
        <w:t xml:space="preserve"> block</w:t>
      </w:r>
      <w:r w:rsidR="000A722F">
        <w:t xml:space="preserve"> recursively evaluates all stateful instantiations declared in the block</w:t>
      </w:r>
      <w:r w:rsidR="003B510A">
        <w:t>.</w:t>
      </w:r>
    </w:p>
    <w:p w14:paraId="616E87A4" w14:textId="19FB0CD8" w:rsidR="00FB1ACA" w:rsidRDefault="00FB1ACA" w:rsidP="00FB1ACA">
      <w:pPr>
        <w:pStyle w:val="ListParagraph"/>
        <w:numPr>
          <w:ilvl w:val="0"/>
          <w:numId w:val="50"/>
        </w:numPr>
      </w:pPr>
      <w:r>
        <w:t xml:space="preserve">The result of the program’s evaluation is the value of the top-level </w:t>
      </w:r>
      <w:r w:rsidRPr="00FB1ACA">
        <w:rPr>
          <w:rFonts w:ascii="Consolas" w:hAnsi="Consolas"/>
        </w:rPr>
        <w:t>main</w:t>
      </w:r>
      <w:r>
        <w:t xml:space="preserve"> variable.</w:t>
      </w:r>
    </w:p>
    <w:p w14:paraId="578CF753" w14:textId="150F0F7D" w:rsidR="00FB1ACA" w:rsidRDefault="00FB1ACA" w:rsidP="00FB1ACA">
      <w:r>
        <w:t>For example, let us consider the following program fragment:</w:t>
      </w:r>
    </w:p>
    <w:p w14:paraId="389279A5" w14:textId="66517E10" w:rsidR="00FB1ACA" w:rsidRPr="00FB1ACA" w:rsidRDefault="00FB1ACA" w:rsidP="00FB1ACA">
      <w:pPr>
        <w:rPr>
          <w:rFonts w:ascii="Consolas" w:hAnsi="Consolas"/>
        </w:rPr>
      </w:pPr>
      <w:r w:rsidRPr="00FB1ACA">
        <w:rPr>
          <w:rFonts w:ascii="Consolas" w:hAnsi="Consolas"/>
        </w:rPr>
        <w:t>// architecture declaration</w:t>
      </w:r>
    </w:p>
    <w:p w14:paraId="4DCECC21" w14:textId="77777777" w:rsidR="00FB1ACA" w:rsidRDefault="00FB1ACA" w:rsidP="00FB1ACA">
      <w:pPr>
        <w:rPr>
          <w:rFonts w:ascii="Consolas" w:hAnsi="Consolas"/>
        </w:rPr>
      </w:pPr>
      <w:r w:rsidRPr="00FB1ACA">
        <w:rPr>
          <w:rFonts w:ascii="Consolas" w:hAnsi="Consolas"/>
          <w:b/>
        </w:rPr>
        <w:t>parser</w:t>
      </w:r>
      <w:r>
        <w:rPr>
          <w:rFonts w:ascii="Consolas" w:hAnsi="Consolas"/>
        </w:rPr>
        <w:t xml:space="preserve"> p(...);</w:t>
      </w:r>
      <w:r>
        <w:rPr>
          <w:rFonts w:ascii="Consolas" w:hAnsi="Consolas"/>
        </w:rPr>
        <w:br/>
      </w:r>
      <w:r w:rsidRPr="00FB1ACA">
        <w:rPr>
          <w:rFonts w:ascii="Consolas" w:hAnsi="Consolas"/>
          <w:b/>
        </w:rPr>
        <w:t>control</w:t>
      </w:r>
      <w:r>
        <w:rPr>
          <w:rFonts w:ascii="Consolas" w:hAnsi="Consolas"/>
        </w:rPr>
        <w:t xml:space="preserve"> c(...);</w:t>
      </w:r>
      <w:r>
        <w:rPr>
          <w:rFonts w:ascii="Consolas" w:hAnsi="Consolas"/>
        </w:rPr>
        <w:br/>
      </w:r>
      <w:r w:rsidRPr="00FB1ACA">
        <w:rPr>
          <w:rFonts w:ascii="Consolas" w:hAnsi="Consolas"/>
          <w:b/>
        </w:rPr>
        <w:t>control</w:t>
      </w:r>
      <w:r>
        <w:rPr>
          <w:rFonts w:ascii="Consolas" w:hAnsi="Consolas"/>
        </w:rPr>
        <w:t xml:space="preserve"> d(...);</w:t>
      </w:r>
    </w:p>
    <w:p w14:paraId="1179EF19" w14:textId="2E52C669" w:rsidR="00FB1ACA" w:rsidRPr="00FB1ACA" w:rsidRDefault="00FB1ACA" w:rsidP="00FB1ACA">
      <w:pPr>
        <w:rPr>
          <w:rFonts w:ascii="Consolas" w:hAnsi="Consolas"/>
        </w:rPr>
      </w:pPr>
      <w:r w:rsidRPr="00FB1ACA">
        <w:rPr>
          <w:rFonts w:ascii="Consolas" w:hAnsi="Consolas"/>
          <w:b/>
        </w:rPr>
        <w:t>package</w:t>
      </w:r>
      <w:r>
        <w:rPr>
          <w:rFonts w:ascii="Consolas" w:hAnsi="Consolas"/>
        </w:rPr>
        <w:t xml:space="preserve"> </w:t>
      </w:r>
      <w:proofErr w:type="gramStart"/>
      <w:r>
        <w:rPr>
          <w:rFonts w:ascii="Consolas" w:hAnsi="Consolas"/>
        </w:rPr>
        <w:t>Switch(</w:t>
      </w:r>
      <w:proofErr w:type="gramEnd"/>
      <w:r>
        <w:rPr>
          <w:rFonts w:ascii="Consolas" w:hAnsi="Consolas"/>
        </w:rPr>
        <w:t>p prs, c ctrl, d dep);</w:t>
      </w:r>
    </w:p>
    <w:p w14:paraId="16249905" w14:textId="69E902FB" w:rsidR="00FB1ACA" w:rsidRDefault="00FB1ACA" w:rsidP="00FB1ACA">
      <w:pPr>
        <w:rPr>
          <w:rFonts w:ascii="Consolas" w:hAnsi="Consolas"/>
        </w:rPr>
      </w:pPr>
      <w:r w:rsidRPr="00FB1ACA">
        <w:rPr>
          <w:rFonts w:ascii="Consolas" w:hAnsi="Consolas"/>
          <w:b/>
        </w:rPr>
        <w:t>extern</w:t>
      </w:r>
      <w:r w:rsidRPr="00FB1ACA">
        <w:rPr>
          <w:rFonts w:ascii="Consolas" w:hAnsi="Consolas"/>
        </w:rPr>
        <w:t xml:space="preserve"> Ck16 </w:t>
      </w:r>
      <w:proofErr w:type="gramStart"/>
      <w:r w:rsidRPr="00FB1ACA">
        <w:rPr>
          <w:rFonts w:ascii="Consolas" w:hAnsi="Consolas"/>
        </w:rPr>
        <w:t>{</w:t>
      </w:r>
      <w:r w:rsidR="00B703FC">
        <w:rPr>
          <w:rFonts w:ascii="Consolas" w:hAnsi="Consolas"/>
        </w:rPr>
        <w:t xml:space="preserve"> ...</w:t>
      </w:r>
      <w:proofErr w:type="gramEnd"/>
      <w:r w:rsidR="00B703FC">
        <w:rPr>
          <w:rFonts w:ascii="Consolas" w:hAnsi="Consolas"/>
        </w:rPr>
        <w:t xml:space="preserve"> </w:t>
      </w:r>
      <w:r w:rsidRPr="00FB1ACA">
        <w:rPr>
          <w:rFonts w:ascii="Consolas" w:hAnsi="Consolas"/>
        </w:rPr>
        <w:t>}</w:t>
      </w:r>
    </w:p>
    <w:p w14:paraId="0DD65525" w14:textId="728D35B8" w:rsidR="00FB1ACA" w:rsidRDefault="00FB1ACA" w:rsidP="00FB1ACA">
      <w:pPr>
        <w:rPr>
          <w:rFonts w:ascii="Consolas" w:hAnsi="Consolas"/>
        </w:rPr>
      </w:pPr>
      <w:r>
        <w:rPr>
          <w:rFonts w:ascii="Consolas" w:hAnsi="Consolas"/>
        </w:rPr>
        <w:t>// user code</w:t>
      </w:r>
    </w:p>
    <w:p w14:paraId="1A0D1BEC" w14:textId="1D060FC9" w:rsidR="00FB1ACA" w:rsidRDefault="00FB1ACA" w:rsidP="00FB1ACA">
      <w:pPr>
        <w:rPr>
          <w:rFonts w:ascii="Consolas" w:hAnsi="Consolas"/>
        </w:rPr>
      </w:pPr>
      <w:r>
        <w:rPr>
          <w:rFonts w:ascii="Consolas" w:hAnsi="Consolas"/>
        </w:rPr>
        <w:t>Ck16</w:t>
      </w:r>
      <w:r w:rsidR="0088402B">
        <w:rPr>
          <w:rFonts w:ascii="Consolas" w:hAnsi="Consolas"/>
        </w:rPr>
        <w:t>()</w:t>
      </w:r>
      <w:r>
        <w:rPr>
          <w:rFonts w:ascii="Consolas" w:hAnsi="Consolas"/>
        </w:rPr>
        <w:t xml:space="preserve"> ck16; // checksum unit instance</w:t>
      </w:r>
    </w:p>
    <w:p w14:paraId="3C6E6767" w14:textId="76419561" w:rsidR="00FB1ACA" w:rsidRDefault="00FB1ACA" w:rsidP="00FB1ACA">
      <w:pPr>
        <w:rPr>
          <w:rFonts w:ascii="Consolas" w:hAnsi="Consolas"/>
        </w:rPr>
      </w:pPr>
      <w:r w:rsidRPr="00FB1ACA">
        <w:rPr>
          <w:rFonts w:ascii="Consolas" w:hAnsi="Consolas"/>
          <w:b/>
        </w:rPr>
        <w:t>parser</w:t>
      </w:r>
      <w:r>
        <w:rPr>
          <w:rFonts w:ascii="Consolas" w:hAnsi="Consolas"/>
        </w:rPr>
        <w:t xml:space="preserve"> TopParser</w:t>
      </w:r>
      <w:proofErr w:type="gramStart"/>
      <w:r>
        <w:rPr>
          <w:rFonts w:ascii="Consolas" w:hAnsi="Consolas"/>
        </w:rPr>
        <w:t>(...)(</w:t>
      </w:r>
      <w:proofErr w:type="gramEnd"/>
      <w:r>
        <w:rPr>
          <w:rFonts w:ascii="Consolas" w:hAnsi="Consolas"/>
        </w:rPr>
        <w:t>Ck16 unit) { ... }</w:t>
      </w:r>
    </w:p>
    <w:p w14:paraId="4D0CA4BF" w14:textId="282087CA" w:rsidR="00FB1ACA" w:rsidRDefault="00FB1ACA" w:rsidP="00FB1ACA">
      <w:pPr>
        <w:rPr>
          <w:rFonts w:ascii="Consolas" w:hAnsi="Consolas"/>
        </w:rPr>
      </w:pPr>
      <w:r w:rsidRPr="00FB1ACA">
        <w:rPr>
          <w:rFonts w:ascii="Consolas" w:hAnsi="Consolas"/>
          <w:b/>
        </w:rPr>
        <w:t>control</w:t>
      </w:r>
      <w:r>
        <w:rPr>
          <w:rFonts w:ascii="Consolas" w:hAnsi="Consolas"/>
        </w:rPr>
        <w:t xml:space="preserve"> Pipe(...) </w:t>
      </w:r>
      <w:proofErr w:type="gramStart"/>
      <w:r>
        <w:rPr>
          <w:rFonts w:ascii="Consolas" w:hAnsi="Consolas"/>
        </w:rPr>
        <w:t>{ ...</w:t>
      </w:r>
      <w:proofErr w:type="gramEnd"/>
      <w:r>
        <w:rPr>
          <w:rFonts w:ascii="Consolas" w:hAnsi="Consolas"/>
        </w:rPr>
        <w:t xml:space="preserve"> }</w:t>
      </w:r>
    </w:p>
    <w:p w14:paraId="0306291A" w14:textId="43710235" w:rsidR="00FB1ACA" w:rsidRDefault="00FB1ACA" w:rsidP="00FB1ACA">
      <w:pPr>
        <w:rPr>
          <w:rFonts w:ascii="Consolas" w:hAnsi="Consolas"/>
        </w:rPr>
      </w:pPr>
      <w:r w:rsidRPr="00FB1ACA">
        <w:rPr>
          <w:rFonts w:ascii="Consolas" w:hAnsi="Consolas"/>
          <w:b/>
        </w:rPr>
        <w:t>control</w:t>
      </w:r>
      <w:r>
        <w:rPr>
          <w:rFonts w:ascii="Consolas" w:hAnsi="Consolas"/>
        </w:rPr>
        <w:t xml:space="preserve"> TopDeparser</w:t>
      </w:r>
      <w:proofErr w:type="gramStart"/>
      <w:r>
        <w:rPr>
          <w:rFonts w:ascii="Consolas" w:hAnsi="Consolas"/>
        </w:rPr>
        <w:t>(...)(</w:t>
      </w:r>
      <w:proofErr w:type="gramEnd"/>
      <w:r>
        <w:rPr>
          <w:rFonts w:ascii="Consolas" w:hAnsi="Consolas"/>
        </w:rPr>
        <w:t>Ck16 unit) { ... }</w:t>
      </w:r>
    </w:p>
    <w:p w14:paraId="5727942E" w14:textId="246C88D9" w:rsidR="0088402B" w:rsidRDefault="008E77EF" w:rsidP="00280B0E">
      <w:pPr>
        <w:spacing w:before="0" w:after="0"/>
        <w:rPr>
          <w:rFonts w:ascii="Consolas" w:hAnsi="Consolas"/>
          <w:color w:val="000000"/>
          <w:szCs w:val="20"/>
        </w:rPr>
      </w:pPr>
      <w:r w:rsidRPr="00A229BA">
        <w:rPr>
          <w:rFonts w:ascii="Consolas" w:hAnsi="Consolas"/>
          <w:color w:val="000000"/>
          <w:szCs w:val="20"/>
        </w:rPr>
        <w:t>Switch(TopParser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6C5D83">
        <w:rPr>
          <w:rFonts w:ascii="Consolas" w:hAnsi="Consolas"/>
          <w:color w:val="000000"/>
          <w:szCs w:val="20"/>
        </w:rPr>
        <w:t xml:space="preserve">   </w:t>
      </w:r>
      <w:r w:rsidRPr="00A229BA">
        <w:rPr>
          <w:rFonts w:ascii="Consolas" w:hAnsi="Consolas"/>
          <w:color w:val="000000"/>
          <w:szCs w:val="20"/>
        </w:rPr>
        <w:t xml:space="preserve">    Pipe</w:t>
      </w:r>
      <w:r w:rsidR="00A35FCD">
        <w:rPr>
          <w:rFonts w:ascii="Consolas" w:hAnsi="Consolas"/>
          <w:color w:val="000000"/>
          <w:szCs w:val="20"/>
        </w:rPr>
        <w:t>()</w:t>
      </w:r>
      <w:r w:rsidRPr="00A229BA">
        <w:rPr>
          <w:rFonts w:ascii="Consolas" w:hAnsi="Consolas"/>
          <w:color w:val="000000"/>
          <w:szCs w:val="20"/>
        </w:rPr>
        <w:t>,</w:t>
      </w:r>
      <w:r w:rsidRPr="00A229BA">
        <w:rPr>
          <w:rFonts w:ascii="Consolas" w:hAnsi="Consolas"/>
          <w:color w:val="000000"/>
          <w:szCs w:val="20"/>
        </w:rPr>
        <w:br/>
      </w:r>
      <w:r w:rsidR="00FB15F3">
        <w:rPr>
          <w:rFonts w:ascii="Consolas" w:hAnsi="Consolas"/>
          <w:color w:val="000000"/>
          <w:szCs w:val="20"/>
        </w:rPr>
        <w:t xml:space="preserve"> </w:t>
      </w:r>
      <w:r w:rsidRPr="00A229BA">
        <w:rPr>
          <w:rFonts w:ascii="Consolas" w:hAnsi="Consolas"/>
          <w:color w:val="000000"/>
          <w:szCs w:val="20"/>
        </w:rPr>
        <w:t xml:space="preserve">  </w:t>
      </w:r>
      <w:r w:rsidR="006C5D83">
        <w:rPr>
          <w:rFonts w:ascii="Consolas" w:hAnsi="Consolas"/>
          <w:color w:val="000000"/>
          <w:szCs w:val="20"/>
        </w:rPr>
        <w:t xml:space="preserve">   </w:t>
      </w:r>
      <w:r w:rsidRPr="00A229BA">
        <w:rPr>
          <w:rFonts w:ascii="Consolas" w:hAnsi="Consolas"/>
          <w:color w:val="000000"/>
          <w:szCs w:val="20"/>
        </w:rPr>
        <w:t xml:space="preserve"> TopDeparser</w:t>
      </w:r>
      <w:r w:rsidR="00A35FCD">
        <w:rPr>
          <w:rFonts w:ascii="Consolas" w:hAnsi="Consolas"/>
          <w:color w:val="000000"/>
          <w:szCs w:val="20"/>
        </w:rPr>
        <w:t>(</w:t>
      </w:r>
      <w:r w:rsidR="00FB1ACA">
        <w:rPr>
          <w:rFonts w:ascii="Consolas" w:hAnsi="Consolas"/>
          <w:color w:val="000000"/>
          <w:szCs w:val="20"/>
        </w:rPr>
        <w:t>ck16</w:t>
      </w:r>
      <w:r w:rsidR="00A35FCD">
        <w:rPr>
          <w:rFonts w:ascii="Consolas" w:hAnsi="Consolas"/>
          <w:color w:val="000000"/>
          <w:szCs w:val="20"/>
        </w:rPr>
        <w:t>)</w:t>
      </w:r>
      <w:r w:rsidRPr="00A229BA">
        <w:rPr>
          <w:rFonts w:ascii="Consolas" w:hAnsi="Consolas"/>
          <w:color w:val="000000"/>
          <w:szCs w:val="20"/>
        </w:rPr>
        <w:t>)</w:t>
      </w:r>
      <w:r w:rsidR="000E2F22">
        <w:rPr>
          <w:rFonts w:ascii="Consolas" w:hAnsi="Consolas"/>
          <w:color w:val="000000"/>
          <w:szCs w:val="20"/>
        </w:rPr>
        <w:t xml:space="preserve"> main</w:t>
      </w:r>
      <w:r w:rsidRPr="00A229BA">
        <w:rPr>
          <w:rFonts w:ascii="Consolas" w:hAnsi="Consolas"/>
          <w:color w:val="000000"/>
          <w:szCs w:val="20"/>
        </w:rPr>
        <w:t>;</w:t>
      </w:r>
    </w:p>
    <w:p w14:paraId="72CAA207" w14:textId="566611F5" w:rsidR="0088402B" w:rsidRDefault="0088402B" w:rsidP="0088402B">
      <w:r>
        <w:t>The evaluation of this program proceeds as follows:</w:t>
      </w:r>
    </w:p>
    <w:p w14:paraId="79DAB531" w14:textId="7B3C76F7" w:rsidR="0088402B" w:rsidRDefault="0088402B" w:rsidP="0088402B">
      <w:pPr>
        <w:pStyle w:val="ListParagraph"/>
        <w:numPr>
          <w:ilvl w:val="0"/>
          <w:numId w:val="51"/>
        </w:numPr>
      </w:pPr>
      <w:r>
        <w:t xml:space="preserve">The declarations of </w:t>
      </w:r>
      <w:r w:rsidRPr="0088402B">
        <w:rPr>
          <w:rFonts w:ascii="Consolas" w:hAnsi="Consolas"/>
        </w:rPr>
        <w:t>p</w:t>
      </w:r>
      <w:r>
        <w:t xml:space="preserve">, </w:t>
      </w:r>
      <w:r w:rsidRPr="0088402B">
        <w:rPr>
          <w:rFonts w:ascii="Consolas" w:hAnsi="Consolas"/>
        </w:rPr>
        <w:t>c</w:t>
      </w:r>
      <w:r>
        <w:t xml:space="preserve">, </w:t>
      </w:r>
      <w:r w:rsidRPr="0088402B">
        <w:rPr>
          <w:rFonts w:ascii="Consolas" w:hAnsi="Consolas"/>
        </w:rPr>
        <w:t>d</w:t>
      </w:r>
      <w:r>
        <w:t xml:space="preserve">, </w:t>
      </w:r>
      <w:r w:rsidRPr="0088402B">
        <w:rPr>
          <w:rFonts w:ascii="Consolas" w:hAnsi="Consolas"/>
        </w:rPr>
        <w:t>Switch</w:t>
      </w:r>
      <w:r>
        <w:t xml:space="preserve"> and </w:t>
      </w:r>
      <w:r w:rsidRPr="0088402B">
        <w:rPr>
          <w:rFonts w:ascii="Consolas" w:hAnsi="Consolas"/>
        </w:rPr>
        <w:t>Ck16</w:t>
      </w:r>
      <w:r>
        <w:t xml:space="preserve"> all evaluate as </w:t>
      </w:r>
      <w:r w:rsidR="00F45FA3">
        <w:t>themselves</w:t>
      </w:r>
      <w:r>
        <w:t>.</w:t>
      </w:r>
    </w:p>
    <w:p w14:paraId="22A198C1" w14:textId="77777777" w:rsidR="0088402B" w:rsidRPr="0088402B" w:rsidRDefault="0088402B" w:rsidP="0088402B">
      <w:pPr>
        <w:pStyle w:val="ListParagraph"/>
        <w:numPr>
          <w:ilvl w:val="0"/>
          <w:numId w:val="51"/>
        </w:numPr>
      </w:pPr>
      <w:r>
        <w:t xml:space="preserve">The </w:t>
      </w:r>
      <w:r w:rsidRPr="0088402B">
        <w:rPr>
          <w:rFonts w:ascii="Consolas" w:hAnsi="Consolas"/>
        </w:rPr>
        <w:t>Ck16() ck16</w:t>
      </w:r>
      <w:r w:rsidRPr="0088402B">
        <w:t xml:space="preserve"> instantiation</w:t>
      </w:r>
      <w:r>
        <w:t xml:space="preserve"> is evaluated and it produces an object named </w:t>
      </w:r>
      <w:r w:rsidRPr="0088402B">
        <w:rPr>
          <w:rFonts w:ascii="Consolas" w:hAnsi="Consolas"/>
        </w:rPr>
        <w:t>ck16</w:t>
      </w:r>
      <w:r w:rsidRPr="0088402B">
        <w:t xml:space="preserve"> with type </w:t>
      </w:r>
      <w:r>
        <w:rPr>
          <w:rFonts w:ascii="Consolas" w:hAnsi="Consolas"/>
        </w:rPr>
        <w:t>Ck16</w:t>
      </w:r>
      <w:r w:rsidRPr="00F45FA3">
        <w:t>.</w:t>
      </w:r>
    </w:p>
    <w:p w14:paraId="1A238CF3" w14:textId="2669BEB9" w:rsidR="0088402B" w:rsidRDefault="0088402B" w:rsidP="0088402B">
      <w:pPr>
        <w:pStyle w:val="ListParagraph"/>
        <w:numPr>
          <w:ilvl w:val="0"/>
          <w:numId w:val="51"/>
        </w:numPr>
      </w:pPr>
      <w:r>
        <w:t xml:space="preserve">The declarations for </w:t>
      </w:r>
      <w:r w:rsidRPr="0088402B">
        <w:rPr>
          <w:rFonts w:ascii="Consolas" w:hAnsi="Consolas"/>
        </w:rPr>
        <w:t>TopParser</w:t>
      </w:r>
      <w:r>
        <w:t xml:space="preserve">, </w:t>
      </w:r>
      <w:r w:rsidRPr="0088402B">
        <w:rPr>
          <w:rFonts w:ascii="Consolas" w:hAnsi="Consolas"/>
        </w:rPr>
        <w:t>Pipe</w:t>
      </w:r>
      <w:r>
        <w:t xml:space="preserve"> and </w:t>
      </w:r>
      <w:r w:rsidRPr="0088402B">
        <w:rPr>
          <w:rFonts w:ascii="Consolas" w:hAnsi="Consolas"/>
        </w:rPr>
        <w:t>TopDeparser</w:t>
      </w:r>
      <w:r>
        <w:t xml:space="preserve"> evaluate as themselves.</w:t>
      </w:r>
    </w:p>
    <w:p w14:paraId="13430545" w14:textId="4CB16E46" w:rsidR="0088402B" w:rsidRDefault="0088402B" w:rsidP="0088402B">
      <w:pPr>
        <w:pStyle w:val="ListParagraph"/>
        <w:numPr>
          <w:ilvl w:val="0"/>
          <w:numId w:val="51"/>
        </w:numPr>
      </w:pPr>
      <w:r>
        <w:t xml:space="preserve">The </w:t>
      </w:r>
      <w:r w:rsidRPr="0088402B">
        <w:rPr>
          <w:rFonts w:ascii="Consolas" w:hAnsi="Consolas"/>
        </w:rPr>
        <w:t>main</w:t>
      </w:r>
      <w:r>
        <w:t xml:space="preserve"> vari</w:t>
      </w:r>
      <w:r w:rsidR="00F45FA3">
        <w:t>able instantiation is evaluated:</w:t>
      </w:r>
    </w:p>
    <w:p w14:paraId="5F0E9F7A" w14:textId="4DE04999" w:rsidR="00E275FC" w:rsidRDefault="0088402B" w:rsidP="0026247C">
      <w:pPr>
        <w:pStyle w:val="ListParagraph"/>
        <w:numPr>
          <w:ilvl w:val="1"/>
          <w:numId w:val="51"/>
        </w:numPr>
      </w:pPr>
      <w:r>
        <w:lastRenderedPageBreak/>
        <w:t xml:space="preserve">The arguments </w:t>
      </w:r>
      <w:r w:rsidR="00F45FA3">
        <w:t xml:space="preserve">to the constructor </w:t>
      </w:r>
      <w:r>
        <w:t>are evaluated recursively</w:t>
      </w:r>
    </w:p>
    <w:p w14:paraId="127900AA" w14:textId="4F08FDF6" w:rsidR="0088402B" w:rsidRDefault="0088402B" w:rsidP="0026247C">
      <w:pPr>
        <w:pStyle w:val="ListParagraph"/>
        <w:numPr>
          <w:ilvl w:val="1"/>
          <w:numId w:val="51"/>
        </w:numPr>
      </w:pPr>
      <w:r w:rsidRPr="00E275FC">
        <w:rPr>
          <w:rFonts w:ascii="Consolas" w:hAnsi="Consolas"/>
        </w:rPr>
        <w:t>TopParser(ck16)</w:t>
      </w:r>
      <w:r>
        <w:t xml:space="preserve"> is a constructor invocation</w:t>
      </w:r>
    </w:p>
    <w:p w14:paraId="7DF30F6C" w14:textId="70A3AC66" w:rsidR="0088402B" w:rsidRDefault="0088402B" w:rsidP="0088402B">
      <w:pPr>
        <w:pStyle w:val="ListParagraph"/>
        <w:numPr>
          <w:ilvl w:val="2"/>
          <w:numId w:val="51"/>
        </w:numPr>
      </w:pPr>
      <w:r>
        <w:t xml:space="preserve">Its argument is evaluated recursively; it evaluates to the </w:t>
      </w:r>
      <w:r w:rsidRPr="0088402B">
        <w:rPr>
          <w:rFonts w:ascii="Consolas" w:hAnsi="Consolas"/>
        </w:rPr>
        <w:t>ck16</w:t>
      </w:r>
      <w:r>
        <w:t xml:space="preserve"> object</w:t>
      </w:r>
    </w:p>
    <w:p w14:paraId="433DD2ED" w14:textId="77777777" w:rsidR="00E275FC" w:rsidRPr="00E275FC" w:rsidRDefault="0088402B" w:rsidP="0026247C">
      <w:pPr>
        <w:pStyle w:val="ListParagraph"/>
        <w:numPr>
          <w:ilvl w:val="1"/>
          <w:numId w:val="51"/>
        </w:numPr>
      </w:pPr>
      <w:r>
        <w:t xml:space="preserve">The constructor itself is evaluated, leading to the instantiation of an object of type </w:t>
      </w:r>
      <w:r w:rsidRPr="00E275FC">
        <w:rPr>
          <w:rFonts w:ascii="Consolas" w:hAnsi="Consolas"/>
        </w:rPr>
        <w:t>TopParser</w:t>
      </w:r>
    </w:p>
    <w:p w14:paraId="01880D85" w14:textId="35D1B294" w:rsidR="0088402B" w:rsidRDefault="0088402B" w:rsidP="0026247C">
      <w:pPr>
        <w:pStyle w:val="ListParagraph"/>
        <w:numPr>
          <w:ilvl w:val="1"/>
          <w:numId w:val="51"/>
        </w:numPr>
      </w:pPr>
      <w:r>
        <w:t xml:space="preserve">Similarly, </w:t>
      </w:r>
      <w:proofErr w:type="gramStart"/>
      <w:r w:rsidRPr="00E275FC">
        <w:rPr>
          <w:rFonts w:ascii="Consolas" w:hAnsi="Consolas"/>
        </w:rPr>
        <w:t>Pipe(</w:t>
      </w:r>
      <w:proofErr w:type="gramEnd"/>
      <w:r w:rsidRPr="00E275FC">
        <w:rPr>
          <w:rFonts w:ascii="Consolas" w:hAnsi="Consolas"/>
        </w:rPr>
        <w:t>)</w:t>
      </w:r>
      <w:r>
        <w:t xml:space="preserve"> and </w:t>
      </w:r>
      <w:r w:rsidRPr="00E275FC">
        <w:rPr>
          <w:rFonts w:ascii="Consolas" w:hAnsi="Consolas"/>
        </w:rPr>
        <w:t>TopDeparser(ck16)</w:t>
      </w:r>
      <w:r>
        <w:t xml:space="preserve"> </w:t>
      </w:r>
      <w:r w:rsidR="00D4767B">
        <w:t>are evaluated as constructor calls.</w:t>
      </w:r>
    </w:p>
    <w:p w14:paraId="62E95DB5" w14:textId="1DC578ED" w:rsidR="00D4767B" w:rsidRDefault="00D4767B" w:rsidP="0088402B">
      <w:pPr>
        <w:pStyle w:val="ListParagraph"/>
        <w:numPr>
          <w:ilvl w:val="1"/>
          <w:numId w:val="51"/>
        </w:numPr>
      </w:pPr>
      <w:r>
        <w:t xml:space="preserve">All the arguments of the </w:t>
      </w:r>
      <w:r w:rsidRPr="00D4767B">
        <w:rPr>
          <w:rFonts w:ascii="Consolas" w:hAnsi="Consolas"/>
        </w:rPr>
        <w:t>Switch</w:t>
      </w:r>
      <w:r>
        <w:t xml:space="preserve"> package constructor have been evaluated (they are an instance of </w:t>
      </w:r>
      <w:r w:rsidRPr="00D4767B">
        <w:rPr>
          <w:rFonts w:ascii="Consolas" w:hAnsi="Consolas"/>
        </w:rPr>
        <w:t>TopParser</w:t>
      </w:r>
      <w:r>
        <w:t xml:space="preserve">, and instance of </w:t>
      </w:r>
      <w:r w:rsidRPr="00D4767B">
        <w:rPr>
          <w:rFonts w:ascii="Consolas" w:hAnsi="Consolas"/>
        </w:rPr>
        <w:t>Pipe</w:t>
      </w:r>
      <w:r>
        <w:t xml:space="preserve">, and an instance of </w:t>
      </w:r>
      <w:r w:rsidRPr="00D4767B">
        <w:rPr>
          <w:rFonts w:ascii="Consolas" w:hAnsi="Consolas"/>
        </w:rPr>
        <w:t>TopDeparser</w:t>
      </w:r>
      <w:r>
        <w:t xml:space="preserve">). Their signatures are matched with the </w:t>
      </w:r>
      <w:r w:rsidRPr="00D4767B">
        <w:rPr>
          <w:rFonts w:ascii="Consolas" w:hAnsi="Consolas"/>
        </w:rPr>
        <w:t>Switch</w:t>
      </w:r>
      <w:r>
        <w:t xml:space="preserve"> declaration.</w:t>
      </w:r>
    </w:p>
    <w:p w14:paraId="4EEAB8EF" w14:textId="74ED71E1" w:rsidR="00D4767B" w:rsidRDefault="00D4767B" w:rsidP="0088402B">
      <w:pPr>
        <w:pStyle w:val="ListParagraph"/>
        <w:numPr>
          <w:ilvl w:val="1"/>
          <w:numId w:val="51"/>
        </w:numPr>
      </w:pPr>
      <w:r>
        <w:t xml:space="preserve">Finally, the </w:t>
      </w:r>
      <w:r w:rsidRPr="00D4767B">
        <w:rPr>
          <w:rFonts w:ascii="Consolas" w:hAnsi="Consolas"/>
        </w:rPr>
        <w:t>Switch</w:t>
      </w:r>
      <w:r w:rsidRPr="00D4767B">
        <w:t xml:space="preserve"> constructor</w:t>
      </w:r>
      <w:r>
        <w:t xml:space="preserve"> can be evaluated. The result is an instance of the </w:t>
      </w:r>
      <w:r w:rsidRPr="00D4767B">
        <w:rPr>
          <w:rFonts w:ascii="Consolas" w:hAnsi="Consolas"/>
        </w:rPr>
        <w:t>Switch</w:t>
      </w:r>
      <w:r>
        <w:t xml:space="preserve"> package (that contains inside a </w:t>
      </w:r>
      <w:r w:rsidRPr="00D4767B">
        <w:rPr>
          <w:rFonts w:ascii="Consolas" w:hAnsi="Consolas"/>
        </w:rPr>
        <w:t>TopParser</w:t>
      </w:r>
      <w:r w:rsidRPr="00D4767B">
        <w:t xml:space="preserve"> named </w:t>
      </w:r>
      <w:r>
        <w:rPr>
          <w:rFonts w:ascii="Consolas" w:hAnsi="Consolas"/>
        </w:rPr>
        <w:t xml:space="preserve">prs </w:t>
      </w:r>
      <w:r w:rsidRPr="00D4767B">
        <w:t xml:space="preserve">– the first parameter of the </w:t>
      </w:r>
      <w:r>
        <w:rPr>
          <w:rFonts w:ascii="Consolas" w:hAnsi="Consolas"/>
        </w:rPr>
        <w:t>Switch</w:t>
      </w:r>
      <w:r>
        <w:t xml:space="preserve">, a </w:t>
      </w:r>
      <w:r w:rsidRPr="00D4767B">
        <w:rPr>
          <w:rFonts w:ascii="Consolas" w:hAnsi="Consolas"/>
        </w:rPr>
        <w:t>Pipe</w:t>
      </w:r>
      <w:r w:rsidRPr="00D4767B">
        <w:t xml:space="preserve"> named</w:t>
      </w:r>
      <w:r>
        <w:rPr>
          <w:rFonts w:ascii="Consolas" w:hAnsi="Consolas"/>
        </w:rPr>
        <w:t xml:space="preserve"> ctrl</w:t>
      </w:r>
      <w:r>
        <w:t xml:space="preserve"> and a </w:t>
      </w:r>
      <w:r w:rsidRPr="00D4767B">
        <w:rPr>
          <w:rFonts w:ascii="Consolas" w:hAnsi="Consolas"/>
        </w:rPr>
        <w:t>TopDeparser</w:t>
      </w:r>
      <w:r w:rsidRPr="00D4767B">
        <w:t xml:space="preserve"> named</w:t>
      </w:r>
      <w:r>
        <w:rPr>
          <w:rFonts w:ascii="Consolas" w:hAnsi="Consolas"/>
        </w:rPr>
        <w:t xml:space="preserve"> dep</w:t>
      </w:r>
      <w:r>
        <w:t xml:space="preserve">). </w:t>
      </w:r>
    </w:p>
    <w:p w14:paraId="337FF2D7" w14:textId="2C668519" w:rsidR="0088402B" w:rsidRDefault="00D4767B" w:rsidP="00454C8D">
      <w:pPr>
        <w:pStyle w:val="ListParagraph"/>
        <w:numPr>
          <w:ilvl w:val="0"/>
          <w:numId w:val="51"/>
        </w:numPr>
      </w:pPr>
      <w:r>
        <w:t xml:space="preserve">The result of the program evaluation is the value of the </w:t>
      </w:r>
      <w:r w:rsidRPr="00D4767B">
        <w:rPr>
          <w:rFonts w:ascii="Consolas" w:hAnsi="Consolas"/>
        </w:rPr>
        <w:t>main</w:t>
      </w:r>
      <w:r>
        <w:t xml:space="preserve"> variable, which is the above instance of the </w:t>
      </w:r>
      <w:r w:rsidRPr="00D4767B">
        <w:rPr>
          <w:rFonts w:ascii="Consolas" w:hAnsi="Consolas"/>
        </w:rPr>
        <w:t>Switch</w:t>
      </w:r>
      <w:r>
        <w:t xml:space="preserve"> </w:t>
      </w:r>
      <w:r w:rsidRPr="00D4767B">
        <w:rPr>
          <w:rFonts w:ascii="Consolas" w:hAnsi="Consolas"/>
          <w:b/>
        </w:rPr>
        <w:t>package</w:t>
      </w:r>
      <w:r>
        <w:t>.</w:t>
      </w:r>
    </w:p>
    <w:p w14:paraId="12430BCC" w14:textId="7CB0F116" w:rsidR="002C0206" w:rsidRDefault="002C0206" w:rsidP="002C0206">
      <w:pPr>
        <w:keepNext/>
      </w:pPr>
      <w:r>
        <w:fldChar w:fldCharType="begin"/>
      </w:r>
      <w:r>
        <w:instrText xml:space="preserve"> REF _Ref445817849 \h </w:instrText>
      </w:r>
      <w:r>
        <w:fldChar w:fldCharType="separate"/>
      </w:r>
      <w:r>
        <w:t xml:space="preserve">Figure </w:t>
      </w:r>
      <w:r>
        <w:rPr>
          <w:noProof/>
        </w:rPr>
        <w:t>16</w:t>
      </w:r>
      <w:r>
        <w:fldChar w:fldCharType="end"/>
      </w:r>
      <w:r>
        <w:t xml:space="preserve"> shows the result of the evaluation in a graphical form. The result is always a graph of instances. There is only one instance of ck16, which is shared between the </w:t>
      </w:r>
      <w:r w:rsidRPr="002C0206">
        <w:rPr>
          <w:rFonts w:ascii="Consolas" w:hAnsi="Consolas"/>
        </w:rPr>
        <w:t>TopParser</w:t>
      </w:r>
      <w:r>
        <w:t xml:space="preserve"> and </w:t>
      </w:r>
      <w:r w:rsidRPr="002C0206">
        <w:rPr>
          <w:rFonts w:ascii="Consolas" w:hAnsi="Consolas"/>
        </w:rPr>
        <w:t>TopDeparser</w:t>
      </w:r>
      <w:r>
        <w:t>. Whether this is possible is architecture-dependent. Specific target compilers may require distinct checksum units to be used in distinct blocks.</w:t>
      </w:r>
    </w:p>
    <w:p w14:paraId="49997575" w14:textId="31284E67" w:rsidR="002C0206" w:rsidRDefault="002C0206" w:rsidP="002C0206">
      <w:pPr>
        <w:keepNext/>
        <w:jc w:val="center"/>
      </w:pPr>
      <w:r w:rsidRPr="002C0206">
        <w:rPr>
          <w:noProof/>
        </w:rPr>
        <w:drawing>
          <wp:inline distT="0" distB="0" distL="0" distR="0" wp14:anchorId="6F459FA7" wp14:editId="11DCD4DC">
            <wp:extent cx="2408436" cy="1952674"/>
            <wp:effectExtent l="0" t="0" r="508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2431020" cy="1970984"/>
                    </a:xfrm>
                    <a:prstGeom prst="rect">
                      <a:avLst/>
                    </a:prstGeom>
                  </pic:spPr>
                </pic:pic>
              </a:graphicData>
            </a:graphic>
          </wp:inline>
        </w:drawing>
      </w:r>
    </w:p>
    <w:p w14:paraId="4F85A448" w14:textId="2D670F75" w:rsidR="002C0206" w:rsidRDefault="002C0206" w:rsidP="0016160B">
      <w:pPr>
        <w:pStyle w:val="Caption"/>
      </w:pPr>
      <w:bookmarkStart w:id="3073" w:name="_Ref445817849"/>
      <w:bookmarkStart w:id="3074" w:name="_Ref445817823"/>
      <w:r>
        <w:t xml:space="preserve">Figure </w:t>
      </w:r>
      <w:fldSimple w:instr=" SEQ Figure \* ARABIC ">
        <w:r>
          <w:rPr>
            <w:noProof/>
          </w:rPr>
          <w:t>16</w:t>
        </w:r>
      </w:fldSimple>
      <w:bookmarkEnd w:id="3073"/>
      <w:r>
        <w:t>: Evaluation result.</w:t>
      </w:r>
      <w:bookmarkEnd w:id="3074"/>
    </w:p>
    <w:p w14:paraId="7C9FE350" w14:textId="77777777" w:rsidR="00376719" w:rsidRDefault="00376719" w:rsidP="00454C8D">
      <w:pPr>
        <w:pStyle w:val="Heading2"/>
      </w:pPr>
      <w:bookmarkStart w:id="3075" w:name="_Toc447899110"/>
      <w:r>
        <w:t>Dynamic evaluation</w:t>
      </w:r>
      <w:bookmarkEnd w:id="3075"/>
    </w:p>
    <w:p w14:paraId="78A48152" w14:textId="103FCCDC" w:rsidR="006D7512" w:rsidRDefault="006D7512" w:rsidP="006D7512">
      <w:r>
        <w:t xml:space="preserve">The dynamic evaluation of a P4 program is orchestrated by the target model. Each target model needs to specify the order and the conditions under which the various P4 component programs are </w:t>
      </w:r>
      <w:r w:rsidR="00810479">
        <w:t>dynamically executed.</w:t>
      </w:r>
      <w:r>
        <w:t xml:space="preserve"> For example, in the Simple Switch example from Section </w:t>
      </w:r>
      <w:r>
        <w:fldChar w:fldCharType="begin"/>
      </w:r>
      <w:r>
        <w:instrText xml:space="preserve"> REF _Ref287016903 \h </w:instrText>
      </w:r>
      <w:r>
        <w:fldChar w:fldCharType="separate"/>
      </w:r>
      <w:r>
        <w:t>Simple Switch architecture declaration</w:t>
      </w:r>
      <w:r>
        <w:fldChar w:fldCharType="end"/>
      </w:r>
      <w:r>
        <w:t xml:space="preserve"> the execution flow goes </w:t>
      </w:r>
      <w:r w:rsidRPr="006D7512">
        <w:rPr>
          <w:rFonts w:ascii="Consolas" w:hAnsi="Consolas"/>
        </w:rPr>
        <w:t>Parser-&gt;</w:t>
      </w:r>
      <w:r w:rsidR="005D2AAC">
        <w:rPr>
          <w:rFonts w:ascii="Consolas" w:hAnsi="Consolas"/>
        </w:rPr>
        <w:t>Pipe</w:t>
      </w:r>
      <w:r w:rsidRPr="006D7512">
        <w:rPr>
          <w:rFonts w:ascii="Consolas" w:hAnsi="Consolas"/>
        </w:rPr>
        <w:t>-&gt;Deparser</w:t>
      </w:r>
      <w:r>
        <w:t xml:space="preserve">. </w:t>
      </w:r>
    </w:p>
    <w:p w14:paraId="5C0224CB" w14:textId="49049E16" w:rsidR="006D7512" w:rsidRPr="006D7512" w:rsidRDefault="006D7512" w:rsidP="006D7512">
      <w:r>
        <w:t>Once a P4 execution block is invoked its execution proceeds until termination according to the semantics defined in this document (the various abstract machines). All local resources (including run-time top</w:t>
      </w:r>
      <w:r w:rsidR="00495053">
        <w:t>-</w:t>
      </w:r>
      <w:r>
        <w:t xml:space="preserve">level parameters, local variables, etc.) are private to the execution. </w:t>
      </w:r>
    </w:p>
    <w:p w14:paraId="7FA0078D" w14:textId="1CE0711F" w:rsidR="00454C8D" w:rsidRDefault="00454C8D" w:rsidP="00376719">
      <w:pPr>
        <w:pStyle w:val="Heading3"/>
      </w:pPr>
      <w:bookmarkStart w:id="3076" w:name="_Toc447899111"/>
      <w:r>
        <w:t>Concurrency model</w:t>
      </w:r>
      <w:bookmarkEnd w:id="3076"/>
    </w:p>
    <w:p w14:paraId="01D816E2" w14:textId="77777777" w:rsidR="006F7677" w:rsidRPr="006D7512" w:rsidRDefault="006F7677" w:rsidP="006F7677">
      <w:r>
        <w:t>[TODO: is this concurrency model suitable?]</w:t>
      </w:r>
    </w:p>
    <w:p w14:paraId="36F0F8C4" w14:textId="7CB5450E" w:rsidR="006D7512" w:rsidRDefault="006D7512" w:rsidP="006D7512">
      <w:r>
        <w:t xml:space="preserve">In practice </w:t>
      </w:r>
      <w:r w:rsidR="00AB1D8F">
        <w:t>a network device may be processing multiple packets simultaneously:</w:t>
      </w:r>
    </w:p>
    <w:p w14:paraId="1E995DEE" w14:textId="71CDDE8A" w:rsidR="00AB1D8F" w:rsidRDefault="00AB1D8F" w:rsidP="006F7677">
      <w:pPr>
        <w:pStyle w:val="ListParagraph"/>
        <w:numPr>
          <w:ilvl w:val="0"/>
          <w:numId w:val="58"/>
        </w:numPr>
      </w:pPr>
      <w:r>
        <w:t>Packets may be received concurrently on different network interfaces</w:t>
      </w:r>
    </w:p>
    <w:p w14:paraId="328D4CF3" w14:textId="6F8AFACC" w:rsidR="00AB1D8F" w:rsidRDefault="00AB1D8F" w:rsidP="006F7677">
      <w:pPr>
        <w:pStyle w:val="ListParagraph"/>
        <w:numPr>
          <w:ilvl w:val="0"/>
          <w:numId w:val="58"/>
        </w:numPr>
      </w:pPr>
      <w:r>
        <w:lastRenderedPageBreak/>
        <w:t>Packet processing may be pipelined, with a new packet starting before the completion of the previous one</w:t>
      </w:r>
    </w:p>
    <w:p w14:paraId="01DF534A" w14:textId="061F4266" w:rsidR="00AB1D8F" w:rsidRDefault="00AB1D8F" w:rsidP="00AB1D8F">
      <w:r>
        <w:t xml:space="preserve">As long as the packet processing involves </w:t>
      </w:r>
      <w:r w:rsidR="0071187E">
        <w:t>stateless elements and read-only state elements there should be no difference in the results obtained from concurrent or purely sequential execution.</w:t>
      </w:r>
    </w:p>
    <w:p w14:paraId="42F6907E" w14:textId="7AA2CC7D" w:rsidR="0071187E" w:rsidRDefault="0071187E" w:rsidP="00AB1D8F">
      <w:r>
        <w:t xml:space="preserve">Since </w:t>
      </w:r>
      <w:r w:rsidRPr="0071187E">
        <w:rPr>
          <w:rFonts w:ascii="Consolas" w:hAnsi="Consolas"/>
          <w:b/>
        </w:rPr>
        <w:t>table</w:t>
      </w:r>
      <w:r>
        <w:t xml:space="preserve">s are read-only from the data-plane point of view, we can provide a very simple semantics for P4 programs written solely </w:t>
      </w:r>
      <w:r w:rsidR="00917D8C">
        <w:t>in the P4 core</w:t>
      </w:r>
      <w:r>
        <w:t xml:space="preserve"> language: they should behave identically ir</w:t>
      </w:r>
      <w:r w:rsidR="006F7677">
        <w:t>respective of the concurrent execution</w:t>
      </w:r>
      <w:r>
        <w:t>.</w:t>
      </w:r>
    </w:p>
    <w:p w14:paraId="376476B3" w14:textId="1564114A" w:rsidR="006F7677" w:rsidRDefault="006F7677" w:rsidP="00AB1D8F">
      <w:r>
        <w:t xml:space="preserve">However, as soon as one is using any stateful </w:t>
      </w:r>
      <w:r w:rsidRPr="006F7677">
        <w:rPr>
          <w:rFonts w:ascii="Consolas" w:hAnsi="Consolas"/>
          <w:b/>
        </w:rPr>
        <w:t>extern</w:t>
      </w:r>
      <w:r w:rsidRPr="006F7677">
        <w:t xml:space="preserve"> constructs</w:t>
      </w:r>
      <w:r>
        <w:t>, the question arises with respect to the semantics of the program under concurrent execution. For example, given a set of counters that can be accessed by multiple actions, what is the interleaving of the execution of the counter methods when processing multiple packets? What is the interleaving of method invocations if the counter is accessed from different blocks (e.g., ingress and egress pipelines)?</w:t>
      </w:r>
    </w:p>
    <w:p w14:paraId="1A6AF1BD" w14:textId="49FA0564" w:rsidR="006F7677" w:rsidRDefault="006F7677" w:rsidP="00AB1D8F">
      <w:r>
        <w:t>The answer to this question is left partially to the discretion of the target architecture. An architecture could:</w:t>
      </w:r>
    </w:p>
    <w:p w14:paraId="7B9D6F25" w14:textId="30BFD8F1" w:rsidR="006F7677" w:rsidRDefault="006F7677" w:rsidP="006F7677">
      <w:pPr>
        <w:pStyle w:val="ListParagraph"/>
        <w:numPr>
          <w:ilvl w:val="0"/>
          <w:numId w:val="58"/>
        </w:numPr>
      </w:pPr>
      <w:r>
        <w:t>Prescribe specific order</w:t>
      </w:r>
    </w:p>
    <w:p w14:paraId="3AF7FD34" w14:textId="0B03C00A" w:rsidR="006F7677" w:rsidRDefault="006F7677" w:rsidP="006F7677">
      <w:pPr>
        <w:pStyle w:val="ListParagraph"/>
        <w:numPr>
          <w:ilvl w:val="0"/>
          <w:numId w:val="58"/>
        </w:numPr>
      </w:pPr>
      <w:r>
        <w:t>Forbid resources that are shared between multiple blocks (e.g., each counter must be allocated in one pipeline exclusively, and it must be used only from actions that can appear within one single table)</w:t>
      </w:r>
    </w:p>
    <w:p w14:paraId="14689408" w14:textId="29EAFDE6" w:rsidR="006F7677" w:rsidRDefault="006F7677" w:rsidP="006F7677">
      <w:pPr>
        <w:pStyle w:val="ListParagraph"/>
        <w:numPr>
          <w:ilvl w:val="0"/>
          <w:numId w:val="58"/>
        </w:numPr>
      </w:pPr>
      <w:r>
        <w:t>Prescribe an implementation-specific order</w:t>
      </w:r>
    </w:p>
    <w:p w14:paraId="371B3839" w14:textId="684561FB" w:rsidR="006F7677" w:rsidRDefault="006F7677" w:rsidP="006F7677">
      <w:r>
        <w:t xml:space="preserve">We suggest the following minimum constraints on </w:t>
      </w:r>
      <w:r w:rsidRPr="006F7677">
        <w:rPr>
          <w:i/>
        </w:rPr>
        <w:t>any</w:t>
      </w:r>
      <w:r>
        <w:t xml:space="preserve"> </w:t>
      </w:r>
      <w:r w:rsidR="0015258E">
        <w:t xml:space="preserve">P4 </w:t>
      </w:r>
      <w:r>
        <w:t>implementation:</w:t>
      </w:r>
    </w:p>
    <w:p w14:paraId="24EA8BED" w14:textId="12CD7BFD" w:rsidR="006F7677" w:rsidRDefault="006F7677" w:rsidP="006F7677">
      <w:pPr>
        <w:pStyle w:val="ListParagraph"/>
        <w:numPr>
          <w:ilvl w:val="0"/>
          <w:numId w:val="58"/>
        </w:numPr>
      </w:pPr>
      <w:r>
        <w:t xml:space="preserve">The invocation of a </w:t>
      </w:r>
      <w:r w:rsidRPr="006F7677">
        <w:rPr>
          <w:rFonts w:ascii="Consolas" w:hAnsi="Consolas"/>
          <w:b/>
        </w:rPr>
        <w:t>table</w:t>
      </w:r>
      <w:r>
        <w:t xml:space="preserve"> is atomic</w:t>
      </w:r>
    </w:p>
    <w:p w14:paraId="0A4BA389" w14:textId="51D95E35" w:rsidR="006F7677" w:rsidRDefault="006F7677" w:rsidP="006F7677">
      <w:pPr>
        <w:pStyle w:val="ListParagraph"/>
        <w:numPr>
          <w:ilvl w:val="0"/>
          <w:numId w:val="58"/>
        </w:numPr>
      </w:pPr>
      <w:r>
        <w:t xml:space="preserve">The execution of a </w:t>
      </w:r>
      <w:r w:rsidRPr="002F540D">
        <w:rPr>
          <w:rFonts w:ascii="Consolas" w:hAnsi="Consolas"/>
          <w:b/>
        </w:rPr>
        <w:t>parser</w:t>
      </w:r>
      <w:r>
        <w:t xml:space="preserve"> is atomic</w:t>
      </w:r>
    </w:p>
    <w:p w14:paraId="126C24D9" w14:textId="0AFDB0C7" w:rsidR="008E54BA" w:rsidRDefault="008E54BA" w:rsidP="00A66238">
      <w:pPr>
        <w:pStyle w:val="Heading1"/>
      </w:pPr>
      <w:bookmarkStart w:id="3077" w:name="_Ref286391390"/>
      <w:bookmarkStart w:id="3078" w:name="_Toc417920673"/>
      <w:bookmarkStart w:id="3079" w:name="_Toc445799417"/>
      <w:bookmarkStart w:id="3080" w:name="_Toc447899112"/>
      <w:r>
        <w:t>Annotations</w:t>
      </w:r>
      <w:bookmarkEnd w:id="3077"/>
      <w:bookmarkEnd w:id="3078"/>
      <w:bookmarkEnd w:id="3079"/>
      <w:bookmarkEnd w:id="3080"/>
    </w:p>
    <w:p w14:paraId="725B3A51" w14:textId="783C1E58" w:rsidR="000B70F6" w:rsidRDefault="000B70F6">
      <w:r>
        <w:t xml:space="preserve">Annotations are similar to C# attributes and Java annotations. They </w:t>
      </w:r>
      <w:r w:rsidR="00661A09">
        <w:t>are</w:t>
      </w:r>
      <w:r>
        <w:t xml:space="preserve"> a simple mechanism for extending the P4 language to some limited degree without changing the grammar. </w:t>
      </w:r>
      <w:r w:rsidR="00F2672A">
        <w:t>To some degree they</w:t>
      </w:r>
      <w:r>
        <w:t xml:space="preserve"> subsume the C #pragmas.</w:t>
      </w:r>
    </w:p>
    <w:p w14:paraId="3AA06497" w14:textId="528BDCEE" w:rsidR="007B2546" w:rsidRPr="00254E38" w:rsidRDefault="008E54BA" w:rsidP="002D0F38">
      <w:r>
        <w:t xml:space="preserve">Annotations can be added to types, fields, </w:t>
      </w:r>
      <w:r w:rsidR="00A762E8">
        <w:t>variables</w:t>
      </w:r>
      <w:r w:rsidR="000B70F6">
        <w:t>, etc.</w:t>
      </w:r>
      <w:r>
        <w:t xml:space="preserve"> using the @ syntax</w:t>
      </w:r>
      <w:r w:rsidR="00BF3052">
        <w:t xml:space="preserve"> (as shown </w:t>
      </w:r>
      <w:r w:rsidR="00A73599">
        <w:t xml:space="preserve">explicitly </w:t>
      </w:r>
      <w:r w:rsidR="00BF3052">
        <w:t>in the P4 grammar):</w:t>
      </w:r>
      <w:bookmarkStart w:id="3081" w:name="_Ref286576248"/>
      <w:bookmarkStart w:id="3082" w:name="_Toc417920674"/>
    </w:p>
    <w:p w14:paraId="363FCDA5" w14:textId="77777777" w:rsidR="007B2546" w:rsidRPr="00254E38" w:rsidRDefault="007B2546" w:rsidP="002D0F38">
      <w:pPr>
        <w:pStyle w:val="Grammar"/>
      </w:pPr>
      <w:r w:rsidRPr="00254E38">
        <w:lastRenderedPageBreak/>
        <w:t>optAnnotations</w:t>
      </w:r>
    </w:p>
    <w:p w14:paraId="48C11625" w14:textId="77777777" w:rsidR="007B2546" w:rsidRPr="00254E38" w:rsidRDefault="007B2546" w:rsidP="002D0F38">
      <w:pPr>
        <w:pStyle w:val="Grammar"/>
      </w:pPr>
      <w:r w:rsidRPr="00254E38">
        <w:t xml:space="preserve">    : /* empty */</w:t>
      </w:r>
    </w:p>
    <w:p w14:paraId="327B762A" w14:textId="77777777" w:rsidR="007B2546" w:rsidRPr="00254E38" w:rsidRDefault="007B2546" w:rsidP="002D0F38">
      <w:pPr>
        <w:pStyle w:val="Grammar"/>
      </w:pPr>
      <w:r w:rsidRPr="00254E38">
        <w:t xml:space="preserve">    | annotations</w:t>
      </w:r>
    </w:p>
    <w:p w14:paraId="4570F23D" w14:textId="77777777" w:rsidR="007B2546" w:rsidRPr="00254E38" w:rsidRDefault="007B2546" w:rsidP="002D0F38">
      <w:pPr>
        <w:pStyle w:val="Grammar"/>
      </w:pPr>
      <w:r w:rsidRPr="00254E38">
        <w:t xml:space="preserve">    ;</w:t>
      </w:r>
    </w:p>
    <w:p w14:paraId="1909E4DB" w14:textId="77777777" w:rsidR="007B2546" w:rsidRPr="00254E38" w:rsidRDefault="007B2546" w:rsidP="002D0F38">
      <w:pPr>
        <w:pStyle w:val="Grammar"/>
      </w:pPr>
    </w:p>
    <w:p w14:paraId="2B9D5F1B" w14:textId="77777777" w:rsidR="007B2546" w:rsidRPr="00254E38" w:rsidRDefault="007B2546" w:rsidP="002D0F38">
      <w:pPr>
        <w:pStyle w:val="Grammar"/>
      </w:pPr>
      <w:r w:rsidRPr="00254E38">
        <w:t>annotations</w:t>
      </w:r>
    </w:p>
    <w:p w14:paraId="4F565577" w14:textId="77777777" w:rsidR="007B2546" w:rsidRPr="00254E38" w:rsidRDefault="007B2546" w:rsidP="002D0F38">
      <w:pPr>
        <w:pStyle w:val="Grammar"/>
      </w:pPr>
      <w:r w:rsidRPr="00254E38">
        <w:t xml:space="preserve">    : annotation</w:t>
      </w:r>
    </w:p>
    <w:p w14:paraId="3E199B16" w14:textId="77777777" w:rsidR="007B2546" w:rsidRPr="00254E38" w:rsidRDefault="007B2546" w:rsidP="002D0F38">
      <w:pPr>
        <w:pStyle w:val="Grammar"/>
      </w:pPr>
      <w:r w:rsidRPr="00254E38">
        <w:t xml:space="preserve">    | annotations annotation</w:t>
      </w:r>
    </w:p>
    <w:p w14:paraId="775F6132" w14:textId="77777777" w:rsidR="007B2546" w:rsidRPr="00254E38" w:rsidRDefault="007B2546" w:rsidP="002D0F38">
      <w:pPr>
        <w:pStyle w:val="Grammar"/>
      </w:pPr>
      <w:r w:rsidRPr="00254E38">
        <w:t xml:space="preserve">    ;</w:t>
      </w:r>
    </w:p>
    <w:p w14:paraId="2120C2F0" w14:textId="77777777" w:rsidR="007B2546" w:rsidRPr="00254E38" w:rsidRDefault="007B2546" w:rsidP="002D0F38">
      <w:pPr>
        <w:pStyle w:val="Grammar"/>
      </w:pPr>
    </w:p>
    <w:p w14:paraId="00E329C3" w14:textId="597270C6" w:rsidR="007B2546" w:rsidRPr="00254E38" w:rsidRDefault="007B2546" w:rsidP="002D0F38">
      <w:pPr>
        <w:pStyle w:val="Grammar"/>
      </w:pPr>
      <w:r w:rsidRPr="00254E38">
        <w:t>annotation</w:t>
      </w:r>
      <w:r w:rsidR="00301A68">
        <w:tab/>
      </w:r>
    </w:p>
    <w:p w14:paraId="25C5D6A3" w14:textId="77777777" w:rsidR="007B2546" w:rsidRPr="00254E38" w:rsidRDefault="007B2546" w:rsidP="002D0F38">
      <w:pPr>
        <w:pStyle w:val="Grammar"/>
      </w:pPr>
      <w:r w:rsidRPr="00254E38">
        <w:t xml:space="preserve">    : '@' name                    </w:t>
      </w:r>
    </w:p>
    <w:p w14:paraId="31C7F8EB" w14:textId="690D292A" w:rsidR="007B2546" w:rsidRPr="00254E38" w:rsidRDefault="007B2546" w:rsidP="002D0F38">
      <w:pPr>
        <w:pStyle w:val="Grammar"/>
      </w:pPr>
      <w:r w:rsidRPr="00254E38">
        <w:t xml:space="preserve">    | '@' name '(' </w:t>
      </w:r>
      <w:commentRangeStart w:id="3083"/>
      <w:commentRangeStart w:id="3084"/>
      <w:r w:rsidRPr="00254E38">
        <w:t>expression</w:t>
      </w:r>
      <w:commentRangeEnd w:id="3083"/>
      <w:r w:rsidR="00917D8C">
        <w:rPr>
          <w:rStyle w:val="CommentReference"/>
          <w:rFonts w:ascii="Cambria" w:eastAsia="MS Mincho" w:hAnsi="Cambria" w:cs="Times New Roman"/>
        </w:rPr>
        <w:commentReference w:id="3083"/>
      </w:r>
      <w:commentRangeEnd w:id="3084"/>
      <w:r w:rsidR="00CC53C9">
        <w:rPr>
          <w:rStyle w:val="CommentReference"/>
          <w:rFonts w:ascii="Cambria" w:eastAsia="MS Mincho" w:hAnsi="Cambria" w:cs="Times New Roman"/>
        </w:rPr>
        <w:commentReference w:id="3084"/>
      </w:r>
      <w:r w:rsidRPr="00254E38">
        <w:t xml:space="preserve"> ')'</w:t>
      </w:r>
      <w:r w:rsidR="00E630C5">
        <w:br/>
        <w:t xml:space="preserve">    | </w:t>
      </w:r>
      <w:r w:rsidR="00E630C5" w:rsidRPr="00254E38">
        <w:t xml:space="preserve">'@' name '(' </w:t>
      </w:r>
      <w:r w:rsidR="00E630C5">
        <w:t xml:space="preserve">STRING_LITERAL </w:t>
      </w:r>
      <w:r w:rsidR="00E630C5" w:rsidRPr="00254E38">
        <w:t>')'</w:t>
      </w:r>
    </w:p>
    <w:p w14:paraId="5FA51C35" w14:textId="77777777" w:rsidR="007B2546" w:rsidRPr="00254E38" w:rsidRDefault="007B2546" w:rsidP="002D0F38">
      <w:pPr>
        <w:pStyle w:val="Grammar"/>
      </w:pPr>
      <w:r w:rsidRPr="00254E38">
        <w:t xml:space="preserve">    ;</w:t>
      </w:r>
    </w:p>
    <w:p w14:paraId="4E1CCE08" w14:textId="2EC9C8B6" w:rsidR="008E54BA" w:rsidRDefault="008E54BA" w:rsidP="00E411B2">
      <w:pPr>
        <w:pStyle w:val="Heading3"/>
      </w:pPr>
      <w:bookmarkStart w:id="3085" w:name="_Toc445799418"/>
      <w:bookmarkStart w:id="3086" w:name="_Toc447899113"/>
      <w:r>
        <w:t>Predefined annotations</w:t>
      </w:r>
      <w:bookmarkEnd w:id="3081"/>
      <w:bookmarkEnd w:id="3082"/>
      <w:bookmarkEnd w:id="3085"/>
      <w:bookmarkEnd w:id="3086"/>
    </w:p>
    <w:p w14:paraId="2C6314BB" w14:textId="02075669" w:rsidR="00AE3537" w:rsidRPr="00AE3537" w:rsidRDefault="00AE3537" w:rsidP="00AE3537">
      <w:r>
        <w:t>We pre-define a set of “standard” annotations. We expect that this list will grow.</w:t>
      </w:r>
    </w:p>
    <w:p w14:paraId="0E25BF58" w14:textId="4A635A03" w:rsidR="00800C6F" w:rsidRDefault="00E97D19" w:rsidP="00E97D19">
      <w:pPr>
        <w:pStyle w:val="Heading4"/>
      </w:pPr>
      <w:r>
        <w:t xml:space="preserve">Annotations on the </w:t>
      </w:r>
      <w:r w:rsidRPr="006B1DA0">
        <w:rPr>
          <w:rFonts w:ascii="Consolas" w:hAnsi="Consolas"/>
          <w:i w:val="0"/>
        </w:rPr>
        <w:t>table</w:t>
      </w:r>
      <w:r w:rsidRPr="006B1DA0">
        <w:rPr>
          <w:i w:val="0"/>
        </w:rPr>
        <w:t xml:space="preserve"> </w:t>
      </w:r>
      <w:r w:rsidRPr="006B1DA0">
        <w:rPr>
          <w:rFonts w:ascii="Consolas" w:hAnsi="Consolas"/>
          <w:i w:val="0"/>
        </w:rPr>
        <w:t>action</w:t>
      </w:r>
      <w:r>
        <w:t xml:space="preserve"> list:</w:t>
      </w:r>
    </w:p>
    <w:p w14:paraId="60810BE4" w14:textId="42B8E07C" w:rsidR="00E97D19" w:rsidRPr="00E97D19" w:rsidRDefault="00E97D19" w:rsidP="00E97D19">
      <w:r>
        <w:t>The following two annotations can be used to give additional information to the co</w:t>
      </w:r>
      <w:r w:rsidR="00400C4C">
        <w:t xml:space="preserve">mpiler </w:t>
      </w:r>
      <w:r w:rsidR="00F3428C">
        <w:t xml:space="preserve">and control-plane </w:t>
      </w:r>
      <w:r w:rsidR="00400C4C">
        <w:t>about actions in a table. They have no arguments.</w:t>
      </w:r>
    </w:p>
    <w:p w14:paraId="2C037F4C" w14:textId="01989B0E" w:rsidR="00E97D19" w:rsidRPr="00E97D19" w:rsidRDefault="00E75430" w:rsidP="00E75430">
      <w:pPr>
        <w:pStyle w:val="ListParagraph"/>
        <w:numPr>
          <w:ilvl w:val="0"/>
          <w:numId w:val="54"/>
        </w:numPr>
      </w:pPr>
      <w:r w:rsidRPr="00E97D19">
        <w:rPr>
          <w:rFonts w:ascii="Consolas" w:hAnsi="Consolas"/>
        </w:rPr>
        <w:t>@tableonly</w:t>
      </w:r>
      <w:r w:rsidR="00E97D19" w:rsidRPr="00E97D19">
        <w:t>: actions</w:t>
      </w:r>
      <w:r w:rsidR="00E97D19">
        <w:t xml:space="preserve"> with this annotation can only appear within the table, and never as default action.</w:t>
      </w:r>
    </w:p>
    <w:p w14:paraId="723B41FC" w14:textId="77553862" w:rsidR="00E75430" w:rsidRPr="00DD10BB" w:rsidRDefault="00E75430" w:rsidP="00E75430">
      <w:pPr>
        <w:pStyle w:val="ListParagraph"/>
        <w:numPr>
          <w:ilvl w:val="0"/>
          <w:numId w:val="54"/>
        </w:numPr>
        <w:rPr>
          <w:rFonts w:ascii="Consolas" w:hAnsi="Consolas"/>
        </w:rPr>
      </w:pPr>
      <w:r w:rsidRPr="00E97D19">
        <w:rPr>
          <w:rFonts w:ascii="Consolas" w:hAnsi="Consolas"/>
        </w:rPr>
        <w:t>@defaultonly</w:t>
      </w:r>
      <w:r w:rsidR="00E97D19" w:rsidRPr="00E97D19">
        <w:t>:</w:t>
      </w:r>
      <w:r w:rsidR="00E97D19">
        <w:t xml:space="preserve"> actions with this annotation</w:t>
      </w:r>
      <w:r w:rsidR="00DD10BB">
        <w:t xml:space="preserve"> can only appear in the default action, and never in the table.</w:t>
      </w:r>
    </w:p>
    <w:p w14:paraId="6269FB97" w14:textId="64136889" w:rsidR="00DD10BB" w:rsidRPr="00DD10BB" w:rsidRDefault="00DD10BB" w:rsidP="00DD10BB">
      <w:pPr>
        <w:rPr>
          <w:rFonts w:ascii="Consolas" w:hAnsi="Consolas"/>
        </w:rPr>
      </w:pPr>
      <w:r w:rsidRPr="00DD10BB">
        <w:rPr>
          <w:rFonts w:ascii="Consolas" w:hAnsi="Consolas"/>
          <w:b/>
        </w:rPr>
        <w:t>table</w:t>
      </w:r>
      <w:r w:rsidRPr="00DD10BB">
        <w:rPr>
          <w:rFonts w:ascii="Consolas" w:hAnsi="Consolas"/>
        </w:rPr>
        <w:t xml:space="preserve"> t() {</w:t>
      </w:r>
      <w:r>
        <w:rPr>
          <w:rFonts w:ascii="Consolas" w:hAnsi="Consolas"/>
        </w:rPr>
        <w:br/>
        <w:t xml:space="preserve">    actions = {</w:t>
      </w:r>
      <w:r>
        <w:rPr>
          <w:rFonts w:ascii="Consolas" w:hAnsi="Consolas"/>
        </w:rPr>
        <w:br/>
        <w:t xml:space="preserve">       a,   </w:t>
      </w:r>
      <w:r w:rsidR="00653749">
        <w:rPr>
          <w:rFonts w:ascii="Consolas" w:hAnsi="Consolas"/>
        </w:rPr>
        <w:t xml:space="preserve">           </w:t>
      </w:r>
      <w:r>
        <w:rPr>
          <w:rFonts w:ascii="Consolas" w:hAnsi="Consolas"/>
        </w:rPr>
        <w:t>// can appear anywhere</w:t>
      </w:r>
      <w:r>
        <w:rPr>
          <w:rFonts w:ascii="Consolas" w:hAnsi="Consolas"/>
        </w:rPr>
        <w:br/>
        <w:t xml:space="preserve">       @tableonly b, </w:t>
      </w:r>
      <w:r w:rsidR="00653749">
        <w:rPr>
          <w:rFonts w:ascii="Consolas" w:hAnsi="Consolas"/>
        </w:rPr>
        <w:t xml:space="preserve">  </w:t>
      </w:r>
      <w:r>
        <w:rPr>
          <w:rFonts w:ascii="Consolas" w:hAnsi="Consolas"/>
        </w:rPr>
        <w:t>// can only appear in the table</w:t>
      </w:r>
      <w:r>
        <w:rPr>
          <w:rFonts w:ascii="Consolas" w:hAnsi="Consolas"/>
        </w:rPr>
        <w:br/>
        <w:t xml:space="preserve">       @defaultonly c, // can only appear in the default action</w:t>
      </w:r>
      <w:r>
        <w:rPr>
          <w:rFonts w:ascii="Consolas" w:hAnsi="Consolas"/>
        </w:rPr>
        <w:br/>
        <w:t xml:space="preserve">    }</w:t>
      </w:r>
      <w:r>
        <w:rPr>
          <w:rFonts w:ascii="Consolas" w:hAnsi="Consolas"/>
        </w:rPr>
        <w:br/>
        <w:t>}</w:t>
      </w:r>
    </w:p>
    <w:p w14:paraId="60EC45A3" w14:textId="570B357F" w:rsidR="000776DB" w:rsidRPr="00DF2BCE" w:rsidRDefault="000776DB" w:rsidP="00280B0E">
      <w:pPr>
        <w:pStyle w:val="Heading4"/>
      </w:pPr>
      <w:bookmarkStart w:id="3087" w:name="_Toc417920675"/>
      <w:r>
        <w:t>Legacy support annotations</w:t>
      </w:r>
      <w:bookmarkEnd w:id="3087"/>
    </w:p>
    <w:p w14:paraId="70539B97" w14:textId="1DAE4BE1" w:rsidR="001C3A24" w:rsidRDefault="001C3A24">
      <w:r>
        <w:t xml:space="preserve">These annotations are applied </w:t>
      </w:r>
      <w:r w:rsidR="00AF01C5">
        <w:t>to</w:t>
      </w:r>
      <w:r>
        <w:t xml:space="preserve"> types. They are useful for </w:t>
      </w:r>
      <w:r w:rsidR="00AF01C5">
        <w:t>control-plane tools and protocols, for example by allowing them to use custom literals to represent values of these types</w:t>
      </w:r>
      <w:r>
        <w:t>. These annotations have no arguments.</w:t>
      </w:r>
    </w:p>
    <w:p w14:paraId="4D04B44E" w14:textId="3C259BE7" w:rsidR="001C3A24" w:rsidRDefault="001C3A24" w:rsidP="002265E0">
      <w:pPr>
        <w:pStyle w:val="ListParagraph"/>
        <w:numPr>
          <w:ilvl w:val="0"/>
          <w:numId w:val="33"/>
        </w:numPr>
      </w:pPr>
      <w:r w:rsidRPr="00280B0E">
        <w:rPr>
          <w:rFonts w:ascii="Consolas" w:hAnsi="Consolas"/>
        </w:rPr>
        <w:t>@ipv4address</w:t>
      </w:r>
      <w:r w:rsidR="00374080">
        <w:t xml:space="preserve"> indicates an </w:t>
      </w:r>
      <w:r w:rsidR="00FA032C">
        <w:t>IP</w:t>
      </w:r>
      <w:r w:rsidR="00374080">
        <w:t>v4 address; this allows the use of quad notation and masks in the control-plane API.</w:t>
      </w:r>
      <w:r w:rsidR="00AE796F">
        <w:t xml:space="preserve"> </w:t>
      </w:r>
    </w:p>
    <w:p w14:paraId="649E92C4" w14:textId="3472214F" w:rsidR="001C3A24" w:rsidRPr="00280B0E" w:rsidRDefault="001C3A24" w:rsidP="002265E0">
      <w:pPr>
        <w:pStyle w:val="ListParagraph"/>
        <w:numPr>
          <w:ilvl w:val="0"/>
          <w:numId w:val="33"/>
        </w:numPr>
        <w:rPr>
          <w:rFonts w:ascii="Consolas" w:hAnsi="Consolas"/>
        </w:rPr>
      </w:pPr>
      <w:r w:rsidRPr="00280B0E">
        <w:rPr>
          <w:rFonts w:ascii="Consolas" w:hAnsi="Consolas"/>
        </w:rPr>
        <w:t>@ethernetaddress</w:t>
      </w:r>
      <w:r>
        <w:t xml:space="preserve"> </w:t>
      </w:r>
      <w:r w:rsidR="00374080">
        <w:t>indicates a 6-byte standard Ethernet address.</w:t>
      </w:r>
      <w:r w:rsidR="00AE796F" w:rsidRPr="00AE796F">
        <w:t xml:space="preserve"> </w:t>
      </w:r>
    </w:p>
    <w:p w14:paraId="3A1A4166" w14:textId="225B9572" w:rsidR="00374080" w:rsidRDefault="001C3A24" w:rsidP="002265E0">
      <w:pPr>
        <w:pStyle w:val="ListParagraph"/>
        <w:numPr>
          <w:ilvl w:val="0"/>
          <w:numId w:val="33"/>
        </w:numPr>
        <w:rPr>
          <w:ins w:id="3088" w:author="Mihai Budiu" w:date="2016-04-08T16:36:00Z"/>
        </w:rPr>
      </w:pPr>
      <w:r>
        <w:t>@i</w:t>
      </w:r>
      <w:r w:rsidRPr="00280B0E">
        <w:rPr>
          <w:rFonts w:ascii="Consolas" w:hAnsi="Consolas"/>
        </w:rPr>
        <w:t>pv6address</w:t>
      </w:r>
      <w:r w:rsidRPr="00D839E3">
        <w:t xml:space="preserve"> </w:t>
      </w:r>
      <w:r w:rsidR="00D839E3">
        <w:t>indicates a</w:t>
      </w:r>
      <w:r w:rsidR="00374080">
        <w:t xml:space="preserve"> 128-bit IPv6 address.</w:t>
      </w:r>
    </w:p>
    <w:p w14:paraId="6C96BF76" w14:textId="0EEEBCC5" w:rsidR="00345988" w:rsidRDefault="00345988">
      <w:pPr>
        <w:pStyle w:val="Heading4"/>
        <w:rPr>
          <w:ins w:id="3089" w:author="Mihai Budiu" w:date="2016-04-08T16:36:00Z"/>
        </w:rPr>
        <w:pPrChange w:id="3090" w:author="Mihai Budiu" w:date="2016-04-08T16:36:00Z">
          <w:pPr>
            <w:pStyle w:val="ListParagraph"/>
            <w:numPr>
              <w:numId w:val="33"/>
            </w:numPr>
            <w:ind w:left="360" w:hanging="360"/>
          </w:pPr>
        </w:pPrChange>
      </w:pPr>
      <w:ins w:id="3091" w:author="Mihai Budiu" w:date="2016-04-08T16:36:00Z">
        <w:r>
          <w:t>Control-plane API annotations</w:t>
        </w:r>
      </w:ins>
    </w:p>
    <w:p w14:paraId="04CB55F9" w14:textId="61C5E3E0" w:rsidR="00345988" w:rsidRPr="00345988" w:rsidRDefault="00345988">
      <w:pPr>
        <w:pPrChange w:id="3092" w:author="Mihai Budiu" w:date="2016-04-08T16:36:00Z">
          <w:pPr>
            <w:pStyle w:val="ListParagraph"/>
            <w:numPr>
              <w:numId w:val="33"/>
            </w:numPr>
            <w:ind w:left="360" w:hanging="360"/>
          </w:pPr>
        </w:pPrChange>
      </w:pPr>
      <w:ins w:id="3093" w:author="Mihai Budiu" w:date="2016-04-08T16:36:00Z">
        <w:r>
          <w:t xml:space="preserve">The </w:t>
        </w:r>
        <w:r w:rsidRPr="00345988">
          <w:rPr>
            <w:rFonts w:ascii="Consolas" w:hAnsi="Consolas"/>
            <w:rPrChange w:id="3094" w:author="Mihai Budiu" w:date="2016-04-08T16:36:00Z">
              <w:rPr/>
            </w:rPrChange>
          </w:rPr>
          <w:t>@name</w:t>
        </w:r>
        <w:r w:rsidRPr="00345988">
          <w:rPr>
            <w:rPrChange w:id="3095" w:author="Mihai Budiu" w:date="2016-04-08T16:36:00Z">
              <w:rPr>
                <w:rFonts w:ascii="Consolas" w:hAnsi="Consolas"/>
              </w:rPr>
            </w:rPrChange>
          </w:rPr>
          <w:t xml:space="preserve"> annotation</w:t>
        </w:r>
      </w:ins>
      <w:ins w:id="3096" w:author="Mihai Budiu" w:date="2016-04-08T16:37:00Z">
        <w:r>
          <w:t xml:space="preserve"> can be applied to language element to direct the compiler to use a specific name when generating the external APIs used to manipulate the element from the control-plane.</w:t>
        </w:r>
        <w:r w:rsidR="00FD3A32">
          <w:t xml:space="preserve"> It always has a string literal argument.</w:t>
        </w:r>
      </w:ins>
    </w:p>
    <w:p w14:paraId="13649C6B" w14:textId="71B7E1EB" w:rsidR="008E54BA" w:rsidRDefault="008E54BA" w:rsidP="00E411B2">
      <w:pPr>
        <w:pStyle w:val="Heading3"/>
      </w:pPr>
      <w:bookmarkStart w:id="3097" w:name="_Toc417920679"/>
      <w:bookmarkStart w:id="3098" w:name="_Toc445799419"/>
      <w:bookmarkStart w:id="3099" w:name="_Toc447899114"/>
      <w:commentRangeStart w:id="3100"/>
      <w:r>
        <w:lastRenderedPageBreak/>
        <w:t>Target-specific annotations</w:t>
      </w:r>
      <w:bookmarkEnd w:id="3097"/>
      <w:bookmarkEnd w:id="3098"/>
      <w:commentRangeEnd w:id="3100"/>
      <w:r w:rsidR="009A1D5E">
        <w:rPr>
          <w:rStyle w:val="CommentReference"/>
          <w:rFonts w:ascii="Cambria" w:eastAsia="MS Mincho" w:hAnsi="Cambria"/>
          <w:b w:val="0"/>
          <w:bCs w:val="0"/>
          <w:color w:val="auto"/>
        </w:rPr>
        <w:commentReference w:id="3100"/>
      </w:r>
      <w:bookmarkEnd w:id="3099"/>
    </w:p>
    <w:p w14:paraId="49FC5D0B" w14:textId="028AFEB9" w:rsidR="008E54BA" w:rsidRDefault="001829B6">
      <w:pPr>
        <w:pBdr>
          <w:bottom w:val="double" w:sz="6" w:space="1" w:color="auto"/>
        </w:pBdr>
      </w:pPr>
      <w:r>
        <w:t xml:space="preserve">Each P4 compiler implementation can define additional annotations specific to the target of the compiler. The syntax of the annotations should conform to the above description. The semantics of </w:t>
      </w:r>
      <w:r w:rsidR="00F06D8D">
        <w:t>such</w:t>
      </w:r>
      <w:r>
        <w:t xml:space="preserve"> annotations is target-specific. The</w:t>
      </w:r>
      <w:r w:rsidR="00FD5B69">
        <w:t>y</w:t>
      </w:r>
      <w:r>
        <w:t xml:space="preserve"> </w:t>
      </w:r>
      <w:r w:rsidR="00555EAD">
        <w:t>c</w:t>
      </w:r>
      <w:r>
        <w:t>ould be used in a similar way to pragmas in the C language</w:t>
      </w:r>
      <w:r w:rsidR="00B90A75">
        <w:t>.</w:t>
      </w:r>
    </w:p>
    <w:p w14:paraId="123785C8" w14:textId="4561CB3C" w:rsidR="00F04D18" w:rsidRDefault="00F04D18">
      <w:pPr>
        <w:pBdr>
          <w:bottom w:val="double" w:sz="6" w:space="1" w:color="auto"/>
        </w:pBdr>
      </w:pPr>
      <w:r>
        <w:t>[TODO: we should reserve some annotation names for the internal compiler use]</w:t>
      </w:r>
    </w:p>
    <w:p w14:paraId="295AB130" w14:textId="77777777" w:rsidR="00332979" w:rsidRDefault="00332979">
      <w:pPr>
        <w:pBdr>
          <w:bottom w:val="double" w:sz="6" w:space="1" w:color="auto"/>
        </w:pBdr>
      </w:pPr>
    </w:p>
    <w:p w14:paraId="564C13DE" w14:textId="3FA3056A" w:rsidR="007C5E4D" w:rsidRDefault="007C5E4D" w:rsidP="00280B0E">
      <w:pPr>
        <w:pStyle w:val="Heading1"/>
      </w:pPr>
      <w:bookmarkStart w:id="3101" w:name="_Toc417920680"/>
      <w:bookmarkStart w:id="3102" w:name="_Toc445799420"/>
      <w:bookmarkStart w:id="3103" w:name="_Toc447899115"/>
      <w:r>
        <w:t>Appendix: P4 reserved keywords</w:t>
      </w:r>
      <w:bookmarkEnd w:id="3101"/>
      <w:bookmarkEnd w:id="3102"/>
      <w:bookmarkEnd w:id="3103"/>
    </w:p>
    <w:p w14:paraId="449FE4A3" w14:textId="4B9BE88C" w:rsidR="008D5C4E" w:rsidRPr="00A3325F" w:rsidRDefault="00681EE2">
      <w:r>
        <w:t>The following table shows all P4 reserved keywords</w:t>
      </w:r>
      <w:r w:rsidR="00D0077E">
        <w:t>.</w:t>
      </w:r>
      <w:r w:rsidR="00750015">
        <w:t xml:space="preserve"> Some </w:t>
      </w:r>
      <w:r w:rsidR="00117E35">
        <w:t xml:space="preserve">identifiers </w:t>
      </w:r>
      <w:r w:rsidR="00F028F9">
        <w:t>are treated</w:t>
      </w:r>
      <w:r w:rsidR="00117E35">
        <w:t xml:space="preserve"> keywords only in specific contexts (</w:t>
      </w:r>
      <w:r w:rsidR="00F028F9">
        <w:t xml:space="preserve">e.g., </w:t>
      </w:r>
      <w:r w:rsidR="000967C2">
        <w:t xml:space="preserve">the keyword </w:t>
      </w:r>
      <w:r w:rsidR="00F028F9" w:rsidRPr="002A5622">
        <w:rPr>
          <w:rFonts w:ascii="Consolas" w:hAnsi="Consolas"/>
        </w:rPr>
        <w:t>actions</w:t>
      </w:r>
      <w:r w:rsidR="00117E35">
        <w:t>).</w:t>
      </w:r>
    </w:p>
    <w:tbl>
      <w:tblPr>
        <w:tblW w:w="0" w:type="auto"/>
        <w:tblLook w:val="0600" w:firstRow="0" w:lastRow="0" w:firstColumn="0" w:lastColumn="0" w:noHBand="1" w:noVBand="1"/>
      </w:tblPr>
      <w:tblGrid>
        <w:gridCol w:w="2174"/>
        <w:gridCol w:w="2157"/>
        <w:gridCol w:w="2157"/>
        <w:gridCol w:w="2152"/>
      </w:tblGrid>
      <w:tr w:rsidR="008F3221" w:rsidRPr="00250456" w14:paraId="23D9682F" w14:textId="77777777" w:rsidTr="002F540D">
        <w:tc>
          <w:tcPr>
            <w:tcW w:w="2214" w:type="dxa"/>
            <w:shd w:val="clear" w:color="auto" w:fill="auto"/>
          </w:tcPr>
          <w:p w14:paraId="6449A984" w14:textId="3283138A" w:rsidR="00AF082F" w:rsidRPr="00250456" w:rsidRDefault="002F508E" w:rsidP="00A229BA">
            <w:pPr>
              <w:pStyle w:val="NoSpacing"/>
              <w:rPr>
                <w:rFonts w:ascii="Consolas" w:hAnsi="Consolas"/>
                <w:sz w:val="20"/>
                <w:szCs w:val="20"/>
              </w:rPr>
            </w:pPr>
            <w:r w:rsidRPr="00250456">
              <w:rPr>
                <w:rFonts w:ascii="Consolas" w:hAnsi="Consolas"/>
                <w:sz w:val="20"/>
                <w:szCs w:val="20"/>
              </w:rPr>
              <w:t>action</w:t>
            </w:r>
          </w:p>
        </w:tc>
        <w:tc>
          <w:tcPr>
            <w:tcW w:w="2214" w:type="dxa"/>
            <w:shd w:val="clear" w:color="auto" w:fill="auto"/>
          </w:tcPr>
          <w:p w14:paraId="78F92B47" w14:textId="699156EB" w:rsidR="00AF082F" w:rsidRPr="00250456" w:rsidRDefault="002F508E" w:rsidP="00A229BA">
            <w:pPr>
              <w:pStyle w:val="NoSpacing"/>
              <w:rPr>
                <w:rFonts w:ascii="Consolas" w:hAnsi="Consolas"/>
                <w:sz w:val="20"/>
                <w:szCs w:val="20"/>
              </w:rPr>
            </w:pPr>
            <w:r w:rsidRPr="00250456">
              <w:rPr>
                <w:rFonts w:ascii="Consolas" w:hAnsi="Consolas"/>
                <w:sz w:val="20"/>
                <w:szCs w:val="20"/>
              </w:rPr>
              <w:t>bit</w:t>
            </w:r>
          </w:p>
        </w:tc>
        <w:tc>
          <w:tcPr>
            <w:tcW w:w="2214" w:type="dxa"/>
            <w:shd w:val="clear" w:color="auto" w:fill="auto"/>
          </w:tcPr>
          <w:p w14:paraId="09FE4C71" w14:textId="07C061A5" w:rsidR="00AF082F" w:rsidRPr="00250456" w:rsidRDefault="002F508E" w:rsidP="00A229BA">
            <w:pPr>
              <w:pStyle w:val="NoSpacing"/>
              <w:rPr>
                <w:rFonts w:ascii="Consolas" w:hAnsi="Consolas"/>
                <w:sz w:val="20"/>
                <w:szCs w:val="20"/>
              </w:rPr>
            </w:pPr>
            <w:r w:rsidRPr="00250456">
              <w:rPr>
                <w:rFonts w:ascii="Consolas" w:hAnsi="Consolas"/>
                <w:sz w:val="20"/>
                <w:szCs w:val="20"/>
              </w:rPr>
              <w:t>bool</w:t>
            </w:r>
          </w:p>
        </w:tc>
        <w:tc>
          <w:tcPr>
            <w:tcW w:w="2214" w:type="dxa"/>
            <w:shd w:val="clear" w:color="auto" w:fill="auto"/>
          </w:tcPr>
          <w:p w14:paraId="7BC73216" w14:textId="7A6EBC79" w:rsidR="00AF082F" w:rsidRPr="00250456" w:rsidRDefault="002F508E" w:rsidP="00A229BA">
            <w:pPr>
              <w:pStyle w:val="NoSpacing"/>
              <w:rPr>
                <w:rFonts w:ascii="Consolas" w:hAnsi="Consolas"/>
                <w:sz w:val="20"/>
                <w:szCs w:val="20"/>
              </w:rPr>
            </w:pPr>
            <w:r w:rsidRPr="00250456">
              <w:rPr>
                <w:rFonts w:ascii="Consolas" w:hAnsi="Consolas"/>
                <w:sz w:val="20"/>
                <w:szCs w:val="20"/>
              </w:rPr>
              <w:t>const</w:t>
            </w:r>
          </w:p>
        </w:tc>
      </w:tr>
      <w:tr w:rsidR="008F3221" w:rsidRPr="00250456" w14:paraId="65C439CA" w14:textId="77777777" w:rsidTr="002F540D">
        <w:tc>
          <w:tcPr>
            <w:tcW w:w="2214" w:type="dxa"/>
            <w:shd w:val="clear" w:color="auto" w:fill="auto"/>
          </w:tcPr>
          <w:p w14:paraId="667EA605" w14:textId="7EDD027A" w:rsidR="00AF082F" w:rsidRPr="00250456" w:rsidRDefault="003801FA" w:rsidP="00A229BA">
            <w:pPr>
              <w:pStyle w:val="NoSpacing"/>
              <w:rPr>
                <w:rFonts w:ascii="Consolas" w:hAnsi="Consolas"/>
                <w:sz w:val="20"/>
                <w:szCs w:val="20"/>
              </w:rPr>
            </w:pPr>
            <w:r>
              <w:rPr>
                <w:rFonts w:ascii="Consolas" w:hAnsi="Consolas"/>
                <w:sz w:val="20"/>
                <w:szCs w:val="20"/>
              </w:rPr>
              <w:t>control</w:t>
            </w:r>
          </w:p>
        </w:tc>
        <w:tc>
          <w:tcPr>
            <w:tcW w:w="2214" w:type="dxa"/>
            <w:shd w:val="clear" w:color="auto" w:fill="auto"/>
          </w:tcPr>
          <w:p w14:paraId="23B3EA94" w14:textId="493922A4" w:rsidR="00AF082F" w:rsidRPr="00250456" w:rsidRDefault="003801FA" w:rsidP="00A229BA">
            <w:pPr>
              <w:pStyle w:val="NoSpacing"/>
              <w:rPr>
                <w:rFonts w:ascii="Consolas" w:hAnsi="Consolas"/>
                <w:sz w:val="20"/>
                <w:szCs w:val="20"/>
              </w:rPr>
            </w:pPr>
            <w:r w:rsidRPr="00250456">
              <w:rPr>
                <w:rFonts w:ascii="Consolas" w:hAnsi="Consolas"/>
                <w:sz w:val="20"/>
                <w:szCs w:val="20"/>
              </w:rPr>
              <w:t>default</w:t>
            </w:r>
          </w:p>
        </w:tc>
        <w:tc>
          <w:tcPr>
            <w:tcW w:w="2214" w:type="dxa"/>
            <w:shd w:val="clear" w:color="auto" w:fill="auto"/>
          </w:tcPr>
          <w:p w14:paraId="483B04A9" w14:textId="72B465A8" w:rsidR="00AF082F" w:rsidRPr="00250456" w:rsidRDefault="00A91BFB" w:rsidP="00A229BA">
            <w:pPr>
              <w:pStyle w:val="NoSpacing"/>
              <w:rPr>
                <w:rFonts w:ascii="Consolas" w:hAnsi="Consolas"/>
                <w:sz w:val="20"/>
                <w:szCs w:val="20"/>
              </w:rPr>
            </w:pPr>
            <w:r w:rsidRPr="00250456">
              <w:rPr>
                <w:rFonts w:ascii="Consolas" w:hAnsi="Consolas"/>
                <w:sz w:val="20"/>
                <w:szCs w:val="20"/>
              </w:rPr>
              <w:t>else</w:t>
            </w:r>
          </w:p>
        </w:tc>
        <w:tc>
          <w:tcPr>
            <w:tcW w:w="2214" w:type="dxa"/>
            <w:shd w:val="clear" w:color="auto" w:fill="auto"/>
          </w:tcPr>
          <w:p w14:paraId="1B2E9985" w14:textId="596352A1" w:rsidR="00AF082F" w:rsidRPr="00250456" w:rsidRDefault="00A91BFB" w:rsidP="00A229BA">
            <w:pPr>
              <w:pStyle w:val="NoSpacing"/>
              <w:rPr>
                <w:rFonts w:ascii="Consolas" w:hAnsi="Consolas"/>
                <w:sz w:val="20"/>
                <w:szCs w:val="20"/>
              </w:rPr>
            </w:pPr>
            <w:r w:rsidRPr="00250456">
              <w:rPr>
                <w:rFonts w:ascii="Consolas" w:hAnsi="Consolas"/>
                <w:sz w:val="20"/>
                <w:szCs w:val="20"/>
              </w:rPr>
              <w:t>enum</w:t>
            </w:r>
            <w:r w:rsidRPr="00250456" w:rsidDel="00A91BFB">
              <w:rPr>
                <w:rFonts w:ascii="Consolas" w:hAnsi="Consolas"/>
                <w:sz w:val="20"/>
                <w:szCs w:val="20"/>
              </w:rPr>
              <w:t xml:space="preserve"> </w:t>
            </w:r>
          </w:p>
        </w:tc>
      </w:tr>
      <w:tr w:rsidR="008F3221" w:rsidRPr="00250456" w14:paraId="45343732" w14:textId="77777777" w:rsidTr="002F540D">
        <w:tc>
          <w:tcPr>
            <w:tcW w:w="2214" w:type="dxa"/>
            <w:shd w:val="clear" w:color="auto" w:fill="auto"/>
          </w:tcPr>
          <w:p w14:paraId="33E9D63F" w14:textId="5265D004" w:rsidR="00A91BFB" w:rsidRPr="00250456" w:rsidRDefault="00A91BFB" w:rsidP="00A229BA">
            <w:pPr>
              <w:pStyle w:val="NoSpacing"/>
              <w:rPr>
                <w:rFonts w:ascii="Consolas" w:hAnsi="Consolas"/>
                <w:sz w:val="20"/>
                <w:szCs w:val="20"/>
              </w:rPr>
            </w:pPr>
            <w:r w:rsidRPr="00250456">
              <w:rPr>
                <w:rFonts w:ascii="Consolas" w:hAnsi="Consolas"/>
                <w:sz w:val="20"/>
                <w:szCs w:val="20"/>
              </w:rPr>
              <w:t>error</w:t>
            </w:r>
            <w:r w:rsidRPr="00250456" w:rsidDel="00A91BFB">
              <w:rPr>
                <w:rFonts w:ascii="Consolas" w:hAnsi="Consolas"/>
                <w:sz w:val="20"/>
                <w:szCs w:val="20"/>
              </w:rPr>
              <w:t xml:space="preserve"> </w:t>
            </w:r>
          </w:p>
        </w:tc>
        <w:tc>
          <w:tcPr>
            <w:tcW w:w="2214" w:type="dxa"/>
            <w:shd w:val="clear" w:color="auto" w:fill="auto"/>
          </w:tcPr>
          <w:p w14:paraId="2CCCFCE3" w14:textId="26EA0804" w:rsidR="00A91BFB" w:rsidRPr="00250456" w:rsidRDefault="00A91BFB" w:rsidP="00A229BA">
            <w:pPr>
              <w:pStyle w:val="NoSpacing"/>
              <w:rPr>
                <w:rFonts w:ascii="Consolas" w:hAnsi="Consolas"/>
                <w:sz w:val="20"/>
                <w:szCs w:val="20"/>
              </w:rPr>
            </w:pPr>
            <w:r w:rsidRPr="00250456">
              <w:rPr>
                <w:rFonts w:ascii="Consolas" w:hAnsi="Consolas"/>
                <w:sz w:val="20"/>
                <w:szCs w:val="20"/>
              </w:rPr>
              <w:t>extern</w:t>
            </w:r>
            <w:r w:rsidRPr="00250456" w:rsidDel="00A91BFB">
              <w:rPr>
                <w:rFonts w:ascii="Consolas" w:hAnsi="Consolas"/>
                <w:sz w:val="20"/>
                <w:szCs w:val="20"/>
              </w:rPr>
              <w:t xml:space="preserve"> </w:t>
            </w:r>
          </w:p>
        </w:tc>
        <w:tc>
          <w:tcPr>
            <w:tcW w:w="2214" w:type="dxa"/>
            <w:shd w:val="clear" w:color="auto" w:fill="auto"/>
          </w:tcPr>
          <w:p w14:paraId="4F0E6DAD" w14:textId="30FA6513" w:rsidR="00A91BFB" w:rsidRPr="00250456" w:rsidRDefault="00A91BFB" w:rsidP="00A229BA">
            <w:pPr>
              <w:pStyle w:val="NoSpacing"/>
              <w:rPr>
                <w:rFonts w:ascii="Consolas" w:hAnsi="Consolas"/>
                <w:sz w:val="20"/>
                <w:szCs w:val="20"/>
              </w:rPr>
            </w:pPr>
            <w:r w:rsidRPr="00250456">
              <w:rPr>
                <w:rFonts w:ascii="Consolas" w:hAnsi="Consolas"/>
                <w:sz w:val="20"/>
                <w:szCs w:val="20"/>
              </w:rPr>
              <w:t>false</w:t>
            </w:r>
          </w:p>
        </w:tc>
        <w:tc>
          <w:tcPr>
            <w:tcW w:w="2214" w:type="dxa"/>
            <w:shd w:val="clear" w:color="auto" w:fill="auto"/>
          </w:tcPr>
          <w:p w14:paraId="77925E2F" w14:textId="7B423DC4" w:rsidR="00A91BFB" w:rsidRPr="00250456" w:rsidRDefault="00A91BFB" w:rsidP="00A229BA">
            <w:pPr>
              <w:pStyle w:val="NoSpacing"/>
              <w:rPr>
                <w:rFonts w:ascii="Consolas" w:hAnsi="Consolas"/>
                <w:sz w:val="20"/>
                <w:szCs w:val="20"/>
              </w:rPr>
            </w:pPr>
            <w:r w:rsidRPr="00250456">
              <w:rPr>
                <w:rFonts w:ascii="Consolas" w:hAnsi="Consolas"/>
                <w:sz w:val="20"/>
                <w:szCs w:val="20"/>
              </w:rPr>
              <w:t>header</w:t>
            </w:r>
          </w:p>
        </w:tc>
      </w:tr>
      <w:tr w:rsidR="008F3221" w:rsidRPr="00250456" w14:paraId="097CDFDE" w14:textId="77777777" w:rsidTr="002F540D">
        <w:tc>
          <w:tcPr>
            <w:tcW w:w="2214" w:type="dxa"/>
            <w:shd w:val="clear" w:color="auto" w:fill="auto"/>
          </w:tcPr>
          <w:p w14:paraId="7F365865" w14:textId="5A95FF6C" w:rsidR="00A91BFB" w:rsidRPr="00250456" w:rsidRDefault="003801FA" w:rsidP="003801FA">
            <w:pPr>
              <w:pStyle w:val="NoSpacing"/>
              <w:rPr>
                <w:rFonts w:ascii="Consolas" w:hAnsi="Consolas"/>
                <w:sz w:val="20"/>
                <w:szCs w:val="20"/>
              </w:rPr>
            </w:pPr>
            <w:r w:rsidRPr="00250456">
              <w:rPr>
                <w:rFonts w:ascii="Consolas" w:hAnsi="Consolas"/>
                <w:sz w:val="20"/>
                <w:szCs w:val="20"/>
              </w:rPr>
              <w:t>if</w:t>
            </w:r>
          </w:p>
        </w:tc>
        <w:tc>
          <w:tcPr>
            <w:tcW w:w="2214" w:type="dxa"/>
            <w:shd w:val="clear" w:color="auto" w:fill="auto"/>
          </w:tcPr>
          <w:p w14:paraId="62EA15B9" w14:textId="165FAD69" w:rsidR="00A91BFB" w:rsidRPr="00250456" w:rsidRDefault="003801FA" w:rsidP="00A229BA">
            <w:pPr>
              <w:pStyle w:val="NoSpacing"/>
              <w:rPr>
                <w:rFonts w:ascii="Consolas" w:hAnsi="Consolas"/>
                <w:sz w:val="20"/>
                <w:szCs w:val="20"/>
              </w:rPr>
            </w:pPr>
            <w:r>
              <w:rPr>
                <w:rFonts w:ascii="Consolas" w:hAnsi="Consolas"/>
                <w:sz w:val="20"/>
                <w:szCs w:val="20"/>
              </w:rPr>
              <w:t>in</w:t>
            </w:r>
          </w:p>
        </w:tc>
        <w:tc>
          <w:tcPr>
            <w:tcW w:w="2214" w:type="dxa"/>
            <w:shd w:val="clear" w:color="auto" w:fill="auto"/>
          </w:tcPr>
          <w:p w14:paraId="49503DF0" w14:textId="76996D19" w:rsidR="00A91BFB" w:rsidRPr="00250456" w:rsidRDefault="003801FA" w:rsidP="00A229BA">
            <w:pPr>
              <w:pStyle w:val="NoSpacing"/>
              <w:rPr>
                <w:rFonts w:ascii="Consolas" w:hAnsi="Consolas"/>
                <w:sz w:val="20"/>
                <w:szCs w:val="20"/>
              </w:rPr>
            </w:pPr>
            <w:r>
              <w:rPr>
                <w:rFonts w:ascii="Consolas" w:hAnsi="Consolas"/>
                <w:sz w:val="20"/>
                <w:szCs w:val="20"/>
              </w:rPr>
              <w:t>inout</w:t>
            </w:r>
          </w:p>
        </w:tc>
        <w:tc>
          <w:tcPr>
            <w:tcW w:w="2214" w:type="dxa"/>
            <w:shd w:val="clear" w:color="auto" w:fill="auto"/>
          </w:tcPr>
          <w:p w14:paraId="2664F0F6" w14:textId="243A3179" w:rsidR="00A91BFB" w:rsidRPr="00250456" w:rsidRDefault="003801FA" w:rsidP="00A229BA">
            <w:pPr>
              <w:pStyle w:val="NoSpacing"/>
              <w:rPr>
                <w:rFonts w:ascii="Consolas" w:hAnsi="Consolas"/>
                <w:sz w:val="20"/>
                <w:szCs w:val="20"/>
              </w:rPr>
            </w:pPr>
            <w:r>
              <w:rPr>
                <w:rFonts w:ascii="Consolas" w:hAnsi="Consolas"/>
                <w:sz w:val="20"/>
                <w:szCs w:val="20"/>
              </w:rPr>
              <w:t>int</w:t>
            </w:r>
          </w:p>
        </w:tc>
      </w:tr>
      <w:tr w:rsidR="008F3221" w:rsidRPr="00250456" w14:paraId="43A9503D" w14:textId="77777777" w:rsidTr="002F540D">
        <w:tc>
          <w:tcPr>
            <w:tcW w:w="2214" w:type="dxa"/>
            <w:shd w:val="clear" w:color="auto" w:fill="auto"/>
          </w:tcPr>
          <w:p w14:paraId="16A4FA9A" w14:textId="4DD3A63D" w:rsidR="00A52E7A" w:rsidRPr="00250456" w:rsidRDefault="003801FA" w:rsidP="00A229BA">
            <w:pPr>
              <w:pStyle w:val="NoSpacing"/>
              <w:rPr>
                <w:rFonts w:ascii="Consolas" w:hAnsi="Consolas"/>
                <w:sz w:val="20"/>
                <w:szCs w:val="20"/>
              </w:rPr>
            </w:pPr>
            <w:r>
              <w:rPr>
                <w:rFonts w:ascii="Consolas" w:hAnsi="Consolas"/>
                <w:sz w:val="20"/>
                <w:szCs w:val="20"/>
              </w:rPr>
              <w:t>package</w:t>
            </w:r>
          </w:p>
        </w:tc>
        <w:tc>
          <w:tcPr>
            <w:tcW w:w="2214" w:type="dxa"/>
            <w:shd w:val="clear" w:color="auto" w:fill="auto"/>
          </w:tcPr>
          <w:p w14:paraId="522EAD34" w14:textId="4C23E5D9" w:rsidR="00A52E7A" w:rsidRPr="00250456" w:rsidRDefault="003801FA" w:rsidP="00A229BA">
            <w:pPr>
              <w:pStyle w:val="NoSpacing"/>
              <w:rPr>
                <w:rFonts w:ascii="Consolas" w:hAnsi="Consolas"/>
                <w:sz w:val="20"/>
                <w:szCs w:val="20"/>
              </w:rPr>
            </w:pPr>
            <w:r w:rsidRPr="00250456">
              <w:rPr>
                <w:rFonts w:ascii="Consolas" w:hAnsi="Consolas"/>
                <w:sz w:val="20"/>
                <w:szCs w:val="20"/>
              </w:rPr>
              <w:t>parser</w:t>
            </w:r>
          </w:p>
        </w:tc>
        <w:tc>
          <w:tcPr>
            <w:tcW w:w="2214" w:type="dxa"/>
            <w:shd w:val="clear" w:color="auto" w:fill="auto"/>
          </w:tcPr>
          <w:p w14:paraId="63B773C3" w14:textId="12C1F2B0" w:rsidR="00A52E7A" w:rsidRPr="00250456" w:rsidRDefault="003801FA" w:rsidP="00A229BA">
            <w:pPr>
              <w:pStyle w:val="NoSpacing"/>
              <w:rPr>
                <w:rFonts w:ascii="Consolas" w:hAnsi="Consolas"/>
                <w:sz w:val="20"/>
                <w:szCs w:val="20"/>
              </w:rPr>
            </w:pPr>
            <w:r>
              <w:rPr>
                <w:rFonts w:ascii="Consolas" w:hAnsi="Consolas"/>
                <w:sz w:val="20"/>
                <w:szCs w:val="20"/>
              </w:rPr>
              <w:t>out</w:t>
            </w:r>
          </w:p>
        </w:tc>
        <w:tc>
          <w:tcPr>
            <w:tcW w:w="2214" w:type="dxa"/>
            <w:shd w:val="clear" w:color="auto" w:fill="auto"/>
          </w:tcPr>
          <w:p w14:paraId="0FE0F1CF" w14:textId="40B7D326" w:rsidR="00A52E7A" w:rsidRPr="00250456" w:rsidRDefault="003801FA" w:rsidP="00A229BA">
            <w:pPr>
              <w:pStyle w:val="NoSpacing"/>
              <w:rPr>
                <w:rFonts w:ascii="Consolas" w:hAnsi="Consolas"/>
                <w:sz w:val="20"/>
                <w:szCs w:val="20"/>
              </w:rPr>
            </w:pPr>
            <w:r>
              <w:rPr>
                <w:rFonts w:ascii="Consolas" w:hAnsi="Consolas"/>
                <w:sz w:val="20"/>
                <w:szCs w:val="20"/>
              </w:rPr>
              <w:t>return</w:t>
            </w:r>
          </w:p>
        </w:tc>
      </w:tr>
      <w:tr w:rsidR="008F3221" w:rsidRPr="00250456" w14:paraId="167E5BED" w14:textId="77777777" w:rsidTr="002F540D">
        <w:tc>
          <w:tcPr>
            <w:tcW w:w="2214" w:type="dxa"/>
            <w:shd w:val="clear" w:color="auto" w:fill="auto"/>
          </w:tcPr>
          <w:p w14:paraId="5666567D" w14:textId="260FD092" w:rsidR="00A52E7A" w:rsidRPr="003801FA" w:rsidRDefault="003801FA" w:rsidP="00A229BA">
            <w:pPr>
              <w:pStyle w:val="NoSpacing"/>
              <w:rPr>
                <w:rFonts w:ascii="Consolas" w:hAnsi="Consolas"/>
                <w:b/>
                <w:sz w:val="20"/>
                <w:szCs w:val="20"/>
              </w:rPr>
            </w:pPr>
            <w:r>
              <w:rPr>
                <w:rFonts w:ascii="Consolas" w:hAnsi="Consolas"/>
                <w:sz w:val="20"/>
                <w:szCs w:val="20"/>
              </w:rPr>
              <w:t>select</w:t>
            </w:r>
          </w:p>
        </w:tc>
        <w:tc>
          <w:tcPr>
            <w:tcW w:w="2214" w:type="dxa"/>
            <w:shd w:val="clear" w:color="auto" w:fill="auto"/>
          </w:tcPr>
          <w:p w14:paraId="2F10EAEE" w14:textId="3CE7AF39" w:rsidR="00A52E7A" w:rsidRPr="00250456" w:rsidRDefault="003801FA" w:rsidP="00A229BA">
            <w:pPr>
              <w:pStyle w:val="NoSpacing"/>
              <w:rPr>
                <w:rFonts w:ascii="Consolas" w:hAnsi="Consolas"/>
                <w:sz w:val="20"/>
                <w:szCs w:val="20"/>
              </w:rPr>
            </w:pPr>
            <w:r>
              <w:rPr>
                <w:rFonts w:ascii="Consolas" w:hAnsi="Consolas"/>
                <w:sz w:val="20"/>
                <w:szCs w:val="20"/>
              </w:rPr>
              <w:t>state</w:t>
            </w:r>
          </w:p>
        </w:tc>
        <w:tc>
          <w:tcPr>
            <w:tcW w:w="2214" w:type="dxa"/>
            <w:shd w:val="clear" w:color="auto" w:fill="auto"/>
          </w:tcPr>
          <w:p w14:paraId="3711670E" w14:textId="47C14329" w:rsidR="00A52E7A" w:rsidRPr="00250456" w:rsidRDefault="003801FA" w:rsidP="00A229BA">
            <w:pPr>
              <w:pStyle w:val="NoSpacing"/>
              <w:rPr>
                <w:rFonts w:ascii="Consolas" w:hAnsi="Consolas"/>
                <w:sz w:val="20"/>
                <w:szCs w:val="20"/>
              </w:rPr>
            </w:pPr>
            <w:r>
              <w:rPr>
                <w:rFonts w:ascii="Consolas" w:hAnsi="Consolas"/>
                <w:sz w:val="20"/>
                <w:szCs w:val="20"/>
              </w:rPr>
              <w:t>struct</w:t>
            </w:r>
          </w:p>
        </w:tc>
        <w:tc>
          <w:tcPr>
            <w:tcW w:w="2214" w:type="dxa"/>
            <w:shd w:val="clear" w:color="auto" w:fill="auto"/>
          </w:tcPr>
          <w:p w14:paraId="31AB5F93" w14:textId="231497F2" w:rsidR="00A52E7A" w:rsidRPr="00250456" w:rsidRDefault="003801FA" w:rsidP="00A229BA">
            <w:pPr>
              <w:pStyle w:val="NoSpacing"/>
              <w:rPr>
                <w:rFonts w:ascii="Consolas" w:hAnsi="Consolas"/>
                <w:sz w:val="20"/>
                <w:szCs w:val="20"/>
              </w:rPr>
            </w:pPr>
            <w:r>
              <w:rPr>
                <w:rFonts w:ascii="Consolas" w:hAnsi="Consolas"/>
                <w:sz w:val="20"/>
                <w:szCs w:val="20"/>
              </w:rPr>
              <w:t>table</w:t>
            </w:r>
          </w:p>
        </w:tc>
      </w:tr>
      <w:tr w:rsidR="008F3221" w:rsidRPr="00250456" w14:paraId="75374A0B" w14:textId="77777777" w:rsidTr="002F540D">
        <w:tc>
          <w:tcPr>
            <w:tcW w:w="2214" w:type="dxa"/>
            <w:shd w:val="clear" w:color="auto" w:fill="auto"/>
          </w:tcPr>
          <w:p w14:paraId="48D6FEB3" w14:textId="69C7A09E" w:rsidR="00A52E7A" w:rsidRPr="00250456" w:rsidRDefault="003801FA" w:rsidP="00A229BA">
            <w:pPr>
              <w:pStyle w:val="NoSpacing"/>
              <w:rPr>
                <w:rFonts w:ascii="Consolas" w:hAnsi="Consolas"/>
                <w:sz w:val="20"/>
                <w:szCs w:val="20"/>
              </w:rPr>
            </w:pPr>
            <w:r>
              <w:rPr>
                <w:rFonts w:ascii="Consolas" w:hAnsi="Consolas"/>
                <w:sz w:val="20"/>
                <w:szCs w:val="20"/>
              </w:rPr>
              <w:t>t</w:t>
            </w:r>
            <w:r w:rsidRPr="00250456">
              <w:rPr>
                <w:rFonts w:ascii="Consolas" w:hAnsi="Consolas"/>
                <w:sz w:val="20"/>
                <w:szCs w:val="20"/>
              </w:rPr>
              <w:t>ransition</w:t>
            </w:r>
          </w:p>
        </w:tc>
        <w:tc>
          <w:tcPr>
            <w:tcW w:w="2214" w:type="dxa"/>
            <w:shd w:val="clear" w:color="auto" w:fill="auto"/>
          </w:tcPr>
          <w:p w14:paraId="7AF5E72D" w14:textId="20FF2FBC" w:rsidR="00A52E7A" w:rsidRPr="00250456" w:rsidRDefault="003801FA" w:rsidP="00A229BA">
            <w:pPr>
              <w:pStyle w:val="NoSpacing"/>
              <w:rPr>
                <w:rFonts w:ascii="Consolas" w:hAnsi="Consolas"/>
                <w:sz w:val="20"/>
                <w:szCs w:val="20"/>
              </w:rPr>
            </w:pPr>
            <w:r w:rsidRPr="00250456">
              <w:rPr>
                <w:rFonts w:ascii="Consolas" w:hAnsi="Consolas"/>
                <w:sz w:val="20"/>
                <w:szCs w:val="20"/>
              </w:rPr>
              <w:t>true</w:t>
            </w:r>
          </w:p>
        </w:tc>
        <w:tc>
          <w:tcPr>
            <w:tcW w:w="2214" w:type="dxa"/>
            <w:shd w:val="clear" w:color="auto" w:fill="auto"/>
          </w:tcPr>
          <w:p w14:paraId="46B2947F" w14:textId="107301E9" w:rsidR="00A52E7A" w:rsidRPr="00250456" w:rsidRDefault="003801FA" w:rsidP="00A229BA">
            <w:pPr>
              <w:pStyle w:val="NoSpacing"/>
              <w:rPr>
                <w:rFonts w:ascii="Consolas" w:hAnsi="Consolas"/>
                <w:sz w:val="20"/>
                <w:szCs w:val="20"/>
              </w:rPr>
            </w:pPr>
            <w:r>
              <w:rPr>
                <w:rFonts w:ascii="Consolas" w:hAnsi="Consolas"/>
                <w:sz w:val="20"/>
                <w:szCs w:val="20"/>
              </w:rPr>
              <w:t>typedef</w:t>
            </w:r>
          </w:p>
        </w:tc>
        <w:tc>
          <w:tcPr>
            <w:tcW w:w="2214" w:type="dxa"/>
            <w:shd w:val="clear" w:color="auto" w:fill="auto"/>
          </w:tcPr>
          <w:p w14:paraId="4BF79C62" w14:textId="79B03D8A" w:rsidR="00A52E7A" w:rsidRPr="00250456" w:rsidRDefault="003801FA" w:rsidP="00A229BA">
            <w:pPr>
              <w:pStyle w:val="NoSpacing"/>
              <w:rPr>
                <w:rFonts w:ascii="Consolas" w:hAnsi="Consolas"/>
                <w:sz w:val="20"/>
                <w:szCs w:val="20"/>
              </w:rPr>
            </w:pPr>
            <w:r>
              <w:rPr>
                <w:rFonts w:ascii="Consolas" w:hAnsi="Consolas"/>
                <w:sz w:val="20"/>
                <w:szCs w:val="20"/>
              </w:rPr>
              <w:t>varbit</w:t>
            </w:r>
          </w:p>
        </w:tc>
      </w:tr>
      <w:tr w:rsidR="008F3221" w:rsidRPr="00250456" w14:paraId="7B866BDA" w14:textId="77777777" w:rsidTr="002F540D">
        <w:tc>
          <w:tcPr>
            <w:tcW w:w="2214" w:type="dxa"/>
            <w:shd w:val="clear" w:color="auto" w:fill="auto"/>
          </w:tcPr>
          <w:p w14:paraId="4665BD28" w14:textId="5397D5CC" w:rsidR="00A52E7A" w:rsidRPr="00250456" w:rsidRDefault="003801FA" w:rsidP="00A229BA">
            <w:pPr>
              <w:pStyle w:val="NoSpacing"/>
              <w:rPr>
                <w:rFonts w:ascii="Consolas" w:hAnsi="Consolas"/>
                <w:sz w:val="20"/>
                <w:szCs w:val="20"/>
              </w:rPr>
            </w:pPr>
            <w:r>
              <w:rPr>
                <w:rFonts w:ascii="Consolas" w:hAnsi="Consolas"/>
                <w:sz w:val="20"/>
                <w:szCs w:val="20"/>
              </w:rPr>
              <w:t>void</w:t>
            </w:r>
          </w:p>
        </w:tc>
        <w:tc>
          <w:tcPr>
            <w:tcW w:w="2214" w:type="dxa"/>
            <w:shd w:val="clear" w:color="auto" w:fill="auto"/>
          </w:tcPr>
          <w:p w14:paraId="48167BFA" w14:textId="4BEDC47D" w:rsidR="00A52E7A" w:rsidRPr="00250456" w:rsidRDefault="00A52E7A" w:rsidP="00A229BA">
            <w:pPr>
              <w:pStyle w:val="NoSpacing"/>
              <w:rPr>
                <w:rFonts w:ascii="Consolas" w:hAnsi="Consolas"/>
                <w:sz w:val="20"/>
                <w:szCs w:val="20"/>
              </w:rPr>
            </w:pPr>
          </w:p>
        </w:tc>
        <w:tc>
          <w:tcPr>
            <w:tcW w:w="2214" w:type="dxa"/>
            <w:shd w:val="clear" w:color="auto" w:fill="auto"/>
          </w:tcPr>
          <w:p w14:paraId="219EF47F" w14:textId="745CF1FA" w:rsidR="00A52E7A" w:rsidRPr="00250456" w:rsidRDefault="00A52E7A" w:rsidP="00A229BA">
            <w:pPr>
              <w:pStyle w:val="NoSpacing"/>
              <w:rPr>
                <w:rFonts w:ascii="Consolas" w:hAnsi="Consolas"/>
                <w:sz w:val="20"/>
                <w:szCs w:val="20"/>
              </w:rPr>
            </w:pPr>
          </w:p>
        </w:tc>
        <w:tc>
          <w:tcPr>
            <w:tcW w:w="2214" w:type="dxa"/>
            <w:shd w:val="clear" w:color="auto" w:fill="auto"/>
          </w:tcPr>
          <w:p w14:paraId="6A167B55" w14:textId="6648C921" w:rsidR="00A52E7A" w:rsidRPr="00250456" w:rsidRDefault="00A52E7A" w:rsidP="00A229BA">
            <w:pPr>
              <w:pStyle w:val="NoSpacing"/>
              <w:rPr>
                <w:rFonts w:ascii="Consolas" w:hAnsi="Consolas"/>
                <w:sz w:val="20"/>
                <w:szCs w:val="20"/>
              </w:rPr>
            </w:pPr>
          </w:p>
        </w:tc>
      </w:tr>
    </w:tbl>
    <w:p w14:paraId="5DB77F68" w14:textId="0A867C92" w:rsidR="00A823DF" w:rsidRDefault="00A823DF" w:rsidP="00E411B2">
      <w:pPr>
        <w:pStyle w:val="Heading1"/>
      </w:pPr>
      <w:bookmarkStart w:id="3104" w:name="_Ref286057812"/>
      <w:bookmarkStart w:id="3105" w:name="_Toc417920681"/>
      <w:bookmarkStart w:id="3106" w:name="_Toc445799421"/>
      <w:bookmarkStart w:id="3107" w:name="_Toc447899116"/>
      <w:r>
        <w:t xml:space="preserve">Appendix: P4 </w:t>
      </w:r>
      <w:r w:rsidR="003729F8">
        <w:t>core</w:t>
      </w:r>
      <w:r>
        <w:t xml:space="preserve"> library</w:t>
      </w:r>
      <w:bookmarkEnd w:id="3104"/>
      <w:bookmarkEnd w:id="3105"/>
      <w:bookmarkEnd w:id="3106"/>
      <w:bookmarkEnd w:id="3107"/>
    </w:p>
    <w:p w14:paraId="5851296F" w14:textId="6FCD638F" w:rsidR="00A823DF" w:rsidRDefault="00A823DF">
      <w:r>
        <w:t xml:space="preserve">The P4 </w:t>
      </w:r>
      <w:r w:rsidR="002F4158">
        <w:t>core</w:t>
      </w:r>
      <w:r>
        <w:t xml:space="preserve"> library contains declarations that are useful to most programs.</w:t>
      </w:r>
    </w:p>
    <w:p w14:paraId="463F6CC5" w14:textId="0DC8C420" w:rsidR="009E6F3A" w:rsidRDefault="009E6F3A">
      <w:r>
        <w:t xml:space="preserve">For example, the </w:t>
      </w:r>
      <w:r w:rsidR="00EC2208">
        <w:t>core</w:t>
      </w:r>
      <w:r>
        <w:t xml:space="preserve"> </w:t>
      </w:r>
      <w:r w:rsidR="00EC2208">
        <w:t>library</w:t>
      </w:r>
      <w:r>
        <w:t xml:space="preserve"> includes the declarations of the predefined </w:t>
      </w:r>
      <w:r w:rsidR="00B84F95">
        <w:rPr>
          <w:rFonts w:ascii="Consolas" w:hAnsi="Consolas"/>
        </w:rPr>
        <w:t xml:space="preserve">packet_in </w:t>
      </w:r>
      <w:r w:rsidR="00B84F95" w:rsidRPr="00A26B5C">
        <w:t>and</w:t>
      </w:r>
      <w:r w:rsidR="00B84F95">
        <w:rPr>
          <w:rFonts w:ascii="Consolas" w:hAnsi="Consolas"/>
        </w:rPr>
        <w:t xml:space="preserve"> packet_out</w:t>
      </w:r>
      <w:r>
        <w:rPr>
          <w:rFonts w:ascii="Consolas" w:hAnsi="Consolas"/>
        </w:rPr>
        <w:t xml:space="preserve"> </w:t>
      </w:r>
      <w:r w:rsidR="009A28E0">
        <w:t>extern objects</w:t>
      </w:r>
      <w:r>
        <w:t>, used in parsers and deparsers to access packet data.</w:t>
      </w:r>
    </w:p>
    <w:p w14:paraId="4B389752" w14:textId="3CA887E3" w:rsidR="000F1FDC" w:rsidRDefault="000F1FDC">
      <w:pPr>
        <w:rPr>
          <w:rFonts w:ascii="Consolas" w:hAnsi="Consolas"/>
          <w:b/>
        </w:rPr>
      </w:pPr>
      <w:r w:rsidRPr="000F1FDC">
        <w:rPr>
          <w:rFonts w:ascii="Consolas" w:hAnsi="Consolas"/>
          <w:b/>
        </w:rPr>
        <w:t xml:space="preserve">struct </w:t>
      </w:r>
      <w:r w:rsidR="000D385E">
        <w:rPr>
          <w:rFonts w:ascii="Consolas" w:hAnsi="Consolas"/>
        </w:rPr>
        <w:t>V</w:t>
      </w:r>
      <w:r w:rsidRPr="00AB28AA">
        <w:rPr>
          <w:rFonts w:ascii="Consolas" w:hAnsi="Consolas"/>
        </w:rPr>
        <w:t>ersion</w:t>
      </w:r>
      <w:r w:rsidRPr="000F1FDC">
        <w:rPr>
          <w:rFonts w:ascii="Consolas" w:hAnsi="Consolas"/>
          <w:b/>
        </w:rPr>
        <w:t xml:space="preserve"> </w:t>
      </w:r>
      <w:r w:rsidRPr="00AB28AA">
        <w:rPr>
          <w:rFonts w:ascii="Consolas" w:hAnsi="Consolas"/>
        </w:rPr>
        <w:t>{</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major;</w:t>
      </w:r>
      <w:r>
        <w:rPr>
          <w:rFonts w:ascii="Consolas" w:hAnsi="Consolas"/>
          <w:b/>
        </w:rPr>
        <w:br/>
      </w:r>
      <w:r w:rsidRPr="000F1FDC">
        <w:rPr>
          <w:rFonts w:ascii="Consolas" w:hAnsi="Consolas"/>
          <w:b/>
        </w:rPr>
        <w:t xml:space="preserve">   </w:t>
      </w:r>
      <w:r w:rsidR="00AD6D4B">
        <w:rPr>
          <w:rFonts w:ascii="Consolas" w:hAnsi="Consolas"/>
          <w:b/>
        </w:rPr>
        <w:t>bit</w:t>
      </w:r>
      <w:r w:rsidR="006A52B7">
        <w:rPr>
          <w:rFonts w:ascii="Consolas" w:hAnsi="Consolas"/>
          <w:b/>
        </w:rPr>
        <w:t>&lt;</w:t>
      </w:r>
      <w:r w:rsidRPr="00AB28AA">
        <w:rPr>
          <w:rFonts w:ascii="Consolas" w:hAnsi="Consolas"/>
        </w:rPr>
        <w:t>8</w:t>
      </w:r>
      <w:r w:rsidR="006A52B7">
        <w:rPr>
          <w:rFonts w:ascii="Consolas" w:hAnsi="Consolas"/>
        </w:rPr>
        <w:t>&gt;</w:t>
      </w:r>
      <w:r w:rsidRPr="00AB28AA">
        <w:rPr>
          <w:rFonts w:ascii="Consolas" w:hAnsi="Consolas"/>
        </w:rPr>
        <w:t xml:space="preserve"> minor;</w:t>
      </w:r>
      <w:r>
        <w:rPr>
          <w:rFonts w:ascii="Consolas" w:hAnsi="Consolas"/>
          <w:b/>
        </w:rPr>
        <w:br/>
      </w:r>
      <w:r w:rsidRPr="00AB28AA">
        <w:rPr>
          <w:rFonts w:ascii="Consolas" w:hAnsi="Consolas"/>
        </w:rPr>
        <w:t>}</w:t>
      </w:r>
    </w:p>
    <w:p w14:paraId="7BD8E5FF" w14:textId="43B56B88" w:rsidR="000F1FDC" w:rsidRDefault="000F1FDC">
      <w:pPr>
        <w:rPr>
          <w:rFonts w:ascii="Consolas" w:hAnsi="Consolas"/>
          <w:b/>
        </w:rPr>
      </w:pPr>
      <w:r w:rsidRPr="000F1FDC">
        <w:rPr>
          <w:rFonts w:ascii="Consolas" w:hAnsi="Consolas"/>
          <w:b/>
        </w:rPr>
        <w:t xml:space="preserve">const </w:t>
      </w:r>
      <w:r w:rsidRPr="00AB28AA">
        <w:rPr>
          <w:rFonts w:ascii="Consolas" w:hAnsi="Consolas"/>
        </w:rPr>
        <w:t xml:space="preserve">version </w:t>
      </w:r>
      <w:r w:rsidR="000D385E">
        <w:rPr>
          <w:rFonts w:ascii="Consolas" w:hAnsi="Consolas"/>
        </w:rPr>
        <w:t>P</w:t>
      </w:r>
      <w:r w:rsidRPr="00AB28AA">
        <w:rPr>
          <w:rFonts w:ascii="Consolas" w:hAnsi="Consolas"/>
        </w:rPr>
        <w:t>4</w:t>
      </w:r>
      <w:r w:rsidR="000D385E">
        <w:rPr>
          <w:rFonts w:ascii="Consolas" w:hAnsi="Consolas"/>
        </w:rPr>
        <w:t>_</w:t>
      </w:r>
      <w:r w:rsidRPr="00AB28AA">
        <w:rPr>
          <w:rFonts w:ascii="Consolas" w:hAnsi="Consolas"/>
        </w:rPr>
        <w:t>L</w:t>
      </w:r>
      <w:r w:rsidR="000D385E">
        <w:rPr>
          <w:rFonts w:ascii="Consolas" w:hAnsi="Consolas"/>
        </w:rPr>
        <w:t>IBRARY_VERSION</w:t>
      </w:r>
      <w:r w:rsidRPr="00AB28AA">
        <w:rPr>
          <w:rFonts w:ascii="Consolas" w:hAnsi="Consolas"/>
        </w:rPr>
        <w:t xml:space="preserve"> = </w:t>
      </w:r>
      <w:proofErr w:type="gramStart"/>
      <w:r w:rsidRPr="00AB28AA">
        <w:rPr>
          <w:rFonts w:ascii="Consolas" w:hAnsi="Consolas"/>
        </w:rPr>
        <w:t>{ 8</w:t>
      </w:r>
      <w:proofErr w:type="gramEnd"/>
      <w:r w:rsidR="005721FF">
        <w:rPr>
          <w:rFonts w:ascii="Consolas" w:hAnsi="Consolas"/>
        </w:rPr>
        <w:t>w</w:t>
      </w:r>
      <w:r w:rsidR="00D8798C">
        <w:rPr>
          <w:rFonts w:ascii="Consolas" w:hAnsi="Consolas"/>
        </w:rPr>
        <w:t>1</w:t>
      </w:r>
      <w:r w:rsidRPr="00AB28AA">
        <w:rPr>
          <w:rFonts w:ascii="Consolas" w:hAnsi="Consolas"/>
        </w:rPr>
        <w:t>, 8</w:t>
      </w:r>
      <w:r w:rsidR="005721FF">
        <w:rPr>
          <w:rFonts w:ascii="Consolas" w:hAnsi="Consolas"/>
        </w:rPr>
        <w:t>w</w:t>
      </w:r>
      <w:r w:rsidRPr="00AB28AA">
        <w:rPr>
          <w:rFonts w:ascii="Consolas" w:hAnsi="Consolas"/>
        </w:rPr>
        <w:t>0 };</w:t>
      </w:r>
    </w:p>
    <w:p w14:paraId="645EE4D1" w14:textId="2C9658BB" w:rsidR="0029245D" w:rsidRDefault="00A823DF">
      <w:pPr>
        <w:rPr>
          <w:rFonts w:ascii="Consolas" w:hAnsi="Consolas"/>
        </w:rPr>
      </w:pPr>
      <w:r w:rsidRPr="00A3325F">
        <w:rPr>
          <w:rFonts w:ascii="Consolas" w:hAnsi="Consolas"/>
          <w:b/>
        </w:rPr>
        <w:t>error</w:t>
      </w:r>
      <w:r w:rsidRPr="00E411B2">
        <w:rPr>
          <w:rFonts w:ascii="Consolas" w:hAnsi="Consolas"/>
        </w:rPr>
        <w:t xml:space="preserve"> </w:t>
      </w:r>
      <w:r w:rsidR="00A46515">
        <w:rPr>
          <w:rFonts w:ascii="Consolas" w:hAnsi="Consolas"/>
        </w:rPr>
        <w:t>{</w:t>
      </w:r>
      <w:r w:rsidR="00A46515">
        <w:rPr>
          <w:rFonts w:ascii="Consolas" w:hAnsi="Consolas"/>
        </w:rPr>
        <w:br/>
        <w:t xml:space="preserve">    </w:t>
      </w:r>
      <w:r w:rsidR="001E6A79">
        <w:rPr>
          <w:rFonts w:ascii="Consolas" w:hAnsi="Consolas"/>
        </w:rPr>
        <w:t>NoError</w:t>
      </w:r>
      <w:r w:rsidR="00A46515">
        <w:rPr>
          <w:rFonts w:ascii="Consolas" w:hAnsi="Consolas"/>
        </w:rPr>
        <w:t>,</w:t>
      </w:r>
      <w:r w:rsidR="00EA1713">
        <w:rPr>
          <w:rFonts w:ascii="Consolas" w:hAnsi="Consolas"/>
        </w:rPr>
        <w:br/>
      </w:r>
      <w:r w:rsidR="00A46515">
        <w:rPr>
          <w:rFonts w:ascii="Consolas" w:hAnsi="Consolas"/>
        </w:rPr>
        <w:t xml:space="preserve">    </w:t>
      </w:r>
      <w:r w:rsidR="00EA1713">
        <w:rPr>
          <w:rFonts w:ascii="Consolas" w:hAnsi="Consolas"/>
        </w:rPr>
        <w:t>PacketTooShort</w:t>
      </w:r>
      <w:r w:rsidR="00A46515">
        <w:rPr>
          <w:rFonts w:ascii="Consolas" w:hAnsi="Consolas"/>
        </w:rPr>
        <w:t>,</w:t>
      </w:r>
      <w:r w:rsidR="00EA1713">
        <w:rPr>
          <w:rFonts w:ascii="Consolas" w:hAnsi="Consolas"/>
        </w:rPr>
        <w:t xml:space="preserve"> // not enough bits in packet for extract</w:t>
      </w:r>
      <w:r w:rsidR="0029245D">
        <w:rPr>
          <w:rFonts w:ascii="Consolas" w:hAnsi="Consolas"/>
        </w:rPr>
        <w:br/>
      </w:r>
      <w:r w:rsidR="00A46515">
        <w:rPr>
          <w:rFonts w:ascii="Consolas" w:hAnsi="Consolas"/>
          <w:b/>
        </w:rPr>
        <w:t xml:space="preserve">   </w:t>
      </w:r>
      <w:r w:rsidR="0029245D">
        <w:rPr>
          <w:rFonts w:ascii="Consolas" w:hAnsi="Consolas"/>
        </w:rPr>
        <w:t xml:space="preserve"> </w:t>
      </w:r>
      <w:r w:rsidR="000F1FDC">
        <w:rPr>
          <w:rFonts w:ascii="Consolas" w:hAnsi="Consolas"/>
        </w:rPr>
        <w:t>NoMatch</w:t>
      </w:r>
      <w:r w:rsidR="00A46515">
        <w:rPr>
          <w:rFonts w:ascii="Consolas" w:hAnsi="Consolas"/>
        </w:rPr>
        <w:t>,</w:t>
      </w:r>
      <w:r w:rsidR="0029245D">
        <w:rPr>
          <w:rFonts w:ascii="Consolas" w:hAnsi="Consolas"/>
        </w:rPr>
        <w:t xml:space="preserve"> </w:t>
      </w:r>
      <w:r w:rsidR="000F1FDC">
        <w:rPr>
          <w:rFonts w:ascii="Consolas" w:hAnsi="Consolas"/>
        </w:rPr>
        <w:t xml:space="preserve">   </w:t>
      </w:r>
      <w:r w:rsidR="0029245D">
        <w:rPr>
          <w:rFonts w:ascii="Consolas" w:hAnsi="Consolas"/>
        </w:rPr>
        <w:t xml:space="preserve">// </w:t>
      </w:r>
      <w:r w:rsidR="000F1FDC">
        <w:rPr>
          <w:rFonts w:ascii="Consolas" w:hAnsi="Consolas"/>
        </w:rPr>
        <w:t xml:space="preserve">match </w:t>
      </w:r>
      <w:r w:rsidR="0029245D">
        <w:rPr>
          <w:rFonts w:ascii="Consolas" w:hAnsi="Consolas"/>
        </w:rPr>
        <w:t>statement has no matches</w:t>
      </w:r>
      <w:r w:rsidR="00A4310D">
        <w:rPr>
          <w:rFonts w:ascii="Consolas" w:hAnsi="Consolas"/>
        </w:rPr>
        <w:br/>
      </w:r>
      <w:r w:rsidR="00A46515">
        <w:rPr>
          <w:rFonts w:ascii="Consolas" w:hAnsi="Consolas"/>
        </w:rPr>
        <w:t xml:space="preserve">    </w:t>
      </w:r>
      <w:r w:rsidR="00A4310D">
        <w:rPr>
          <w:rFonts w:ascii="Consolas" w:hAnsi="Consolas"/>
        </w:rPr>
        <w:t>EmptyStack</w:t>
      </w:r>
      <w:r w:rsidR="00A46515">
        <w:rPr>
          <w:rFonts w:ascii="Consolas" w:hAnsi="Consolas"/>
        </w:rPr>
        <w:t>,</w:t>
      </w:r>
      <w:r w:rsidR="00A4310D">
        <w:rPr>
          <w:rFonts w:ascii="Consolas" w:hAnsi="Consolas"/>
        </w:rPr>
        <w:t xml:space="preserve"> // refer</w:t>
      </w:r>
      <w:r w:rsidR="00A837D4">
        <w:rPr>
          <w:rFonts w:ascii="Consolas" w:hAnsi="Consolas"/>
        </w:rPr>
        <w:t>ence</w:t>
      </w:r>
      <w:r w:rsidR="00A4310D">
        <w:rPr>
          <w:rFonts w:ascii="Consolas" w:hAnsi="Consolas"/>
        </w:rPr>
        <w:t xml:space="preserve"> to </w:t>
      </w:r>
      <w:r w:rsidR="00A837D4">
        <w:rPr>
          <w:rFonts w:ascii="Consolas" w:hAnsi="Consolas"/>
        </w:rPr>
        <w:t>.</w:t>
      </w:r>
      <w:r w:rsidR="00A4310D">
        <w:rPr>
          <w:rFonts w:ascii="Consolas" w:hAnsi="Consolas"/>
        </w:rPr>
        <w:t>last in an empty header stack</w:t>
      </w:r>
      <w:r w:rsidR="00A837D4">
        <w:rPr>
          <w:rFonts w:ascii="Consolas" w:hAnsi="Consolas"/>
        </w:rPr>
        <w:br/>
      </w:r>
      <w:r w:rsidR="00A46515">
        <w:rPr>
          <w:rFonts w:ascii="Consolas" w:hAnsi="Consolas"/>
          <w:b/>
        </w:rPr>
        <w:t xml:space="preserve">   </w:t>
      </w:r>
      <w:r w:rsidR="00A837D4">
        <w:rPr>
          <w:rFonts w:ascii="Consolas" w:hAnsi="Consolas"/>
        </w:rPr>
        <w:t xml:space="preserve"> FullStack</w:t>
      </w:r>
      <w:r w:rsidR="00A46515">
        <w:rPr>
          <w:rFonts w:ascii="Consolas" w:hAnsi="Consolas"/>
        </w:rPr>
        <w:t>,</w:t>
      </w:r>
      <w:r w:rsidR="00A837D4">
        <w:rPr>
          <w:rFonts w:ascii="Consolas" w:hAnsi="Consolas"/>
        </w:rPr>
        <w:t xml:space="preserve">  // reference to .next in a full header stack</w:t>
      </w:r>
      <w:r w:rsidR="002E7E80">
        <w:rPr>
          <w:rFonts w:ascii="Consolas" w:hAnsi="Consolas"/>
        </w:rPr>
        <w:br/>
      </w:r>
      <w:r w:rsidR="00A46515">
        <w:rPr>
          <w:rFonts w:ascii="Consolas" w:hAnsi="Consolas"/>
          <w:b/>
        </w:rPr>
        <w:t xml:space="preserve">   </w:t>
      </w:r>
      <w:r w:rsidR="002E7E80">
        <w:rPr>
          <w:rFonts w:ascii="Consolas" w:hAnsi="Consolas"/>
        </w:rPr>
        <w:t xml:space="preserve"> Overw</w:t>
      </w:r>
      <w:r w:rsidR="00F357E9">
        <w:rPr>
          <w:rFonts w:ascii="Consolas" w:hAnsi="Consolas"/>
        </w:rPr>
        <w:t>r</w:t>
      </w:r>
      <w:r w:rsidR="002E7E80">
        <w:rPr>
          <w:rFonts w:ascii="Consolas" w:hAnsi="Consolas"/>
        </w:rPr>
        <w:t>itingHeader // one header is extracted twice</w:t>
      </w:r>
      <w:r w:rsidR="00A46515">
        <w:rPr>
          <w:rFonts w:ascii="Consolas" w:hAnsi="Consolas"/>
        </w:rPr>
        <w:br/>
        <w:t>}</w:t>
      </w:r>
    </w:p>
    <w:p w14:paraId="0CAB869A" w14:textId="30417244" w:rsidR="00B84F95" w:rsidRDefault="003509D4" w:rsidP="00A63137">
      <w:pPr>
        <w:rPr>
          <w:rFonts w:ascii="Consolas" w:hAnsi="Consolas"/>
        </w:rPr>
      </w:pPr>
      <w:r>
        <w:rPr>
          <w:rFonts w:ascii="Consolas" w:hAnsi="Consolas"/>
          <w:b/>
        </w:rPr>
        <w:t>extern</w:t>
      </w:r>
      <w:r w:rsidR="00F14EAD">
        <w:rPr>
          <w:rFonts w:ascii="Consolas" w:hAnsi="Consolas"/>
        </w:rPr>
        <w:t xml:space="preserve"> </w:t>
      </w:r>
      <w:r w:rsidR="00B84F95">
        <w:rPr>
          <w:rFonts w:ascii="Consolas" w:hAnsi="Consolas"/>
        </w:rPr>
        <w:t>packet_in</w:t>
      </w:r>
      <w:r w:rsidR="00F14EAD">
        <w:rPr>
          <w:rFonts w:ascii="Consolas" w:hAnsi="Consolas"/>
        </w:rPr>
        <w:t xml:space="preserve"> { </w:t>
      </w:r>
      <w:r w:rsidR="00880AE1">
        <w:rPr>
          <w:rFonts w:ascii="Consolas" w:hAnsi="Consolas"/>
        </w:rPr>
        <w:br/>
        <w:t xml:space="preserve">    </w:t>
      </w:r>
      <w:r w:rsidR="00F14EAD">
        <w:rPr>
          <w:rFonts w:ascii="Consolas" w:hAnsi="Consolas"/>
        </w:rPr>
        <w:t>// packet abstraction</w:t>
      </w:r>
      <w:r w:rsidR="00F14EAD">
        <w:rPr>
          <w:rFonts w:ascii="Consolas" w:hAnsi="Consolas"/>
        </w:rPr>
        <w:br/>
        <w:t xml:space="preserve">   </w:t>
      </w:r>
      <w:r w:rsidR="00B84F95">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sidRPr="00E411B2">
        <w:rPr>
          <w:rFonts w:ascii="Consolas" w:hAnsi="Consolas"/>
        </w:rPr>
        <w:t>&lt;T&gt;(</w:t>
      </w:r>
      <w:r w:rsidR="00973C3C" w:rsidRPr="00280B0E">
        <w:rPr>
          <w:rFonts w:ascii="Consolas" w:hAnsi="Consolas"/>
          <w:b/>
        </w:rPr>
        <w:t>out</w:t>
      </w:r>
      <w:r w:rsidR="00693452">
        <w:rPr>
          <w:rFonts w:ascii="Consolas" w:hAnsi="Consolas"/>
        </w:rPr>
        <w:t xml:space="preserve"> </w:t>
      </w:r>
      <w:r w:rsidR="00A823DF" w:rsidRPr="00E411B2">
        <w:rPr>
          <w:rFonts w:ascii="Consolas" w:hAnsi="Consolas"/>
        </w:rPr>
        <w:t xml:space="preserve">T </w:t>
      </w:r>
      <w:r w:rsidR="004601A3">
        <w:rPr>
          <w:rFonts w:ascii="Consolas" w:hAnsi="Consolas"/>
        </w:rPr>
        <w:t>hdr</w:t>
      </w:r>
      <w:r w:rsidR="00757F53">
        <w:rPr>
          <w:rFonts w:ascii="Consolas" w:hAnsi="Consolas"/>
          <w:b/>
        </w:rPr>
        <w:t>)</w:t>
      </w:r>
      <w:r w:rsidR="00A823DF" w:rsidRPr="00E411B2">
        <w:rPr>
          <w:rFonts w:ascii="Consolas" w:hAnsi="Consolas"/>
        </w:rPr>
        <w:t>;</w:t>
      </w:r>
      <w:r w:rsidR="00A823DF">
        <w:rPr>
          <w:rFonts w:ascii="Consolas" w:hAnsi="Consolas"/>
        </w:rPr>
        <w:br/>
      </w:r>
      <w:r w:rsidR="00F14EAD">
        <w:rPr>
          <w:rFonts w:ascii="Consolas" w:hAnsi="Consolas"/>
        </w:rPr>
        <w:t xml:space="preserve">    </w:t>
      </w:r>
      <w:r w:rsidR="00694D1F" w:rsidRPr="00A3325F">
        <w:rPr>
          <w:rFonts w:ascii="Consolas" w:hAnsi="Consolas"/>
          <w:b/>
        </w:rPr>
        <w:t>void</w:t>
      </w:r>
      <w:r w:rsidR="00694D1F">
        <w:rPr>
          <w:rFonts w:ascii="Consolas" w:hAnsi="Consolas"/>
        </w:rPr>
        <w:t xml:space="preserve"> </w:t>
      </w:r>
      <w:r w:rsidR="00A823DF" w:rsidRPr="00280B0E">
        <w:rPr>
          <w:rFonts w:ascii="Consolas" w:hAnsi="Consolas"/>
        </w:rPr>
        <w:t>extract</w:t>
      </w:r>
      <w:r w:rsidR="00A823DF">
        <w:rPr>
          <w:rFonts w:ascii="Consolas" w:hAnsi="Consolas"/>
        </w:rPr>
        <w:t>&lt;T&gt;(</w:t>
      </w:r>
      <w:r w:rsidR="00973C3C" w:rsidRPr="00280B0E">
        <w:rPr>
          <w:rFonts w:ascii="Consolas" w:hAnsi="Consolas"/>
          <w:b/>
        </w:rPr>
        <w:t>out</w:t>
      </w:r>
      <w:r w:rsidR="00693452">
        <w:rPr>
          <w:rFonts w:ascii="Consolas" w:hAnsi="Consolas"/>
        </w:rPr>
        <w:t xml:space="preserve"> </w:t>
      </w:r>
      <w:r w:rsidR="00A823DF">
        <w:rPr>
          <w:rFonts w:ascii="Consolas" w:hAnsi="Consolas"/>
        </w:rPr>
        <w:t xml:space="preserve">T variableSizeHeader, </w:t>
      </w:r>
      <w:r w:rsidR="00EC4B7F">
        <w:rPr>
          <w:rFonts w:ascii="Consolas" w:hAnsi="Consolas"/>
        </w:rPr>
        <w:br/>
        <w:t xml:space="preserve">                    </w:t>
      </w:r>
      <w:r w:rsidR="00973C3C" w:rsidRPr="00280B0E">
        <w:rPr>
          <w:rFonts w:ascii="Consolas" w:hAnsi="Consolas"/>
          <w:b/>
        </w:rPr>
        <w:t>in</w:t>
      </w:r>
      <w:r w:rsidR="00693452">
        <w:rPr>
          <w:rFonts w:ascii="Consolas" w:hAnsi="Consolas"/>
        </w:rPr>
        <w:t xml:space="preserve"> </w:t>
      </w:r>
      <w:r w:rsidR="00AD6D4B">
        <w:rPr>
          <w:rFonts w:ascii="Consolas" w:hAnsi="Consolas"/>
          <w:b/>
        </w:rPr>
        <w:t>bit</w:t>
      </w:r>
      <w:r w:rsidR="006A52B7">
        <w:rPr>
          <w:rFonts w:ascii="Consolas" w:hAnsi="Consolas"/>
          <w:b/>
        </w:rPr>
        <w:t>&lt;</w:t>
      </w:r>
      <w:r w:rsidR="00A823DF">
        <w:rPr>
          <w:rFonts w:ascii="Consolas" w:hAnsi="Consolas"/>
        </w:rPr>
        <w:t>32</w:t>
      </w:r>
      <w:r w:rsidR="006A52B7">
        <w:rPr>
          <w:rFonts w:ascii="Consolas" w:hAnsi="Consolas"/>
        </w:rPr>
        <w:t>&gt;</w:t>
      </w:r>
      <w:r w:rsidR="00A823DF">
        <w:rPr>
          <w:rFonts w:ascii="Consolas" w:hAnsi="Consolas"/>
        </w:rPr>
        <w:t xml:space="preserve"> </w:t>
      </w:r>
      <w:r w:rsidR="00EC4B7F">
        <w:rPr>
          <w:rFonts w:ascii="Consolas" w:hAnsi="Consolas"/>
        </w:rPr>
        <w:t>variableFieldS</w:t>
      </w:r>
      <w:r w:rsidR="00A823DF">
        <w:rPr>
          <w:rFonts w:ascii="Consolas" w:hAnsi="Consolas"/>
        </w:rPr>
        <w:t>ize);</w:t>
      </w:r>
      <w:r w:rsidR="00351927">
        <w:rPr>
          <w:rFonts w:ascii="Consolas" w:hAnsi="Consolas"/>
        </w:rPr>
        <w:br/>
      </w:r>
      <w:r w:rsidR="00F14EAD">
        <w:rPr>
          <w:rFonts w:ascii="Consolas" w:hAnsi="Consolas"/>
          <w:b/>
        </w:rPr>
        <w:t xml:space="preserve">    </w:t>
      </w:r>
      <w:r w:rsidR="00F14EAD">
        <w:rPr>
          <w:rFonts w:ascii="Consolas" w:hAnsi="Consolas"/>
        </w:rPr>
        <w:t xml:space="preserve">T </w:t>
      </w:r>
      <w:r w:rsidR="00F14EAD" w:rsidRPr="00280B0E">
        <w:rPr>
          <w:rFonts w:ascii="Consolas" w:hAnsi="Consolas"/>
        </w:rPr>
        <w:t>lookahead</w:t>
      </w:r>
      <w:r w:rsidR="00F14EAD" w:rsidRPr="00E411B2">
        <w:rPr>
          <w:rFonts w:ascii="Consolas" w:hAnsi="Consolas"/>
        </w:rPr>
        <w:t>&lt;T&gt;();</w:t>
      </w:r>
      <w:r w:rsidR="00D85A1B">
        <w:rPr>
          <w:rFonts w:ascii="Consolas" w:hAnsi="Consolas"/>
        </w:rPr>
        <w:br/>
      </w:r>
      <w:r w:rsidR="00D85A1B" w:rsidRPr="00D85A1B">
        <w:rPr>
          <w:rFonts w:ascii="Consolas" w:hAnsi="Consolas"/>
        </w:rPr>
        <w:lastRenderedPageBreak/>
        <w:t xml:space="preserve">    </w:t>
      </w:r>
      <w:r w:rsidR="00D85A1B" w:rsidRPr="00D85A1B">
        <w:rPr>
          <w:rFonts w:ascii="Consolas" w:hAnsi="Consolas"/>
          <w:b/>
        </w:rPr>
        <w:t>void</w:t>
      </w:r>
      <w:r w:rsidR="00D85A1B" w:rsidRPr="00D85A1B">
        <w:rPr>
          <w:rFonts w:ascii="Consolas" w:hAnsi="Consolas"/>
        </w:rPr>
        <w:t xml:space="preserve"> </w:t>
      </w:r>
      <w:r w:rsidR="00D85A1B">
        <w:rPr>
          <w:rFonts w:ascii="Consolas" w:hAnsi="Consolas"/>
        </w:rPr>
        <w:t>advance(</w:t>
      </w:r>
      <w:r w:rsidR="00D85A1B" w:rsidRPr="00D85A1B">
        <w:rPr>
          <w:rFonts w:ascii="Consolas" w:hAnsi="Consolas"/>
          <w:b/>
        </w:rPr>
        <w:t>in</w:t>
      </w:r>
      <w:r w:rsidR="00D85A1B">
        <w:rPr>
          <w:rFonts w:ascii="Consolas" w:hAnsi="Consolas"/>
        </w:rPr>
        <w:t xml:space="preserve"> </w:t>
      </w:r>
      <w:r w:rsidR="00D85A1B" w:rsidRPr="00D85A1B">
        <w:rPr>
          <w:rFonts w:ascii="Consolas" w:hAnsi="Consolas"/>
          <w:b/>
        </w:rPr>
        <w:t>bit</w:t>
      </w:r>
      <w:r w:rsidR="00D85A1B">
        <w:rPr>
          <w:rFonts w:ascii="Consolas" w:hAnsi="Consolas"/>
        </w:rPr>
        <w:t>&lt;32&gt; sizeInBits);</w:t>
      </w:r>
      <w:r w:rsidR="00F50A01">
        <w:rPr>
          <w:rFonts w:ascii="Consolas" w:hAnsi="Consolas"/>
        </w:rPr>
        <w:br/>
        <w:t xml:space="preserve">    </w:t>
      </w:r>
      <w:r w:rsidR="00AD6D4B">
        <w:rPr>
          <w:rFonts w:ascii="Consolas" w:hAnsi="Consolas"/>
          <w:b/>
        </w:rPr>
        <w:t>bit</w:t>
      </w:r>
      <w:r w:rsidR="00F50A01">
        <w:rPr>
          <w:rFonts w:ascii="Consolas" w:hAnsi="Consolas"/>
        </w:rPr>
        <w:t>&lt;32&gt; length();</w:t>
      </w:r>
      <w:r w:rsidR="00AF01C5">
        <w:rPr>
          <w:rFonts w:ascii="Consolas" w:hAnsi="Consolas"/>
        </w:rPr>
        <w:t xml:space="preserve"> //packet length in bytes</w:t>
      </w:r>
      <w:r w:rsidR="00B84F95">
        <w:rPr>
          <w:rFonts w:ascii="Consolas" w:hAnsi="Consolas"/>
        </w:rPr>
        <w:br/>
        <w:t>}</w:t>
      </w:r>
    </w:p>
    <w:p w14:paraId="7AD96E0E" w14:textId="77777777" w:rsidR="003509D4" w:rsidRDefault="003509D4">
      <w:pPr>
        <w:rPr>
          <w:rFonts w:ascii="Consolas" w:hAnsi="Consolas"/>
        </w:rPr>
      </w:pPr>
      <w:r w:rsidRPr="003509D4">
        <w:rPr>
          <w:rFonts w:ascii="Consolas" w:hAnsi="Consolas"/>
          <w:b/>
        </w:rPr>
        <w:t>extern</w:t>
      </w:r>
      <w:r w:rsidR="00B84F95">
        <w:rPr>
          <w:rFonts w:ascii="Consolas" w:hAnsi="Consolas"/>
        </w:rPr>
        <w:t xml:space="preserve"> packet_out {</w:t>
      </w:r>
      <w:r w:rsidR="00F14EAD">
        <w:rPr>
          <w:rFonts w:ascii="Consolas" w:hAnsi="Consolas"/>
        </w:rPr>
        <w:br/>
      </w:r>
      <w:r w:rsidR="009E6F3A">
        <w:rPr>
          <w:rFonts w:ascii="Consolas" w:hAnsi="Consolas"/>
        </w:rPr>
        <w:t xml:space="preserve">    </w:t>
      </w:r>
      <w:r w:rsidR="009E6F3A" w:rsidRPr="00A3325F">
        <w:rPr>
          <w:rFonts w:ascii="Consolas" w:hAnsi="Consolas"/>
          <w:b/>
        </w:rPr>
        <w:t>void</w:t>
      </w:r>
      <w:r w:rsidR="009E6F3A">
        <w:rPr>
          <w:rFonts w:ascii="Consolas" w:hAnsi="Consolas"/>
        </w:rPr>
        <w:t xml:space="preserve"> </w:t>
      </w:r>
      <w:r w:rsidR="009E6F3A" w:rsidRPr="00DE4665">
        <w:rPr>
          <w:rFonts w:ascii="Consolas" w:hAnsi="Consolas"/>
        </w:rPr>
        <w:t>emit</w:t>
      </w:r>
      <w:r w:rsidR="009E6F3A">
        <w:rPr>
          <w:rFonts w:ascii="Consolas" w:hAnsi="Consolas"/>
        </w:rPr>
        <w:t>&lt;T&gt;(</w:t>
      </w:r>
      <w:r w:rsidR="00275B6C" w:rsidRPr="00A63137">
        <w:rPr>
          <w:rFonts w:ascii="Consolas" w:hAnsi="Consolas"/>
          <w:b/>
        </w:rPr>
        <w:t>in</w:t>
      </w:r>
      <w:r w:rsidR="009E6F3A">
        <w:rPr>
          <w:rFonts w:ascii="Consolas" w:hAnsi="Consolas"/>
        </w:rPr>
        <w:t xml:space="preserve"> T h</w:t>
      </w:r>
      <w:r w:rsidR="004601A3">
        <w:rPr>
          <w:rFonts w:ascii="Consolas" w:hAnsi="Consolas"/>
        </w:rPr>
        <w:t>dr</w:t>
      </w:r>
      <w:r w:rsidR="009E6F3A">
        <w:rPr>
          <w:rFonts w:ascii="Consolas" w:hAnsi="Consolas"/>
        </w:rPr>
        <w:t>);</w:t>
      </w:r>
      <w:r w:rsidR="00275B6C">
        <w:rPr>
          <w:rFonts w:ascii="Consolas" w:hAnsi="Consolas"/>
        </w:rPr>
        <w:br/>
        <w:t xml:space="preserve">    </w:t>
      </w:r>
      <w:r w:rsidR="00275B6C" w:rsidRPr="00A3325F">
        <w:rPr>
          <w:rFonts w:ascii="Consolas" w:hAnsi="Consolas"/>
          <w:b/>
        </w:rPr>
        <w:t>void</w:t>
      </w:r>
      <w:r w:rsidR="00275B6C">
        <w:rPr>
          <w:rFonts w:ascii="Consolas" w:hAnsi="Consolas"/>
        </w:rPr>
        <w:t xml:space="preserve"> </w:t>
      </w:r>
      <w:r w:rsidR="00275B6C" w:rsidRPr="00DE4665">
        <w:rPr>
          <w:rFonts w:ascii="Consolas" w:hAnsi="Consolas"/>
        </w:rPr>
        <w:t>emit</w:t>
      </w:r>
      <w:r w:rsidR="00275B6C">
        <w:rPr>
          <w:rFonts w:ascii="Consolas" w:hAnsi="Consolas"/>
        </w:rPr>
        <w:t>&lt;T&gt;(</w:t>
      </w:r>
      <w:r w:rsidR="00275B6C" w:rsidRPr="00280B0E">
        <w:rPr>
          <w:rFonts w:ascii="Consolas" w:hAnsi="Consolas"/>
          <w:b/>
        </w:rPr>
        <w:t>in</w:t>
      </w:r>
      <w:r w:rsidR="00275B6C">
        <w:rPr>
          <w:rFonts w:ascii="Consolas" w:hAnsi="Consolas"/>
        </w:rPr>
        <w:t xml:space="preserve"> </w:t>
      </w:r>
      <w:r w:rsidR="00275B6C" w:rsidRPr="00280B0E">
        <w:rPr>
          <w:rFonts w:ascii="Consolas" w:hAnsi="Consolas"/>
          <w:b/>
        </w:rPr>
        <w:t>bool</w:t>
      </w:r>
      <w:r w:rsidR="00275B6C">
        <w:rPr>
          <w:rFonts w:ascii="Consolas" w:hAnsi="Consolas"/>
        </w:rPr>
        <w:t xml:space="preserve"> condition, </w:t>
      </w:r>
      <w:r w:rsidR="00275B6C" w:rsidRPr="00280B0E">
        <w:rPr>
          <w:rFonts w:ascii="Consolas" w:hAnsi="Consolas"/>
          <w:b/>
        </w:rPr>
        <w:t>in</w:t>
      </w:r>
      <w:r w:rsidR="00275B6C">
        <w:rPr>
          <w:rFonts w:ascii="Consolas" w:hAnsi="Consolas"/>
        </w:rPr>
        <w:t xml:space="preserve"> T data);</w:t>
      </w:r>
      <w:r w:rsidR="009E6F3A">
        <w:rPr>
          <w:rFonts w:ascii="Consolas" w:hAnsi="Consolas"/>
        </w:rPr>
        <w:br/>
        <w:t>}</w:t>
      </w:r>
    </w:p>
    <w:p w14:paraId="124BBEFB" w14:textId="74FB87E2" w:rsidR="00B75CE9" w:rsidRDefault="00BE0AC6">
      <w:pPr>
        <w:rPr>
          <w:rFonts w:ascii="Consolas" w:hAnsi="Consolas"/>
        </w:rPr>
      </w:pPr>
      <w:r>
        <w:rPr>
          <w:rFonts w:ascii="Consolas" w:hAnsi="Consolas"/>
          <w:b/>
        </w:rPr>
        <w:t>extern</w:t>
      </w:r>
      <w:r w:rsidR="00A823DF">
        <w:rPr>
          <w:rFonts w:ascii="Consolas" w:hAnsi="Consolas"/>
        </w:rPr>
        <w:t xml:space="preserve"> </w:t>
      </w:r>
      <w:r w:rsidR="00694D1F" w:rsidRPr="00A3325F">
        <w:rPr>
          <w:rFonts w:ascii="Consolas" w:hAnsi="Consolas"/>
          <w:b/>
        </w:rPr>
        <w:t>void</w:t>
      </w:r>
      <w:r w:rsidR="00694D1F">
        <w:rPr>
          <w:rFonts w:ascii="Consolas" w:hAnsi="Consolas"/>
        </w:rPr>
        <w:t xml:space="preserve"> </w:t>
      </w:r>
      <w:proofErr w:type="gramStart"/>
      <w:r w:rsidR="00A0647E">
        <w:rPr>
          <w:rFonts w:ascii="Consolas" w:hAnsi="Consolas"/>
        </w:rPr>
        <w:t>verify</w:t>
      </w:r>
      <w:r w:rsidR="00A823DF">
        <w:rPr>
          <w:rFonts w:ascii="Consolas" w:hAnsi="Consolas"/>
        </w:rPr>
        <w:t>(</w:t>
      </w:r>
      <w:proofErr w:type="gramEnd"/>
      <w:r w:rsidR="00973C3C" w:rsidRPr="00280B0E">
        <w:rPr>
          <w:rFonts w:ascii="Consolas" w:hAnsi="Consolas"/>
          <w:b/>
        </w:rPr>
        <w:t>in</w:t>
      </w:r>
      <w:r w:rsidR="00F469D0">
        <w:rPr>
          <w:rFonts w:ascii="Consolas" w:hAnsi="Consolas"/>
        </w:rPr>
        <w:t xml:space="preserve"> </w:t>
      </w:r>
      <w:r w:rsidR="00A823DF" w:rsidRPr="00A3325F">
        <w:rPr>
          <w:rFonts w:ascii="Consolas" w:hAnsi="Consolas"/>
          <w:b/>
        </w:rPr>
        <w:t>bool</w:t>
      </w:r>
      <w:r w:rsidR="004601A3">
        <w:rPr>
          <w:rFonts w:ascii="Consolas" w:hAnsi="Consolas"/>
          <w:b/>
        </w:rPr>
        <w:t xml:space="preserve"> </w:t>
      </w:r>
      <w:r w:rsidR="004601A3" w:rsidRPr="00D06BCB">
        <w:rPr>
          <w:rFonts w:ascii="Consolas" w:hAnsi="Consolas"/>
        </w:rPr>
        <w:t>b</w:t>
      </w:r>
      <w:r w:rsidR="00A823DF">
        <w:rPr>
          <w:rFonts w:ascii="Consolas" w:hAnsi="Consolas"/>
        </w:rPr>
        <w:t xml:space="preserve">, </w:t>
      </w:r>
      <w:r w:rsidR="00973C3C" w:rsidRPr="00280B0E">
        <w:rPr>
          <w:rFonts w:ascii="Consolas" w:hAnsi="Consolas"/>
          <w:b/>
        </w:rPr>
        <w:t>in</w:t>
      </w:r>
      <w:r w:rsidR="00F469D0">
        <w:rPr>
          <w:rFonts w:ascii="Consolas" w:hAnsi="Consolas"/>
        </w:rPr>
        <w:t xml:space="preserve"> </w:t>
      </w:r>
      <w:r w:rsidR="00A823DF" w:rsidRPr="00280B0E">
        <w:rPr>
          <w:rFonts w:ascii="Consolas" w:hAnsi="Consolas"/>
          <w:b/>
        </w:rPr>
        <w:t>error</w:t>
      </w:r>
      <w:r w:rsidR="004601A3">
        <w:rPr>
          <w:rFonts w:ascii="Consolas" w:hAnsi="Consolas"/>
          <w:b/>
        </w:rPr>
        <w:t xml:space="preserve"> </w:t>
      </w:r>
      <w:r w:rsidR="004601A3" w:rsidRPr="00D06BCB">
        <w:rPr>
          <w:rFonts w:ascii="Consolas" w:hAnsi="Consolas"/>
        </w:rPr>
        <w:t>e</w:t>
      </w:r>
      <w:r w:rsidR="00A823DF">
        <w:rPr>
          <w:rFonts w:ascii="Consolas" w:hAnsi="Consolas"/>
        </w:rPr>
        <w:t>);</w:t>
      </w:r>
    </w:p>
    <w:p w14:paraId="514E9E1F" w14:textId="31B06F84" w:rsidR="006155EC" w:rsidRDefault="006155EC">
      <w:pPr>
        <w:rPr>
          <w:rFonts w:ascii="Consolas" w:hAnsi="Consolas"/>
        </w:rPr>
      </w:pPr>
      <w:r w:rsidRPr="00280B0E">
        <w:rPr>
          <w:rFonts w:ascii="Consolas" w:hAnsi="Consolas"/>
          <w:b/>
        </w:rPr>
        <w:t>action</w:t>
      </w:r>
      <w:r>
        <w:rPr>
          <w:rFonts w:ascii="Consolas" w:hAnsi="Consolas"/>
        </w:rPr>
        <w:t xml:space="preserve"> </w:t>
      </w:r>
      <w:proofErr w:type="gramStart"/>
      <w:r>
        <w:rPr>
          <w:rFonts w:ascii="Consolas" w:hAnsi="Consolas"/>
        </w:rPr>
        <w:t>NoAction</w:t>
      </w:r>
      <w:r w:rsidR="00521C55">
        <w:rPr>
          <w:rFonts w:ascii="Consolas" w:hAnsi="Consolas"/>
        </w:rPr>
        <w:t>(</w:t>
      </w:r>
      <w:proofErr w:type="gramEnd"/>
      <w:r w:rsidR="00521C55">
        <w:rPr>
          <w:rFonts w:ascii="Consolas" w:hAnsi="Consolas"/>
        </w:rPr>
        <w:t>)</w:t>
      </w:r>
      <w:r>
        <w:rPr>
          <w:rFonts w:ascii="Consolas" w:hAnsi="Consolas"/>
        </w:rPr>
        <w:t xml:space="preserve"> {}</w:t>
      </w:r>
    </w:p>
    <w:p w14:paraId="09D01F51" w14:textId="7AF77A4B" w:rsidR="00776943" w:rsidRDefault="00776943">
      <w:pPr>
        <w:rPr>
          <w:rFonts w:ascii="Consolas" w:hAnsi="Consolas"/>
        </w:rPr>
      </w:pPr>
      <w:r w:rsidRPr="00776943">
        <w:rPr>
          <w:rFonts w:ascii="Consolas" w:hAnsi="Consolas"/>
          <w:b/>
        </w:rPr>
        <w:t>match_type</w:t>
      </w:r>
      <w:r>
        <w:rPr>
          <w:rFonts w:ascii="Consolas" w:hAnsi="Consolas"/>
        </w:rPr>
        <w:t xml:space="preserve"> {</w:t>
      </w:r>
      <w:r>
        <w:rPr>
          <w:rFonts w:ascii="Consolas" w:hAnsi="Consolas"/>
        </w:rPr>
        <w:br/>
        <w:t xml:space="preserve">    exact,</w:t>
      </w:r>
      <w:r>
        <w:rPr>
          <w:rFonts w:ascii="Consolas" w:hAnsi="Consolas"/>
        </w:rPr>
        <w:br/>
        <w:t xml:space="preserve">    ternary,</w:t>
      </w:r>
      <w:r>
        <w:rPr>
          <w:rFonts w:ascii="Consolas" w:hAnsi="Consolas"/>
        </w:rPr>
        <w:br/>
        <w:t xml:space="preserve">    lpm</w:t>
      </w:r>
      <w:r>
        <w:rPr>
          <w:rFonts w:ascii="Consolas" w:hAnsi="Consolas"/>
        </w:rPr>
        <w:br/>
        <w:t>}</w:t>
      </w:r>
    </w:p>
    <w:p w14:paraId="031B99B8" w14:textId="1C1198D5" w:rsidR="00332979" w:rsidRDefault="00332979" w:rsidP="00332979">
      <w:pPr>
        <w:pStyle w:val="Heading1"/>
      </w:pPr>
      <w:bookmarkStart w:id="3108" w:name="_Toc445799422"/>
      <w:bookmarkStart w:id="3109" w:name="_Toc447899117"/>
      <w:r>
        <w:t>Appendix: checksums</w:t>
      </w:r>
      <w:bookmarkEnd w:id="3108"/>
      <w:bookmarkEnd w:id="3109"/>
    </w:p>
    <w:p w14:paraId="2C7E4BF4" w14:textId="31AAAF6D" w:rsidR="00332979" w:rsidRDefault="00503F72" w:rsidP="00503F72">
      <w:r>
        <w:t xml:space="preserve">There are no built-in constructs in P4 for manipulating packet checksums. We expect that all checksum operations can be expressed as </w:t>
      </w:r>
      <w:r w:rsidRPr="00503F72">
        <w:rPr>
          <w:rFonts w:ascii="Consolas" w:hAnsi="Consolas" w:cs="Consolas"/>
          <w:b/>
        </w:rPr>
        <w:t>extern</w:t>
      </w:r>
      <w:r>
        <w:t xml:space="preserve"> library objects that are provided in </w:t>
      </w:r>
      <w:r w:rsidR="00332979">
        <w:t>target-specific libraries</w:t>
      </w:r>
      <w:r>
        <w:t xml:space="preserve">. </w:t>
      </w:r>
      <w:r w:rsidR="003F20EE">
        <w:t>The standard architecture library should provide such checksum units.</w:t>
      </w:r>
    </w:p>
    <w:p w14:paraId="0434ABE2" w14:textId="5B10A991" w:rsidR="00332979" w:rsidRDefault="00332979" w:rsidP="00332979">
      <w:r>
        <w:t xml:space="preserve">For example, </w:t>
      </w:r>
      <w:r w:rsidR="00503F72">
        <w:t xml:space="preserve">one could provide an incremental checksum unit </w:t>
      </w:r>
      <w:r w:rsidRPr="001A316A">
        <w:rPr>
          <w:rFonts w:ascii="Consolas" w:hAnsi="Consolas"/>
        </w:rPr>
        <w:t>Checksum16</w:t>
      </w:r>
      <w:r>
        <w:t xml:space="preserve"> </w:t>
      </w:r>
      <w:r w:rsidR="00503F72">
        <w:t xml:space="preserve">for </w:t>
      </w:r>
      <w:r w:rsidR="001A6CEE">
        <w:t xml:space="preserve">computing </w:t>
      </w:r>
      <w:r w:rsidR="00503F72">
        <w:t>16-bit one’s complement using a</w:t>
      </w:r>
      <w:r w:rsidR="001A6CEE">
        <w:t>n object with a</w:t>
      </w:r>
      <w:r w:rsidR="00503F72">
        <w:t xml:space="preserve"> signature such as</w:t>
      </w:r>
      <w:r>
        <w:t>:</w:t>
      </w:r>
    </w:p>
    <w:p w14:paraId="73B2A137" w14:textId="23C07532" w:rsidR="00332979" w:rsidRPr="00A229BA" w:rsidRDefault="00503F72" w:rsidP="00332979">
      <w:pPr>
        <w:rPr>
          <w:rFonts w:ascii="Consolas" w:hAnsi="Consolas"/>
        </w:rPr>
      </w:pPr>
      <w:r w:rsidRPr="00503F72">
        <w:rPr>
          <w:rFonts w:ascii="Consolas" w:hAnsi="Consolas"/>
          <w:b/>
        </w:rPr>
        <w:t>extern</w:t>
      </w:r>
      <w:r w:rsidR="00332979" w:rsidRPr="00A229BA">
        <w:rPr>
          <w:rFonts w:ascii="Consolas" w:hAnsi="Consolas"/>
        </w:rPr>
        <w:t xml:space="preserve"> Checksum16</w:t>
      </w:r>
      <w:r>
        <w:rPr>
          <w:rFonts w:ascii="Consolas" w:hAnsi="Consolas"/>
        </w:rPr>
        <w:t xml:space="preserve"> </w:t>
      </w:r>
      <w:r w:rsidR="00332979" w:rsidRPr="00A229BA">
        <w:rPr>
          <w:rFonts w:ascii="Consolas" w:hAnsi="Consolas"/>
        </w:rPr>
        <w:t>{</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clear</w:t>
      </w:r>
      <w:r w:rsidR="00332979" w:rsidRPr="00A229BA">
        <w:rPr>
          <w:rFonts w:ascii="Consolas" w:hAnsi="Consolas"/>
        </w:rPr>
        <w:t>();</w:t>
      </w:r>
      <w:r w:rsidR="00332979">
        <w:rPr>
          <w:rFonts w:ascii="Consolas" w:hAnsi="Consolas"/>
        </w:rPr>
        <w:t xml:space="preserve">   </w:t>
      </w:r>
      <w:r>
        <w:rPr>
          <w:rFonts w:ascii="Consolas" w:hAnsi="Consolas"/>
        </w:rPr>
        <w:t xml:space="preserve">        </w:t>
      </w:r>
      <w:r w:rsidR="00332979">
        <w:rPr>
          <w:rFonts w:ascii="Consolas" w:hAnsi="Consolas"/>
        </w:rPr>
        <w:t>// prepare unit for computation</w:t>
      </w:r>
      <w:r w:rsidR="00332979" w:rsidRPr="00A229BA">
        <w:rPr>
          <w:rFonts w:ascii="Consolas" w:hAnsi="Consolas"/>
        </w:rPr>
        <w:br/>
        <w:t xml:space="preserve">    </w:t>
      </w:r>
      <w:r w:rsidR="00332979" w:rsidRPr="00A229BA">
        <w:rPr>
          <w:rFonts w:ascii="Consolas" w:hAnsi="Consolas"/>
          <w:b/>
        </w:rPr>
        <w:t>void</w:t>
      </w:r>
      <w:r w:rsidR="00332979" w:rsidRPr="00A229BA">
        <w:rPr>
          <w:rFonts w:ascii="Consolas" w:hAnsi="Consolas"/>
        </w:rPr>
        <w:t xml:space="preserve"> </w:t>
      </w:r>
      <w:r w:rsidR="00332979">
        <w:rPr>
          <w:rFonts w:ascii="Consolas" w:hAnsi="Consolas"/>
        </w:rPr>
        <w:t>update</w:t>
      </w:r>
      <w:r w:rsidR="00332979" w:rsidRPr="00A229BA">
        <w:rPr>
          <w:rFonts w:ascii="Consolas" w:hAnsi="Consolas"/>
        </w:rPr>
        <w:t>&lt;T&gt;(T data);</w:t>
      </w:r>
      <w:r w:rsidR="00332979">
        <w:rPr>
          <w:rFonts w:ascii="Consolas" w:hAnsi="Consolas"/>
        </w:rPr>
        <w:t xml:space="preserve"> // add data to checksum</w:t>
      </w:r>
      <w:r w:rsidR="00332979" w:rsidRPr="00A229BA">
        <w:rPr>
          <w:rFonts w:ascii="Consolas" w:hAnsi="Consolas"/>
        </w:rPr>
        <w:br/>
        <w:t xml:space="preserve">    </w:t>
      </w:r>
      <w:r w:rsidR="00332979">
        <w:rPr>
          <w:rFonts w:ascii="Consolas" w:hAnsi="Consolas"/>
          <w:b/>
        </w:rPr>
        <w:t>bit</w:t>
      </w:r>
      <w:r w:rsidR="00332979" w:rsidRPr="00A229BA">
        <w:rPr>
          <w:rFonts w:ascii="Consolas" w:hAnsi="Consolas"/>
        </w:rPr>
        <w:t>&lt;16&gt; get();</w:t>
      </w:r>
      <w:r w:rsidR="00332979">
        <w:rPr>
          <w:rFonts w:ascii="Consolas" w:hAnsi="Consolas"/>
        </w:rPr>
        <w:t xml:space="preserve"> // get the checksum for the data added since last clear</w:t>
      </w:r>
      <w:r w:rsidR="00332979">
        <w:rPr>
          <w:rFonts w:ascii="Consolas" w:hAnsi="Consolas"/>
        </w:rPr>
        <w:br/>
      </w:r>
      <w:r w:rsidR="00332979" w:rsidRPr="00A229BA">
        <w:rPr>
          <w:rFonts w:ascii="Consolas" w:hAnsi="Consolas"/>
        </w:rPr>
        <w:t>}</w:t>
      </w:r>
    </w:p>
    <w:p w14:paraId="4DF8DC19" w14:textId="24F4EB07" w:rsidR="003F20EE" w:rsidRDefault="003F20EE" w:rsidP="00332979">
      <w:r>
        <w:t xml:space="preserve">IP checksum verification could be done in a </w:t>
      </w:r>
      <w:r w:rsidRPr="003F20EE">
        <w:rPr>
          <w:rFonts w:ascii="Consolas" w:hAnsi="Consolas" w:cs="Consolas"/>
          <w:b/>
        </w:rPr>
        <w:t>parser</w:t>
      </w:r>
      <w:r>
        <w:t xml:space="preserve"> as:</w:t>
      </w:r>
    </w:p>
    <w:p w14:paraId="5576DA67" w14:textId="7098D8D1" w:rsidR="00332979" w:rsidRPr="00A229BA" w:rsidRDefault="00332979" w:rsidP="00332979">
      <w:pPr>
        <w:rPr>
          <w:rFonts w:ascii="Consolas" w:hAnsi="Consolas"/>
        </w:rPr>
      </w:pPr>
      <w:r w:rsidRPr="00280B0E">
        <w:rPr>
          <w:rFonts w:ascii="Consolas" w:hAnsi="Consolas"/>
        </w:rPr>
        <w:t>ck16.</w:t>
      </w:r>
      <w:r>
        <w:rPr>
          <w:rFonts w:ascii="Consolas" w:hAnsi="Consolas"/>
        </w:rPr>
        <w:t>clear</w:t>
      </w:r>
      <w:r w:rsidRPr="00280B0E">
        <w:rPr>
          <w:rFonts w:ascii="Consolas" w:hAnsi="Consolas"/>
        </w:rPr>
        <w:t>();</w:t>
      </w:r>
      <w:r>
        <w:rPr>
          <w:rFonts w:ascii="Consolas" w:hAnsi="Consolas"/>
        </w:rPr>
        <w:t xml:space="preserve">           // prepare checksum unit</w:t>
      </w:r>
      <w:r w:rsidRPr="00280B0E">
        <w:rPr>
          <w:rFonts w:ascii="Consolas" w:hAnsi="Consolas"/>
        </w:rPr>
        <w:br/>
        <w:t>ck16.</w:t>
      </w:r>
      <w:r>
        <w:rPr>
          <w:rFonts w:ascii="Consolas" w:hAnsi="Consolas"/>
        </w:rPr>
        <w:t>update(header.</w:t>
      </w:r>
      <w:r w:rsidRPr="00280B0E">
        <w:rPr>
          <w:rFonts w:ascii="Consolas" w:hAnsi="Consolas"/>
        </w:rPr>
        <w:t>ipv4);</w:t>
      </w:r>
      <w:r>
        <w:rPr>
          <w:rFonts w:ascii="Consolas" w:hAnsi="Consolas"/>
        </w:rPr>
        <w:t xml:space="preserve"> // write header</w:t>
      </w:r>
      <w:r w:rsidRPr="00280B0E">
        <w:rPr>
          <w:rFonts w:ascii="Consolas" w:hAnsi="Consolas"/>
        </w:rPr>
        <w:br/>
      </w:r>
      <w:r w:rsidR="00A0647E">
        <w:rPr>
          <w:rFonts w:ascii="Consolas" w:hAnsi="Consolas"/>
        </w:rPr>
        <w:t>verify</w:t>
      </w:r>
      <w:r w:rsidR="003F20EE">
        <w:rPr>
          <w:rFonts w:ascii="Consolas" w:hAnsi="Consolas"/>
        </w:rPr>
        <w:t>(ck16.get() == 16w</w:t>
      </w:r>
      <w:r>
        <w:rPr>
          <w:rFonts w:ascii="Consolas" w:hAnsi="Consolas"/>
        </w:rPr>
        <w:t>0, IPv4ChecksumError); // check that checksum is 0</w:t>
      </w:r>
    </w:p>
    <w:p w14:paraId="25E698BA" w14:textId="59D039F8" w:rsidR="003F20EE" w:rsidRDefault="003F20EE" w:rsidP="00332979">
      <w:r>
        <w:t>IP checksum generation could be done as:</w:t>
      </w:r>
    </w:p>
    <w:p w14:paraId="6A20D641" w14:textId="751B8DA1" w:rsidR="00332979" w:rsidRPr="00332979" w:rsidRDefault="003F20EE" w:rsidP="00332979">
      <w:pPr>
        <w:rPr>
          <w:rFonts w:ascii="Consolas" w:hAnsi="Consolas"/>
        </w:rPr>
      </w:pPr>
      <w:r>
        <w:rPr>
          <w:rFonts w:ascii="Consolas" w:hAnsi="Consolas"/>
        </w:rPr>
        <w:t>header.ipv4.hdrChecksum = 16w</w:t>
      </w:r>
      <w:r w:rsidR="00332979">
        <w:rPr>
          <w:rFonts w:ascii="Consolas" w:hAnsi="Consolas"/>
        </w:rPr>
        <w:t>0;</w:t>
      </w:r>
      <w:r w:rsidR="00332979">
        <w:rPr>
          <w:rFonts w:ascii="Consolas" w:hAnsi="Consolas"/>
        </w:rPr>
        <w:br/>
      </w:r>
      <w:r w:rsidR="00332979" w:rsidRPr="00280B0E">
        <w:rPr>
          <w:rFonts w:ascii="Consolas" w:hAnsi="Consolas"/>
        </w:rPr>
        <w:t>ck16.</w:t>
      </w:r>
      <w:r w:rsidR="00332979">
        <w:rPr>
          <w:rFonts w:ascii="Consolas" w:hAnsi="Consolas"/>
        </w:rPr>
        <w:t>clear</w:t>
      </w:r>
      <w:r w:rsidR="00332979" w:rsidRPr="00280B0E">
        <w:rPr>
          <w:rFonts w:ascii="Consolas" w:hAnsi="Consolas"/>
        </w:rPr>
        <w:t>();</w:t>
      </w:r>
      <w:r w:rsidR="00332979" w:rsidRPr="00280B0E">
        <w:rPr>
          <w:rFonts w:ascii="Consolas" w:hAnsi="Consolas"/>
        </w:rPr>
        <w:br/>
        <w:t>ck16.</w:t>
      </w:r>
      <w:r w:rsidR="00332979">
        <w:rPr>
          <w:rFonts w:ascii="Consolas" w:hAnsi="Consolas"/>
        </w:rPr>
        <w:t>update</w:t>
      </w:r>
      <w:r w:rsidR="00332979" w:rsidRPr="00280B0E">
        <w:rPr>
          <w:rFonts w:ascii="Consolas" w:hAnsi="Consolas"/>
        </w:rPr>
        <w:t>(</w:t>
      </w:r>
      <w:r w:rsidR="00332979">
        <w:rPr>
          <w:rFonts w:ascii="Consolas" w:hAnsi="Consolas"/>
        </w:rPr>
        <w:t>header</w:t>
      </w:r>
      <w:r w:rsidR="00332979" w:rsidRPr="00280B0E">
        <w:rPr>
          <w:rFonts w:ascii="Consolas" w:hAnsi="Consolas"/>
        </w:rPr>
        <w:t>.ipv4);</w:t>
      </w:r>
      <w:r w:rsidR="00332979" w:rsidRPr="00280B0E">
        <w:rPr>
          <w:rFonts w:ascii="Consolas" w:hAnsi="Consolas"/>
        </w:rPr>
        <w:br/>
        <w:t>header.ipv4.</w:t>
      </w:r>
      <w:r w:rsidR="00332979">
        <w:rPr>
          <w:rFonts w:ascii="Consolas" w:hAnsi="Consolas"/>
        </w:rPr>
        <w:t>hdrC</w:t>
      </w:r>
      <w:r w:rsidR="00332979" w:rsidRPr="00280B0E">
        <w:rPr>
          <w:rFonts w:ascii="Consolas" w:hAnsi="Consolas"/>
        </w:rPr>
        <w:t>hecksum = ck16.get();</w:t>
      </w:r>
    </w:p>
    <w:p w14:paraId="1069A427" w14:textId="70081A89" w:rsidR="005E7130" w:rsidRDefault="00567781" w:rsidP="00BD6FE9">
      <w:pPr>
        <w:pStyle w:val="Heading1"/>
      </w:pPr>
      <w:bookmarkStart w:id="3110" w:name="_Ref444953124"/>
      <w:bookmarkStart w:id="3111" w:name="_Toc445799423"/>
      <w:bookmarkStart w:id="3112" w:name="_Toc447899118"/>
      <w:bookmarkStart w:id="3113" w:name="_Ref289592797"/>
      <w:bookmarkStart w:id="3114" w:name="_Toc417920690"/>
      <w:r>
        <w:t xml:space="preserve">Appendix: </w:t>
      </w:r>
      <w:r w:rsidR="005E7130">
        <w:t>P4 v1.2 grammar</w:t>
      </w:r>
      <w:bookmarkEnd w:id="3110"/>
      <w:bookmarkEnd w:id="3111"/>
      <w:bookmarkEnd w:id="3112"/>
    </w:p>
    <w:p w14:paraId="50F507E9" w14:textId="4ED74F5B" w:rsidR="00C86E05" w:rsidRDefault="00C86E05" w:rsidP="00C86E05">
      <w:r>
        <w:t>This is the grammar of P4 v1.2 written using the YACC/bison language.</w:t>
      </w:r>
      <w:r w:rsidR="002F3AEE">
        <w:t xml:space="preserve"> Absent from this grammar is the precedence of various operations.</w:t>
      </w:r>
    </w:p>
    <w:p w14:paraId="048DDA1C" w14:textId="0B73CF9E" w:rsidR="00C86E05" w:rsidRDefault="00C86E05" w:rsidP="00C86E05">
      <w:r>
        <w:t>The grammar is actually ambiguous, so the lexer and the parser must collaborate for parsing the language. In particular, the lexer must be able to distinguish three kinds of identifiers:</w:t>
      </w:r>
    </w:p>
    <w:p w14:paraId="0ECA8C44" w14:textId="47932AB9" w:rsidR="00C86E05" w:rsidRDefault="00C86E05" w:rsidP="002265E0">
      <w:pPr>
        <w:pStyle w:val="ListParagraph"/>
        <w:numPr>
          <w:ilvl w:val="0"/>
          <w:numId w:val="39"/>
        </w:numPr>
      </w:pPr>
      <w:r>
        <w:lastRenderedPageBreak/>
        <w:t>Type names previously introduced</w:t>
      </w:r>
      <w:r w:rsidR="00786B5E">
        <w:t xml:space="preserve"> (</w:t>
      </w:r>
      <w:r w:rsidR="00786B5E" w:rsidRPr="00786B5E">
        <w:rPr>
          <w:rFonts w:ascii="Consolas" w:hAnsi="Consolas"/>
        </w:rPr>
        <w:t>TYPE</w:t>
      </w:r>
      <w:r w:rsidR="00786B5E">
        <w:t xml:space="preserve"> tokens)</w:t>
      </w:r>
    </w:p>
    <w:p w14:paraId="127B91E1" w14:textId="73DADD96" w:rsidR="00C86E05" w:rsidRDefault="00C86E05" w:rsidP="002265E0">
      <w:pPr>
        <w:pStyle w:val="ListParagraph"/>
        <w:numPr>
          <w:ilvl w:val="0"/>
          <w:numId w:val="39"/>
        </w:numPr>
      </w:pPr>
      <w:r>
        <w:t xml:space="preserve">Namespaces </w:t>
      </w:r>
      <w:r w:rsidR="00786B5E">
        <w:t>(</w:t>
      </w:r>
      <w:r w:rsidR="00786B5E" w:rsidRPr="00786B5E">
        <w:rPr>
          <w:rFonts w:ascii="Consolas" w:hAnsi="Consolas"/>
        </w:rPr>
        <w:t>NAMESPACE</w:t>
      </w:r>
      <w:r w:rsidR="00786B5E">
        <w:t xml:space="preserve"> token)</w:t>
      </w:r>
    </w:p>
    <w:p w14:paraId="3DE7E6CB" w14:textId="2E73B04A" w:rsidR="00C86E05" w:rsidRDefault="00C86E05" w:rsidP="002265E0">
      <w:pPr>
        <w:pStyle w:val="ListParagraph"/>
        <w:numPr>
          <w:ilvl w:val="0"/>
          <w:numId w:val="39"/>
        </w:numPr>
      </w:pPr>
      <w:r>
        <w:t>Regular identifiers</w:t>
      </w:r>
      <w:r w:rsidR="00786B5E">
        <w:t xml:space="preserve"> (</w:t>
      </w:r>
      <w:r w:rsidR="00786B5E" w:rsidRPr="00786B5E">
        <w:rPr>
          <w:rFonts w:ascii="Consolas" w:hAnsi="Consolas"/>
        </w:rPr>
        <w:t>IDENTIFIER</w:t>
      </w:r>
      <w:r w:rsidR="00786B5E">
        <w:t xml:space="preserve"> token)</w:t>
      </w:r>
    </w:p>
    <w:p w14:paraId="28E0D6DB" w14:textId="66E125F9" w:rsidR="00C86E05" w:rsidRDefault="00AB3683">
      <w:r>
        <w:t xml:space="preserve">The parser has to use a symbol table to indicate to the lexer how to parse subsequent appearances of identifiers. </w:t>
      </w:r>
      <w:r w:rsidR="00C86E05">
        <w:t>For example, given the following program fragment:</w:t>
      </w:r>
    </w:p>
    <w:p w14:paraId="2A1BC8F3" w14:textId="16A12EDB" w:rsidR="00C86E05" w:rsidRDefault="00C86E05">
      <w:pPr>
        <w:rPr>
          <w:rFonts w:ascii="Consolas" w:hAnsi="Consolas"/>
        </w:rPr>
      </w:pPr>
      <w:r>
        <w:rPr>
          <w:rFonts w:ascii="Consolas" w:hAnsi="Consolas"/>
          <w:b/>
        </w:rPr>
        <w:t>t</w:t>
      </w:r>
      <w:r w:rsidRPr="00BD6FE9">
        <w:rPr>
          <w:rFonts w:ascii="Consolas" w:hAnsi="Consolas"/>
          <w:b/>
        </w:rPr>
        <w:t>ypedef</w:t>
      </w:r>
      <w:r w:rsidRPr="00BD6FE9">
        <w:rPr>
          <w:rFonts w:ascii="Consolas" w:hAnsi="Consolas"/>
        </w:rPr>
        <w:t xml:space="preserve"> </w:t>
      </w:r>
      <w:r>
        <w:rPr>
          <w:rFonts w:ascii="Consolas" w:hAnsi="Consolas"/>
        </w:rPr>
        <w:t>bit&lt;</w:t>
      </w:r>
      <w:r w:rsidRPr="00BD6FE9">
        <w:rPr>
          <w:rFonts w:ascii="Consolas" w:hAnsi="Consolas"/>
        </w:rPr>
        <w:t>4</w:t>
      </w:r>
      <w:r>
        <w:rPr>
          <w:rFonts w:ascii="Consolas" w:hAnsi="Consolas"/>
        </w:rPr>
        <w:t>&gt;</w:t>
      </w:r>
      <w:r w:rsidRPr="00BD6FE9">
        <w:rPr>
          <w:rFonts w:ascii="Consolas" w:hAnsi="Consolas"/>
        </w:rPr>
        <w:t xml:space="preserve"> t;</w:t>
      </w:r>
      <w:r>
        <w:rPr>
          <w:rFonts w:ascii="Consolas" w:hAnsi="Consolas"/>
        </w:rPr>
        <w:br/>
      </w:r>
      <w:r w:rsidRPr="00BD6FE9">
        <w:rPr>
          <w:rFonts w:ascii="Consolas" w:hAnsi="Consolas"/>
          <w:b/>
        </w:rPr>
        <w:t>struct</w:t>
      </w:r>
      <w:r>
        <w:rPr>
          <w:rFonts w:ascii="Consolas" w:hAnsi="Consolas"/>
        </w:rPr>
        <w:t xml:space="preserve"> s { ... }</w:t>
      </w:r>
      <w:r>
        <w:rPr>
          <w:rFonts w:ascii="Consolas" w:hAnsi="Consolas"/>
        </w:rPr>
        <w:br/>
        <w:t>t x;</w:t>
      </w:r>
      <w:r>
        <w:rPr>
          <w:rFonts w:ascii="Consolas" w:hAnsi="Consolas"/>
        </w:rPr>
        <w:br/>
      </w:r>
      <w:r w:rsidRPr="00BD6FE9">
        <w:rPr>
          <w:rFonts w:ascii="Consolas" w:hAnsi="Consolas"/>
          <w:b/>
        </w:rPr>
        <w:t>parser</w:t>
      </w:r>
      <w:r>
        <w:rPr>
          <w:rFonts w:ascii="Consolas" w:hAnsi="Consolas"/>
        </w:rPr>
        <w:t xml:space="preserve"> p(</w:t>
      </w:r>
      <w:r w:rsidRPr="00BD6FE9">
        <w:rPr>
          <w:rFonts w:ascii="Consolas" w:hAnsi="Consolas"/>
          <w:b/>
        </w:rPr>
        <w:t>bit</w:t>
      </w:r>
      <w:r>
        <w:rPr>
          <w:rFonts w:ascii="Consolas" w:hAnsi="Consolas"/>
        </w:rPr>
        <w:t>&lt;8&gt; b) { ... }</w:t>
      </w:r>
    </w:p>
    <w:p w14:paraId="547C1B8D" w14:textId="784B074E" w:rsidR="00C86E05" w:rsidRDefault="00C86E05">
      <w:r>
        <w:t>The lexer has to retu</w:t>
      </w:r>
      <w:r w:rsidR="00080C76">
        <w:t>rn the following terminal kinds:</w:t>
      </w:r>
    </w:p>
    <w:p w14:paraId="304B1150" w14:textId="4A9BE39A" w:rsidR="00B4449B" w:rsidRDefault="00C86E05">
      <w:pPr>
        <w:rPr>
          <w:rFonts w:ascii="Consolas" w:hAnsi="Consolas"/>
        </w:rPr>
      </w:pPr>
      <w:r w:rsidRPr="00C86E05">
        <w:rPr>
          <w:rFonts w:ascii="Consolas" w:hAnsi="Consolas"/>
        </w:rPr>
        <w:t>t – TYPE</w:t>
      </w:r>
      <w:r w:rsidRPr="00C86E05">
        <w:rPr>
          <w:rFonts w:ascii="Consolas" w:hAnsi="Consolas"/>
        </w:rPr>
        <w:br/>
        <w:t xml:space="preserve">s </w:t>
      </w:r>
      <w:r w:rsidRPr="00781B59">
        <w:rPr>
          <w:rFonts w:ascii="Consolas" w:hAnsi="Consolas"/>
        </w:rPr>
        <w:t>–</w:t>
      </w:r>
      <w:r w:rsidRPr="00C86E05">
        <w:rPr>
          <w:rFonts w:ascii="Consolas" w:hAnsi="Consolas"/>
        </w:rPr>
        <w:t xml:space="preserve"> TYPE</w:t>
      </w:r>
      <w:r w:rsidRPr="00C86E05">
        <w:rPr>
          <w:rFonts w:ascii="Consolas" w:hAnsi="Consolas"/>
        </w:rPr>
        <w:br/>
        <w:t>x – IDENTIFIER</w:t>
      </w:r>
      <w:r w:rsidRPr="00C86E05">
        <w:rPr>
          <w:rFonts w:ascii="Consolas" w:hAnsi="Consolas"/>
        </w:rPr>
        <w:br/>
        <w:t>p – NAMESPACE</w:t>
      </w:r>
      <w:r w:rsidRPr="00C86E05">
        <w:rPr>
          <w:rFonts w:ascii="Consolas" w:hAnsi="Consolas"/>
        </w:rPr>
        <w:br/>
        <w:t xml:space="preserve">b </w:t>
      </w:r>
      <w:r w:rsidRPr="00781B59">
        <w:rPr>
          <w:rFonts w:ascii="Consolas" w:hAnsi="Consolas"/>
        </w:rPr>
        <w:t>–</w:t>
      </w:r>
      <w:r w:rsidRPr="00C86E05">
        <w:rPr>
          <w:rFonts w:ascii="Consolas" w:hAnsi="Consolas"/>
        </w:rPr>
        <w:t xml:space="preserve"> IDENTIFIER</w:t>
      </w:r>
    </w:p>
    <w:p w14:paraId="5608E97D" w14:textId="370EBB83" w:rsidR="00C977C3" w:rsidRDefault="00C977C3" w:rsidP="00C977C3">
      <w:r>
        <w:t>This grammar has been heavily influenced by limitations of the bison parser generator tool.</w:t>
      </w:r>
    </w:p>
    <w:p w14:paraId="2379C55B" w14:textId="6F5973EA" w:rsidR="00613908" w:rsidRDefault="00613908" w:rsidP="00613908">
      <w:r>
        <w:t xml:space="preserve">Several other </w:t>
      </w:r>
      <w:r w:rsidR="004C3789">
        <w:t xml:space="preserve">constant </w:t>
      </w:r>
      <w:r>
        <w:t xml:space="preserve">terminals appear in these rules: </w:t>
      </w:r>
    </w:p>
    <w:p w14:paraId="1194EFA1" w14:textId="77777777" w:rsidR="00613908" w:rsidRDefault="00613908" w:rsidP="002265E0">
      <w:pPr>
        <w:pStyle w:val="ListParagraph"/>
        <w:numPr>
          <w:ilvl w:val="0"/>
          <w:numId w:val="44"/>
        </w:numPr>
      </w:pPr>
      <w:r w:rsidRPr="007C11EF">
        <w:rPr>
          <w:rFonts w:ascii="Consolas" w:hAnsi="Consolas"/>
        </w:rPr>
        <w:t>SHL</w:t>
      </w:r>
      <w:r>
        <w:t xml:space="preserve"> is </w:t>
      </w:r>
      <w:r w:rsidRPr="007C11EF">
        <w:rPr>
          <w:rFonts w:ascii="Consolas" w:hAnsi="Consolas"/>
        </w:rPr>
        <w:t>&lt;&lt;</w:t>
      </w:r>
    </w:p>
    <w:p w14:paraId="19B9B67A" w14:textId="77777777" w:rsidR="00613908" w:rsidRDefault="00613908" w:rsidP="002265E0">
      <w:pPr>
        <w:pStyle w:val="ListParagraph"/>
        <w:numPr>
          <w:ilvl w:val="0"/>
          <w:numId w:val="44"/>
        </w:numPr>
      </w:pPr>
      <w:r w:rsidRPr="007C11EF">
        <w:rPr>
          <w:rFonts w:ascii="Consolas" w:hAnsi="Consolas"/>
        </w:rPr>
        <w:t>LE</w:t>
      </w:r>
      <w:r>
        <w:t xml:space="preserve"> is </w:t>
      </w:r>
      <w:r w:rsidRPr="007C11EF">
        <w:rPr>
          <w:rFonts w:ascii="Consolas" w:hAnsi="Consolas"/>
        </w:rPr>
        <w:t>&lt;=</w:t>
      </w:r>
    </w:p>
    <w:p w14:paraId="049A28A3" w14:textId="77777777" w:rsidR="00613908" w:rsidRDefault="00613908" w:rsidP="002265E0">
      <w:pPr>
        <w:pStyle w:val="ListParagraph"/>
        <w:numPr>
          <w:ilvl w:val="0"/>
          <w:numId w:val="44"/>
        </w:numPr>
      </w:pPr>
      <w:r w:rsidRPr="007C11EF">
        <w:rPr>
          <w:rFonts w:ascii="Consolas" w:hAnsi="Consolas"/>
        </w:rPr>
        <w:t>GE</w:t>
      </w:r>
      <w:r>
        <w:t xml:space="preserve"> is </w:t>
      </w:r>
      <w:r w:rsidRPr="007C11EF">
        <w:rPr>
          <w:rFonts w:ascii="Consolas" w:hAnsi="Consolas"/>
        </w:rPr>
        <w:t>&gt;=</w:t>
      </w:r>
    </w:p>
    <w:p w14:paraId="29159F2D" w14:textId="77777777" w:rsidR="00613908" w:rsidRDefault="00613908" w:rsidP="002265E0">
      <w:pPr>
        <w:pStyle w:val="ListParagraph"/>
        <w:numPr>
          <w:ilvl w:val="0"/>
          <w:numId w:val="44"/>
        </w:numPr>
      </w:pPr>
      <w:r w:rsidRPr="007C11EF">
        <w:rPr>
          <w:rFonts w:ascii="Consolas" w:hAnsi="Consolas"/>
        </w:rPr>
        <w:t>NE</w:t>
      </w:r>
      <w:r>
        <w:t xml:space="preserve"> </w:t>
      </w:r>
      <w:proofErr w:type="gramStart"/>
      <w:r>
        <w:t xml:space="preserve">is </w:t>
      </w:r>
      <w:r w:rsidRPr="007C11EF">
        <w:rPr>
          <w:rFonts w:ascii="Consolas" w:hAnsi="Consolas"/>
        </w:rPr>
        <w:t>!</w:t>
      </w:r>
      <w:proofErr w:type="gramEnd"/>
      <w:r w:rsidRPr="007C11EF">
        <w:rPr>
          <w:rFonts w:ascii="Consolas" w:hAnsi="Consolas"/>
        </w:rPr>
        <w:t>=</w:t>
      </w:r>
    </w:p>
    <w:p w14:paraId="3D885066" w14:textId="77777777" w:rsidR="00613908" w:rsidRDefault="00613908" w:rsidP="002265E0">
      <w:pPr>
        <w:pStyle w:val="ListParagraph"/>
        <w:numPr>
          <w:ilvl w:val="0"/>
          <w:numId w:val="44"/>
        </w:numPr>
      </w:pPr>
      <w:r w:rsidRPr="007C11EF">
        <w:rPr>
          <w:rFonts w:ascii="Consolas" w:hAnsi="Consolas"/>
        </w:rPr>
        <w:t>EQ</w:t>
      </w:r>
      <w:r>
        <w:t xml:space="preserve"> is </w:t>
      </w:r>
      <w:r w:rsidRPr="007C11EF">
        <w:rPr>
          <w:rFonts w:ascii="Consolas" w:hAnsi="Consolas"/>
        </w:rPr>
        <w:t>==</w:t>
      </w:r>
    </w:p>
    <w:p w14:paraId="318124BC" w14:textId="77777777" w:rsidR="00613908" w:rsidRDefault="00613908" w:rsidP="002265E0">
      <w:pPr>
        <w:pStyle w:val="ListParagraph"/>
        <w:numPr>
          <w:ilvl w:val="0"/>
          <w:numId w:val="44"/>
        </w:numPr>
      </w:pPr>
      <w:r w:rsidRPr="007C11EF">
        <w:rPr>
          <w:rFonts w:ascii="Consolas" w:hAnsi="Consolas"/>
        </w:rPr>
        <w:t>PP</w:t>
      </w:r>
      <w:r>
        <w:t xml:space="preserve"> is </w:t>
      </w:r>
      <w:r w:rsidRPr="007C11EF">
        <w:rPr>
          <w:rFonts w:ascii="Consolas" w:hAnsi="Consolas"/>
        </w:rPr>
        <w:t>++</w:t>
      </w:r>
    </w:p>
    <w:p w14:paraId="426B054E" w14:textId="77777777" w:rsidR="00613908" w:rsidRDefault="00613908" w:rsidP="002265E0">
      <w:pPr>
        <w:pStyle w:val="ListParagraph"/>
        <w:numPr>
          <w:ilvl w:val="0"/>
          <w:numId w:val="44"/>
        </w:numPr>
      </w:pPr>
      <w:r w:rsidRPr="007C11EF">
        <w:rPr>
          <w:rFonts w:ascii="Consolas" w:hAnsi="Consolas"/>
        </w:rPr>
        <w:t>AND</w:t>
      </w:r>
      <w:r>
        <w:t xml:space="preserve"> is </w:t>
      </w:r>
      <w:r w:rsidRPr="007C11EF">
        <w:rPr>
          <w:rFonts w:ascii="Consolas" w:hAnsi="Consolas"/>
        </w:rPr>
        <w:t>&amp;&amp;</w:t>
      </w:r>
    </w:p>
    <w:p w14:paraId="4B3C66C2" w14:textId="6DFAF284" w:rsidR="00613908" w:rsidRPr="00613908" w:rsidRDefault="00613908" w:rsidP="002265E0">
      <w:pPr>
        <w:pStyle w:val="ListParagraph"/>
        <w:numPr>
          <w:ilvl w:val="0"/>
          <w:numId w:val="44"/>
        </w:numPr>
      </w:pPr>
      <w:r w:rsidRPr="007C11EF">
        <w:rPr>
          <w:rFonts w:ascii="Consolas" w:hAnsi="Consolas"/>
        </w:rPr>
        <w:t>OR</w:t>
      </w:r>
      <w:r>
        <w:t xml:space="preserve"> is </w:t>
      </w:r>
      <w:r w:rsidRPr="007C11EF">
        <w:rPr>
          <w:rFonts w:ascii="Consolas" w:hAnsi="Consolas"/>
        </w:rPr>
        <w:t>||</w:t>
      </w:r>
    </w:p>
    <w:p w14:paraId="4F369C33" w14:textId="1D70F1C1" w:rsidR="00613908" w:rsidRPr="00613908" w:rsidRDefault="00613908" w:rsidP="002265E0">
      <w:pPr>
        <w:pStyle w:val="ListParagraph"/>
        <w:numPr>
          <w:ilvl w:val="0"/>
          <w:numId w:val="44"/>
        </w:numPr>
      </w:pPr>
      <w:r>
        <w:rPr>
          <w:rFonts w:ascii="Consolas" w:hAnsi="Consolas"/>
        </w:rPr>
        <w:t>MASK is &amp;&amp;&amp;</w:t>
      </w:r>
    </w:p>
    <w:p w14:paraId="10F74D56" w14:textId="50B06D87" w:rsidR="00613908" w:rsidRPr="00104560" w:rsidRDefault="00613908" w:rsidP="002265E0">
      <w:pPr>
        <w:pStyle w:val="ListParagraph"/>
        <w:numPr>
          <w:ilvl w:val="0"/>
          <w:numId w:val="44"/>
        </w:numPr>
      </w:pPr>
      <w:r>
        <w:rPr>
          <w:rFonts w:ascii="Consolas" w:hAnsi="Consolas"/>
        </w:rPr>
        <w:t>RANGE</w:t>
      </w:r>
      <w:proofErr w:type="gramStart"/>
      <w:r>
        <w:rPr>
          <w:rFonts w:ascii="Consolas" w:hAnsi="Consolas"/>
        </w:rPr>
        <w:t xml:space="preserve"> ..</w:t>
      </w:r>
      <w:proofErr w:type="gramEnd"/>
    </w:p>
    <w:p w14:paraId="59776D2D" w14:textId="55A43635" w:rsidR="00B4449B" w:rsidRPr="003D414E" w:rsidRDefault="00B4449B" w:rsidP="002265E0">
      <w:pPr>
        <w:pStyle w:val="ListParagraph"/>
        <w:numPr>
          <w:ilvl w:val="0"/>
          <w:numId w:val="44"/>
        </w:numPr>
      </w:pPr>
      <w:r>
        <w:rPr>
          <w:rFonts w:ascii="Consolas" w:hAnsi="Consolas"/>
        </w:rPr>
        <w:t>DONTCARE _</w:t>
      </w:r>
    </w:p>
    <w:p w14:paraId="4697CFBA" w14:textId="77777777" w:rsidR="008E60D6" w:rsidRDefault="008E60D6" w:rsidP="002F540D">
      <w:pPr>
        <w:pStyle w:val="ListParagraph"/>
        <w:rPr>
          <w:rFonts w:ascii="Consolas" w:hAnsi="Consolas"/>
        </w:rPr>
      </w:pPr>
    </w:p>
    <w:p w14:paraId="7E3A9111" w14:textId="6DD4B4AC" w:rsidR="008E60D6" w:rsidRPr="002F540D" w:rsidRDefault="008E60D6" w:rsidP="002F540D">
      <w:pPr>
        <w:rPr>
          <w:rFonts w:ascii="Consolas" w:hAnsi="Consolas"/>
        </w:rPr>
      </w:pPr>
      <w:r w:rsidRPr="002F540D">
        <w:t xml:space="preserve">The </w:t>
      </w:r>
      <w:r w:rsidRPr="002F540D">
        <w:rPr>
          <w:rFonts w:ascii="Consolas" w:hAnsi="Consolas"/>
        </w:rPr>
        <w:t>STRING_LITERAL</w:t>
      </w:r>
      <w:r w:rsidRPr="002F540D">
        <w:t xml:space="preserve"> token</w:t>
      </w:r>
      <w:r>
        <w:t xml:space="preserve"> corresponds to a doubly-quoted string containing only printable ASCII characters</w:t>
      </w:r>
      <w:r w:rsidR="00B11DC9">
        <w:t xml:space="preserve"> and spaces</w:t>
      </w:r>
      <w:r>
        <w:t>. No escape sequences are supported.</w:t>
      </w:r>
    </w:p>
    <w:p w14:paraId="273ED6D5" w14:textId="0E47710B" w:rsidR="00786B5E" w:rsidRPr="00C86E05" w:rsidRDefault="00786B5E" w:rsidP="00786B5E">
      <w:r>
        <w:t xml:space="preserve">All other terminals are uppercase spellings of the corresponding keywords. For example, </w:t>
      </w:r>
      <w:r w:rsidRPr="00786B5E">
        <w:rPr>
          <w:rFonts w:ascii="Consolas" w:hAnsi="Consolas"/>
        </w:rPr>
        <w:t>RETURN</w:t>
      </w:r>
      <w:r w:rsidRPr="00786B5E">
        <w:t xml:space="preserve"> </w:t>
      </w:r>
      <w:r>
        <w:t xml:space="preserve">is the terminal returned by the lexer when parsing the keyword </w:t>
      </w:r>
      <w:r w:rsidRPr="00C55E5B">
        <w:rPr>
          <w:rFonts w:ascii="Consolas" w:hAnsi="Consolas"/>
          <w:b/>
        </w:rPr>
        <w:t>return</w:t>
      </w:r>
      <w:r>
        <w:t xml:space="preserve">. </w:t>
      </w:r>
    </w:p>
    <w:p w14:paraId="18568C7D" w14:textId="77777777" w:rsidR="00C86E05" w:rsidRDefault="00C86E05" w:rsidP="00BD6FE9">
      <w:pPr>
        <w:pBdr>
          <w:bottom w:val="double" w:sz="6" w:space="1" w:color="auto"/>
        </w:pBdr>
        <w:rPr>
          <w:rFonts w:ascii="Consolas" w:hAnsi="Consolas"/>
        </w:rPr>
      </w:pPr>
    </w:p>
    <w:p w14:paraId="19962617" w14:textId="77777777" w:rsidR="00C86E05" w:rsidRPr="00BD6FE9" w:rsidRDefault="00C86E05">
      <w:pPr>
        <w:rPr>
          <w:rFonts w:ascii="Consolas" w:hAnsi="Consolas"/>
        </w:rPr>
      </w:pPr>
    </w:p>
    <w:p w14:paraId="441975A1" w14:textId="6952C0E6" w:rsidR="005E7130" w:rsidRPr="00254E38" w:rsidRDefault="00A34383" w:rsidP="002F540D">
      <w:pPr>
        <w:pStyle w:val="Grammar"/>
      </w:pPr>
      <w:r>
        <w:lastRenderedPageBreak/>
        <w:t>p4program</w:t>
      </w:r>
    </w:p>
    <w:p w14:paraId="1FC275A3" w14:textId="07E82B94" w:rsidR="005E7130" w:rsidRPr="00254E38" w:rsidRDefault="005E7130" w:rsidP="002F540D">
      <w:pPr>
        <w:pStyle w:val="Grammar"/>
      </w:pPr>
      <w:r w:rsidRPr="00254E38">
        <w:t xml:space="preserve">    : /* e</w:t>
      </w:r>
      <w:r>
        <w:t>mpty</w:t>
      </w:r>
      <w:r w:rsidRPr="00254E38">
        <w:t xml:space="preserve"> */</w:t>
      </w:r>
    </w:p>
    <w:p w14:paraId="0227A105" w14:textId="10AE2072" w:rsidR="005E7130" w:rsidRPr="00254E38" w:rsidRDefault="00A34383" w:rsidP="002F540D">
      <w:pPr>
        <w:pStyle w:val="Grammar"/>
      </w:pPr>
      <w:r>
        <w:t xml:space="preserve">    | p4program</w:t>
      </w:r>
      <w:r w:rsidR="005E7130" w:rsidRPr="00254E38">
        <w:t xml:space="preserve"> declaration</w:t>
      </w:r>
    </w:p>
    <w:p w14:paraId="4558F623" w14:textId="77777777" w:rsidR="005E7130" w:rsidRPr="00254E38" w:rsidRDefault="005E7130" w:rsidP="002F540D">
      <w:pPr>
        <w:pStyle w:val="Grammar"/>
      </w:pPr>
      <w:r w:rsidRPr="00254E38">
        <w:t xml:space="preserve">    ;</w:t>
      </w:r>
    </w:p>
    <w:p w14:paraId="00E774D6" w14:textId="77777777" w:rsidR="005E7130" w:rsidRPr="00254E38" w:rsidRDefault="005E7130" w:rsidP="002F540D">
      <w:pPr>
        <w:pStyle w:val="Grammar"/>
      </w:pPr>
    </w:p>
    <w:p w14:paraId="4A79F13C" w14:textId="77777777" w:rsidR="005E7130" w:rsidRPr="00254E38" w:rsidRDefault="005E7130" w:rsidP="002F540D">
      <w:pPr>
        <w:pStyle w:val="Grammar"/>
      </w:pPr>
      <w:r w:rsidRPr="00254E38">
        <w:t>declaration</w:t>
      </w:r>
    </w:p>
    <w:p w14:paraId="43286D2E" w14:textId="77777777" w:rsidR="005E7130" w:rsidRPr="00254E38" w:rsidRDefault="005E7130" w:rsidP="002F540D">
      <w:pPr>
        <w:pStyle w:val="Grammar"/>
      </w:pPr>
      <w:r w:rsidRPr="00254E38">
        <w:t xml:space="preserve">    : constantDeclaration</w:t>
      </w:r>
    </w:p>
    <w:p w14:paraId="00F14F9D" w14:textId="77777777" w:rsidR="005E7130" w:rsidRPr="00254E38" w:rsidRDefault="005E7130" w:rsidP="002F540D">
      <w:pPr>
        <w:pStyle w:val="Grammar"/>
      </w:pPr>
      <w:r w:rsidRPr="00254E38">
        <w:t xml:space="preserve">    | externDeclaration  </w:t>
      </w:r>
    </w:p>
    <w:p w14:paraId="2B008B2C" w14:textId="7947DAF1" w:rsidR="005E7130" w:rsidRPr="00254E38" w:rsidRDefault="00B12542" w:rsidP="002F540D">
      <w:pPr>
        <w:pStyle w:val="Grammar"/>
      </w:pPr>
      <w:r>
        <w:t xml:space="preserve">    </w:t>
      </w:r>
      <w:r w:rsidR="005E7130" w:rsidRPr="00254E38">
        <w:t xml:space="preserve">| actionDeclaration  </w:t>
      </w:r>
    </w:p>
    <w:p w14:paraId="4EE7EF53" w14:textId="77777777" w:rsidR="005E7130" w:rsidRPr="00254E38" w:rsidRDefault="005E7130" w:rsidP="002F540D">
      <w:pPr>
        <w:pStyle w:val="Grammar"/>
      </w:pPr>
      <w:r w:rsidRPr="00254E38">
        <w:t xml:space="preserve">    | parserDeclaration  </w:t>
      </w:r>
    </w:p>
    <w:p w14:paraId="32D522E9" w14:textId="77777777" w:rsidR="005E7130" w:rsidRPr="00254E38" w:rsidRDefault="005E7130" w:rsidP="002F540D">
      <w:pPr>
        <w:pStyle w:val="Grammar"/>
      </w:pPr>
      <w:r w:rsidRPr="00254E38">
        <w:t xml:space="preserve">    | typeDeclaration    </w:t>
      </w:r>
    </w:p>
    <w:p w14:paraId="35A923BB" w14:textId="77777777" w:rsidR="005E7130" w:rsidRPr="00254E38" w:rsidRDefault="005E7130" w:rsidP="002F540D">
      <w:pPr>
        <w:pStyle w:val="Grammar"/>
      </w:pPr>
      <w:r w:rsidRPr="00254E38">
        <w:t xml:space="preserve">    | controlDeclaration </w:t>
      </w:r>
    </w:p>
    <w:p w14:paraId="34CC83AB" w14:textId="77777777" w:rsidR="005E7130" w:rsidRPr="00254E38" w:rsidRDefault="005E7130" w:rsidP="002F540D">
      <w:pPr>
        <w:pStyle w:val="Grammar"/>
      </w:pPr>
      <w:r w:rsidRPr="00254E38">
        <w:t xml:space="preserve">    | instantiation      </w:t>
      </w:r>
    </w:p>
    <w:p w14:paraId="24E3FC95" w14:textId="77777777" w:rsidR="005E7130" w:rsidRPr="00254E38" w:rsidRDefault="005E7130" w:rsidP="002F540D">
      <w:pPr>
        <w:pStyle w:val="Grammar"/>
      </w:pPr>
      <w:r w:rsidRPr="00254E38">
        <w:t xml:space="preserve">    | errorDeclaration   </w:t>
      </w:r>
    </w:p>
    <w:p w14:paraId="595DA237" w14:textId="031F6B4B" w:rsidR="005E7130" w:rsidRPr="00254E38" w:rsidRDefault="005E7130" w:rsidP="002F540D">
      <w:pPr>
        <w:pStyle w:val="Grammar"/>
      </w:pPr>
      <w:r w:rsidRPr="00254E38">
        <w:t xml:space="preserve">    | matchKindDeclaratio</w:t>
      </w:r>
      <w:r w:rsidR="00A34383">
        <w:t>n</w:t>
      </w:r>
    </w:p>
    <w:p w14:paraId="7824F9C2" w14:textId="77777777" w:rsidR="005E7130" w:rsidRPr="00254E38" w:rsidRDefault="005E7130" w:rsidP="002F540D">
      <w:pPr>
        <w:pStyle w:val="Grammar"/>
      </w:pPr>
      <w:r w:rsidRPr="00254E38">
        <w:t xml:space="preserve">    ;</w:t>
      </w:r>
    </w:p>
    <w:p w14:paraId="3D8E8941" w14:textId="77777777" w:rsidR="005E7130" w:rsidRPr="00254E38" w:rsidRDefault="005E7130" w:rsidP="002F540D">
      <w:pPr>
        <w:pStyle w:val="Grammar"/>
      </w:pPr>
    </w:p>
    <w:p w14:paraId="20344D2B" w14:textId="77777777" w:rsidR="005E7130" w:rsidRPr="00254E38" w:rsidRDefault="005E7130" w:rsidP="002F540D">
      <w:pPr>
        <w:pStyle w:val="Grammar"/>
      </w:pPr>
      <w:r w:rsidRPr="00254E38">
        <w:t>name</w:t>
      </w:r>
    </w:p>
    <w:p w14:paraId="11813A33" w14:textId="77777777" w:rsidR="005E7130" w:rsidRPr="00254E38" w:rsidRDefault="005E7130" w:rsidP="002F540D">
      <w:pPr>
        <w:pStyle w:val="Grammar"/>
      </w:pPr>
      <w:r w:rsidRPr="00254E38">
        <w:t xml:space="preserve">    : IDENTIFIER</w:t>
      </w:r>
    </w:p>
    <w:p w14:paraId="25A26642" w14:textId="77777777" w:rsidR="005E7130" w:rsidRPr="00254E38" w:rsidRDefault="005E7130" w:rsidP="002F540D">
      <w:pPr>
        <w:pStyle w:val="Grammar"/>
      </w:pPr>
      <w:r w:rsidRPr="00254E38">
        <w:t xml:space="preserve">    | APPLY     </w:t>
      </w:r>
    </w:p>
    <w:p w14:paraId="6239C080" w14:textId="77777777" w:rsidR="005E7130" w:rsidRPr="00254E38" w:rsidRDefault="005E7130" w:rsidP="002F540D">
      <w:pPr>
        <w:pStyle w:val="Grammar"/>
      </w:pPr>
      <w:r w:rsidRPr="00254E38">
        <w:t xml:space="preserve">    | KEY       </w:t>
      </w:r>
    </w:p>
    <w:p w14:paraId="5C9AD620" w14:textId="77777777" w:rsidR="005E7130" w:rsidRPr="00254E38" w:rsidRDefault="005E7130" w:rsidP="002F540D">
      <w:pPr>
        <w:pStyle w:val="Grammar"/>
      </w:pPr>
      <w:r w:rsidRPr="00254E38">
        <w:t xml:space="preserve">    | ACTIONS   </w:t>
      </w:r>
    </w:p>
    <w:p w14:paraId="3B156B7B" w14:textId="77777777" w:rsidR="005E7130" w:rsidRPr="00254E38" w:rsidRDefault="005E7130" w:rsidP="002F540D">
      <w:pPr>
        <w:pStyle w:val="Grammar"/>
      </w:pPr>
      <w:r w:rsidRPr="00254E38">
        <w:t xml:space="preserve">    | STATE     </w:t>
      </w:r>
    </w:p>
    <w:p w14:paraId="3FC93011" w14:textId="77777777" w:rsidR="005E7130" w:rsidRPr="00254E38" w:rsidRDefault="005E7130" w:rsidP="002F540D">
      <w:pPr>
        <w:pStyle w:val="Grammar"/>
      </w:pPr>
      <w:r w:rsidRPr="00254E38">
        <w:t xml:space="preserve">    ;</w:t>
      </w:r>
    </w:p>
    <w:p w14:paraId="2445C29C" w14:textId="77777777" w:rsidR="005E7130" w:rsidRPr="00254E38" w:rsidRDefault="005E7130" w:rsidP="002F540D">
      <w:pPr>
        <w:pStyle w:val="Grammar"/>
      </w:pPr>
    </w:p>
    <w:p w14:paraId="2347AA9F" w14:textId="77777777" w:rsidR="005E7130" w:rsidRPr="00254E38" w:rsidRDefault="005E7130" w:rsidP="002F540D">
      <w:pPr>
        <w:pStyle w:val="Grammar"/>
      </w:pPr>
      <w:r w:rsidRPr="00254E38">
        <w:t>optAnnotations</w:t>
      </w:r>
    </w:p>
    <w:p w14:paraId="0F696856" w14:textId="77777777" w:rsidR="005E7130" w:rsidRPr="00254E38" w:rsidRDefault="005E7130" w:rsidP="002F540D">
      <w:pPr>
        <w:pStyle w:val="Grammar"/>
      </w:pPr>
      <w:r w:rsidRPr="00254E38">
        <w:t xml:space="preserve">    : /* empty */</w:t>
      </w:r>
    </w:p>
    <w:p w14:paraId="59D46529" w14:textId="77777777" w:rsidR="005E7130" w:rsidRPr="00254E38" w:rsidRDefault="005E7130" w:rsidP="002F540D">
      <w:pPr>
        <w:pStyle w:val="Grammar"/>
      </w:pPr>
      <w:r w:rsidRPr="00254E38">
        <w:t xml:space="preserve">    | annotations</w:t>
      </w:r>
    </w:p>
    <w:p w14:paraId="4439BF65" w14:textId="77777777" w:rsidR="005E7130" w:rsidRPr="00254E38" w:rsidRDefault="005E7130" w:rsidP="002F540D">
      <w:pPr>
        <w:pStyle w:val="Grammar"/>
      </w:pPr>
      <w:r w:rsidRPr="00254E38">
        <w:t xml:space="preserve">    ;</w:t>
      </w:r>
    </w:p>
    <w:p w14:paraId="767055F0" w14:textId="77777777" w:rsidR="005E7130" w:rsidRPr="00254E38" w:rsidRDefault="005E7130" w:rsidP="002F540D">
      <w:pPr>
        <w:pStyle w:val="Grammar"/>
      </w:pPr>
    </w:p>
    <w:p w14:paraId="4E9DC6A2" w14:textId="77777777" w:rsidR="005E7130" w:rsidRPr="00254E38" w:rsidRDefault="005E7130" w:rsidP="002F540D">
      <w:pPr>
        <w:pStyle w:val="Grammar"/>
      </w:pPr>
      <w:r w:rsidRPr="00254E38">
        <w:t>annotations</w:t>
      </w:r>
    </w:p>
    <w:p w14:paraId="15DA04CE" w14:textId="77777777" w:rsidR="005E7130" w:rsidRPr="00254E38" w:rsidRDefault="005E7130" w:rsidP="002F540D">
      <w:pPr>
        <w:pStyle w:val="Grammar"/>
      </w:pPr>
      <w:r w:rsidRPr="00254E38">
        <w:t xml:space="preserve">    : annotation</w:t>
      </w:r>
    </w:p>
    <w:p w14:paraId="67F6FF0B" w14:textId="77777777" w:rsidR="005E7130" w:rsidRPr="00254E38" w:rsidRDefault="005E7130" w:rsidP="002F540D">
      <w:pPr>
        <w:pStyle w:val="Grammar"/>
      </w:pPr>
      <w:r w:rsidRPr="00254E38">
        <w:t xml:space="preserve">    | annotations annotation</w:t>
      </w:r>
    </w:p>
    <w:p w14:paraId="09A32948" w14:textId="77777777" w:rsidR="005E7130" w:rsidRPr="00254E38" w:rsidRDefault="005E7130" w:rsidP="002F540D">
      <w:pPr>
        <w:pStyle w:val="Grammar"/>
      </w:pPr>
      <w:r w:rsidRPr="00254E38">
        <w:t xml:space="preserve">    ;</w:t>
      </w:r>
    </w:p>
    <w:p w14:paraId="5373724B" w14:textId="77777777" w:rsidR="005E7130" w:rsidRPr="00254E38" w:rsidRDefault="005E7130" w:rsidP="002F540D">
      <w:pPr>
        <w:pStyle w:val="Grammar"/>
      </w:pPr>
    </w:p>
    <w:p w14:paraId="0EF4777F" w14:textId="77777777" w:rsidR="005E7130" w:rsidRPr="00254E38" w:rsidRDefault="005E7130" w:rsidP="002F540D">
      <w:pPr>
        <w:pStyle w:val="Grammar"/>
      </w:pPr>
      <w:r w:rsidRPr="00254E38">
        <w:t>annotation</w:t>
      </w:r>
    </w:p>
    <w:p w14:paraId="53990B38" w14:textId="77777777" w:rsidR="005E7130" w:rsidRPr="00254E38" w:rsidRDefault="005E7130" w:rsidP="002F540D">
      <w:pPr>
        <w:pStyle w:val="Grammar"/>
      </w:pPr>
      <w:r w:rsidRPr="00254E38">
        <w:t xml:space="preserve">    : '@' name                    </w:t>
      </w:r>
    </w:p>
    <w:p w14:paraId="31503325" w14:textId="77777777" w:rsidR="005E7130" w:rsidRPr="00254E38" w:rsidRDefault="005E7130" w:rsidP="002F540D">
      <w:pPr>
        <w:pStyle w:val="Grammar"/>
      </w:pPr>
      <w:r w:rsidRPr="00254E38">
        <w:t xml:space="preserve">    | '@' name '(' expression ')' </w:t>
      </w:r>
    </w:p>
    <w:p w14:paraId="4908EAB0" w14:textId="77777777" w:rsidR="008E60D6" w:rsidRPr="00254E38" w:rsidRDefault="008E60D6" w:rsidP="008E60D6">
      <w:pPr>
        <w:pStyle w:val="Grammar"/>
      </w:pPr>
      <w:r>
        <w:t xml:space="preserve">    | </w:t>
      </w:r>
      <w:r w:rsidRPr="00254E38">
        <w:t xml:space="preserve">'@' name '(' </w:t>
      </w:r>
      <w:r>
        <w:t xml:space="preserve">STRING_LITERAL </w:t>
      </w:r>
      <w:r w:rsidRPr="00254E38">
        <w:t>')'</w:t>
      </w:r>
    </w:p>
    <w:p w14:paraId="6CC6D713" w14:textId="77777777" w:rsidR="005E7130" w:rsidRPr="00254E38" w:rsidRDefault="005E7130" w:rsidP="002F540D">
      <w:pPr>
        <w:pStyle w:val="Grammar"/>
      </w:pPr>
      <w:r w:rsidRPr="00254E38">
        <w:t xml:space="preserve">    ;</w:t>
      </w:r>
    </w:p>
    <w:p w14:paraId="2335DC6E" w14:textId="77777777" w:rsidR="005E7130" w:rsidRPr="00254E38" w:rsidRDefault="005E7130" w:rsidP="002F540D">
      <w:pPr>
        <w:pStyle w:val="Grammar"/>
      </w:pPr>
    </w:p>
    <w:p w14:paraId="64562A6C" w14:textId="77777777" w:rsidR="005E7130" w:rsidRPr="00254E38" w:rsidRDefault="005E7130" w:rsidP="002F540D">
      <w:pPr>
        <w:pStyle w:val="Grammar"/>
      </w:pPr>
      <w:r w:rsidRPr="00254E38">
        <w:t>parameterList</w:t>
      </w:r>
    </w:p>
    <w:p w14:paraId="58A64F7E" w14:textId="77777777" w:rsidR="005E7130" w:rsidRPr="00254E38" w:rsidRDefault="005E7130" w:rsidP="002F540D">
      <w:pPr>
        <w:pStyle w:val="Grammar"/>
      </w:pPr>
      <w:r w:rsidRPr="00254E38">
        <w:t xml:space="preserve">    : /* empty */                 </w:t>
      </w:r>
    </w:p>
    <w:p w14:paraId="7F4481F1" w14:textId="77777777" w:rsidR="005E7130" w:rsidRPr="00254E38" w:rsidRDefault="005E7130" w:rsidP="002F540D">
      <w:pPr>
        <w:pStyle w:val="Grammar"/>
      </w:pPr>
      <w:r w:rsidRPr="00254E38">
        <w:t xml:space="preserve">    | nonEmptyParameterList       </w:t>
      </w:r>
    </w:p>
    <w:p w14:paraId="0239ED58" w14:textId="77777777" w:rsidR="005E7130" w:rsidRPr="00254E38" w:rsidRDefault="005E7130" w:rsidP="002F540D">
      <w:pPr>
        <w:pStyle w:val="Grammar"/>
      </w:pPr>
      <w:r w:rsidRPr="00254E38">
        <w:t xml:space="preserve">    ;</w:t>
      </w:r>
    </w:p>
    <w:p w14:paraId="035306F0" w14:textId="77777777" w:rsidR="005E7130" w:rsidRPr="00254E38" w:rsidRDefault="005E7130" w:rsidP="002F540D">
      <w:pPr>
        <w:pStyle w:val="Grammar"/>
      </w:pPr>
    </w:p>
    <w:p w14:paraId="233DE0FC" w14:textId="77777777" w:rsidR="005E7130" w:rsidRPr="00254E38" w:rsidRDefault="005E7130" w:rsidP="002F540D">
      <w:pPr>
        <w:pStyle w:val="Grammar"/>
      </w:pPr>
      <w:r w:rsidRPr="00254E38">
        <w:t>nonEmptyParameterList</w:t>
      </w:r>
    </w:p>
    <w:p w14:paraId="17ECEC13" w14:textId="77777777" w:rsidR="005E7130" w:rsidRPr="00254E38" w:rsidRDefault="005E7130" w:rsidP="002F540D">
      <w:pPr>
        <w:pStyle w:val="Grammar"/>
      </w:pPr>
      <w:r w:rsidRPr="00254E38">
        <w:t xml:space="preserve">    : parameter                   </w:t>
      </w:r>
    </w:p>
    <w:p w14:paraId="77296080" w14:textId="77777777" w:rsidR="005E7130" w:rsidRPr="00254E38" w:rsidRDefault="005E7130" w:rsidP="002F540D">
      <w:pPr>
        <w:pStyle w:val="Grammar"/>
      </w:pPr>
      <w:r w:rsidRPr="00254E38">
        <w:t xml:space="preserve">    | nonEmptyParameterList ',' parameter</w:t>
      </w:r>
    </w:p>
    <w:p w14:paraId="09681945" w14:textId="77777777" w:rsidR="005E7130" w:rsidRPr="00254E38" w:rsidRDefault="005E7130" w:rsidP="002F540D">
      <w:pPr>
        <w:pStyle w:val="Grammar"/>
      </w:pPr>
      <w:r w:rsidRPr="00254E38">
        <w:t xml:space="preserve">    ;</w:t>
      </w:r>
    </w:p>
    <w:p w14:paraId="799E2ED3" w14:textId="77777777" w:rsidR="005E7130" w:rsidRPr="00254E38" w:rsidRDefault="005E7130" w:rsidP="002F540D">
      <w:pPr>
        <w:pStyle w:val="Grammar"/>
      </w:pPr>
    </w:p>
    <w:p w14:paraId="44774EC9" w14:textId="77777777" w:rsidR="005E7130" w:rsidRPr="00254E38" w:rsidRDefault="005E7130" w:rsidP="002F540D">
      <w:pPr>
        <w:pStyle w:val="Grammar"/>
      </w:pPr>
      <w:r w:rsidRPr="00254E38">
        <w:t>parameter</w:t>
      </w:r>
    </w:p>
    <w:p w14:paraId="301651DB" w14:textId="77777777" w:rsidR="005E7130" w:rsidRPr="00254E38" w:rsidRDefault="005E7130" w:rsidP="002F540D">
      <w:pPr>
        <w:pStyle w:val="Grammar"/>
      </w:pPr>
      <w:r w:rsidRPr="00254E38">
        <w:t xml:space="preserve">    : optAnnotations direction typeRef name</w:t>
      </w:r>
    </w:p>
    <w:p w14:paraId="634F1A6B" w14:textId="77777777" w:rsidR="005E7130" w:rsidRPr="00254E38" w:rsidRDefault="005E7130" w:rsidP="002F540D">
      <w:pPr>
        <w:pStyle w:val="Grammar"/>
      </w:pPr>
      <w:r w:rsidRPr="00254E38">
        <w:lastRenderedPageBreak/>
        <w:t xml:space="preserve">    ;</w:t>
      </w:r>
    </w:p>
    <w:p w14:paraId="6CB56F3B" w14:textId="77777777" w:rsidR="005E7130" w:rsidRPr="00254E38" w:rsidRDefault="005E7130" w:rsidP="002F540D">
      <w:pPr>
        <w:pStyle w:val="Grammar"/>
      </w:pPr>
    </w:p>
    <w:p w14:paraId="07792E03" w14:textId="77777777" w:rsidR="005E7130" w:rsidRPr="00254E38" w:rsidRDefault="005E7130" w:rsidP="002F540D">
      <w:pPr>
        <w:pStyle w:val="Grammar"/>
      </w:pPr>
      <w:r w:rsidRPr="00254E38">
        <w:t>direction</w:t>
      </w:r>
    </w:p>
    <w:p w14:paraId="4EE6DB11" w14:textId="77777777" w:rsidR="005E7130" w:rsidRPr="00254E38" w:rsidRDefault="005E7130" w:rsidP="002F540D">
      <w:pPr>
        <w:pStyle w:val="Grammar"/>
      </w:pPr>
      <w:r w:rsidRPr="00254E38">
        <w:t xml:space="preserve">    : IN          </w:t>
      </w:r>
    </w:p>
    <w:p w14:paraId="096EFAF0" w14:textId="77777777" w:rsidR="005E7130" w:rsidRPr="00254E38" w:rsidRDefault="005E7130" w:rsidP="002F540D">
      <w:pPr>
        <w:pStyle w:val="Grammar"/>
      </w:pPr>
      <w:r w:rsidRPr="00254E38">
        <w:t xml:space="preserve">    | OUT         </w:t>
      </w:r>
    </w:p>
    <w:p w14:paraId="019D81EA" w14:textId="77777777" w:rsidR="005E7130" w:rsidRPr="00254E38" w:rsidRDefault="005E7130" w:rsidP="002F540D">
      <w:pPr>
        <w:pStyle w:val="Grammar"/>
      </w:pPr>
      <w:r w:rsidRPr="00254E38">
        <w:t xml:space="preserve">    | INOUT       </w:t>
      </w:r>
    </w:p>
    <w:p w14:paraId="128D8E61" w14:textId="77777777" w:rsidR="005E7130" w:rsidRPr="00254E38" w:rsidRDefault="005E7130" w:rsidP="002F540D">
      <w:pPr>
        <w:pStyle w:val="Grammar"/>
      </w:pPr>
      <w:r w:rsidRPr="00254E38">
        <w:t xml:space="preserve">    | /* empty */ </w:t>
      </w:r>
    </w:p>
    <w:p w14:paraId="5B9BE4B2" w14:textId="77777777" w:rsidR="005E7130" w:rsidRPr="00254E38" w:rsidRDefault="005E7130" w:rsidP="002F540D">
      <w:pPr>
        <w:pStyle w:val="Grammar"/>
      </w:pPr>
      <w:r w:rsidRPr="00254E38">
        <w:t xml:space="preserve">    ;</w:t>
      </w:r>
    </w:p>
    <w:p w14:paraId="06A1749F" w14:textId="77777777" w:rsidR="005E7130" w:rsidRPr="00254E38" w:rsidRDefault="005E7130" w:rsidP="002F540D">
      <w:pPr>
        <w:pStyle w:val="Grammar"/>
      </w:pPr>
    </w:p>
    <w:p w14:paraId="7B039B6D" w14:textId="77777777" w:rsidR="005E7130" w:rsidRPr="00254E38" w:rsidRDefault="005E7130" w:rsidP="002F540D">
      <w:pPr>
        <w:pStyle w:val="Grammar"/>
      </w:pPr>
      <w:r w:rsidRPr="00254E38">
        <w:t>packageTypeDeclaration</w:t>
      </w:r>
    </w:p>
    <w:p w14:paraId="626B00E0" w14:textId="1C14B361" w:rsidR="005E7130" w:rsidRPr="00254E38" w:rsidRDefault="005E7130" w:rsidP="002F540D">
      <w:pPr>
        <w:pStyle w:val="Grammar"/>
      </w:pPr>
      <w:r w:rsidRPr="00254E38">
        <w:t xml:space="preserve">    : optAnnotations PACKAGE name</w:t>
      </w:r>
      <w:r w:rsidR="00574C69">
        <w:t xml:space="preserve"> </w:t>
      </w:r>
      <w:r w:rsidRPr="00254E38">
        <w:t>optTypeParameters</w:t>
      </w:r>
      <w:r w:rsidR="00574C69">
        <w:t xml:space="preserve"> </w:t>
      </w:r>
      <w:r w:rsidR="00574C69">
        <w:br/>
        <w:t xml:space="preserve">      '</w:t>
      </w:r>
      <w:r w:rsidRPr="00254E38">
        <w:t>(' parameterList ')'</w:t>
      </w:r>
    </w:p>
    <w:p w14:paraId="3E0D8D88" w14:textId="77777777" w:rsidR="005E7130" w:rsidRPr="00254E38" w:rsidRDefault="005E7130" w:rsidP="002F540D">
      <w:pPr>
        <w:pStyle w:val="Grammar"/>
      </w:pPr>
      <w:r w:rsidRPr="00254E38">
        <w:t xml:space="preserve">    ;</w:t>
      </w:r>
    </w:p>
    <w:p w14:paraId="28FB736C" w14:textId="77777777" w:rsidR="005E7130" w:rsidRPr="00254E38" w:rsidRDefault="005E7130" w:rsidP="002F540D">
      <w:pPr>
        <w:pStyle w:val="Grammar"/>
      </w:pPr>
    </w:p>
    <w:p w14:paraId="5187C7FB" w14:textId="77777777" w:rsidR="005E7130" w:rsidRPr="00254E38" w:rsidRDefault="005E7130" w:rsidP="002F540D">
      <w:pPr>
        <w:pStyle w:val="Grammar"/>
      </w:pPr>
      <w:r w:rsidRPr="00254E38">
        <w:t>instantiation</w:t>
      </w:r>
    </w:p>
    <w:p w14:paraId="610FC88A" w14:textId="77777777" w:rsidR="005E7130" w:rsidRPr="00254E38" w:rsidRDefault="005E7130" w:rsidP="002F540D">
      <w:pPr>
        <w:pStyle w:val="Grammar"/>
      </w:pPr>
      <w:r w:rsidRPr="00254E38">
        <w:t xml:space="preserve">    : typeRef '(' argumentList ')' optAnnotations name ';'</w:t>
      </w:r>
    </w:p>
    <w:p w14:paraId="358D469A" w14:textId="77777777" w:rsidR="005E7130" w:rsidRPr="00254E38" w:rsidRDefault="005E7130" w:rsidP="002F540D">
      <w:pPr>
        <w:pStyle w:val="Grammar"/>
      </w:pPr>
      <w:r w:rsidRPr="00254E38">
        <w:t xml:space="preserve">    ;</w:t>
      </w:r>
    </w:p>
    <w:p w14:paraId="07DA4E14" w14:textId="77777777" w:rsidR="005E7130" w:rsidRPr="00254E38" w:rsidRDefault="005E7130" w:rsidP="002F540D">
      <w:pPr>
        <w:pStyle w:val="Grammar"/>
      </w:pPr>
    </w:p>
    <w:p w14:paraId="5CF1F75B" w14:textId="77777777" w:rsidR="005E7130" w:rsidRPr="00254E38" w:rsidRDefault="005E7130" w:rsidP="002F540D">
      <w:pPr>
        <w:pStyle w:val="Grammar"/>
      </w:pPr>
      <w:r w:rsidRPr="00254E38">
        <w:t>optCompileParameters</w:t>
      </w:r>
    </w:p>
    <w:p w14:paraId="49AB50B3" w14:textId="77777777" w:rsidR="005E7130" w:rsidRPr="00254E38" w:rsidRDefault="005E7130" w:rsidP="002F540D">
      <w:pPr>
        <w:pStyle w:val="Grammar"/>
      </w:pPr>
      <w:r w:rsidRPr="00254E38">
        <w:t xml:space="preserve">    : /* empty */             </w:t>
      </w:r>
    </w:p>
    <w:p w14:paraId="4C43B96B" w14:textId="77777777" w:rsidR="005E7130" w:rsidRPr="00254E38" w:rsidRDefault="005E7130" w:rsidP="002F540D">
      <w:pPr>
        <w:pStyle w:val="Grammar"/>
      </w:pPr>
      <w:r w:rsidRPr="00254E38">
        <w:t xml:space="preserve">    | '(' parameterList ')'   </w:t>
      </w:r>
    </w:p>
    <w:p w14:paraId="5D2D2845" w14:textId="77777777" w:rsidR="005E7130" w:rsidRPr="00254E38" w:rsidRDefault="005E7130" w:rsidP="002F540D">
      <w:pPr>
        <w:pStyle w:val="Grammar"/>
      </w:pPr>
      <w:r w:rsidRPr="00254E38">
        <w:t xml:space="preserve">    ;</w:t>
      </w:r>
    </w:p>
    <w:p w14:paraId="286EB636" w14:textId="77777777" w:rsidR="005E7130" w:rsidRPr="00254E38" w:rsidRDefault="005E7130" w:rsidP="002F540D">
      <w:pPr>
        <w:pStyle w:val="Grammar"/>
      </w:pPr>
    </w:p>
    <w:p w14:paraId="3A50F29C" w14:textId="77777777" w:rsidR="005E7130" w:rsidRPr="00254E38" w:rsidRDefault="005E7130" w:rsidP="002F540D">
      <w:pPr>
        <w:pStyle w:val="Grammar"/>
      </w:pPr>
      <w:r w:rsidRPr="00254E38">
        <w:t>pathPrefix</w:t>
      </w:r>
    </w:p>
    <w:p w14:paraId="4E781EF7" w14:textId="77777777" w:rsidR="005E7130" w:rsidRPr="00254E38" w:rsidRDefault="005E7130" w:rsidP="002F540D">
      <w:pPr>
        <w:pStyle w:val="Grammar"/>
      </w:pPr>
      <w:r w:rsidRPr="00254E38">
        <w:t xml:space="preserve">    : '.' relativePathPrefix </w:t>
      </w:r>
    </w:p>
    <w:p w14:paraId="7148D0D4" w14:textId="77777777" w:rsidR="005E7130" w:rsidRPr="00254E38" w:rsidRDefault="005E7130" w:rsidP="002F540D">
      <w:pPr>
        <w:pStyle w:val="Grammar"/>
      </w:pPr>
      <w:r w:rsidRPr="00254E38">
        <w:t xml:space="preserve">    | nonEmptyRelativePathPrefix </w:t>
      </w:r>
    </w:p>
    <w:p w14:paraId="118052D3" w14:textId="77777777" w:rsidR="005E7130" w:rsidRPr="00254E38" w:rsidRDefault="005E7130" w:rsidP="002F540D">
      <w:pPr>
        <w:pStyle w:val="Grammar"/>
      </w:pPr>
      <w:r w:rsidRPr="00254E38">
        <w:t xml:space="preserve">    ;</w:t>
      </w:r>
    </w:p>
    <w:p w14:paraId="02F61B3C" w14:textId="77777777" w:rsidR="005E7130" w:rsidRPr="00254E38" w:rsidRDefault="005E7130" w:rsidP="002F540D">
      <w:pPr>
        <w:pStyle w:val="Grammar"/>
      </w:pPr>
    </w:p>
    <w:p w14:paraId="367F7137" w14:textId="77777777" w:rsidR="005E7130" w:rsidRPr="00254E38" w:rsidRDefault="005E7130" w:rsidP="002F540D">
      <w:pPr>
        <w:pStyle w:val="Grammar"/>
      </w:pPr>
      <w:r w:rsidRPr="00254E38">
        <w:t>relativePathPrefix</w:t>
      </w:r>
    </w:p>
    <w:p w14:paraId="52270919" w14:textId="77777777" w:rsidR="005E7130" w:rsidRPr="00254E38" w:rsidRDefault="005E7130" w:rsidP="002F540D">
      <w:pPr>
        <w:pStyle w:val="Grammar"/>
      </w:pPr>
      <w:r w:rsidRPr="00254E38">
        <w:t xml:space="preserve">    : /* empty */ </w:t>
      </w:r>
    </w:p>
    <w:p w14:paraId="3E94E4D1" w14:textId="77777777" w:rsidR="005E7130" w:rsidRPr="00254E38" w:rsidRDefault="005E7130" w:rsidP="002F540D">
      <w:pPr>
        <w:pStyle w:val="Grammar"/>
      </w:pPr>
      <w:r w:rsidRPr="00254E38">
        <w:t xml:space="preserve">    | relativePathPrefix NAMESPACE '.'</w:t>
      </w:r>
    </w:p>
    <w:p w14:paraId="711AEC81" w14:textId="77777777" w:rsidR="005E7130" w:rsidRPr="00254E38" w:rsidRDefault="005E7130" w:rsidP="002F540D">
      <w:pPr>
        <w:pStyle w:val="Grammar"/>
      </w:pPr>
      <w:r w:rsidRPr="00254E38">
        <w:t xml:space="preserve">    ;</w:t>
      </w:r>
    </w:p>
    <w:p w14:paraId="30F0151D" w14:textId="77777777" w:rsidR="005E7130" w:rsidRPr="00254E38" w:rsidRDefault="005E7130" w:rsidP="002F540D">
      <w:pPr>
        <w:pStyle w:val="Grammar"/>
      </w:pPr>
    </w:p>
    <w:p w14:paraId="0566C3F1" w14:textId="77777777" w:rsidR="005E7130" w:rsidRPr="00254E38" w:rsidRDefault="005E7130" w:rsidP="002F540D">
      <w:pPr>
        <w:pStyle w:val="Grammar"/>
      </w:pPr>
      <w:r w:rsidRPr="00254E38">
        <w:t>nonEmptyRelativePathPrefix</w:t>
      </w:r>
    </w:p>
    <w:p w14:paraId="5277B630" w14:textId="77777777" w:rsidR="005E7130" w:rsidRPr="00254E38" w:rsidRDefault="005E7130" w:rsidP="002F540D">
      <w:pPr>
        <w:pStyle w:val="Grammar"/>
      </w:pPr>
      <w:r w:rsidRPr="00254E38">
        <w:t xml:space="preserve">    : relativePathPrefix NAMESPACE '.'</w:t>
      </w:r>
    </w:p>
    <w:p w14:paraId="55952DC5" w14:textId="77777777" w:rsidR="005E7130" w:rsidRPr="00254E38" w:rsidRDefault="005E7130" w:rsidP="002F540D">
      <w:pPr>
        <w:pStyle w:val="Grammar"/>
      </w:pPr>
      <w:r w:rsidRPr="00254E38">
        <w:t xml:space="preserve">    ;</w:t>
      </w:r>
    </w:p>
    <w:p w14:paraId="5709D2B4" w14:textId="77777777" w:rsidR="005E7130" w:rsidRPr="00254E38" w:rsidRDefault="005E7130" w:rsidP="002F540D">
      <w:pPr>
        <w:pStyle w:val="Grammar"/>
      </w:pPr>
    </w:p>
    <w:p w14:paraId="2EE53210" w14:textId="77777777" w:rsidR="005E7130" w:rsidRPr="00254E38" w:rsidRDefault="005E7130" w:rsidP="002F540D">
      <w:pPr>
        <w:pStyle w:val="Grammar"/>
      </w:pPr>
      <w:r w:rsidRPr="00254E38">
        <w:t>/**************************** PARSER ******************************/</w:t>
      </w:r>
    </w:p>
    <w:p w14:paraId="29BE4E28" w14:textId="77777777" w:rsidR="005E7130" w:rsidRPr="00254E38" w:rsidRDefault="005E7130" w:rsidP="002F540D">
      <w:pPr>
        <w:pStyle w:val="Grammar"/>
      </w:pPr>
    </w:p>
    <w:p w14:paraId="04C90CCE" w14:textId="77777777" w:rsidR="005E7130" w:rsidRPr="00254E38" w:rsidRDefault="005E7130" w:rsidP="002F540D">
      <w:pPr>
        <w:pStyle w:val="Grammar"/>
      </w:pPr>
      <w:r w:rsidRPr="00254E38">
        <w:t>parserDeclaration</w:t>
      </w:r>
    </w:p>
    <w:p w14:paraId="2FFCFE1F" w14:textId="70DC7BE5" w:rsidR="005E7130" w:rsidRPr="00254E38" w:rsidRDefault="005E7130" w:rsidP="002F540D">
      <w:pPr>
        <w:pStyle w:val="Grammar"/>
      </w:pPr>
      <w:r w:rsidRPr="00254E38">
        <w:t xml:space="preserve">    : parserTypeDeclaration optCompileParameters </w:t>
      </w:r>
      <w:r>
        <w:br/>
        <w:t xml:space="preserve">      </w:t>
      </w:r>
      <w:r w:rsidRPr="00254E38">
        <w:t>'{' parserStatefulElements parserStates '}'</w:t>
      </w:r>
    </w:p>
    <w:p w14:paraId="17ADC973" w14:textId="77777777" w:rsidR="005E7130" w:rsidRPr="00254E38" w:rsidRDefault="005E7130" w:rsidP="002F540D">
      <w:pPr>
        <w:pStyle w:val="Grammar"/>
      </w:pPr>
      <w:r w:rsidRPr="00254E38">
        <w:t xml:space="preserve">    ;</w:t>
      </w:r>
    </w:p>
    <w:p w14:paraId="0116009F" w14:textId="77777777" w:rsidR="005E7130" w:rsidRPr="00254E38" w:rsidRDefault="005E7130" w:rsidP="002F540D">
      <w:pPr>
        <w:pStyle w:val="Grammar"/>
      </w:pPr>
    </w:p>
    <w:p w14:paraId="44227DF2" w14:textId="77777777" w:rsidR="005E7130" w:rsidRPr="00254E38" w:rsidRDefault="005E7130" w:rsidP="002F540D">
      <w:pPr>
        <w:pStyle w:val="Grammar"/>
      </w:pPr>
      <w:r w:rsidRPr="00254E38">
        <w:t>parserStatefulElements</w:t>
      </w:r>
    </w:p>
    <w:p w14:paraId="7A4690DE" w14:textId="77777777" w:rsidR="005E7130" w:rsidRPr="00254E38" w:rsidRDefault="005E7130" w:rsidP="002F540D">
      <w:pPr>
        <w:pStyle w:val="Grammar"/>
      </w:pPr>
      <w:r w:rsidRPr="00254E38">
        <w:t xml:space="preserve">    : /* empty */                    </w:t>
      </w:r>
    </w:p>
    <w:p w14:paraId="003085CB" w14:textId="77777777" w:rsidR="005E7130" w:rsidRPr="00254E38" w:rsidRDefault="005E7130" w:rsidP="002F540D">
      <w:pPr>
        <w:pStyle w:val="Grammar"/>
      </w:pPr>
      <w:r w:rsidRPr="00254E38">
        <w:t xml:space="preserve">    | parserStatefulElements parserStatefulElement</w:t>
      </w:r>
    </w:p>
    <w:p w14:paraId="60897B03" w14:textId="77777777" w:rsidR="005E7130" w:rsidRPr="00254E38" w:rsidRDefault="005E7130" w:rsidP="002F540D">
      <w:pPr>
        <w:pStyle w:val="Grammar"/>
      </w:pPr>
      <w:r w:rsidRPr="00254E38">
        <w:t xml:space="preserve">    ;</w:t>
      </w:r>
    </w:p>
    <w:p w14:paraId="1540F9C3" w14:textId="77777777" w:rsidR="005E7130" w:rsidRPr="00254E38" w:rsidRDefault="005E7130" w:rsidP="002F540D">
      <w:pPr>
        <w:pStyle w:val="Grammar"/>
      </w:pPr>
    </w:p>
    <w:p w14:paraId="78BA5D44" w14:textId="77777777" w:rsidR="005E7130" w:rsidRPr="00254E38" w:rsidRDefault="005E7130" w:rsidP="002F540D">
      <w:pPr>
        <w:pStyle w:val="Grammar"/>
      </w:pPr>
      <w:r w:rsidRPr="00254E38">
        <w:t>parserStatefulElement</w:t>
      </w:r>
    </w:p>
    <w:p w14:paraId="2098F915" w14:textId="77777777" w:rsidR="005E7130" w:rsidRPr="00254E38" w:rsidRDefault="005E7130" w:rsidP="002F540D">
      <w:pPr>
        <w:pStyle w:val="Grammar"/>
      </w:pPr>
      <w:r w:rsidRPr="00254E38">
        <w:t xml:space="preserve">    : constantDeclaration</w:t>
      </w:r>
    </w:p>
    <w:p w14:paraId="27986C61" w14:textId="77777777" w:rsidR="005E7130" w:rsidRPr="00254E38" w:rsidRDefault="005E7130" w:rsidP="002F540D">
      <w:pPr>
        <w:pStyle w:val="Grammar"/>
      </w:pPr>
      <w:r w:rsidRPr="00254E38">
        <w:t xml:space="preserve">    | instantiation      </w:t>
      </w:r>
    </w:p>
    <w:p w14:paraId="1D827F3C" w14:textId="77777777" w:rsidR="005E7130" w:rsidRPr="00254E38" w:rsidRDefault="005E7130" w:rsidP="002F540D">
      <w:pPr>
        <w:pStyle w:val="Grammar"/>
      </w:pPr>
      <w:r w:rsidRPr="00254E38">
        <w:t xml:space="preserve">    ;</w:t>
      </w:r>
    </w:p>
    <w:p w14:paraId="3257EAE7" w14:textId="77777777" w:rsidR="005E7130" w:rsidRPr="00254E38" w:rsidRDefault="005E7130" w:rsidP="002F540D">
      <w:pPr>
        <w:pStyle w:val="Grammar"/>
      </w:pPr>
    </w:p>
    <w:p w14:paraId="71DB6C0B" w14:textId="77777777" w:rsidR="005E7130" w:rsidRPr="00254E38" w:rsidRDefault="005E7130" w:rsidP="002F540D">
      <w:pPr>
        <w:pStyle w:val="Grammar"/>
      </w:pPr>
      <w:r w:rsidRPr="00254E38">
        <w:t>parserTypeDeclaration</w:t>
      </w:r>
    </w:p>
    <w:p w14:paraId="09CCD0D2" w14:textId="5589E3B2" w:rsidR="005E7130" w:rsidRPr="00254E38" w:rsidRDefault="005E7130" w:rsidP="002F540D">
      <w:pPr>
        <w:pStyle w:val="Grammar"/>
      </w:pPr>
      <w:r w:rsidRPr="00254E38">
        <w:t xml:space="preserve">    : optAnnotations PARSER name optTypeParameters </w:t>
      </w:r>
      <w:r>
        <w:br/>
        <w:t xml:space="preserve">     </w:t>
      </w:r>
      <w:r w:rsidRPr="00254E38">
        <w:t>'(' parameterList ')'</w:t>
      </w:r>
    </w:p>
    <w:p w14:paraId="1173AE48" w14:textId="77777777" w:rsidR="005E7130" w:rsidRPr="00254E38" w:rsidRDefault="005E7130" w:rsidP="002F540D">
      <w:pPr>
        <w:pStyle w:val="Grammar"/>
      </w:pPr>
      <w:r w:rsidRPr="00254E38">
        <w:t xml:space="preserve">    ;</w:t>
      </w:r>
    </w:p>
    <w:p w14:paraId="1DF1B728" w14:textId="77777777" w:rsidR="005E7130" w:rsidRPr="00254E38" w:rsidRDefault="005E7130" w:rsidP="002F540D">
      <w:pPr>
        <w:pStyle w:val="Grammar"/>
      </w:pPr>
    </w:p>
    <w:p w14:paraId="5D0C3972" w14:textId="77777777" w:rsidR="005E7130" w:rsidRPr="00254E38" w:rsidRDefault="005E7130" w:rsidP="002F540D">
      <w:pPr>
        <w:pStyle w:val="Grammar"/>
      </w:pPr>
      <w:r w:rsidRPr="00254E38">
        <w:t>parserStates</w:t>
      </w:r>
    </w:p>
    <w:p w14:paraId="3904A1EE" w14:textId="77777777" w:rsidR="005E7130" w:rsidRPr="00254E38" w:rsidRDefault="005E7130" w:rsidP="002F540D">
      <w:pPr>
        <w:pStyle w:val="Grammar"/>
      </w:pPr>
      <w:r w:rsidRPr="00254E38">
        <w:t xml:space="preserve">    : parserState                   </w:t>
      </w:r>
    </w:p>
    <w:p w14:paraId="01C5074C" w14:textId="77777777" w:rsidR="005E7130" w:rsidRPr="00254E38" w:rsidRDefault="005E7130" w:rsidP="002F540D">
      <w:pPr>
        <w:pStyle w:val="Grammar"/>
      </w:pPr>
      <w:r w:rsidRPr="00254E38">
        <w:t xml:space="preserve">    | parserStates parserState      </w:t>
      </w:r>
    </w:p>
    <w:p w14:paraId="7EB5AE4C" w14:textId="77777777" w:rsidR="005E7130" w:rsidRPr="00254E38" w:rsidRDefault="005E7130" w:rsidP="002F540D">
      <w:pPr>
        <w:pStyle w:val="Grammar"/>
      </w:pPr>
      <w:r w:rsidRPr="00254E38">
        <w:t xml:space="preserve">    ;</w:t>
      </w:r>
    </w:p>
    <w:p w14:paraId="1AEC8297" w14:textId="77777777" w:rsidR="005E7130" w:rsidRPr="00254E38" w:rsidRDefault="005E7130" w:rsidP="002F540D">
      <w:pPr>
        <w:pStyle w:val="Grammar"/>
      </w:pPr>
    </w:p>
    <w:p w14:paraId="7E5A9153" w14:textId="77777777" w:rsidR="005E7130" w:rsidRPr="00254E38" w:rsidRDefault="005E7130" w:rsidP="002F540D">
      <w:pPr>
        <w:pStyle w:val="Grammar"/>
      </w:pPr>
      <w:r w:rsidRPr="00254E38">
        <w:t>parserState</w:t>
      </w:r>
    </w:p>
    <w:p w14:paraId="73861F60" w14:textId="315E410B" w:rsidR="005E7130" w:rsidRPr="00254E38" w:rsidRDefault="005E7130" w:rsidP="002F540D">
      <w:pPr>
        <w:pStyle w:val="Grammar"/>
      </w:pPr>
      <w:r w:rsidRPr="00254E38">
        <w:t xml:space="preserve">    : </w:t>
      </w:r>
      <w:r w:rsidR="001A2D99">
        <w:t xml:space="preserve">optAnnotations </w:t>
      </w:r>
      <w:r w:rsidRPr="00254E38">
        <w:t xml:space="preserve">STATE name </w:t>
      </w:r>
      <w:r w:rsidR="001A2D99">
        <w:br/>
        <w:t xml:space="preserve">     </w:t>
      </w:r>
      <w:r w:rsidRPr="00254E38">
        <w:t>'{' parserStatements transitionStatement '}'</w:t>
      </w:r>
    </w:p>
    <w:p w14:paraId="7B6E9A63" w14:textId="77777777" w:rsidR="005E7130" w:rsidRPr="00254E38" w:rsidRDefault="005E7130" w:rsidP="002F540D">
      <w:pPr>
        <w:pStyle w:val="Grammar"/>
      </w:pPr>
      <w:r w:rsidRPr="00254E38">
        <w:t xml:space="preserve">    ;</w:t>
      </w:r>
    </w:p>
    <w:p w14:paraId="5D25B330" w14:textId="77777777" w:rsidR="005E7130" w:rsidRPr="00254E38" w:rsidRDefault="005E7130" w:rsidP="002F540D">
      <w:pPr>
        <w:pStyle w:val="Grammar"/>
      </w:pPr>
    </w:p>
    <w:p w14:paraId="0A580F95" w14:textId="77777777" w:rsidR="005E7130" w:rsidRPr="00254E38" w:rsidRDefault="005E7130" w:rsidP="002F540D">
      <w:pPr>
        <w:pStyle w:val="Grammar"/>
      </w:pPr>
      <w:r w:rsidRPr="00254E38">
        <w:t>parserStatements</w:t>
      </w:r>
    </w:p>
    <w:p w14:paraId="6F5A841E" w14:textId="77777777" w:rsidR="005E7130" w:rsidRPr="00254E38" w:rsidRDefault="005E7130" w:rsidP="002F540D">
      <w:pPr>
        <w:pStyle w:val="Grammar"/>
      </w:pPr>
      <w:r w:rsidRPr="00254E38">
        <w:t xml:space="preserve">    : /* empty */                    </w:t>
      </w:r>
    </w:p>
    <w:p w14:paraId="7E8B6D8D" w14:textId="77777777" w:rsidR="005E7130" w:rsidRPr="00254E38" w:rsidRDefault="005E7130" w:rsidP="002F540D">
      <w:pPr>
        <w:pStyle w:val="Grammar"/>
      </w:pPr>
      <w:r w:rsidRPr="00254E38">
        <w:t xml:space="preserve">    | parserStatements parserStatement</w:t>
      </w:r>
    </w:p>
    <w:p w14:paraId="45F6C7C3" w14:textId="77777777" w:rsidR="005E7130" w:rsidRPr="00254E38" w:rsidRDefault="005E7130" w:rsidP="002F540D">
      <w:pPr>
        <w:pStyle w:val="Grammar"/>
      </w:pPr>
      <w:r w:rsidRPr="00254E38">
        <w:t xml:space="preserve">    ;</w:t>
      </w:r>
    </w:p>
    <w:p w14:paraId="275A6254" w14:textId="77777777" w:rsidR="005E7130" w:rsidRPr="00254E38" w:rsidRDefault="005E7130" w:rsidP="002F540D">
      <w:pPr>
        <w:pStyle w:val="Grammar"/>
      </w:pPr>
    </w:p>
    <w:p w14:paraId="517AE5DD" w14:textId="77777777" w:rsidR="005E7130" w:rsidRPr="00254E38" w:rsidRDefault="005E7130" w:rsidP="002F540D">
      <w:pPr>
        <w:pStyle w:val="Grammar"/>
      </w:pPr>
      <w:r w:rsidRPr="00254E38">
        <w:t>parserStatement</w:t>
      </w:r>
    </w:p>
    <w:p w14:paraId="72D135B6" w14:textId="77777777" w:rsidR="005E7130" w:rsidRPr="00254E38" w:rsidRDefault="005E7130" w:rsidP="002F540D">
      <w:pPr>
        <w:pStyle w:val="Grammar"/>
      </w:pPr>
      <w:r w:rsidRPr="00254E38">
        <w:t xml:space="preserve">    : assignmentOrMethodCallStatement </w:t>
      </w:r>
    </w:p>
    <w:p w14:paraId="5F066C92" w14:textId="77777777" w:rsidR="005E7130" w:rsidRPr="00254E38" w:rsidRDefault="005E7130" w:rsidP="002F540D">
      <w:pPr>
        <w:pStyle w:val="Grammar"/>
      </w:pPr>
      <w:r w:rsidRPr="00254E38">
        <w:t xml:space="preserve">    | variableDeclaration             </w:t>
      </w:r>
    </w:p>
    <w:p w14:paraId="147FF4C8" w14:textId="77777777" w:rsidR="005E7130" w:rsidRPr="00254E38" w:rsidRDefault="005E7130" w:rsidP="002F540D">
      <w:pPr>
        <w:pStyle w:val="Grammar"/>
      </w:pPr>
      <w:r w:rsidRPr="00254E38">
        <w:t xml:space="preserve">    ;</w:t>
      </w:r>
    </w:p>
    <w:p w14:paraId="0BDE6B09" w14:textId="77777777" w:rsidR="005E7130" w:rsidRPr="00254E38" w:rsidRDefault="005E7130" w:rsidP="002F540D">
      <w:pPr>
        <w:pStyle w:val="Grammar"/>
      </w:pPr>
    </w:p>
    <w:p w14:paraId="6EBCEB98" w14:textId="77777777" w:rsidR="005E7130" w:rsidRPr="00254E38" w:rsidRDefault="005E7130" w:rsidP="002F540D">
      <w:pPr>
        <w:pStyle w:val="Grammar"/>
      </w:pPr>
      <w:r w:rsidRPr="00254E38">
        <w:t>transitionStatement</w:t>
      </w:r>
    </w:p>
    <w:p w14:paraId="60A71051" w14:textId="77777777" w:rsidR="005E7130" w:rsidRPr="00254E38" w:rsidRDefault="005E7130" w:rsidP="002F540D">
      <w:pPr>
        <w:pStyle w:val="Grammar"/>
      </w:pPr>
      <w:r w:rsidRPr="00254E38">
        <w:t xml:space="preserve">    : /* empty */                </w:t>
      </w:r>
    </w:p>
    <w:p w14:paraId="0429D510" w14:textId="77777777" w:rsidR="005E7130" w:rsidRPr="00254E38" w:rsidRDefault="005E7130" w:rsidP="002F540D">
      <w:pPr>
        <w:pStyle w:val="Grammar"/>
      </w:pPr>
      <w:r w:rsidRPr="00254E38">
        <w:t xml:space="preserve">    | TRANSITION stateExpression </w:t>
      </w:r>
    </w:p>
    <w:p w14:paraId="53DF6DED" w14:textId="77777777" w:rsidR="005E7130" w:rsidRPr="00254E38" w:rsidRDefault="005E7130" w:rsidP="002F540D">
      <w:pPr>
        <w:pStyle w:val="Grammar"/>
      </w:pPr>
      <w:r w:rsidRPr="00254E38">
        <w:t xml:space="preserve">    ;</w:t>
      </w:r>
    </w:p>
    <w:p w14:paraId="3D88EFE5" w14:textId="77777777" w:rsidR="005E7130" w:rsidRPr="00254E38" w:rsidRDefault="005E7130" w:rsidP="002F540D">
      <w:pPr>
        <w:pStyle w:val="Grammar"/>
      </w:pPr>
    </w:p>
    <w:p w14:paraId="4967F304" w14:textId="77777777" w:rsidR="005E7130" w:rsidRPr="00254E38" w:rsidRDefault="005E7130" w:rsidP="002F540D">
      <w:pPr>
        <w:pStyle w:val="Grammar"/>
      </w:pPr>
      <w:r w:rsidRPr="00254E38">
        <w:t>stateExpression</w:t>
      </w:r>
    </w:p>
    <w:p w14:paraId="33E2BD97" w14:textId="77777777" w:rsidR="005E7130" w:rsidRPr="00254E38" w:rsidRDefault="005E7130" w:rsidP="002F540D">
      <w:pPr>
        <w:pStyle w:val="Grammar"/>
      </w:pPr>
      <w:r w:rsidRPr="00254E38">
        <w:t xml:space="preserve">    : name ';'   </w:t>
      </w:r>
    </w:p>
    <w:p w14:paraId="1C901B3B" w14:textId="77777777" w:rsidR="005E7130" w:rsidRPr="00254E38" w:rsidRDefault="005E7130" w:rsidP="002F540D">
      <w:pPr>
        <w:pStyle w:val="Grammar"/>
      </w:pPr>
      <w:r w:rsidRPr="00254E38">
        <w:t xml:space="preserve">    | selectExpression</w:t>
      </w:r>
    </w:p>
    <w:p w14:paraId="5F7163F3" w14:textId="77777777" w:rsidR="005E7130" w:rsidRPr="00254E38" w:rsidRDefault="005E7130" w:rsidP="002F540D">
      <w:pPr>
        <w:pStyle w:val="Grammar"/>
      </w:pPr>
      <w:r w:rsidRPr="00254E38">
        <w:t xml:space="preserve">    ;</w:t>
      </w:r>
    </w:p>
    <w:p w14:paraId="1C143FFD" w14:textId="77777777" w:rsidR="005E7130" w:rsidRPr="00254E38" w:rsidRDefault="005E7130" w:rsidP="002F540D">
      <w:pPr>
        <w:pStyle w:val="Grammar"/>
      </w:pPr>
    </w:p>
    <w:p w14:paraId="4FE7972A" w14:textId="77777777" w:rsidR="005E7130" w:rsidRPr="00254E38" w:rsidRDefault="005E7130" w:rsidP="002F540D">
      <w:pPr>
        <w:pStyle w:val="Grammar"/>
      </w:pPr>
      <w:r w:rsidRPr="00254E38">
        <w:t>selectExpression</w:t>
      </w:r>
    </w:p>
    <w:p w14:paraId="029F0053" w14:textId="77777777" w:rsidR="005E7130" w:rsidRPr="00254E38" w:rsidRDefault="005E7130" w:rsidP="002F540D">
      <w:pPr>
        <w:pStyle w:val="Grammar"/>
      </w:pPr>
      <w:r w:rsidRPr="00254E38">
        <w:t xml:space="preserve">    : SELECT '(' expressionList ')' '{' selectCaseList '}'</w:t>
      </w:r>
    </w:p>
    <w:p w14:paraId="28DC305E" w14:textId="77777777" w:rsidR="005E7130" w:rsidRPr="00254E38" w:rsidRDefault="005E7130" w:rsidP="002F540D">
      <w:pPr>
        <w:pStyle w:val="Grammar"/>
      </w:pPr>
      <w:r w:rsidRPr="00254E38">
        <w:t xml:space="preserve">    ;</w:t>
      </w:r>
    </w:p>
    <w:p w14:paraId="2238532E" w14:textId="77777777" w:rsidR="005E7130" w:rsidRPr="00254E38" w:rsidRDefault="005E7130" w:rsidP="002F540D">
      <w:pPr>
        <w:pStyle w:val="Grammar"/>
      </w:pPr>
    </w:p>
    <w:p w14:paraId="65DBCBB3" w14:textId="77777777" w:rsidR="005E7130" w:rsidRPr="00254E38" w:rsidRDefault="005E7130" w:rsidP="002F540D">
      <w:pPr>
        <w:pStyle w:val="Grammar"/>
      </w:pPr>
      <w:r w:rsidRPr="00254E38">
        <w:t>selectCaseList</w:t>
      </w:r>
    </w:p>
    <w:p w14:paraId="3C227083" w14:textId="77777777" w:rsidR="005E7130" w:rsidRPr="00254E38" w:rsidRDefault="005E7130" w:rsidP="002F540D">
      <w:pPr>
        <w:pStyle w:val="Grammar"/>
      </w:pPr>
      <w:r w:rsidRPr="00254E38">
        <w:t xml:space="preserve">    : selectCase                </w:t>
      </w:r>
    </w:p>
    <w:p w14:paraId="10432D4E" w14:textId="77777777" w:rsidR="005E7130" w:rsidRPr="00254E38" w:rsidRDefault="005E7130" w:rsidP="002F540D">
      <w:pPr>
        <w:pStyle w:val="Grammar"/>
      </w:pPr>
      <w:r w:rsidRPr="00254E38">
        <w:t xml:space="preserve">    | selectCaseList selectCase </w:t>
      </w:r>
    </w:p>
    <w:p w14:paraId="7C2DC965" w14:textId="77777777" w:rsidR="005E7130" w:rsidRPr="00254E38" w:rsidRDefault="005E7130" w:rsidP="002F540D">
      <w:pPr>
        <w:pStyle w:val="Grammar"/>
      </w:pPr>
      <w:r w:rsidRPr="00254E38">
        <w:t xml:space="preserve">    ;</w:t>
      </w:r>
    </w:p>
    <w:p w14:paraId="03943383" w14:textId="77777777" w:rsidR="005E7130" w:rsidRPr="00254E38" w:rsidRDefault="005E7130" w:rsidP="002F540D">
      <w:pPr>
        <w:pStyle w:val="Grammar"/>
      </w:pPr>
    </w:p>
    <w:p w14:paraId="6788D9F7" w14:textId="77777777" w:rsidR="005E7130" w:rsidRPr="00254E38" w:rsidRDefault="005E7130" w:rsidP="002F540D">
      <w:pPr>
        <w:pStyle w:val="Grammar"/>
      </w:pPr>
      <w:r w:rsidRPr="00254E38">
        <w:t>selectCase</w:t>
      </w:r>
    </w:p>
    <w:p w14:paraId="081ECD79" w14:textId="77777777" w:rsidR="005E7130" w:rsidRPr="00254E38" w:rsidRDefault="005E7130" w:rsidP="002F540D">
      <w:pPr>
        <w:pStyle w:val="Grammar"/>
      </w:pPr>
      <w:r w:rsidRPr="00254E38">
        <w:t xml:space="preserve">    : keysetExpression ':' name ';'</w:t>
      </w:r>
    </w:p>
    <w:p w14:paraId="20BD4E49" w14:textId="77777777" w:rsidR="005E7130" w:rsidRPr="00254E38" w:rsidRDefault="005E7130" w:rsidP="002F540D">
      <w:pPr>
        <w:pStyle w:val="Grammar"/>
      </w:pPr>
      <w:r w:rsidRPr="00254E38">
        <w:t xml:space="preserve">    ;</w:t>
      </w:r>
    </w:p>
    <w:p w14:paraId="19710A42" w14:textId="77777777" w:rsidR="005E7130" w:rsidRPr="00254E38" w:rsidRDefault="005E7130" w:rsidP="002F540D">
      <w:pPr>
        <w:pStyle w:val="Grammar"/>
      </w:pPr>
    </w:p>
    <w:p w14:paraId="20A3413F" w14:textId="77777777" w:rsidR="005E7130" w:rsidRPr="00254E38" w:rsidRDefault="005E7130" w:rsidP="002F540D">
      <w:pPr>
        <w:pStyle w:val="Grammar"/>
      </w:pPr>
      <w:r w:rsidRPr="00254E38">
        <w:t>keysetExpression</w:t>
      </w:r>
    </w:p>
    <w:p w14:paraId="320ADB5D" w14:textId="77777777" w:rsidR="005E7130" w:rsidRPr="00254E38" w:rsidRDefault="005E7130" w:rsidP="002F540D">
      <w:pPr>
        <w:pStyle w:val="Grammar"/>
      </w:pPr>
      <w:r w:rsidRPr="00254E38">
        <w:t xml:space="preserve">    : DEFAULT                 </w:t>
      </w:r>
    </w:p>
    <w:p w14:paraId="658E5194" w14:textId="77777777" w:rsidR="005E7130" w:rsidRPr="00254E38" w:rsidRDefault="005E7130" w:rsidP="002F540D">
      <w:pPr>
        <w:pStyle w:val="Grammar"/>
      </w:pPr>
      <w:r w:rsidRPr="00254E38">
        <w:t xml:space="preserve">    | tupleKeysetExpression   </w:t>
      </w:r>
    </w:p>
    <w:p w14:paraId="1FDC8FF5" w14:textId="77777777" w:rsidR="005E7130" w:rsidRPr="00254E38" w:rsidRDefault="005E7130" w:rsidP="002F540D">
      <w:pPr>
        <w:pStyle w:val="Grammar"/>
      </w:pPr>
      <w:r w:rsidRPr="00254E38">
        <w:t xml:space="preserve">    | simpleKeysetExpression  </w:t>
      </w:r>
    </w:p>
    <w:p w14:paraId="6B8B60C6" w14:textId="77777777" w:rsidR="005E7130" w:rsidRPr="00254E38" w:rsidRDefault="005E7130" w:rsidP="002F540D">
      <w:pPr>
        <w:pStyle w:val="Grammar"/>
      </w:pPr>
      <w:r w:rsidRPr="00254E38">
        <w:lastRenderedPageBreak/>
        <w:t xml:space="preserve">    ;</w:t>
      </w:r>
    </w:p>
    <w:p w14:paraId="5D0C83AA" w14:textId="77777777" w:rsidR="005E7130" w:rsidRPr="00254E38" w:rsidRDefault="005E7130" w:rsidP="002F540D">
      <w:pPr>
        <w:pStyle w:val="Grammar"/>
      </w:pPr>
    </w:p>
    <w:p w14:paraId="4423F4CA" w14:textId="77777777" w:rsidR="005E7130" w:rsidRPr="00254E38" w:rsidRDefault="005E7130" w:rsidP="002F540D">
      <w:pPr>
        <w:pStyle w:val="Grammar"/>
      </w:pPr>
      <w:r w:rsidRPr="00254E38">
        <w:t>tupleKeysetExpression</w:t>
      </w:r>
    </w:p>
    <w:p w14:paraId="74C9F521" w14:textId="2A7C010D" w:rsidR="005E7130" w:rsidRPr="00254E38" w:rsidRDefault="005E7130" w:rsidP="002F540D">
      <w:pPr>
        <w:pStyle w:val="Grammar"/>
      </w:pPr>
      <w:r>
        <w:t xml:space="preserve">    </w:t>
      </w:r>
      <w:r w:rsidRPr="00254E38">
        <w:t>: '(' simpleKeysetExpression ',' simpleExpressionList ')'</w:t>
      </w:r>
    </w:p>
    <w:p w14:paraId="02CDF42B" w14:textId="77777777" w:rsidR="005E7130" w:rsidRPr="00254E38" w:rsidRDefault="005E7130" w:rsidP="002F540D">
      <w:pPr>
        <w:pStyle w:val="Grammar"/>
      </w:pPr>
      <w:r w:rsidRPr="00254E38">
        <w:t xml:space="preserve">    ;</w:t>
      </w:r>
    </w:p>
    <w:p w14:paraId="321CCECB" w14:textId="77777777" w:rsidR="005E7130" w:rsidRPr="00254E38" w:rsidRDefault="005E7130" w:rsidP="002F540D">
      <w:pPr>
        <w:pStyle w:val="Grammar"/>
      </w:pPr>
    </w:p>
    <w:p w14:paraId="16360BEE" w14:textId="77777777" w:rsidR="005E7130" w:rsidRPr="00254E38" w:rsidRDefault="005E7130" w:rsidP="002F540D">
      <w:pPr>
        <w:pStyle w:val="Grammar"/>
      </w:pPr>
      <w:r w:rsidRPr="00254E38">
        <w:t>simpleExpressionList</w:t>
      </w:r>
    </w:p>
    <w:p w14:paraId="32746D33" w14:textId="77777777" w:rsidR="005E7130" w:rsidRPr="00254E38" w:rsidRDefault="005E7130" w:rsidP="002F540D">
      <w:pPr>
        <w:pStyle w:val="Grammar"/>
      </w:pPr>
      <w:r w:rsidRPr="00254E38">
        <w:t xml:space="preserve">    : simpleKeysetExpression</w:t>
      </w:r>
    </w:p>
    <w:p w14:paraId="378DF8CC" w14:textId="77777777" w:rsidR="005E7130" w:rsidRPr="00254E38" w:rsidRDefault="005E7130" w:rsidP="002F540D">
      <w:pPr>
        <w:pStyle w:val="Grammar"/>
      </w:pPr>
      <w:r w:rsidRPr="00254E38">
        <w:t xml:space="preserve">    | simpleExpressionList ',' simpleKeysetExpression</w:t>
      </w:r>
    </w:p>
    <w:p w14:paraId="5C8E7795" w14:textId="77777777" w:rsidR="005E7130" w:rsidRPr="00254E38" w:rsidRDefault="005E7130" w:rsidP="002F540D">
      <w:pPr>
        <w:pStyle w:val="Grammar"/>
      </w:pPr>
      <w:r w:rsidRPr="00254E38">
        <w:t xml:space="preserve">    ;</w:t>
      </w:r>
    </w:p>
    <w:p w14:paraId="608E8849" w14:textId="77777777" w:rsidR="005E7130" w:rsidRPr="00254E38" w:rsidRDefault="005E7130" w:rsidP="002F540D">
      <w:pPr>
        <w:pStyle w:val="Grammar"/>
      </w:pPr>
    </w:p>
    <w:p w14:paraId="570F4DB5" w14:textId="77777777" w:rsidR="005E7130" w:rsidRPr="00254E38" w:rsidRDefault="005E7130" w:rsidP="002F540D">
      <w:pPr>
        <w:pStyle w:val="Grammar"/>
      </w:pPr>
      <w:r w:rsidRPr="00254E38">
        <w:t>simpleKeysetExpression</w:t>
      </w:r>
    </w:p>
    <w:p w14:paraId="0124F5E5" w14:textId="77777777" w:rsidR="005E7130" w:rsidRPr="00254E38" w:rsidRDefault="005E7130" w:rsidP="002F540D">
      <w:pPr>
        <w:pStyle w:val="Grammar"/>
      </w:pPr>
      <w:r w:rsidRPr="00254E38">
        <w:t xml:space="preserve">    : expression                 </w:t>
      </w:r>
    </w:p>
    <w:p w14:paraId="01F9FD34" w14:textId="10E7C92C" w:rsidR="005E7130" w:rsidRPr="00254E38" w:rsidRDefault="005E7130" w:rsidP="002F540D">
      <w:pPr>
        <w:pStyle w:val="Grammar"/>
      </w:pPr>
      <w:r w:rsidRPr="00254E38">
        <w:t xml:space="preserve"> </w:t>
      </w:r>
      <w:r w:rsidR="005C277E">
        <w:t xml:space="preserve">   | expression MASK expression</w:t>
      </w:r>
      <w:r w:rsidR="005C277E">
        <w:br/>
        <w:t xml:space="preserve">    | expression RANGE expression</w:t>
      </w:r>
    </w:p>
    <w:p w14:paraId="5DD28CFD" w14:textId="77777777" w:rsidR="005E7130" w:rsidRPr="00254E38" w:rsidRDefault="005E7130" w:rsidP="002F540D">
      <w:pPr>
        <w:pStyle w:val="Grammar"/>
      </w:pPr>
      <w:r w:rsidRPr="00254E38">
        <w:t xml:space="preserve">    ;</w:t>
      </w:r>
    </w:p>
    <w:p w14:paraId="7177AE48" w14:textId="77777777" w:rsidR="005E7130" w:rsidRPr="00254E38" w:rsidRDefault="005E7130" w:rsidP="002F540D">
      <w:pPr>
        <w:pStyle w:val="Grammar"/>
      </w:pPr>
    </w:p>
    <w:p w14:paraId="17660156" w14:textId="77777777" w:rsidR="005E7130" w:rsidRPr="00254E38" w:rsidRDefault="005E7130" w:rsidP="002F540D">
      <w:pPr>
        <w:pStyle w:val="Grammar"/>
      </w:pPr>
      <w:r w:rsidRPr="00254E38">
        <w:t>/*************************** CONTROL ************************/</w:t>
      </w:r>
    </w:p>
    <w:p w14:paraId="3F4DF96A" w14:textId="77777777" w:rsidR="005E7130" w:rsidRPr="00254E38" w:rsidRDefault="005E7130" w:rsidP="002F540D">
      <w:pPr>
        <w:pStyle w:val="Grammar"/>
      </w:pPr>
    </w:p>
    <w:p w14:paraId="2D6621B0" w14:textId="77777777" w:rsidR="005E7130" w:rsidRPr="00254E38" w:rsidRDefault="005E7130" w:rsidP="002F540D">
      <w:pPr>
        <w:pStyle w:val="Grammar"/>
      </w:pPr>
      <w:r w:rsidRPr="00254E38">
        <w:t>controlDeclaration</w:t>
      </w:r>
    </w:p>
    <w:p w14:paraId="42273008" w14:textId="724127E9" w:rsidR="005E7130" w:rsidRPr="00254E38" w:rsidRDefault="005E7130" w:rsidP="002F540D">
      <w:pPr>
        <w:pStyle w:val="Grammar"/>
      </w:pPr>
      <w:r w:rsidRPr="00254E38">
        <w:t xml:space="preserve">    : controlTypeDeclaration optCompileParameters </w:t>
      </w:r>
      <w:r>
        <w:br/>
        <w:t xml:space="preserve">      </w:t>
      </w:r>
      <w:r w:rsidRPr="00254E38">
        <w:t>'{' stateListDeclaration APPLY controlBody '}'</w:t>
      </w:r>
    </w:p>
    <w:p w14:paraId="746A8D9A" w14:textId="77777777" w:rsidR="005E7130" w:rsidRPr="00254E38" w:rsidRDefault="005E7130" w:rsidP="002F540D">
      <w:pPr>
        <w:pStyle w:val="Grammar"/>
      </w:pPr>
      <w:r w:rsidRPr="00254E38">
        <w:t xml:space="preserve">    ;</w:t>
      </w:r>
    </w:p>
    <w:p w14:paraId="36C73FF6" w14:textId="77777777" w:rsidR="005E7130" w:rsidRPr="00254E38" w:rsidRDefault="005E7130" w:rsidP="002F540D">
      <w:pPr>
        <w:pStyle w:val="Grammar"/>
      </w:pPr>
    </w:p>
    <w:p w14:paraId="14ED9351" w14:textId="77777777" w:rsidR="005E7130" w:rsidRPr="00254E38" w:rsidRDefault="005E7130" w:rsidP="002F540D">
      <w:pPr>
        <w:pStyle w:val="Grammar"/>
      </w:pPr>
      <w:r w:rsidRPr="00254E38">
        <w:t>controlTypeDeclaration</w:t>
      </w:r>
    </w:p>
    <w:p w14:paraId="793940D2" w14:textId="48A50DD4" w:rsidR="005E7130" w:rsidRPr="00254E38" w:rsidRDefault="005E7130" w:rsidP="002F540D">
      <w:pPr>
        <w:pStyle w:val="Grammar"/>
      </w:pPr>
      <w:r w:rsidRPr="00254E38">
        <w:t xml:space="preserve">    : optAnnotations CONTROL name optTypeParameters </w:t>
      </w:r>
      <w:r>
        <w:br/>
        <w:t xml:space="preserve">      </w:t>
      </w:r>
      <w:r w:rsidRPr="00254E38">
        <w:t>'(' parameterList ')'</w:t>
      </w:r>
    </w:p>
    <w:p w14:paraId="2478B38C" w14:textId="77777777" w:rsidR="005E7130" w:rsidRPr="00254E38" w:rsidRDefault="005E7130" w:rsidP="002F540D">
      <w:pPr>
        <w:pStyle w:val="Grammar"/>
      </w:pPr>
      <w:r w:rsidRPr="00254E38">
        <w:t xml:space="preserve">    ;</w:t>
      </w:r>
    </w:p>
    <w:p w14:paraId="458CD40E" w14:textId="77777777" w:rsidR="005E7130" w:rsidRPr="00254E38" w:rsidRDefault="005E7130" w:rsidP="002F540D">
      <w:pPr>
        <w:pStyle w:val="Grammar"/>
      </w:pPr>
    </w:p>
    <w:p w14:paraId="46B000E4" w14:textId="77777777" w:rsidR="005E7130" w:rsidRPr="00254E38" w:rsidRDefault="005E7130" w:rsidP="002F540D">
      <w:pPr>
        <w:pStyle w:val="Grammar"/>
      </w:pPr>
      <w:r w:rsidRPr="00254E38">
        <w:t>stateListDeclaration</w:t>
      </w:r>
    </w:p>
    <w:p w14:paraId="691F0291" w14:textId="77777777" w:rsidR="005E7130" w:rsidRPr="00254E38" w:rsidRDefault="005E7130" w:rsidP="002F540D">
      <w:pPr>
        <w:pStyle w:val="Grammar"/>
      </w:pPr>
      <w:r w:rsidRPr="00254E38">
        <w:t xml:space="preserve">    : /* empty */ </w:t>
      </w:r>
    </w:p>
    <w:p w14:paraId="65B26969" w14:textId="77777777" w:rsidR="005E7130" w:rsidRPr="00254E38" w:rsidRDefault="005E7130" w:rsidP="002F540D">
      <w:pPr>
        <w:pStyle w:val="Grammar"/>
      </w:pPr>
      <w:r w:rsidRPr="00254E38">
        <w:t xml:space="preserve">    | stateListDeclaration stateElementDeclaration</w:t>
      </w:r>
    </w:p>
    <w:p w14:paraId="0882E133" w14:textId="77777777" w:rsidR="005E7130" w:rsidRPr="00254E38" w:rsidRDefault="005E7130" w:rsidP="002F540D">
      <w:pPr>
        <w:pStyle w:val="Grammar"/>
      </w:pPr>
      <w:r w:rsidRPr="00254E38">
        <w:t xml:space="preserve">    ;</w:t>
      </w:r>
    </w:p>
    <w:p w14:paraId="20062544" w14:textId="77777777" w:rsidR="005E7130" w:rsidRPr="00254E38" w:rsidRDefault="005E7130" w:rsidP="002F540D">
      <w:pPr>
        <w:pStyle w:val="Grammar"/>
      </w:pPr>
    </w:p>
    <w:p w14:paraId="26D05CF9" w14:textId="77777777" w:rsidR="005E7130" w:rsidRPr="00254E38" w:rsidRDefault="005E7130" w:rsidP="002F540D">
      <w:pPr>
        <w:pStyle w:val="Grammar"/>
      </w:pPr>
      <w:r w:rsidRPr="00254E38">
        <w:t>stateElementDeclaration</w:t>
      </w:r>
    </w:p>
    <w:p w14:paraId="228B89EF" w14:textId="77777777" w:rsidR="005E7130" w:rsidRPr="00254E38" w:rsidRDefault="005E7130" w:rsidP="002F540D">
      <w:pPr>
        <w:pStyle w:val="Grammar"/>
      </w:pPr>
      <w:r w:rsidRPr="00254E38">
        <w:t xml:space="preserve">    : constantDeclaration     </w:t>
      </w:r>
    </w:p>
    <w:p w14:paraId="5E37689E" w14:textId="77777777" w:rsidR="005E7130" w:rsidRPr="00254E38" w:rsidRDefault="005E7130" w:rsidP="002F540D">
      <w:pPr>
        <w:pStyle w:val="Grammar"/>
      </w:pPr>
      <w:r w:rsidRPr="00254E38">
        <w:t xml:space="preserve">    | actionDeclaration       </w:t>
      </w:r>
    </w:p>
    <w:p w14:paraId="0EB56A97" w14:textId="77777777" w:rsidR="005E7130" w:rsidRPr="00254E38" w:rsidRDefault="005E7130" w:rsidP="002F540D">
      <w:pPr>
        <w:pStyle w:val="Grammar"/>
      </w:pPr>
      <w:r w:rsidRPr="00254E38">
        <w:t xml:space="preserve">    | tableDeclaration        </w:t>
      </w:r>
    </w:p>
    <w:p w14:paraId="60C6D9A0" w14:textId="77777777" w:rsidR="005E7130" w:rsidRPr="00254E38" w:rsidRDefault="005E7130" w:rsidP="002F540D">
      <w:pPr>
        <w:pStyle w:val="Grammar"/>
      </w:pPr>
      <w:r w:rsidRPr="00254E38">
        <w:t xml:space="preserve">    | instantiation           </w:t>
      </w:r>
    </w:p>
    <w:p w14:paraId="4797C6DC" w14:textId="77777777" w:rsidR="005E7130" w:rsidRPr="00254E38" w:rsidRDefault="005E7130" w:rsidP="002F540D">
      <w:pPr>
        <w:pStyle w:val="Grammar"/>
      </w:pPr>
      <w:r w:rsidRPr="00254E38">
        <w:t xml:space="preserve">    ;</w:t>
      </w:r>
    </w:p>
    <w:p w14:paraId="24B4C9CE" w14:textId="77777777" w:rsidR="005E7130" w:rsidRPr="00254E38" w:rsidRDefault="005E7130" w:rsidP="002F540D">
      <w:pPr>
        <w:pStyle w:val="Grammar"/>
      </w:pPr>
    </w:p>
    <w:p w14:paraId="46AE9C2F" w14:textId="77777777" w:rsidR="005E7130" w:rsidRPr="00254E38" w:rsidRDefault="005E7130" w:rsidP="002F540D">
      <w:pPr>
        <w:pStyle w:val="Grammar"/>
      </w:pPr>
      <w:r w:rsidRPr="00254E38">
        <w:t>controlBody</w:t>
      </w:r>
    </w:p>
    <w:p w14:paraId="33AA8154" w14:textId="77777777" w:rsidR="005E7130" w:rsidRPr="00254E38" w:rsidRDefault="005E7130" w:rsidP="002F540D">
      <w:pPr>
        <w:pStyle w:val="Grammar"/>
      </w:pPr>
      <w:r w:rsidRPr="00254E38">
        <w:t xml:space="preserve">    : blockStatement</w:t>
      </w:r>
    </w:p>
    <w:p w14:paraId="2F304D95" w14:textId="77777777" w:rsidR="005E7130" w:rsidRPr="00254E38" w:rsidRDefault="005E7130" w:rsidP="002F540D">
      <w:pPr>
        <w:pStyle w:val="Grammar"/>
      </w:pPr>
      <w:r w:rsidRPr="00254E38">
        <w:t xml:space="preserve">    ;</w:t>
      </w:r>
    </w:p>
    <w:p w14:paraId="6B1D0D57" w14:textId="77777777" w:rsidR="005E7130" w:rsidRPr="00254E38" w:rsidRDefault="005E7130" w:rsidP="002F540D">
      <w:pPr>
        <w:pStyle w:val="Grammar"/>
      </w:pPr>
    </w:p>
    <w:p w14:paraId="5495B5FE" w14:textId="77777777" w:rsidR="005E7130" w:rsidRPr="00254E38" w:rsidRDefault="005E7130" w:rsidP="002F540D">
      <w:pPr>
        <w:pStyle w:val="Grammar"/>
      </w:pPr>
      <w:r w:rsidRPr="00254E38">
        <w:t>/*************************** EXTERN *************************/</w:t>
      </w:r>
    </w:p>
    <w:p w14:paraId="0E73C6FD" w14:textId="77777777" w:rsidR="005E7130" w:rsidRPr="00254E38" w:rsidRDefault="005E7130" w:rsidP="002F540D">
      <w:pPr>
        <w:pStyle w:val="Grammar"/>
      </w:pPr>
    </w:p>
    <w:p w14:paraId="0AA5991A" w14:textId="77777777" w:rsidR="005E7130" w:rsidRPr="00254E38" w:rsidRDefault="005E7130" w:rsidP="002F540D">
      <w:pPr>
        <w:pStyle w:val="Grammar"/>
      </w:pPr>
      <w:r w:rsidRPr="00254E38">
        <w:t>externDeclaration</w:t>
      </w:r>
    </w:p>
    <w:p w14:paraId="0DEF2EF9" w14:textId="77777777" w:rsidR="005E7130" w:rsidRPr="00254E38" w:rsidRDefault="005E7130" w:rsidP="002F540D">
      <w:pPr>
        <w:pStyle w:val="Grammar"/>
      </w:pPr>
      <w:r w:rsidRPr="00254E38">
        <w:t xml:space="preserve">    : EXTERN name optTypeParameters '{' methodPrototypes '}'</w:t>
      </w:r>
    </w:p>
    <w:p w14:paraId="2BE9C699" w14:textId="77777777" w:rsidR="005E7130" w:rsidRPr="00254E38" w:rsidRDefault="005E7130" w:rsidP="002F540D">
      <w:pPr>
        <w:pStyle w:val="Grammar"/>
      </w:pPr>
      <w:r w:rsidRPr="00254E38">
        <w:t xml:space="preserve">    | EXTERN functionPrototype</w:t>
      </w:r>
    </w:p>
    <w:p w14:paraId="4274A1A4" w14:textId="77777777" w:rsidR="005E7130" w:rsidRPr="00254E38" w:rsidRDefault="005E7130" w:rsidP="002F540D">
      <w:pPr>
        <w:pStyle w:val="Grammar"/>
      </w:pPr>
      <w:r w:rsidRPr="00254E38">
        <w:t xml:space="preserve">    ;</w:t>
      </w:r>
    </w:p>
    <w:p w14:paraId="0F69E40D" w14:textId="77777777" w:rsidR="005E7130" w:rsidRPr="00254E38" w:rsidRDefault="005E7130" w:rsidP="002F540D">
      <w:pPr>
        <w:pStyle w:val="Grammar"/>
      </w:pPr>
    </w:p>
    <w:p w14:paraId="6C5E8789" w14:textId="77777777" w:rsidR="005E7130" w:rsidRPr="00254E38" w:rsidRDefault="005E7130" w:rsidP="002F540D">
      <w:pPr>
        <w:pStyle w:val="Grammar"/>
      </w:pPr>
      <w:r w:rsidRPr="00254E38">
        <w:t>methodPrototypes</w:t>
      </w:r>
    </w:p>
    <w:p w14:paraId="0182712F" w14:textId="77777777" w:rsidR="005E7130" w:rsidRPr="00254E38" w:rsidRDefault="005E7130" w:rsidP="002F540D">
      <w:pPr>
        <w:pStyle w:val="Grammar"/>
      </w:pPr>
      <w:r w:rsidRPr="00254E38">
        <w:lastRenderedPageBreak/>
        <w:t xml:space="preserve">    : /* empty */                     </w:t>
      </w:r>
    </w:p>
    <w:p w14:paraId="043CC675" w14:textId="77777777" w:rsidR="005E7130" w:rsidRPr="00254E38" w:rsidRDefault="005E7130" w:rsidP="002F540D">
      <w:pPr>
        <w:pStyle w:val="Grammar"/>
      </w:pPr>
      <w:r w:rsidRPr="00254E38">
        <w:t xml:space="preserve">    | methodPrototypes methodPrototype</w:t>
      </w:r>
    </w:p>
    <w:p w14:paraId="2A963AB1" w14:textId="77777777" w:rsidR="005E7130" w:rsidRPr="00254E38" w:rsidRDefault="005E7130" w:rsidP="002F540D">
      <w:pPr>
        <w:pStyle w:val="Grammar"/>
      </w:pPr>
      <w:r w:rsidRPr="00254E38">
        <w:t xml:space="preserve">    ;</w:t>
      </w:r>
    </w:p>
    <w:p w14:paraId="60566283" w14:textId="77777777" w:rsidR="005E7130" w:rsidRPr="00254E38" w:rsidRDefault="005E7130" w:rsidP="002F540D">
      <w:pPr>
        <w:pStyle w:val="Grammar"/>
      </w:pPr>
    </w:p>
    <w:p w14:paraId="6D0E1DB5" w14:textId="77777777" w:rsidR="005E7130" w:rsidRPr="00254E38" w:rsidRDefault="005E7130" w:rsidP="002F540D">
      <w:pPr>
        <w:pStyle w:val="Grammar"/>
      </w:pPr>
      <w:r w:rsidRPr="00254E38">
        <w:t>functionPrototype</w:t>
      </w:r>
    </w:p>
    <w:p w14:paraId="5196904E" w14:textId="77777777" w:rsidR="005E7130" w:rsidRPr="00254E38" w:rsidRDefault="005E7130" w:rsidP="002F540D">
      <w:pPr>
        <w:pStyle w:val="Grammar"/>
      </w:pPr>
      <w:r w:rsidRPr="00254E38">
        <w:t xml:space="preserve">    : typeOrVoid name optTypeParameters '(' parameterList ')' ';'</w:t>
      </w:r>
    </w:p>
    <w:p w14:paraId="182ADB60" w14:textId="77777777" w:rsidR="005E7130" w:rsidRPr="00254E38" w:rsidRDefault="005E7130" w:rsidP="002F540D">
      <w:pPr>
        <w:pStyle w:val="Grammar"/>
      </w:pPr>
      <w:r w:rsidRPr="00254E38">
        <w:t xml:space="preserve">    ;</w:t>
      </w:r>
    </w:p>
    <w:p w14:paraId="3F2EBFF3" w14:textId="77777777" w:rsidR="005E7130" w:rsidRPr="00254E38" w:rsidRDefault="005E7130" w:rsidP="002F540D">
      <w:pPr>
        <w:pStyle w:val="Grammar"/>
      </w:pPr>
    </w:p>
    <w:p w14:paraId="7F86B174" w14:textId="77777777" w:rsidR="005E7130" w:rsidRPr="00254E38" w:rsidRDefault="005E7130" w:rsidP="002F540D">
      <w:pPr>
        <w:pStyle w:val="Grammar"/>
      </w:pPr>
      <w:r w:rsidRPr="00254E38">
        <w:t>methodPrototype</w:t>
      </w:r>
    </w:p>
    <w:p w14:paraId="6D52A9B9" w14:textId="77777777" w:rsidR="005E7130" w:rsidRPr="00254E38" w:rsidRDefault="005E7130" w:rsidP="002F540D">
      <w:pPr>
        <w:pStyle w:val="Grammar"/>
      </w:pPr>
      <w:r w:rsidRPr="00254E38">
        <w:t xml:space="preserve">    : functionPrototype</w:t>
      </w:r>
    </w:p>
    <w:p w14:paraId="1745FE58" w14:textId="77777777" w:rsidR="005E7130" w:rsidRPr="00254E38" w:rsidRDefault="005E7130" w:rsidP="002F540D">
      <w:pPr>
        <w:pStyle w:val="Grammar"/>
      </w:pPr>
      <w:r w:rsidRPr="00254E38">
        <w:t xml:space="preserve">    | TYPE optTypeParameters '(' parameterList ')' ';' </w:t>
      </w:r>
    </w:p>
    <w:p w14:paraId="733B2B3D" w14:textId="77777777" w:rsidR="005E7130" w:rsidRPr="00254E38" w:rsidRDefault="005E7130" w:rsidP="002F540D">
      <w:pPr>
        <w:pStyle w:val="Grammar"/>
      </w:pPr>
      <w:r w:rsidRPr="00254E38">
        <w:t xml:space="preserve">    ;</w:t>
      </w:r>
    </w:p>
    <w:p w14:paraId="3FF6C8FC" w14:textId="77777777" w:rsidR="005E7130" w:rsidRPr="00254E38" w:rsidRDefault="005E7130" w:rsidP="002F540D">
      <w:pPr>
        <w:pStyle w:val="Grammar"/>
      </w:pPr>
    </w:p>
    <w:p w14:paraId="79892EE7" w14:textId="77777777" w:rsidR="005E7130" w:rsidRPr="00254E38" w:rsidRDefault="005E7130" w:rsidP="002F540D">
      <w:pPr>
        <w:pStyle w:val="Grammar"/>
      </w:pPr>
      <w:r w:rsidRPr="00254E38">
        <w:t>/************************** TYPES ****************************/</w:t>
      </w:r>
    </w:p>
    <w:p w14:paraId="1ED95F70" w14:textId="77777777" w:rsidR="005E7130" w:rsidRPr="00254E38" w:rsidRDefault="005E7130" w:rsidP="002F540D">
      <w:pPr>
        <w:pStyle w:val="Grammar"/>
      </w:pPr>
    </w:p>
    <w:p w14:paraId="142F078F" w14:textId="77777777" w:rsidR="005E7130" w:rsidRPr="00254E38" w:rsidRDefault="005E7130" w:rsidP="002F540D">
      <w:pPr>
        <w:pStyle w:val="Grammar"/>
      </w:pPr>
      <w:r w:rsidRPr="00254E38">
        <w:t>typeRef</w:t>
      </w:r>
    </w:p>
    <w:p w14:paraId="6B41B171" w14:textId="77777777" w:rsidR="005E7130" w:rsidRPr="00254E38" w:rsidRDefault="005E7130" w:rsidP="002F540D">
      <w:pPr>
        <w:pStyle w:val="Grammar"/>
      </w:pPr>
      <w:r w:rsidRPr="00254E38">
        <w:t xml:space="preserve">    : baseType        </w:t>
      </w:r>
    </w:p>
    <w:p w14:paraId="52413A9B" w14:textId="77777777" w:rsidR="005E7130" w:rsidRPr="00254E38" w:rsidRDefault="005E7130" w:rsidP="002F540D">
      <w:pPr>
        <w:pStyle w:val="Grammar"/>
      </w:pPr>
      <w:r w:rsidRPr="00254E38">
        <w:t xml:space="preserve">    | typeName        </w:t>
      </w:r>
    </w:p>
    <w:p w14:paraId="2B721E35" w14:textId="77777777" w:rsidR="005E7130" w:rsidRPr="00254E38" w:rsidRDefault="005E7130" w:rsidP="002F540D">
      <w:pPr>
        <w:pStyle w:val="Grammar"/>
      </w:pPr>
      <w:r w:rsidRPr="00254E38">
        <w:t xml:space="preserve">    | DONTCARE        </w:t>
      </w:r>
    </w:p>
    <w:p w14:paraId="53FD9F2F" w14:textId="77777777" w:rsidR="005E7130" w:rsidRPr="00254E38" w:rsidRDefault="005E7130" w:rsidP="002F540D">
      <w:pPr>
        <w:pStyle w:val="Grammar"/>
      </w:pPr>
      <w:r w:rsidRPr="00254E38">
        <w:t xml:space="preserve">    | specializedType </w:t>
      </w:r>
    </w:p>
    <w:p w14:paraId="43D0B64D" w14:textId="77777777" w:rsidR="005E7130" w:rsidRPr="00254E38" w:rsidRDefault="005E7130" w:rsidP="002F540D">
      <w:pPr>
        <w:pStyle w:val="Grammar"/>
      </w:pPr>
      <w:r w:rsidRPr="00254E38">
        <w:t xml:space="preserve">    | headerStackType </w:t>
      </w:r>
    </w:p>
    <w:p w14:paraId="38EE74DA" w14:textId="77777777" w:rsidR="005E7130" w:rsidRPr="00254E38" w:rsidRDefault="005E7130" w:rsidP="002F540D">
      <w:pPr>
        <w:pStyle w:val="Grammar"/>
      </w:pPr>
      <w:r w:rsidRPr="00254E38">
        <w:t xml:space="preserve">    ;</w:t>
      </w:r>
    </w:p>
    <w:p w14:paraId="2F05909C" w14:textId="77777777" w:rsidR="005E7130" w:rsidRPr="00254E38" w:rsidRDefault="005E7130" w:rsidP="002F540D">
      <w:pPr>
        <w:pStyle w:val="Grammar"/>
      </w:pPr>
    </w:p>
    <w:p w14:paraId="03897A1B" w14:textId="77777777" w:rsidR="005E7130" w:rsidRPr="00254E38" w:rsidRDefault="005E7130" w:rsidP="002F540D">
      <w:pPr>
        <w:pStyle w:val="Grammar"/>
      </w:pPr>
      <w:r w:rsidRPr="00254E38">
        <w:t>typeName</w:t>
      </w:r>
    </w:p>
    <w:p w14:paraId="4C1E1195" w14:textId="77777777" w:rsidR="005E7130" w:rsidRPr="00254E38" w:rsidRDefault="005E7130" w:rsidP="002F540D">
      <w:pPr>
        <w:pStyle w:val="Grammar"/>
      </w:pPr>
      <w:r w:rsidRPr="00254E38">
        <w:t xml:space="preserve">    : TYPE            </w:t>
      </w:r>
    </w:p>
    <w:p w14:paraId="38956EAD" w14:textId="77777777" w:rsidR="005E7130" w:rsidRPr="00254E38" w:rsidRDefault="005E7130" w:rsidP="002F540D">
      <w:pPr>
        <w:pStyle w:val="Grammar"/>
      </w:pPr>
      <w:r w:rsidRPr="00254E38">
        <w:t xml:space="preserve">    | pathPrefix TYPE </w:t>
      </w:r>
    </w:p>
    <w:p w14:paraId="57C3ABC0" w14:textId="77777777" w:rsidR="005E7130" w:rsidRPr="00254E38" w:rsidRDefault="005E7130" w:rsidP="002F540D">
      <w:pPr>
        <w:pStyle w:val="Grammar"/>
      </w:pPr>
      <w:r w:rsidRPr="00254E38">
        <w:t xml:space="preserve">    ;</w:t>
      </w:r>
    </w:p>
    <w:p w14:paraId="08A0DAD7" w14:textId="77777777" w:rsidR="005E7130" w:rsidRPr="00254E38" w:rsidRDefault="005E7130" w:rsidP="002F540D">
      <w:pPr>
        <w:pStyle w:val="Grammar"/>
      </w:pPr>
    </w:p>
    <w:p w14:paraId="1DF827C6" w14:textId="77777777" w:rsidR="005E7130" w:rsidRPr="00254E38" w:rsidRDefault="005E7130" w:rsidP="002F540D">
      <w:pPr>
        <w:pStyle w:val="Grammar"/>
      </w:pPr>
      <w:r w:rsidRPr="00254E38">
        <w:t>headerStackType</w:t>
      </w:r>
    </w:p>
    <w:p w14:paraId="541A9D36" w14:textId="77777777" w:rsidR="005E7130" w:rsidRPr="00254E38" w:rsidRDefault="005E7130" w:rsidP="002F540D">
      <w:pPr>
        <w:pStyle w:val="Grammar"/>
      </w:pPr>
      <w:r w:rsidRPr="00254E38">
        <w:t xml:space="preserve">    : typeName '[' expression ']' </w:t>
      </w:r>
    </w:p>
    <w:p w14:paraId="1C0E08FF" w14:textId="77777777" w:rsidR="005E7130" w:rsidRPr="00254E38" w:rsidRDefault="005E7130" w:rsidP="002F540D">
      <w:pPr>
        <w:pStyle w:val="Grammar"/>
      </w:pPr>
      <w:r w:rsidRPr="00254E38">
        <w:t xml:space="preserve">    ;</w:t>
      </w:r>
    </w:p>
    <w:p w14:paraId="617BD316" w14:textId="77777777" w:rsidR="005E7130" w:rsidRPr="00254E38" w:rsidRDefault="005E7130" w:rsidP="002F540D">
      <w:pPr>
        <w:pStyle w:val="Grammar"/>
      </w:pPr>
    </w:p>
    <w:p w14:paraId="665DD286" w14:textId="77777777" w:rsidR="005E7130" w:rsidRPr="00254E38" w:rsidRDefault="005E7130" w:rsidP="002F540D">
      <w:pPr>
        <w:pStyle w:val="Grammar"/>
      </w:pPr>
      <w:r w:rsidRPr="00254E38">
        <w:t>specializedType</w:t>
      </w:r>
    </w:p>
    <w:p w14:paraId="38624F39" w14:textId="77777777" w:rsidR="005E7130" w:rsidRPr="00254E38" w:rsidRDefault="005E7130" w:rsidP="002F540D">
      <w:pPr>
        <w:pStyle w:val="Grammar"/>
      </w:pPr>
      <w:r w:rsidRPr="00254E38">
        <w:t xml:space="preserve">    : pathPrefix TYPE '&lt;' typeArgumentList '&gt;'</w:t>
      </w:r>
    </w:p>
    <w:p w14:paraId="2E8610CE" w14:textId="77777777" w:rsidR="005E7130" w:rsidRPr="00254E38" w:rsidRDefault="005E7130" w:rsidP="002F540D">
      <w:pPr>
        <w:pStyle w:val="Grammar"/>
      </w:pPr>
      <w:r w:rsidRPr="00254E38">
        <w:t xml:space="preserve">    | TYPE '&lt;' typeArgumentList '&gt;' </w:t>
      </w:r>
    </w:p>
    <w:p w14:paraId="683F732B" w14:textId="77777777" w:rsidR="005E7130" w:rsidRPr="00254E38" w:rsidRDefault="005E7130" w:rsidP="002F540D">
      <w:pPr>
        <w:pStyle w:val="Grammar"/>
      </w:pPr>
      <w:r w:rsidRPr="00254E38">
        <w:t xml:space="preserve">    ;</w:t>
      </w:r>
    </w:p>
    <w:p w14:paraId="65322BA2" w14:textId="77777777" w:rsidR="005E7130" w:rsidRPr="00254E38" w:rsidRDefault="005E7130" w:rsidP="002F540D">
      <w:pPr>
        <w:pStyle w:val="Grammar"/>
      </w:pPr>
    </w:p>
    <w:p w14:paraId="50C0DF16" w14:textId="77777777" w:rsidR="005E7130" w:rsidRPr="00254E38" w:rsidRDefault="005E7130" w:rsidP="002F540D">
      <w:pPr>
        <w:pStyle w:val="Grammar"/>
      </w:pPr>
      <w:r w:rsidRPr="00254E38">
        <w:t>baseType</w:t>
      </w:r>
    </w:p>
    <w:p w14:paraId="123B24CA" w14:textId="77777777" w:rsidR="005E7130" w:rsidRPr="00254E38" w:rsidRDefault="005E7130" w:rsidP="002F540D">
      <w:pPr>
        <w:pStyle w:val="Grammar"/>
      </w:pPr>
      <w:r w:rsidRPr="00254E38">
        <w:t xml:space="preserve">    : BOOL                          </w:t>
      </w:r>
    </w:p>
    <w:p w14:paraId="01FF0C0A" w14:textId="330CA6F4" w:rsidR="005E7130" w:rsidRPr="00254E38" w:rsidRDefault="005E7130" w:rsidP="002F540D">
      <w:pPr>
        <w:pStyle w:val="Grammar"/>
      </w:pPr>
      <w:r>
        <w:t xml:space="preserve">    | </w:t>
      </w:r>
      <w:r w:rsidRPr="00254E38">
        <w:t xml:space="preserve">ERROR                       </w:t>
      </w:r>
    </w:p>
    <w:p w14:paraId="307D8704" w14:textId="77777777" w:rsidR="005E7130" w:rsidRPr="00254E38" w:rsidRDefault="005E7130" w:rsidP="002F540D">
      <w:pPr>
        <w:pStyle w:val="Grammar"/>
      </w:pPr>
      <w:r w:rsidRPr="00254E38">
        <w:t xml:space="preserve">    | BIT                           </w:t>
      </w:r>
    </w:p>
    <w:p w14:paraId="5AB184D0" w14:textId="77777777" w:rsidR="005E7130" w:rsidRPr="00254E38" w:rsidRDefault="005E7130" w:rsidP="002F540D">
      <w:pPr>
        <w:pStyle w:val="Grammar"/>
      </w:pPr>
      <w:r w:rsidRPr="00254E38">
        <w:t xml:space="preserve">    | BIT '&lt;' INTEGER '&gt;'           </w:t>
      </w:r>
    </w:p>
    <w:p w14:paraId="674100AB" w14:textId="77777777" w:rsidR="005E7130" w:rsidRPr="00254E38" w:rsidRDefault="005E7130" w:rsidP="002F540D">
      <w:pPr>
        <w:pStyle w:val="Grammar"/>
      </w:pPr>
      <w:r w:rsidRPr="00254E38">
        <w:t xml:space="preserve">    | INT '&lt;' INTEGER '&gt;'           </w:t>
      </w:r>
    </w:p>
    <w:p w14:paraId="43C3898C" w14:textId="77777777" w:rsidR="005E7130" w:rsidRPr="00254E38" w:rsidRDefault="005E7130" w:rsidP="002F540D">
      <w:pPr>
        <w:pStyle w:val="Grammar"/>
      </w:pPr>
      <w:r w:rsidRPr="00254E38">
        <w:t xml:space="preserve">    | VARBIT '&lt;' INTEGER '&gt;'        </w:t>
      </w:r>
    </w:p>
    <w:p w14:paraId="3F808924" w14:textId="77777777" w:rsidR="005E7130" w:rsidRPr="00254E38" w:rsidRDefault="005E7130" w:rsidP="002F540D">
      <w:pPr>
        <w:pStyle w:val="Grammar"/>
      </w:pPr>
      <w:r w:rsidRPr="00254E38">
        <w:t xml:space="preserve">    ;</w:t>
      </w:r>
    </w:p>
    <w:p w14:paraId="4119F648" w14:textId="77777777" w:rsidR="005E7130" w:rsidRPr="00254E38" w:rsidRDefault="005E7130" w:rsidP="002F540D">
      <w:pPr>
        <w:pStyle w:val="Grammar"/>
      </w:pPr>
    </w:p>
    <w:p w14:paraId="1C09F795" w14:textId="77777777" w:rsidR="005E7130" w:rsidRPr="00254E38" w:rsidRDefault="005E7130" w:rsidP="002F540D">
      <w:pPr>
        <w:pStyle w:val="Grammar"/>
      </w:pPr>
      <w:r w:rsidRPr="00254E38">
        <w:t>typeOrVoid</w:t>
      </w:r>
    </w:p>
    <w:p w14:paraId="456BD749" w14:textId="77777777" w:rsidR="005E7130" w:rsidRPr="00254E38" w:rsidRDefault="005E7130" w:rsidP="002F540D">
      <w:pPr>
        <w:pStyle w:val="Grammar"/>
      </w:pPr>
      <w:r w:rsidRPr="00254E38">
        <w:t xml:space="preserve">    : typeRef                       </w:t>
      </w:r>
    </w:p>
    <w:p w14:paraId="552EE249" w14:textId="77777777" w:rsidR="005E7130" w:rsidRPr="00254E38" w:rsidRDefault="005E7130" w:rsidP="002F540D">
      <w:pPr>
        <w:pStyle w:val="Grammar"/>
      </w:pPr>
      <w:r w:rsidRPr="00254E38">
        <w:t xml:space="preserve">    | VOID                          </w:t>
      </w:r>
    </w:p>
    <w:p w14:paraId="02ABF166" w14:textId="46AD59DA" w:rsidR="005E7130" w:rsidRPr="00254E38" w:rsidRDefault="005E7130" w:rsidP="002F540D">
      <w:pPr>
        <w:pStyle w:val="Grammar"/>
      </w:pPr>
      <w:r w:rsidRPr="00254E38">
        <w:t xml:space="preserve">    | name  </w:t>
      </w:r>
      <w:r w:rsidR="008B28D9">
        <w:t xml:space="preserve">   // may be a type variable</w:t>
      </w:r>
      <w:r w:rsidRPr="00254E38">
        <w:t xml:space="preserve">                        </w:t>
      </w:r>
    </w:p>
    <w:p w14:paraId="19589898" w14:textId="77777777" w:rsidR="005E7130" w:rsidRPr="00254E38" w:rsidRDefault="005E7130" w:rsidP="002F540D">
      <w:pPr>
        <w:pStyle w:val="Grammar"/>
      </w:pPr>
      <w:r w:rsidRPr="00254E38">
        <w:t xml:space="preserve">    ;</w:t>
      </w:r>
    </w:p>
    <w:p w14:paraId="76E2BE15" w14:textId="77777777" w:rsidR="005E7130" w:rsidRPr="00254E38" w:rsidRDefault="005E7130" w:rsidP="002F540D">
      <w:pPr>
        <w:pStyle w:val="Grammar"/>
      </w:pPr>
    </w:p>
    <w:p w14:paraId="73A32BAE" w14:textId="77777777" w:rsidR="005E7130" w:rsidRPr="00254E38" w:rsidRDefault="005E7130" w:rsidP="002F540D">
      <w:pPr>
        <w:pStyle w:val="Grammar"/>
      </w:pPr>
      <w:r w:rsidRPr="00254E38">
        <w:t>optTypeParameters</w:t>
      </w:r>
    </w:p>
    <w:p w14:paraId="55CF9C62" w14:textId="77777777" w:rsidR="005E7130" w:rsidRPr="00254E38" w:rsidRDefault="005E7130" w:rsidP="002F540D">
      <w:pPr>
        <w:pStyle w:val="Grammar"/>
      </w:pPr>
      <w:r w:rsidRPr="00254E38">
        <w:lastRenderedPageBreak/>
        <w:t xml:space="preserve">    : /* empty */</w:t>
      </w:r>
    </w:p>
    <w:p w14:paraId="18AF4447" w14:textId="77777777" w:rsidR="005E7130" w:rsidRPr="00254E38" w:rsidRDefault="005E7130" w:rsidP="002F540D">
      <w:pPr>
        <w:pStyle w:val="Grammar"/>
      </w:pPr>
      <w:r w:rsidRPr="00254E38">
        <w:t xml:space="preserve">    | '&lt;' typeParameterList '&gt;' </w:t>
      </w:r>
    </w:p>
    <w:p w14:paraId="16DB281E" w14:textId="77777777" w:rsidR="005E7130" w:rsidRPr="00254E38" w:rsidRDefault="005E7130" w:rsidP="002F540D">
      <w:pPr>
        <w:pStyle w:val="Grammar"/>
      </w:pPr>
      <w:r w:rsidRPr="00254E38">
        <w:t xml:space="preserve">    ;</w:t>
      </w:r>
    </w:p>
    <w:p w14:paraId="709ED5F2" w14:textId="77777777" w:rsidR="005E7130" w:rsidRPr="00254E38" w:rsidRDefault="005E7130" w:rsidP="002F540D">
      <w:pPr>
        <w:pStyle w:val="Grammar"/>
      </w:pPr>
    </w:p>
    <w:p w14:paraId="188296F5" w14:textId="77777777" w:rsidR="005E7130" w:rsidRPr="00254E38" w:rsidRDefault="005E7130" w:rsidP="002F540D">
      <w:pPr>
        <w:pStyle w:val="Grammar"/>
      </w:pPr>
      <w:r w:rsidRPr="00254E38">
        <w:t>typeParameterList</w:t>
      </w:r>
    </w:p>
    <w:p w14:paraId="64E5FA29" w14:textId="77777777" w:rsidR="005E7130" w:rsidRPr="00254E38" w:rsidRDefault="005E7130" w:rsidP="002F540D">
      <w:pPr>
        <w:pStyle w:val="Grammar"/>
      </w:pPr>
      <w:r w:rsidRPr="00254E38">
        <w:t xml:space="preserve">    : name              </w:t>
      </w:r>
    </w:p>
    <w:p w14:paraId="65BAE9D5" w14:textId="77777777" w:rsidR="005E7130" w:rsidRPr="00254E38" w:rsidRDefault="005E7130" w:rsidP="002F540D">
      <w:pPr>
        <w:pStyle w:val="Grammar"/>
      </w:pPr>
      <w:r w:rsidRPr="00254E38">
        <w:t xml:space="preserve">    | typeParameterList ',' name</w:t>
      </w:r>
    </w:p>
    <w:p w14:paraId="4EA982A5" w14:textId="77777777" w:rsidR="005E7130" w:rsidRPr="00254E38" w:rsidRDefault="005E7130" w:rsidP="002F540D">
      <w:pPr>
        <w:pStyle w:val="Grammar"/>
      </w:pPr>
      <w:r w:rsidRPr="00254E38">
        <w:t xml:space="preserve">    ;</w:t>
      </w:r>
    </w:p>
    <w:p w14:paraId="5805CDDB" w14:textId="77777777" w:rsidR="005E7130" w:rsidRPr="00254E38" w:rsidRDefault="005E7130" w:rsidP="002F540D">
      <w:pPr>
        <w:pStyle w:val="Grammar"/>
      </w:pPr>
    </w:p>
    <w:p w14:paraId="71B72332" w14:textId="77777777" w:rsidR="005E7130" w:rsidRPr="00254E38" w:rsidRDefault="005E7130" w:rsidP="002F540D">
      <w:pPr>
        <w:pStyle w:val="Grammar"/>
      </w:pPr>
      <w:r w:rsidRPr="00254E38">
        <w:t>typeArgumentList</w:t>
      </w:r>
    </w:p>
    <w:p w14:paraId="19CE30CC" w14:textId="77777777" w:rsidR="005E7130" w:rsidRPr="00254E38" w:rsidRDefault="005E7130" w:rsidP="002F540D">
      <w:pPr>
        <w:pStyle w:val="Grammar"/>
      </w:pPr>
      <w:r w:rsidRPr="00254E38">
        <w:t xml:space="preserve">    : typeRef                      </w:t>
      </w:r>
    </w:p>
    <w:p w14:paraId="1632D0DD" w14:textId="77777777" w:rsidR="005E7130" w:rsidRPr="00254E38" w:rsidRDefault="005E7130" w:rsidP="002F540D">
      <w:pPr>
        <w:pStyle w:val="Grammar"/>
      </w:pPr>
      <w:r w:rsidRPr="00254E38">
        <w:t xml:space="preserve">    | typeArgumentList ',' typeRef </w:t>
      </w:r>
    </w:p>
    <w:p w14:paraId="36835E17" w14:textId="77777777" w:rsidR="005E7130" w:rsidRPr="00254E38" w:rsidRDefault="005E7130" w:rsidP="002F540D">
      <w:pPr>
        <w:pStyle w:val="Grammar"/>
      </w:pPr>
      <w:r w:rsidRPr="00254E38">
        <w:t xml:space="preserve">    ;</w:t>
      </w:r>
    </w:p>
    <w:p w14:paraId="68BD6DD9" w14:textId="77777777" w:rsidR="005E7130" w:rsidRPr="00254E38" w:rsidRDefault="005E7130" w:rsidP="002F540D">
      <w:pPr>
        <w:pStyle w:val="Grammar"/>
      </w:pPr>
    </w:p>
    <w:p w14:paraId="462C0156" w14:textId="77777777" w:rsidR="005E7130" w:rsidRPr="00254E38" w:rsidRDefault="005E7130" w:rsidP="002F540D">
      <w:pPr>
        <w:pStyle w:val="Grammar"/>
      </w:pPr>
      <w:r w:rsidRPr="00254E38">
        <w:t>typeDeclaration</w:t>
      </w:r>
    </w:p>
    <w:p w14:paraId="213C227A" w14:textId="77777777" w:rsidR="005E7130" w:rsidRPr="00254E38" w:rsidRDefault="005E7130" w:rsidP="002F540D">
      <w:pPr>
        <w:pStyle w:val="Grammar"/>
      </w:pPr>
      <w:r w:rsidRPr="00254E38">
        <w:t xml:space="preserve">    : derivedTypeDeclaration       </w:t>
      </w:r>
    </w:p>
    <w:p w14:paraId="1B035AD2" w14:textId="77777777" w:rsidR="005E7130" w:rsidRPr="00254E38" w:rsidRDefault="005E7130" w:rsidP="002F540D">
      <w:pPr>
        <w:pStyle w:val="Grammar"/>
      </w:pPr>
      <w:r w:rsidRPr="00254E38">
        <w:t xml:space="preserve">    | typedefDeclaration           </w:t>
      </w:r>
    </w:p>
    <w:p w14:paraId="6ABFDC1D" w14:textId="77777777" w:rsidR="005E7130" w:rsidRPr="00254E38" w:rsidRDefault="005E7130" w:rsidP="002F540D">
      <w:pPr>
        <w:pStyle w:val="Grammar"/>
      </w:pPr>
      <w:r w:rsidRPr="00254E38">
        <w:t xml:space="preserve">    | parserTypeDeclaration ';'       </w:t>
      </w:r>
    </w:p>
    <w:p w14:paraId="5D6C3CB8" w14:textId="77777777" w:rsidR="005E7130" w:rsidRPr="00254E38" w:rsidRDefault="005E7130" w:rsidP="002F540D">
      <w:pPr>
        <w:pStyle w:val="Grammar"/>
      </w:pPr>
      <w:r w:rsidRPr="00254E38">
        <w:t xml:space="preserve">    | controlTypeDeclaration ';'      </w:t>
      </w:r>
    </w:p>
    <w:p w14:paraId="1C62462C" w14:textId="77777777" w:rsidR="005E7130" w:rsidRPr="00254E38" w:rsidRDefault="005E7130" w:rsidP="002F540D">
      <w:pPr>
        <w:pStyle w:val="Grammar"/>
      </w:pPr>
      <w:r w:rsidRPr="00254E38">
        <w:t xml:space="preserve">    | packageTypeDeclaration ';'      </w:t>
      </w:r>
    </w:p>
    <w:p w14:paraId="012ACBF9" w14:textId="77777777" w:rsidR="005E7130" w:rsidRPr="00254E38" w:rsidRDefault="005E7130" w:rsidP="002F540D">
      <w:pPr>
        <w:pStyle w:val="Grammar"/>
      </w:pPr>
      <w:r w:rsidRPr="00254E38">
        <w:t xml:space="preserve">    ;</w:t>
      </w:r>
    </w:p>
    <w:p w14:paraId="61DFB598" w14:textId="77777777" w:rsidR="005E7130" w:rsidRPr="00254E38" w:rsidRDefault="005E7130" w:rsidP="002F540D">
      <w:pPr>
        <w:pStyle w:val="Grammar"/>
      </w:pPr>
    </w:p>
    <w:p w14:paraId="5E467384" w14:textId="77777777" w:rsidR="005E7130" w:rsidRPr="00254E38" w:rsidRDefault="005E7130" w:rsidP="002F540D">
      <w:pPr>
        <w:pStyle w:val="Grammar"/>
      </w:pPr>
      <w:r w:rsidRPr="00254E38">
        <w:t>derivedTypeDeclaration</w:t>
      </w:r>
    </w:p>
    <w:p w14:paraId="4FCA7874" w14:textId="77777777" w:rsidR="005E7130" w:rsidRPr="00254E38" w:rsidRDefault="005E7130" w:rsidP="002F540D">
      <w:pPr>
        <w:pStyle w:val="Grammar"/>
      </w:pPr>
      <w:r w:rsidRPr="00254E38">
        <w:t xml:space="preserve">    : headerTypeDeclaration     </w:t>
      </w:r>
    </w:p>
    <w:p w14:paraId="19102669" w14:textId="15512F1F" w:rsidR="005E7130" w:rsidRPr="00254E38" w:rsidRDefault="005E7130" w:rsidP="002F540D">
      <w:pPr>
        <w:pStyle w:val="Grammar"/>
      </w:pPr>
      <w:r w:rsidRPr="00254E38">
        <w:t xml:space="preserve">    | structTypeDeclaration     </w:t>
      </w:r>
    </w:p>
    <w:p w14:paraId="1B9E59F2" w14:textId="77777777" w:rsidR="005E7130" w:rsidRPr="00254E38" w:rsidRDefault="005E7130" w:rsidP="002F540D">
      <w:pPr>
        <w:pStyle w:val="Grammar"/>
      </w:pPr>
      <w:r w:rsidRPr="00254E38">
        <w:t xml:space="preserve">    | enumDeclaration           </w:t>
      </w:r>
    </w:p>
    <w:p w14:paraId="24ED5D8D" w14:textId="77777777" w:rsidR="005E7130" w:rsidRPr="00254E38" w:rsidRDefault="005E7130" w:rsidP="002F540D">
      <w:pPr>
        <w:pStyle w:val="Grammar"/>
      </w:pPr>
      <w:r w:rsidRPr="00254E38">
        <w:t xml:space="preserve">    ;</w:t>
      </w:r>
    </w:p>
    <w:p w14:paraId="412AAC62" w14:textId="77777777" w:rsidR="005E7130" w:rsidRPr="00254E38" w:rsidRDefault="005E7130" w:rsidP="002F540D">
      <w:pPr>
        <w:pStyle w:val="Grammar"/>
      </w:pPr>
    </w:p>
    <w:p w14:paraId="1D24145B" w14:textId="77777777" w:rsidR="005E7130" w:rsidRPr="00254E38" w:rsidRDefault="005E7130" w:rsidP="002F540D">
      <w:pPr>
        <w:pStyle w:val="Grammar"/>
      </w:pPr>
      <w:r w:rsidRPr="00254E38">
        <w:t>headerTypeDeclaration</w:t>
      </w:r>
    </w:p>
    <w:p w14:paraId="0C2D97FE" w14:textId="77777777" w:rsidR="005E7130" w:rsidRPr="00254E38" w:rsidRDefault="005E7130" w:rsidP="002F540D">
      <w:pPr>
        <w:pStyle w:val="Grammar"/>
      </w:pPr>
      <w:r w:rsidRPr="00254E38">
        <w:t xml:space="preserve">    : optAnnotations HEADER name '{' structFieldList '}'</w:t>
      </w:r>
    </w:p>
    <w:p w14:paraId="4C2C8FD7" w14:textId="77777777" w:rsidR="005E7130" w:rsidRPr="00254E38" w:rsidRDefault="005E7130" w:rsidP="002F540D">
      <w:pPr>
        <w:pStyle w:val="Grammar"/>
      </w:pPr>
      <w:r w:rsidRPr="00254E38">
        <w:t xml:space="preserve">    ;</w:t>
      </w:r>
    </w:p>
    <w:p w14:paraId="6496F728" w14:textId="77777777" w:rsidR="005E7130" w:rsidRPr="00254E38" w:rsidRDefault="005E7130" w:rsidP="002F540D">
      <w:pPr>
        <w:pStyle w:val="Grammar"/>
      </w:pPr>
    </w:p>
    <w:p w14:paraId="0E94A163" w14:textId="77777777" w:rsidR="005E7130" w:rsidRPr="00254E38" w:rsidRDefault="005E7130" w:rsidP="002F540D">
      <w:pPr>
        <w:pStyle w:val="Grammar"/>
      </w:pPr>
      <w:r w:rsidRPr="00254E38">
        <w:t>structTypeDeclaration</w:t>
      </w:r>
    </w:p>
    <w:p w14:paraId="76FFFCFF" w14:textId="77777777" w:rsidR="005E7130" w:rsidRPr="00254E38" w:rsidRDefault="005E7130" w:rsidP="002F540D">
      <w:pPr>
        <w:pStyle w:val="Grammar"/>
      </w:pPr>
      <w:r w:rsidRPr="00254E38">
        <w:t xml:space="preserve">    : optAnnotations STRUCT name '{' structFieldList '}'</w:t>
      </w:r>
    </w:p>
    <w:p w14:paraId="4AB7C61B" w14:textId="738363A8" w:rsidR="005E7130" w:rsidRPr="00254E38" w:rsidRDefault="005E7130" w:rsidP="002F540D">
      <w:pPr>
        <w:pStyle w:val="Grammar"/>
      </w:pPr>
      <w:r w:rsidRPr="00254E38">
        <w:t xml:space="preserve">    ;</w:t>
      </w:r>
    </w:p>
    <w:p w14:paraId="208DE5D2" w14:textId="77777777" w:rsidR="005E7130" w:rsidRPr="00254E38" w:rsidRDefault="005E7130" w:rsidP="002F540D">
      <w:pPr>
        <w:pStyle w:val="Grammar"/>
      </w:pPr>
    </w:p>
    <w:p w14:paraId="7EB67770" w14:textId="77777777" w:rsidR="005E7130" w:rsidRPr="00254E38" w:rsidRDefault="005E7130" w:rsidP="002F540D">
      <w:pPr>
        <w:pStyle w:val="Grammar"/>
      </w:pPr>
      <w:r w:rsidRPr="00254E38">
        <w:t>structFieldList</w:t>
      </w:r>
    </w:p>
    <w:p w14:paraId="3910EED6" w14:textId="77777777" w:rsidR="005E7130" w:rsidRPr="00254E38" w:rsidRDefault="005E7130" w:rsidP="002F540D">
      <w:pPr>
        <w:pStyle w:val="Grammar"/>
      </w:pPr>
      <w:r w:rsidRPr="00254E38">
        <w:t xml:space="preserve">    : /* empty */                     </w:t>
      </w:r>
    </w:p>
    <w:p w14:paraId="59A757FD" w14:textId="77777777" w:rsidR="005E7130" w:rsidRPr="00254E38" w:rsidRDefault="005E7130" w:rsidP="002F540D">
      <w:pPr>
        <w:pStyle w:val="Grammar"/>
      </w:pPr>
      <w:r w:rsidRPr="00254E38">
        <w:t xml:space="preserve">    | structFieldList structField     </w:t>
      </w:r>
    </w:p>
    <w:p w14:paraId="03E7735C" w14:textId="77777777" w:rsidR="005E7130" w:rsidRPr="00254E38" w:rsidRDefault="005E7130" w:rsidP="002F540D">
      <w:pPr>
        <w:pStyle w:val="Grammar"/>
      </w:pPr>
      <w:r w:rsidRPr="00254E38">
        <w:t xml:space="preserve">    ;</w:t>
      </w:r>
    </w:p>
    <w:p w14:paraId="614139DB" w14:textId="77777777" w:rsidR="005E7130" w:rsidRPr="00254E38" w:rsidRDefault="005E7130" w:rsidP="002F540D">
      <w:pPr>
        <w:pStyle w:val="Grammar"/>
      </w:pPr>
    </w:p>
    <w:p w14:paraId="1E55718F" w14:textId="77777777" w:rsidR="005E7130" w:rsidRPr="00254E38" w:rsidRDefault="005E7130" w:rsidP="002F540D">
      <w:pPr>
        <w:pStyle w:val="Grammar"/>
      </w:pPr>
      <w:r w:rsidRPr="00254E38">
        <w:t>structField</w:t>
      </w:r>
    </w:p>
    <w:p w14:paraId="4EF23D1C" w14:textId="77777777" w:rsidR="005E7130" w:rsidRPr="00254E38" w:rsidRDefault="005E7130" w:rsidP="002F540D">
      <w:pPr>
        <w:pStyle w:val="Grammar"/>
      </w:pPr>
      <w:r w:rsidRPr="00254E38">
        <w:t xml:space="preserve">    : optAnnotations typeRef name ';' </w:t>
      </w:r>
    </w:p>
    <w:p w14:paraId="606F35AF" w14:textId="4F6B1111" w:rsidR="003D4D11" w:rsidRPr="00254E38" w:rsidRDefault="003D4D11" w:rsidP="002F540D">
      <w:pPr>
        <w:pStyle w:val="Grammar"/>
      </w:pPr>
      <w:r w:rsidRPr="00254E38">
        <w:t xml:space="preserve"> </w:t>
      </w:r>
      <w:r>
        <w:t xml:space="preserve">   | optAnnotations typeRef TYPE</w:t>
      </w:r>
      <w:r w:rsidRPr="00254E38">
        <w:t xml:space="preserve"> ';'</w:t>
      </w:r>
      <w:r w:rsidR="009C1033">
        <w:t xml:space="preserve"> </w:t>
      </w:r>
      <w:r>
        <w:t>// field named like type</w:t>
      </w:r>
    </w:p>
    <w:p w14:paraId="507D8C06" w14:textId="2B0A78BC" w:rsidR="005E7130" w:rsidRPr="00254E38" w:rsidRDefault="00D52DD4" w:rsidP="002F540D">
      <w:pPr>
        <w:pStyle w:val="Grammar"/>
      </w:pPr>
      <w:r>
        <w:t xml:space="preserve">    </w:t>
      </w:r>
      <w:r w:rsidR="005E7130" w:rsidRPr="00254E38">
        <w:t>;</w:t>
      </w:r>
    </w:p>
    <w:p w14:paraId="7B71B378" w14:textId="77777777" w:rsidR="005E7130" w:rsidRPr="00254E38" w:rsidRDefault="005E7130" w:rsidP="002F540D">
      <w:pPr>
        <w:pStyle w:val="Grammar"/>
      </w:pPr>
    </w:p>
    <w:p w14:paraId="53FEF502" w14:textId="77777777" w:rsidR="005E7130" w:rsidRPr="00254E38" w:rsidRDefault="005E7130" w:rsidP="002F540D">
      <w:pPr>
        <w:pStyle w:val="Grammar"/>
      </w:pPr>
      <w:r w:rsidRPr="00254E38">
        <w:t>enumDeclaration</w:t>
      </w:r>
    </w:p>
    <w:p w14:paraId="770A35A6" w14:textId="77777777" w:rsidR="005E7130" w:rsidRPr="00254E38" w:rsidRDefault="005E7130" w:rsidP="002F540D">
      <w:pPr>
        <w:pStyle w:val="Grammar"/>
      </w:pPr>
      <w:r w:rsidRPr="00254E38">
        <w:t xml:space="preserve">    : optAnnotations ENUM name '{' identifierList '}'</w:t>
      </w:r>
    </w:p>
    <w:p w14:paraId="5DB91F08" w14:textId="77777777" w:rsidR="005E7130" w:rsidRPr="00254E38" w:rsidRDefault="005E7130" w:rsidP="002F540D">
      <w:pPr>
        <w:pStyle w:val="Grammar"/>
      </w:pPr>
      <w:r w:rsidRPr="00254E38">
        <w:t xml:space="preserve">    ;</w:t>
      </w:r>
    </w:p>
    <w:p w14:paraId="21E86E51" w14:textId="77777777" w:rsidR="005E7130" w:rsidRPr="00254E38" w:rsidRDefault="005E7130" w:rsidP="002F540D">
      <w:pPr>
        <w:pStyle w:val="Grammar"/>
      </w:pPr>
    </w:p>
    <w:p w14:paraId="6CDCEF4B" w14:textId="77777777" w:rsidR="005E7130" w:rsidRPr="00254E38" w:rsidRDefault="005E7130" w:rsidP="002F540D">
      <w:pPr>
        <w:pStyle w:val="Grammar"/>
      </w:pPr>
      <w:r w:rsidRPr="00254E38">
        <w:t>errorDeclaration</w:t>
      </w:r>
    </w:p>
    <w:p w14:paraId="72D4F03A" w14:textId="17B7E35E" w:rsidR="005E7130" w:rsidRPr="00254E38" w:rsidRDefault="005751BD" w:rsidP="002F540D">
      <w:pPr>
        <w:pStyle w:val="Grammar"/>
      </w:pPr>
      <w:r>
        <w:t xml:space="preserve">    : </w:t>
      </w:r>
      <w:r w:rsidR="005E7130" w:rsidRPr="00254E38">
        <w:t>ERROR '{' identifierList '}'</w:t>
      </w:r>
    </w:p>
    <w:p w14:paraId="6E10D522" w14:textId="77777777" w:rsidR="005E7130" w:rsidRPr="00254E38" w:rsidRDefault="005E7130" w:rsidP="002F540D">
      <w:pPr>
        <w:pStyle w:val="Grammar"/>
      </w:pPr>
      <w:r w:rsidRPr="00254E38">
        <w:t xml:space="preserve">    ;</w:t>
      </w:r>
    </w:p>
    <w:p w14:paraId="16CD6121" w14:textId="77777777" w:rsidR="005E7130" w:rsidRPr="00254E38" w:rsidRDefault="005E7130" w:rsidP="002F540D">
      <w:pPr>
        <w:pStyle w:val="Grammar"/>
      </w:pPr>
    </w:p>
    <w:p w14:paraId="6013F87E" w14:textId="77777777" w:rsidR="005E7130" w:rsidRPr="00254E38" w:rsidRDefault="005E7130" w:rsidP="002F540D">
      <w:pPr>
        <w:pStyle w:val="Grammar"/>
      </w:pPr>
      <w:r w:rsidRPr="00254E38">
        <w:t>matchKindDeclaration</w:t>
      </w:r>
    </w:p>
    <w:p w14:paraId="7930DAE1" w14:textId="77777777" w:rsidR="005E7130" w:rsidRPr="00254E38" w:rsidRDefault="005E7130" w:rsidP="002F540D">
      <w:pPr>
        <w:pStyle w:val="Grammar"/>
      </w:pPr>
      <w:r w:rsidRPr="00254E38">
        <w:t xml:space="preserve">    : MATCH_KIND '{' identifierList '}'</w:t>
      </w:r>
    </w:p>
    <w:p w14:paraId="6249D329" w14:textId="77777777" w:rsidR="005E7130" w:rsidRPr="00254E38" w:rsidRDefault="005E7130" w:rsidP="002F540D">
      <w:pPr>
        <w:pStyle w:val="Grammar"/>
      </w:pPr>
      <w:r w:rsidRPr="00254E38">
        <w:t xml:space="preserve">    ;</w:t>
      </w:r>
    </w:p>
    <w:p w14:paraId="4536BB9D" w14:textId="77777777" w:rsidR="005E7130" w:rsidRPr="00254E38" w:rsidRDefault="005E7130" w:rsidP="002F540D">
      <w:pPr>
        <w:pStyle w:val="Grammar"/>
      </w:pPr>
    </w:p>
    <w:p w14:paraId="5FC84934" w14:textId="77777777" w:rsidR="005E7130" w:rsidRPr="00254E38" w:rsidRDefault="005E7130" w:rsidP="002F540D">
      <w:pPr>
        <w:pStyle w:val="Grammar"/>
      </w:pPr>
      <w:r w:rsidRPr="00254E38">
        <w:t>identifierList</w:t>
      </w:r>
    </w:p>
    <w:p w14:paraId="21AD418F" w14:textId="77777777" w:rsidR="005E7130" w:rsidRPr="00254E38" w:rsidRDefault="005E7130" w:rsidP="002F540D">
      <w:pPr>
        <w:pStyle w:val="Grammar"/>
      </w:pPr>
      <w:r w:rsidRPr="00254E38">
        <w:t xml:space="preserve">    : name                             </w:t>
      </w:r>
    </w:p>
    <w:p w14:paraId="0EB8D37C" w14:textId="77777777" w:rsidR="005E7130" w:rsidRPr="00254E38" w:rsidRDefault="005E7130" w:rsidP="002F540D">
      <w:pPr>
        <w:pStyle w:val="Grammar"/>
      </w:pPr>
      <w:r w:rsidRPr="00254E38">
        <w:t xml:space="preserve">    | identifierList ',' name          </w:t>
      </w:r>
    </w:p>
    <w:p w14:paraId="6395E8ED" w14:textId="77777777" w:rsidR="005E7130" w:rsidRPr="00254E38" w:rsidRDefault="005E7130" w:rsidP="002F540D">
      <w:pPr>
        <w:pStyle w:val="Grammar"/>
      </w:pPr>
      <w:r w:rsidRPr="00254E38">
        <w:t xml:space="preserve">    ;</w:t>
      </w:r>
    </w:p>
    <w:p w14:paraId="0915C4BC" w14:textId="77777777" w:rsidR="005E7130" w:rsidRPr="00254E38" w:rsidRDefault="005E7130" w:rsidP="002F540D">
      <w:pPr>
        <w:pStyle w:val="Grammar"/>
      </w:pPr>
    </w:p>
    <w:p w14:paraId="232924B5" w14:textId="77777777" w:rsidR="005E7130" w:rsidRPr="00254E38" w:rsidRDefault="005E7130" w:rsidP="002F540D">
      <w:pPr>
        <w:pStyle w:val="Grammar"/>
      </w:pPr>
      <w:r w:rsidRPr="00254E38">
        <w:t>typedefDeclaration</w:t>
      </w:r>
    </w:p>
    <w:p w14:paraId="7C72075F" w14:textId="77777777" w:rsidR="005E7130" w:rsidRPr="00254E38" w:rsidRDefault="005E7130" w:rsidP="002F540D">
      <w:pPr>
        <w:pStyle w:val="Grammar"/>
      </w:pPr>
      <w:r w:rsidRPr="00254E38">
        <w:t xml:space="preserve">    : TYPEDEF typeRef optAnnotations name ';' </w:t>
      </w:r>
    </w:p>
    <w:p w14:paraId="3D91BCA0" w14:textId="77777777" w:rsidR="005E7130" w:rsidRPr="00254E38" w:rsidRDefault="005E7130" w:rsidP="002F540D">
      <w:pPr>
        <w:pStyle w:val="Grammar"/>
      </w:pPr>
      <w:r w:rsidRPr="00254E38">
        <w:t xml:space="preserve">    | TYPEDEF derivedTypeDeclaration optAnnotations name ';'</w:t>
      </w:r>
    </w:p>
    <w:p w14:paraId="1AFE1C5F" w14:textId="77777777" w:rsidR="005E7130" w:rsidRPr="00254E38" w:rsidRDefault="005E7130" w:rsidP="002F540D">
      <w:pPr>
        <w:pStyle w:val="Grammar"/>
      </w:pPr>
      <w:r w:rsidRPr="00254E38">
        <w:t xml:space="preserve">    ;</w:t>
      </w:r>
    </w:p>
    <w:p w14:paraId="21931E9D" w14:textId="77777777" w:rsidR="005E7130" w:rsidRPr="00254E38" w:rsidRDefault="005E7130" w:rsidP="002F540D">
      <w:pPr>
        <w:pStyle w:val="Grammar"/>
      </w:pPr>
    </w:p>
    <w:p w14:paraId="240A260F" w14:textId="77777777" w:rsidR="005E7130" w:rsidRPr="00254E38" w:rsidRDefault="005E7130" w:rsidP="002F540D">
      <w:pPr>
        <w:pStyle w:val="Grammar"/>
      </w:pPr>
      <w:r w:rsidRPr="00254E38">
        <w:t>/*************************** STATEMENTS *************************/</w:t>
      </w:r>
    </w:p>
    <w:p w14:paraId="3462C9B1" w14:textId="77777777" w:rsidR="005E7130" w:rsidRPr="00254E38" w:rsidRDefault="005E7130" w:rsidP="002F540D">
      <w:pPr>
        <w:pStyle w:val="Grammar"/>
      </w:pPr>
    </w:p>
    <w:p w14:paraId="57CE652A" w14:textId="04DC216B" w:rsidR="005E7130" w:rsidRPr="00254E38" w:rsidRDefault="005E7130" w:rsidP="002F540D">
      <w:pPr>
        <w:pStyle w:val="Grammar"/>
      </w:pPr>
      <w:r w:rsidRPr="00254E38">
        <w:t>assignmentOrMethodCallStatement</w:t>
      </w:r>
    </w:p>
    <w:p w14:paraId="240BCFF4" w14:textId="77777777" w:rsidR="005E7130" w:rsidRPr="00254E38" w:rsidRDefault="005E7130" w:rsidP="002F540D">
      <w:pPr>
        <w:pStyle w:val="Grammar"/>
      </w:pPr>
      <w:r w:rsidRPr="00254E38">
        <w:t xml:space="preserve">    : lvalue '(' argumentList ')' ';'</w:t>
      </w:r>
    </w:p>
    <w:p w14:paraId="7435995B" w14:textId="77777777" w:rsidR="005E7130" w:rsidRPr="00254E38" w:rsidRDefault="005E7130" w:rsidP="002F540D">
      <w:pPr>
        <w:pStyle w:val="Grammar"/>
      </w:pPr>
      <w:r w:rsidRPr="00254E38">
        <w:t xml:space="preserve">    | lvalue '&lt;' typeArgumentList '&gt;' '(' argumentList ')' ';'</w:t>
      </w:r>
    </w:p>
    <w:p w14:paraId="47493078" w14:textId="77777777" w:rsidR="005E7130" w:rsidRPr="00254E38" w:rsidRDefault="005E7130" w:rsidP="002F540D">
      <w:pPr>
        <w:pStyle w:val="Grammar"/>
      </w:pPr>
      <w:r w:rsidRPr="00254E38">
        <w:t xml:space="preserve">    | lvalue '=</w:t>
      </w:r>
      <w:proofErr w:type="gramStart"/>
      <w:r w:rsidRPr="00254E38">
        <w:t>'  expression</w:t>
      </w:r>
      <w:proofErr w:type="gramEnd"/>
      <w:r w:rsidRPr="00254E38">
        <w:t xml:space="preserve"> ';'     </w:t>
      </w:r>
    </w:p>
    <w:p w14:paraId="5DD54189" w14:textId="77777777" w:rsidR="005E7130" w:rsidRPr="00254E38" w:rsidRDefault="005E7130" w:rsidP="002F540D">
      <w:pPr>
        <w:pStyle w:val="Grammar"/>
      </w:pPr>
      <w:r w:rsidRPr="00254E38">
        <w:t xml:space="preserve">    ;</w:t>
      </w:r>
    </w:p>
    <w:p w14:paraId="59400BB8" w14:textId="77777777" w:rsidR="005E7130" w:rsidRPr="00254E38" w:rsidRDefault="005E7130" w:rsidP="002F540D">
      <w:pPr>
        <w:pStyle w:val="Grammar"/>
      </w:pPr>
    </w:p>
    <w:p w14:paraId="090E81B7" w14:textId="77777777" w:rsidR="005E7130" w:rsidRPr="00254E38" w:rsidRDefault="005E7130" w:rsidP="002F540D">
      <w:pPr>
        <w:pStyle w:val="Grammar"/>
      </w:pPr>
      <w:r w:rsidRPr="00254E38">
        <w:t>emptyStatement</w:t>
      </w:r>
    </w:p>
    <w:p w14:paraId="0C93043A" w14:textId="77777777" w:rsidR="005E7130" w:rsidRPr="00254E38" w:rsidRDefault="005E7130" w:rsidP="002F540D">
      <w:pPr>
        <w:pStyle w:val="Grammar"/>
      </w:pPr>
      <w:r w:rsidRPr="00254E38">
        <w:t xml:space="preserve">    : ';'                            </w:t>
      </w:r>
    </w:p>
    <w:p w14:paraId="7F15E821" w14:textId="77777777" w:rsidR="005E7130" w:rsidRPr="00254E38" w:rsidRDefault="005E7130" w:rsidP="002F540D">
      <w:pPr>
        <w:pStyle w:val="Grammar"/>
      </w:pPr>
      <w:r w:rsidRPr="00254E38">
        <w:t xml:space="preserve">    ;</w:t>
      </w:r>
    </w:p>
    <w:p w14:paraId="067729A3" w14:textId="77777777" w:rsidR="005E7130" w:rsidRPr="00254E38" w:rsidRDefault="005E7130" w:rsidP="002F540D">
      <w:pPr>
        <w:pStyle w:val="Grammar"/>
      </w:pPr>
    </w:p>
    <w:p w14:paraId="2484F835" w14:textId="77777777" w:rsidR="005E7130" w:rsidRPr="00254E38" w:rsidRDefault="005E7130" w:rsidP="002F540D">
      <w:pPr>
        <w:pStyle w:val="Grammar"/>
      </w:pPr>
      <w:r w:rsidRPr="00254E38">
        <w:t>returnStatement</w:t>
      </w:r>
    </w:p>
    <w:p w14:paraId="1C32C041" w14:textId="293A2C2C" w:rsidR="005E7130" w:rsidRPr="00254E38" w:rsidRDefault="005E7130" w:rsidP="002F540D">
      <w:pPr>
        <w:pStyle w:val="Grammar"/>
      </w:pPr>
      <w:r w:rsidRPr="00254E38">
        <w:t xml:space="preserve">    : RETURN ';'                     </w:t>
      </w:r>
    </w:p>
    <w:p w14:paraId="24733B90" w14:textId="37BD5373" w:rsidR="005E7130" w:rsidRDefault="00116ACC" w:rsidP="002F540D">
      <w:pPr>
        <w:pStyle w:val="Grammar"/>
        <w:rPr>
          <w:ins w:id="3115" w:author="Mihai Budiu" w:date="2016-04-07T09:04:00Z"/>
        </w:rPr>
      </w:pPr>
      <w:r>
        <w:t xml:space="preserve">    </w:t>
      </w:r>
      <w:r w:rsidR="005E7130" w:rsidRPr="00254E38">
        <w:t>;</w:t>
      </w:r>
    </w:p>
    <w:p w14:paraId="70C1D572" w14:textId="77777777" w:rsidR="00512098" w:rsidRDefault="00512098" w:rsidP="002F540D">
      <w:pPr>
        <w:pStyle w:val="Grammar"/>
        <w:rPr>
          <w:ins w:id="3116" w:author="Mihai Budiu" w:date="2016-04-07T09:04:00Z"/>
        </w:rPr>
      </w:pPr>
    </w:p>
    <w:p w14:paraId="2C17A777" w14:textId="08EE5941" w:rsidR="00512098" w:rsidRPr="00254E38" w:rsidRDefault="00512098" w:rsidP="00512098">
      <w:pPr>
        <w:pStyle w:val="Grammar"/>
        <w:rPr>
          <w:ins w:id="3117" w:author="Mihai Budiu" w:date="2016-04-07T09:04:00Z"/>
        </w:rPr>
      </w:pPr>
      <w:ins w:id="3118" w:author="Mihai Budiu" w:date="2016-04-07T09:04:00Z">
        <w:r>
          <w:t>exit</w:t>
        </w:r>
        <w:r w:rsidRPr="00254E38">
          <w:t>Statement</w:t>
        </w:r>
      </w:ins>
    </w:p>
    <w:p w14:paraId="22804C82" w14:textId="2A43419B" w:rsidR="00512098" w:rsidRPr="00254E38" w:rsidRDefault="00512098" w:rsidP="00512098">
      <w:pPr>
        <w:pStyle w:val="Grammar"/>
        <w:rPr>
          <w:ins w:id="3119" w:author="Mihai Budiu" w:date="2016-04-07T09:04:00Z"/>
        </w:rPr>
      </w:pPr>
      <w:ins w:id="3120" w:author="Mihai Budiu" w:date="2016-04-07T09:04:00Z">
        <w:r w:rsidRPr="00254E38">
          <w:t xml:space="preserve">    : </w:t>
        </w:r>
        <w:r>
          <w:t>EXIT</w:t>
        </w:r>
        <w:r w:rsidRPr="00254E38">
          <w:t xml:space="preserve"> ';'                     </w:t>
        </w:r>
      </w:ins>
    </w:p>
    <w:p w14:paraId="58AE26E9" w14:textId="2F03ED9F" w:rsidR="00512098" w:rsidRPr="00254E38" w:rsidRDefault="00512098" w:rsidP="00512098">
      <w:pPr>
        <w:pStyle w:val="Grammar"/>
        <w:rPr>
          <w:ins w:id="3121" w:author="Mihai Budiu" w:date="2016-04-08T12:39:00Z"/>
        </w:rPr>
      </w:pPr>
      <w:ins w:id="3122" w:author="Mihai Budiu" w:date="2016-04-07T09:04:00Z">
        <w:r>
          <w:t xml:space="preserve">    </w:t>
        </w:r>
        <w:r w:rsidRPr="00254E38">
          <w:t>;</w:t>
        </w:r>
      </w:ins>
    </w:p>
    <w:p w14:paraId="73C0BCC8" w14:textId="77777777" w:rsidR="005E7130" w:rsidRPr="00254E38" w:rsidRDefault="005E7130" w:rsidP="002F540D">
      <w:pPr>
        <w:pStyle w:val="Grammar"/>
      </w:pPr>
    </w:p>
    <w:p w14:paraId="44172AB5" w14:textId="77777777" w:rsidR="005E7130" w:rsidRPr="00254E38" w:rsidRDefault="005E7130" w:rsidP="002F540D">
      <w:pPr>
        <w:pStyle w:val="Grammar"/>
      </w:pPr>
      <w:r w:rsidRPr="00254E38">
        <w:t>conditionalStatement</w:t>
      </w:r>
    </w:p>
    <w:p w14:paraId="47CE4AE1" w14:textId="77777777" w:rsidR="005E7130" w:rsidRPr="00254E38" w:rsidRDefault="005E7130" w:rsidP="002F540D">
      <w:pPr>
        <w:pStyle w:val="Grammar"/>
      </w:pPr>
      <w:r w:rsidRPr="00254E38">
        <w:t xml:space="preserve">    : IF '(' expression ')' statement</w:t>
      </w:r>
    </w:p>
    <w:p w14:paraId="501B6D82" w14:textId="77777777" w:rsidR="005E7130" w:rsidRPr="00254E38" w:rsidRDefault="005E7130" w:rsidP="002F540D">
      <w:pPr>
        <w:pStyle w:val="Grammar"/>
      </w:pPr>
      <w:r w:rsidRPr="00254E38">
        <w:t xml:space="preserve">    | IF '(' expression ')' statement ELSE statement</w:t>
      </w:r>
    </w:p>
    <w:p w14:paraId="4744F0EA" w14:textId="77777777" w:rsidR="005E7130" w:rsidRPr="00254E38" w:rsidRDefault="005E7130" w:rsidP="002F540D">
      <w:pPr>
        <w:pStyle w:val="Grammar"/>
      </w:pPr>
      <w:r w:rsidRPr="00254E38">
        <w:t xml:space="preserve">    ;</w:t>
      </w:r>
    </w:p>
    <w:p w14:paraId="3ADB0EEF" w14:textId="77777777" w:rsidR="005E7130" w:rsidRPr="00254E38" w:rsidRDefault="005E7130" w:rsidP="002F540D">
      <w:pPr>
        <w:pStyle w:val="Grammar"/>
      </w:pPr>
    </w:p>
    <w:p w14:paraId="00D8BD12" w14:textId="77777777" w:rsidR="005E7130" w:rsidRPr="00254E38" w:rsidRDefault="005E7130" w:rsidP="002F540D">
      <w:pPr>
        <w:pStyle w:val="Grammar"/>
      </w:pPr>
      <w:r w:rsidRPr="00254E38">
        <w:t>statement</w:t>
      </w:r>
    </w:p>
    <w:p w14:paraId="15DA11A4" w14:textId="77777777" w:rsidR="005E7130" w:rsidRPr="00254E38" w:rsidRDefault="005E7130" w:rsidP="002F540D">
      <w:pPr>
        <w:pStyle w:val="Grammar"/>
      </w:pPr>
      <w:r w:rsidRPr="00254E38">
        <w:t xml:space="preserve">    : assignmentOrMethodCallStatement</w:t>
      </w:r>
    </w:p>
    <w:p w14:paraId="69E37999" w14:textId="77777777" w:rsidR="005E7130" w:rsidRPr="00254E38" w:rsidRDefault="005E7130" w:rsidP="002F540D">
      <w:pPr>
        <w:pStyle w:val="Grammar"/>
      </w:pPr>
      <w:r w:rsidRPr="00254E38">
        <w:t xml:space="preserve">    | conditionalStatement           </w:t>
      </w:r>
    </w:p>
    <w:p w14:paraId="56BCD0B0" w14:textId="77777777" w:rsidR="005E7130" w:rsidRPr="00254E38" w:rsidRDefault="005E7130" w:rsidP="002F540D">
      <w:pPr>
        <w:pStyle w:val="Grammar"/>
      </w:pPr>
      <w:r w:rsidRPr="00254E38">
        <w:t xml:space="preserve">    | emptyStatement                 </w:t>
      </w:r>
    </w:p>
    <w:p w14:paraId="249ED9E3" w14:textId="77777777" w:rsidR="005E7130" w:rsidRPr="00254E38" w:rsidRDefault="005E7130" w:rsidP="002F540D">
      <w:pPr>
        <w:pStyle w:val="Grammar"/>
      </w:pPr>
      <w:r w:rsidRPr="00254E38">
        <w:t xml:space="preserve">    | blockStatement                 </w:t>
      </w:r>
    </w:p>
    <w:p w14:paraId="7D19AD28" w14:textId="686FCDFF" w:rsidR="005E7130" w:rsidRPr="00254E38" w:rsidRDefault="005E7130" w:rsidP="002F540D">
      <w:pPr>
        <w:pStyle w:val="Grammar"/>
      </w:pPr>
      <w:r w:rsidRPr="00254E38">
        <w:t xml:space="preserve">    | </w:t>
      </w:r>
      <w:ins w:id="3123" w:author="Mihai Budiu" w:date="2016-04-07T09:04:00Z">
        <w:r w:rsidR="00512098">
          <w:t>exit</w:t>
        </w:r>
      </w:ins>
      <w:del w:id="3124" w:author="Mihai Budiu" w:date="2016-04-07T09:04:00Z">
        <w:r w:rsidRPr="00254E38" w:rsidDel="00512098">
          <w:delText>return</w:delText>
        </w:r>
      </w:del>
      <w:r w:rsidRPr="00254E38">
        <w:t xml:space="preserve">Statement                </w:t>
      </w:r>
    </w:p>
    <w:p w14:paraId="3156206A" w14:textId="77777777" w:rsidR="00512098" w:rsidRPr="00254E38" w:rsidRDefault="00512098" w:rsidP="00512098">
      <w:pPr>
        <w:pStyle w:val="Grammar"/>
        <w:rPr>
          <w:ins w:id="3125" w:author="Mihai Budiu" w:date="2016-04-07T09:04:00Z"/>
        </w:rPr>
      </w:pPr>
      <w:ins w:id="3126" w:author="Mihai Budiu" w:date="2016-04-07T09:04:00Z">
        <w:r w:rsidRPr="00254E38">
          <w:t xml:space="preserve">    | returnStatement                </w:t>
        </w:r>
      </w:ins>
    </w:p>
    <w:p w14:paraId="5D14D39C" w14:textId="77777777" w:rsidR="005E7130" w:rsidRPr="00254E38" w:rsidRDefault="005E7130" w:rsidP="002F540D">
      <w:pPr>
        <w:pStyle w:val="Grammar"/>
      </w:pPr>
      <w:r w:rsidRPr="00254E38">
        <w:t xml:space="preserve">    | switchStatement                </w:t>
      </w:r>
    </w:p>
    <w:p w14:paraId="03070016" w14:textId="77777777" w:rsidR="005E7130" w:rsidRPr="00254E38" w:rsidRDefault="005E7130" w:rsidP="002F540D">
      <w:pPr>
        <w:pStyle w:val="Grammar"/>
      </w:pPr>
      <w:r w:rsidRPr="00254E38">
        <w:t xml:space="preserve">    ;</w:t>
      </w:r>
    </w:p>
    <w:p w14:paraId="3E9AFB7F" w14:textId="77777777" w:rsidR="005E7130" w:rsidRPr="00254E38" w:rsidRDefault="005E7130" w:rsidP="002F540D">
      <w:pPr>
        <w:pStyle w:val="Grammar"/>
      </w:pPr>
    </w:p>
    <w:p w14:paraId="5AAF171F" w14:textId="77777777" w:rsidR="005E7130" w:rsidRPr="00254E38" w:rsidRDefault="005E7130" w:rsidP="002F540D">
      <w:pPr>
        <w:pStyle w:val="Grammar"/>
      </w:pPr>
      <w:r w:rsidRPr="00254E38">
        <w:t>blockStatement</w:t>
      </w:r>
    </w:p>
    <w:p w14:paraId="0A16E4E5" w14:textId="77777777" w:rsidR="005E7130" w:rsidRPr="00254E38" w:rsidRDefault="005E7130" w:rsidP="002F540D">
      <w:pPr>
        <w:pStyle w:val="Grammar"/>
      </w:pPr>
      <w:r w:rsidRPr="00254E38">
        <w:t xml:space="preserve">    : '{' statOrDeclList '}'         </w:t>
      </w:r>
    </w:p>
    <w:p w14:paraId="2B57D67F" w14:textId="77777777" w:rsidR="005E7130" w:rsidRPr="00254E38" w:rsidRDefault="005E7130" w:rsidP="002F540D">
      <w:pPr>
        <w:pStyle w:val="Grammar"/>
      </w:pPr>
      <w:r w:rsidRPr="00254E38">
        <w:t xml:space="preserve">    ;</w:t>
      </w:r>
    </w:p>
    <w:p w14:paraId="63CC8D8B" w14:textId="77777777" w:rsidR="005E7130" w:rsidRPr="00254E38" w:rsidRDefault="005E7130" w:rsidP="002F540D">
      <w:pPr>
        <w:pStyle w:val="Grammar"/>
      </w:pPr>
    </w:p>
    <w:p w14:paraId="395EEB4F" w14:textId="77777777" w:rsidR="005E7130" w:rsidRPr="00254E38" w:rsidRDefault="005E7130" w:rsidP="002F540D">
      <w:pPr>
        <w:pStyle w:val="Grammar"/>
      </w:pPr>
      <w:r w:rsidRPr="00254E38">
        <w:t>statOrDeclList</w:t>
      </w:r>
    </w:p>
    <w:p w14:paraId="0975F910" w14:textId="77777777" w:rsidR="005E7130" w:rsidRPr="00254E38" w:rsidRDefault="005E7130" w:rsidP="002F540D">
      <w:pPr>
        <w:pStyle w:val="Grammar"/>
      </w:pPr>
      <w:r w:rsidRPr="00254E38">
        <w:t xml:space="preserve">    : /* empty */                           </w:t>
      </w:r>
    </w:p>
    <w:p w14:paraId="0DE0999B" w14:textId="77777777" w:rsidR="005E7130" w:rsidRPr="00254E38" w:rsidRDefault="005E7130" w:rsidP="002F540D">
      <w:pPr>
        <w:pStyle w:val="Grammar"/>
      </w:pPr>
      <w:r w:rsidRPr="00254E38">
        <w:t xml:space="preserve">    | statOrDeclList statementOrDeclaration </w:t>
      </w:r>
    </w:p>
    <w:p w14:paraId="7C718B06" w14:textId="77777777" w:rsidR="005E7130" w:rsidRPr="00254E38" w:rsidRDefault="005E7130" w:rsidP="002F540D">
      <w:pPr>
        <w:pStyle w:val="Grammar"/>
      </w:pPr>
      <w:r w:rsidRPr="00254E38">
        <w:t xml:space="preserve">    ;</w:t>
      </w:r>
    </w:p>
    <w:p w14:paraId="2AEF5C78" w14:textId="77777777" w:rsidR="005E7130" w:rsidRPr="00254E38" w:rsidRDefault="005E7130" w:rsidP="002F540D">
      <w:pPr>
        <w:pStyle w:val="Grammar"/>
      </w:pPr>
    </w:p>
    <w:p w14:paraId="3BBB21AA" w14:textId="77777777" w:rsidR="005E7130" w:rsidRPr="00254E38" w:rsidRDefault="005E7130" w:rsidP="002F540D">
      <w:pPr>
        <w:pStyle w:val="Grammar"/>
      </w:pPr>
      <w:r w:rsidRPr="00254E38">
        <w:t>switchStatement</w:t>
      </w:r>
    </w:p>
    <w:p w14:paraId="150747D5" w14:textId="77777777" w:rsidR="005E7130" w:rsidRPr="00254E38" w:rsidRDefault="005E7130" w:rsidP="002F540D">
      <w:pPr>
        <w:pStyle w:val="Grammar"/>
      </w:pPr>
      <w:r w:rsidRPr="00254E38">
        <w:t xml:space="preserve">    : SWITCH '(' expression ')' '{' switchCases '}'</w:t>
      </w:r>
    </w:p>
    <w:p w14:paraId="535B7E62" w14:textId="77777777" w:rsidR="005E7130" w:rsidRPr="00254E38" w:rsidRDefault="005E7130" w:rsidP="002F540D">
      <w:pPr>
        <w:pStyle w:val="Grammar"/>
      </w:pPr>
      <w:r w:rsidRPr="00254E38">
        <w:t xml:space="preserve">    ;</w:t>
      </w:r>
    </w:p>
    <w:p w14:paraId="780C64CB" w14:textId="77777777" w:rsidR="005E7130" w:rsidRPr="00254E38" w:rsidRDefault="005E7130" w:rsidP="002F540D">
      <w:pPr>
        <w:pStyle w:val="Grammar"/>
      </w:pPr>
    </w:p>
    <w:p w14:paraId="0E83AEDE" w14:textId="77777777" w:rsidR="005E7130" w:rsidRPr="00254E38" w:rsidRDefault="005E7130" w:rsidP="002F540D">
      <w:pPr>
        <w:pStyle w:val="Grammar"/>
      </w:pPr>
      <w:r w:rsidRPr="00254E38">
        <w:t>switchCases</w:t>
      </w:r>
    </w:p>
    <w:p w14:paraId="6CD83C82" w14:textId="77777777" w:rsidR="005E7130" w:rsidRPr="00254E38" w:rsidRDefault="005E7130" w:rsidP="002F540D">
      <w:pPr>
        <w:pStyle w:val="Grammar"/>
      </w:pPr>
      <w:r w:rsidRPr="00254E38">
        <w:t xml:space="preserve">    : /* empty */             </w:t>
      </w:r>
    </w:p>
    <w:p w14:paraId="3E963A77" w14:textId="77777777" w:rsidR="005E7130" w:rsidRPr="00254E38" w:rsidRDefault="005E7130" w:rsidP="002F540D">
      <w:pPr>
        <w:pStyle w:val="Grammar"/>
      </w:pPr>
      <w:r w:rsidRPr="00254E38">
        <w:t xml:space="preserve">    | switchCases switchCase  </w:t>
      </w:r>
    </w:p>
    <w:p w14:paraId="244DCF28" w14:textId="77777777" w:rsidR="005E7130" w:rsidRPr="00254E38" w:rsidRDefault="005E7130" w:rsidP="002F540D">
      <w:pPr>
        <w:pStyle w:val="Grammar"/>
      </w:pPr>
      <w:r w:rsidRPr="00254E38">
        <w:t xml:space="preserve">    ;</w:t>
      </w:r>
    </w:p>
    <w:p w14:paraId="581108E6" w14:textId="77777777" w:rsidR="005E7130" w:rsidRPr="00254E38" w:rsidRDefault="005E7130" w:rsidP="002F540D">
      <w:pPr>
        <w:pStyle w:val="Grammar"/>
      </w:pPr>
    </w:p>
    <w:p w14:paraId="208F3174" w14:textId="77777777" w:rsidR="005E7130" w:rsidRPr="00254E38" w:rsidRDefault="005E7130" w:rsidP="002F540D">
      <w:pPr>
        <w:pStyle w:val="Grammar"/>
      </w:pPr>
      <w:r w:rsidRPr="00254E38">
        <w:t>switchCase</w:t>
      </w:r>
    </w:p>
    <w:p w14:paraId="3068F713" w14:textId="77777777" w:rsidR="005E7130" w:rsidRPr="00254E38" w:rsidRDefault="005E7130" w:rsidP="002F540D">
      <w:pPr>
        <w:pStyle w:val="Grammar"/>
      </w:pPr>
      <w:r w:rsidRPr="00254E38">
        <w:t xml:space="preserve">    : switchLabel ':' blockStatement</w:t>
      </w:r>
    </w:p>
    <w:p w14:paraId="7903C751" w14:textId="06B87966" w:rsidR="00224BFA" w:rsidRPr="00254E38" w:rsidRDefault="00224BFA" w:rsidP="002F540D">
      <w:pPr>
        <w:pStyle w:val="Grammar"/>
      </w:pPr>
      <w:r w:rsidRPr="00254E38">
        <w:t xml:space="preserve">    </w:t>
      </w:r>
      <w:r>
        <w:t>| switchLabel ':'</w:t>
      </w:r>
    </w:p>
    <w:p w14:paraId="45DB55C4" w14:textId="77777777" w:rsidR="005E7130" w:rsidRPr="00254E38" w:rsidRDefault="005E7130" w:rsidP="002F540D">
      <w:pPr>
        <w:pStyle w:val="Grammar"/>
      </w:pPr>
      <w:r w:rsidRPr="00254E38">
        <w:t xml:space="preserve">    ;</w:t>
      </w:r>
    </w:p>
    <w:p w14:paraId="0A760D15" w14:textId="77777777" w:rsidR="005E7130" w:rsidRPr="00254E38" w:rsidRDefault="005E7130" w:rsidP="002F540D">
      <w:pPr>
        <w:pStyle w:val="Grammar"/>
      </w:pPr>
    </w:p>
    <w:p w14:paraId="6DE0A00A" w14:textId="77777777" w:rsidR="005E7130" w:rsidRPr="00254E38" w:rsidRDefault="005E7130" w:rsidP="002F540D">
      <w:pPr>
        <w:pStyle w:val="Grammar"/>
      </w:pPr>
      <w:r w:rsidRPr="00254E38">
        <w:t>switchLabel</w:t>
      </w:r>
    </w:p>
    <w:p w14:paraId="5D688F6D" w14:textId="77777777" w:rsidR="005E7130" w:rsidRPr="00254E38" w:rsidRDefault="005E7130" w:rsidP="002F540D">
      <w:pPr>
        <w:pStyle w:val="Grammar"/>
      </w:pPr>
      <w:r w:rsidRPr="00254E38">
        <w:t xml:space="preserve">    : name    </w:t>
      </w:r>
    </w:p>
    <w:p w14:paraId="0F5322BD" w14:textId="77777777" w:rsidR="005E7130" w:rsidRPr="00254E38" w:rsidRDefault="005E7130" w:rsidP="002F540D">
      <w:pPr>
        <w:pStyle w:val="Grammar"/>
      </w:pPr>
      <w:r w:rsidRPr="00254E38">
        <w:t xml:space="preserve">    | DEFAULT </w:t>
      </w:r>
    </w:p>
    <w:p w14:paraId="036873D9" w14:textId="77777777" w:rsidR="005E7130" w:rsidRPr="00254E38" w:rsidRDefault="005E7130" w:rsidP="002F540D">
      <w:pPr>
        <w:pStyle w:val="Grammar"/>
      </w:pPr>
      <w:r w:rsidRPr="00254E38">
        <w:t xml:space="preserve">    ;</w:t>
      </w:r>
    </w:p>
    <w:p w14:paraId="5930EE5F" w14:textId="77777777" w:rsidR="005E7130" w:rsidRPr="00254E38" w:rsidRDefault="005E7130" w:rsidP="002F540D">
      <w:pPr>
        <w:pStyle w:val="Grammar"/>
      </w:pPr>
    </w:p>
    <w:p w14:paraId="4535A899" w14:textId="77777777" w:rsidR="005E7130" w:rsidRPr="00254E38" w:rsidRDefault="005E7130" w:rsidP="002F540D">
      <w:pPr>
        <w:pStyle w:val="Grammar"/>
      </w:pPr>
      <w:r w:rsidRPr="00254E38">
        <w:t>statementOrDeclaration</w:t>
      </w:r>
    </w:p>
    <w:p w14:paraId="3691D99D" w14:textId="77777777" w:rsidR="005E7130" w:rsidRPr="00254E38" w:rsidRDefault="005E7130" w:rsidP="002F540D">
      <w:pPr>
        <w:pStyle w:val="Grammar"/>
      </w:pPr>
      <w:r w:rsidRPr="00254E38">
        <w:t xml:space="preserve">    : variableDeclaration </w:t>
      </w:r>
    </w:p>
    <w:p w14:paraId="14562252" w14:textId="77777777" w:rsidR="005E7130" w:rsidRPr="00254E38" w:rsidRDefault="005E7130" w:rsidP="002F540D">
      <w:pPr>
        <w:pStyle w:val="Grammar"/>
      </w:pPr>
      <w:r w:rsidRPr="00254E38">
        <w:t xml:space="preserve">    | constantDeclaration</w:t>
      </w:r>
    </w:p>
    <w:p w14:paraId="476F65CD" w14:textId="77777777" w:rsidR="005E7130" w:rsidRPr="00254E38" w:rsidRDefault="005E7130" w:rsidP="002F540D">
      <w:pPr>
        <w:pStyle w:val="Grammar"/>
      </w:pPr>
      <w:r w:rsidRPr="00254E38">
        <w:t xml:space="preserve">    | statement          </w:t>
      </w:r>
    </w:p>
    <w:p w14:paraId="17A1444A" w14:textId="77777777" w:rsidR="005E7130" w:rsidRPr="00254E38" w:rsidRDefault="005E7130" w:rsidP="002F540D">
      <w:pPr>
        <w:pStyle w:val="Grammar"/>
      </w:pPr>
      <w:r w:rsidRPr="00254E38">
        <w:t xml:space="preserve">    | instantiation      </w:t>
      </w:r>
    </w:p>
    <w:p w14:paraId="20C5840E" w14:textId="77777777" w:rsidR="005E7130" w:rsidRPr="00254E38" w:rsidRDefault="005E7130" w:rsidP="002F540D">
      <w:pPr>
        <w:pStyle w:val="Grammar"/>
      </w:pPr>
      <w:r w:rsidRPr="00254E38">
        <w:t xml:space="preserve">    ;</w:t>
      </w:r>
    </w:p>
    <w:p w14:paraId="2EC9452F" w14:textId="77777777" w:rsidR="005E7130" w:rsidRPr="00254E38" w:rsidRDefault="005E7130" w:rsidP="002F540D">
      <w:pPr>
        <w:pStyle w:val="Grammar"/>
      </w:pPr>
    </w:p>
    <w:p w14:paraId="4ED9BA80" w14:textId="6E6A32AE" w:rsidR="00790EA7" w:rsidRDefault="00790EA7" w:rsidP="002F540D">
      <w:pPr>
        <w:pStyle w:val="Grammar"/>
      </w:pPr>
      <w:r>
        <w:t>/************ TABLES *************/</w:t>
      </w:r>
    </w:p>
    <w:p w14:paraId="7A6FF4C9" w14:textId="77777777" w:rsidR="005E7130" w:rsidRPr="00254E38" w:rsidRDefault="005E7130" w:rsidP="002F540D">
      <w:pPr>
        <w:pStyle w:val="Grammar"/>
      </w:pPr>
      <w:r w:rsidRPr="00254E38">
        <w:t>tableDeclaration</w:t>
      </w:r>
    </w:p>
    <w:p w14:paraId="340EC59F" w14:textId="4FB22D04" w:rsidR="005E7130" w:rsidRPr="00254E38" w:rsidRDefault="005E7130" w:rsidP="002F540D">
      <w:pPr>
        <w:pStyle w:val="Grammar"/>
      </w:pPr>
      <w:r w:rsidRPr="00254E38">
        <w:t xml:space="preserve">    : </w:t>
      </w:r>
      <w:r w:rsidR="00B862DD">
        <w:t xml:space="preserve">optAnnotations </w:t>
      </w:r>
      <w:r w:rsidRPr="00254E38">
        <w:t xml:space="preserve">TABLE name '(' parameterList ')' </w:t>
      </w:r>
      <w:r w:rsidR="00B862DD">
        <w:br/>
        <w:t xml:space="preserve">     </w:t>
      </w:r>
      <w:r w:rsidRPr="00254E38">
        <w:t>'{' tablePropertyList '}'</w:t>
      </w:r>
    </w:p>
    <w:p w14:paraId="35C02F51" w14:textId="77777777" w:rsidR="005E7130" w:rsidRPr="00254E38" w:rsidRDefault="005E7130" w:rsidP="002F540D">
      <w:pPr>
        <w:pStyle w:val="Grammar"/>
      </w:pPr>
      <w:r w:rsidRPr="00254E38">
        <w:t xml:space="preserve">    ;</w:t>
      </w:r>
    </w:p>
    <w:p w14:paraId="28E40600" w14:textId="77777777" w:rsidR="005E7130" w:rsidRPr="00254E38" w:rsidRDefault="005E7130" w:rsidP="002F540D">
      <w:pPr>
        <w:pStyle w:val="Grammar"/>
      </w:pPr>
    </w:p>
    <w:p w14:paraId="4EC70418" w14:textId="77777777" w:rsidR="005E7130" w:rsidRPr="00254E38" w:rsidRDefault="005E7130" w:rsidP="002F540D">
      <w:pPr>
        <w:pStyle w:val="Grammar"/>
      </w:pPr>
      <w:r w:rsidRPr="00254E38">
        <w:t>tablePropertyList</w:t>
      </w:r>
    </w:p>
    <w:p w14:paraId="43F4DB3E" w14:textId="77777777" w:rsidR="005E7130" w:rsidRPr="00254E38" w:rsidRDefault="005E7130" w:rsidP="002F540D">
      <w:pPr>
        <w:pStyle w:val="Grammar"/>
      </w:pPr>
      <w:r w:rsidRPr="00254E38">
        <w:t xml:space="preserve">    : tableProperty                     </w:t>
      </w:r>
    </w:p>
    <w:p w14:paraId="238BC127" w14:textId="77777777" w:rsidR="005E7130" w:rsidRPr="00254E38" w:rsidRDefault="005E7130" w:rsidP="002F540D">
      <w:pPr>
        <w:pStyle w:val="Grammar"/>
      </w:pPr>
      <w:r w:rsidRPr="00254E38">
        <w:t xml:space="preserve">                                        </w:t>
      </w:r>
    </w:p>
    <w:p w14:paraId="437DB0A9" w14:textId="77777777" w:rsidR="005E7130" w:rsidRPr="00254E38" w:rsidRDefault="005E7130" w:rsidP="002F540D">
      <w:pPr>
        <w:pStyle w:val="Grammar"/>
      </w:pPr>
      <w:r w:rsidRPr="00254E38">
        <w:t xml:space="preserve">    | tablePropertyList tableProperty   </w:t>
      </w:r>
    </w:p>
    <w:p w14:paraId="47EF25C6" w14:textId="77777777" w:rsidR="005E7130" w:rsidRPr="00254E38" w:rsidRDefault="005E7130" w:rsidP="002F540D">
      <w:pPr>
        <w:pStyle w:val="Grammar"/>
      </w:pPr>
      <w:r w:rsidRPr="00254E38">
        <w:t xml:space="preserve">    ;</w:t>
      </w:r>
    </w:p>
    <w:p w14:paraId="3C8909BA" w14:textId="77777777" w:rsidR="005E7130" w:rsidRPr="00254E38" w:rsidRDefault="005E7130" w:rsidP="002F540D">
      <w:pPr>
        <w:pStyle w:val="Grammar"/>
      </w:pPr>
    </w:p>
    <w:p w14:paraId="7046F484" w14:textId="77777777" w:rsidR="005E7130" w:rsidRPr="00254E38" w:rsidRDefault="005E7130" w:rsidP="002F540D">
      <w:pPr>
        <w:pStyle w:val="Grammar"/>
      </w:pPr>
      <w:r w:rsidRPr="00254E38">
        <w:t>tableProperty</w:t>
      </w:r>
    </w:p>
    <w:p w14:paraId="6D1F64E3" w14:textId="77777777" w:rsidR="005E7130" w:rsidRPr="00254E38" w:rsidRDefault="005E7130" w:rsidP="002F540D">
      <w:pPr>
        <w:pStyle w:val="Grammar"/>
      </w:pPr>
      <w:r w:rsidRPr="00254E38">
        <w:t xml:space="preserve">    : KEY '=' '{' keyElementList '}'    </w:t>
      </w:r>
    </w:p>
    <w:p w14:paraId="686E38E5" w14:textId="77777777" w:rsidR="005E7130" w:rsidRPr="00254E38" w:rsidRDefault="005E7130" w:rsidP="002F540D">
      <w:pPr>
        <w:pStyle w:val="Grammar"/>
      </w:pPr>
      <w:r w:rsidRPr="00254E38">
        <w:t xml:space="preserve">    | ACTIONS '=' '{' actionList '}'    </w:t>
      </w:r>
    </w:p>
    <w:p w14:paraId="6789A0B3" w14:textId="25B52901" w:rsidR="005E7130" w:rsidRPr="00254E38" w:rsidRDefault="005E7130" w:rsidP="002F540D">
      <w:pPr>
        <w:pStyle w:val="Grammar"/>
      </w:pPr>
      <w:r w:rsidRPr="00254E38">
        <w:t xml:space="preserve">    | </w:t>
      </w:r>
      <w:r w:rsidR="00D66450">
        <w:t xml:space="preserve">optAnnotations </w:t>
      </w:r>
      <w:r w:rsidRPr="00254E38">
        <w:t>CONST IDENTIFIER '=' initializer ';'</w:t>
      </w:r>
    </w:p>
    <w:p w14:paraId="25E6E85E" w14:textId="31F2C2F6" w:rsidR="005E7130" w:rsidRPr="00254E38" w:rsidRDefault="005E7130" w:rsidP="002F540D">
      <w:pPr>
        <w:pStyle w:val="Grammar"/>
      </w:pPr>
      <w:r w:rsidRPr="00254E38">
        <w:t xml:space="preserve">    | </w:t>
      </w:r>
      <w:r w:rsidR="00D66450">
        <w:t xml:space="preserve">optAnnotations </w:t>
      </w:r>
      <w:r w:rsidRPr="00254E38">
        <w:t xml:space="preserve">IDENTIFIER '=' initializer ';'    </w:t>
      </w:r>
    </w:p>
    <w:p w14:paraId="266D22DC" w14:textId="77777777" w:rsidR="005E7130" w:rsidRPr="00254E38" w:rsidRDefault="005E7130" w:rsidP="002F540D">
      <w:pPr>
        <w:pStyle w:val="Grammar"/>
      </w:pPr>
      <w:r w:rsidRPr="00254E38">
        <w:t xml:space="preserve">    ;</w:t>
      </w:r>
    </w:p>
    <w:p w14:paraId="43DF1B0D" w14:textId="77777777" w:rsidR="005E7130" w:rsidRPr="00254E38" w:rsidRDefault="005E7130" w:rsidP="002F540D">
      <w:pPr>
        <w:pStyle w:val="Grammar"/>
      </w:pPr>
    </w:p>
    <w:p w14:paraId="611DA65A" w14:textId="77777777" w:rsidR="005E7130" w:rsidRPr="00254E38" w:rsidRDefault="005E7130" w:rsidP="002F540D">
      <w:pPr>
        <w:pStyle w:val="Grammar"/>
      </w:pPr>
      <w:r w:rsidRPr="00254E38">
        <w:t>keyElementList</w:t>
      </w:r>
    </w:p>
    <w:p w14:paraId="4983A25C" w14:textId="77777777" w:rsidR="005E7130" w:rsidRPr="00254E38" w:rsidRDefault="005E7130" w:rsidP="002F540D">
      <w:pPr>
        <w:pStyle w:val="Grammar"/>
      </w:pPr>
      <w:r w:rsidRPr="00254E38">
        <w:t xml:space="preserve">    : /* empty */                       </w:t>
      </w:r>
    </w:p>
    <w:p w14:paraId="59F89131" w14:textId="77777777" w:rsidR="005E7130" w:rsidRPr="00254E38" w:rsidRDefault="005E7130" w:rsidP="002F540D">
      <w:pPr>
        <w:pStyle w:val="Grammar"/>
      </w:pPr>
      <w:r w:rsidRPr="00254E38">
        <w:lastRenderedPageBreak/>
        <w:t xml:space="preserve">    | keyElementList keyElement         </w:t>
      </w:r>
    </w:p>
    <w:p w14:paraId="2FE6E29D" w14:textId="77777777" w:rsidR="005E7130" w:rsidRPr="00254E38" w:rsidRDefault="005E7130" w:rsidP="002F540D">
      <w:pPr>
        <w:pStyle w:val="Grammar"/>
      </w:pPr>
      <w:r w:rsidRPr="00254E38">
        <w:t xml:space="preserve">    ;</w:t>
      </w:r>
    </w:p>
    <w:p w14:paraId="47906465" w14:textId="77777777" w:rsidR="005E7130" w:rsidRPr="00254E38" w:rsidRDefault="005E7130" w:rsidP="002F540D">
      <w:pPr>
        <w:pStyle w:val="Grammar"/>
      </w:pPr>
    </w:p>
    <w:p w14:paraId="09685BD9" w14:textId="77777777" w:rsidR="005E7130" w:rsidRPr="00254E38" w:rsidRDefault="005E7130" w:rsidP="002F540D">
      <w:pPr>
        <w:pStyle w:val="Grammar"/>
      </w:pPr>
      <w:r w:rsidRPr="00254E38">
        <w:t>keyElement</w:t>
      </w:r>
    </w:p>
    <w:p w14:paraId="03984F8E" w14:textId="32C2C389" w:rsidR="005E7130" w:rsidRPr="00254E38" w:rsidRDefault="005E7130" w:rsidP="002F540D">
      <w:pPr>
        <w:pStyle w:val="Grammar"/>
      </w:pPr>
      <w:r w:rsidRPr="00254E38">
        <w:t xml:space="preserve">    : </w:t>
      </w:r>
      <w:r w:rsidR="00955AB0">
        <w:t>expression</w:t>
      </w:r>
      <w:r w:rsidR="00955AB0" w:rsidRPr="00254E38">
        <w:t xml:space="preserve"> </w:t>
      </w:r>
      <w:r w:rsidRPr="00254E38">
        <w:t xml:space="preserve">':' name ';'               </w:t>
      </w:r>
    </w:p>
    <w:p w14:paraId="0530A526" w14:textId="77777777" w:rsidR="005E7130" w:rsidRPr="00254E38" w:rsidRDefault="005E7130" w:rsidP="002F540D">
      <w:pPr>
        <w:pStyle w:val="Grammar"/>
      </w:pPr>
      <w:r w:rsidRPr="00254E38">
        <w:t xml:space="preserve">    ;</w:t>
      </w:r>
    </w:p>
    <w:p w14:paraId="363C5CE0" w14:textId="77777777" w:rsidR="005E7130" w:rsidRPr="00254E38" w:rsidRDefault="005E7130" w:rsidP="002F540D">
      <w:pPr>
        <w:pStyle w:val="Grammar"/>
      </w:pPr>
    </w:p>
    <w:p w14:paraId="44C3CE73" w14:textId="77777777" w:rsidR="005E7130" w:rsidRPr="00254E38" w:rsidRDefault="005E7130" w:rsidP="002F540D">
      <w:pPr>
        <w:pStyle w:val="Grammar"/>
      </w:pPr>
      <w:r w:rsidRPr="00254E38">
        <w:t>actionList</w:t>
      </w:r>
    </w:p>
    <w:p w14:paraId="26D3D9C9" w14:textId="77777777" w:rsidR="005E7130" w:rsidRPr="00254E38" w:rsidRDefault="005E7130" w:rsidP="002F540D">
      <w:pPr>
        <w:pStyle w:val="Grammar"/>
      </w:pPr>
      <w:r w:rsidRPr="00254E38">
        <w:t xml:space="preserve">    : actionRef ';'                                                             </w:t>
      </w:r>
    </w:p>
    <w:p w14:paraId="2856BCDA" w14:textId="77777777" w:rsidR="005E7130" w:rsidRPr="00254E38" w:rsidRDefault="005E7130" w:rsidP="002F540D">
      <w:pPr>
        <w:pStyle w:val="Grammar"/>
      </w:pPr>
      <w:r w:rsidRPr="00254E38">
        <w:t xml:space="preserve">    | actionList actionRef ';'          </w:t>
      </w:r>
    </w:p>
    <w:p w14:paraId="2297BFF4" w14:textId="77777777" w:rsidR="005E7130" w:rsidRPr="00254E38" w:rsidRDefault="005E7130" w:rsidP="002F540D">
      <w:pPr>
        <w:pStyle w:val="Grammar"/>
      </w:pPr>
      <w:r w:rsidRPr="00254E38">
        <w:t xml:space="preserve">    ;</w:t>
      </w:r>
    </w:p>
    <w:p w14:paraId="32ABB56E" w14:textId="77777777" w:rsidR="005E7130" w:rsidRPr="00254E38" w:rsidRDefault="005E7130" w:rsidP="002F540D">
      <w:pPr>
        <w:pStyle w:val="Grammar"/>
      </w:pPr>
    </w:p>
    <w:p w14:paraId="005C02E0" w14:textId="77777777" w:rsidR="005E7130" w:rsidRPr="00254E38" w:rsidRDefault="005E7130" w:rsidP="002F540D">
      <w:pPr>
        <w:pStyle w:val="Grammar"/>
      </w:pPr>
      <w:r w:rsidRPr="00254E38">
        <w:t>actionRef</w:t>
      </w:r>
    </w:p>
    <w:p w14:paraId="64E6EA8B" w14:textId="77777777" w:rsidR="005E7130" w:rsidRPr="00254E38" w:rsidRDefault="005E7130" w:rsidP="002F540D">
      <w:pPr>
        <w:pStyle w:val="Grammar"/>
      </w:pPr>
      <w:r w:rsidRPr="00254E38">
        <w:t xml:space="preserve">    : optAnnotations name               </w:t>
      </w:r>
    </w:p>
    <w:p w14:paraId="09C0C5EB" w14:textId="77777777" w:rsidR="005E7130" w:rsidRPr="00254E38" w:rsidRDefault="005E7130" w:rsidP="002F540D">
      <w:pPr>
        <w:pStyle w:val="Grammar"/>
      </w:pPr>
      <w:r w:rsidRPr="00254E38">
        <w:t xml:space="preserve">    | optAnnotations name '(' argumentList ')'</w:t>
      </w:r>
    </w:p>
    <w:p w14:paraId="43758E0E" w14:textId="77777777" w:rsidR="005E7130" w:rsidRPr="00254E38" w:rsidRDefault="005E7130" w:rsidP="002F540D">
      <w:pPr>
        <w:pStyle w:val="Grammar"/>
      </w:pPr>
      <w:r w:rsidRPr="00254E38">
        <w:t xml:space="preserve">    ;</w:t>
      </w:r>
    </w:p>
    <w:p w14:paraId="0FD78615" w14:textId="77777777" w:rsidR="005E7130" w:rsidRPr="00254E38" w:rsidRDefault="005E7130" w:rsidP="002F540D">
      <w:pPr>
        <w:pStyle w:val="Grammar"/>
      </w:pPr>
    </w:p>
    <w:p w14:paraId="5A3F82AF" w14:textId="77777777" w:rsidR="005E7130" w:rsidRPr="00254E38" w:rsidRDefault="005E7130" w:rsidP="002F540D">
      <w:pPr>
        <w:pStyle w:val="Grammar"/>
      </w:pPr>
      <w:r w:rsidRPr="00254E38">
        <w:t>/************************* ACTION ********************************/</w:t>
      </w:r>
    </w:p>
    <w:p w14:paraId="5185501C" w14:textId="77777777" w:rsidR="005E7130" w:rsidRPr="00254E38" w:rsidRDefault="005E7130" w:rsidP="002F540D">
      <w:pPr>
        <w:pStyle w:val="Grammar"/>
      </w:pPr>
    </w:p>
    <w:p w14:paraId="025F2887" w14:textId="77777777" w:rsidR="005E7130" w:rsidRPr="00254E38" w:rsidRDefault="005E7130" w:rsidP="002F540D">
      <w:pPr>
        <w:pStyle w:val="Grammar"/>
      </w:pPr>
      <w:r w:rsidRPr="00254E38">
        <w:t>actionDeclaration</w:t>
      </w:r>
    </w:p>
    <w:p w14:paraId="17A27B2B" w14:textId="064D5835" w:rsidR="005E7130" w:rsidRPr="00254E38" w:rsidRDefault="005E7130" w:rsidP="002F540D">
      <w:pPr>
        <w:pStyle w:val="Grammar"/>
      </w:pPr>
      <w:r w:rsidRPr="00254E38">
        <w:t xml:space="preserve">    : </w:t>
      </w:r>
      <w:r w:rsidR="004E0191">
        <w:t xml:space="preserve">optAnnotations </w:t>
      </w:r>
      <w:r w:rsidRPr="00254E38">
        <w:t xml:space="preserve">ACTION name '(' parameterList ')' </w:t>
      </w:r>
      <w:r w:rsidR="004E0191">
        <w:br/>
        <w:t xml:space="preserve">      </w:t>
      </w:r>
      <w:r w:rsidRPr="00254E38">
        <w:t>'{' actionElementList '}'</w:t>
      </w:r>
    </w:p>
    <w:p w14:paraId="4F5BD5F9" w14:textId="77777777" w:rsidR="005E7130" w:rsidRPr="00254E38" w:rsidRDefault="005E7130" w:rsidP="002F540D">
      <w:pPr>
        <w:pStyle w:val="Grammar"/>
      </w:pPr>
      <w:r w:rsidRPr="00254E38">
        <w:t xml:space="preserve">    ;</w:t>
      </w:r>
    </w:p>
    <w:p w14:paraId="112C8887" w14:textId="77777777" w:rsidR="005E7130" w:rsidRPr="00254E38" w:rsidRDefault="005E7130" w:rsidP="002F540D">
      <w:pPr>
        <w:pStyle w:val="Grammar"/>
      </w:pPr>
    </w:p>
    <w:p w14:paraId="747E5910" w14:textId="77777777" w:rsidR="005E7130" w:rsidRPr="00254E38" w:rsidRDefault="005E7130" w:rsidP="002F540D">
      <w:pPr>
        <w:pStyle w:val="Grammar"/>
      </w:pPr>
      <w:r w:rsidRPr="00254E38">
        <w:t>actionElementList</w:t>
      </w:r>
    </w:p>
    <w:p w14:paraId="2E2BB998" w14:textId="77777777" w:rsidR="005E7130" w:rsidRPr="00254E38" w:rsidRDefault="005E7130" w:rsidP="002F540D">
      <w:pPr>
        <w:pStyle w:val="Grammar"/>
      </w:pPr>
      <w:r w:rsidRPr="00254E38">
        <w:t xml:space="preserve">    : /* empty */                    </w:t>
      </w:r>
    </w:p>
    <w:p w14:paraId="5E7BBC95" w14:textId="77777777" w:rsidR="005E7130" w:rsidRPr="00254E38" w:rsidRDefault="005E7130" w:rsidP="002F540D">
      <w:pPr>
        <w:pStyle w:val="Grammar"/>
      </w:pPr>
      <w:r w:rsidRPr="00254E38">
        <w:t xml:space="preserve">    | actionElementList actionElement</w:t>
      </w:r>
    </w:p>
    <w:p w14:paraId="4BFE7B17" w14:textId="77777777" w:rsidR="005E7130" w:rsidRPr="00254E38" w:rsidRDefault="005E7130" w:rsidP="002F540D">
      <w:pPr>
        <w:pStyle w:val="Grammar"/>
      </w:pPr>
      <w:r w:rsidRPr="00254E38">
        <w:t xml:space="preserve">    ;</w:t>
      </w:r>
    </w:p>
    <w:p w14:paraId="7CC50ED3" w14:textId="77777777" w:rsidR="005E7130" w:rsidRPr="00254E38" w:rsidRDefault="005E7130" w:rsidP="002F540D">
      <w:pPr>
        <w:pStyle w:val="Grammar"/>
      </w:pPr>
    </w:p>
    <w:p w14:paraId="2ED69CF4" w14:textId="77777777" w:rsidR="005E7130" w:rsidRPr="00254E38" w:rsidRDefault="005E7130" w:rsidP="002F540D">
      <w:pPr>
        <w:pStyle w:val="Grammar"/>
      </w:pPr>
      <w:r w:rsidRPr="00254E38">
        <w:t>actionElement</w:t>
      </w:r>
    </w:p>
    <w:p w14:paraId="7A50107B" w14:textId="77777777" w:rsidR="005E7130" w:rsidRPr="00254E38" w:rsidRDefault="005E7130" w:rsidP="002F540D">
      <w:pPr>
        <w:pStyle w:val="Grammar"/>
      </w:pPr>
      <w:r w:rsidRPr="00254E38">
        <w:t xml:space="preserve">    : assignmentOrMethodCallStatement</w:t>
      </w:r>
    </w:p>
    <w:p w14:paraId="6C9548B3" w14:textId="77777777" w:rsidR="005E7130" w:rsidRPr="00254E38" w:rsidRDefault="005E7130" w:rsidP="002F540D">
      <w:pPr>
        <w:pStyle w:val="Grammar"/>
      </w:pPr>
      <w:r w:rsidRPr="00254E38">
        <w:t xml:space="preserve">    | variableDeclaration            </w:t>
      </w:r>
    </w:p>
    <w:p w14:paraId="3612EB59" w14:textId="77777777" w:rsidR="005E7130" w:rsidRPr="00254E38" w:rsidRDefault="005E7130" w:rsidP="002F540D">
      <w:pPr>
        <w:pStyle w:val="Grammar"/>
      </w:pPr>
      <w:r w:rsidRPr="00254E38">
        <w:t xml:space="preserve">    | constantDeclaration            </w:t>
      </w:r>
    </w:p>
    <w:p w14:paraId="0EDB739A" w14:textId="2E77E7BA" w:rsidR="005E7130" w:rsidRPr="00254E38" w:rsidRDefault="005E7130" w:rsidP="002F540D">
      <w:pPr>
        <w:pStyle w:val="Grammar"/>
      </w:pPr>
      <w:r w:rsidRPr="00254E38">
        <w:t xml:space="preserve">    | actionBlockStatement           </w:t>
      </w:r>
    </w:p>
    <w:p w14:paraId="13EE8C40" w14:textId="77777777" w:rsidR="005E7130" w:rsidRPr="00254E38" w:rsidRDefault="005E7130" w:rsidP="002F540D">
      <w:pPr>
        <w:pStyle w:val="Grammar"/>
      </w:pPr>
      <w:r w:rsidRPr="00254E38">
        <w:t xml:space="preserve">    | emptyStatement                 </w:t>
      </w:r>
    </w:p>
    <w:p w14:paraId="41873AA8" w14:textId="77777777" w:rsidR="005E7130" w:rsidRPr="00254E38" w:rsidRDefault="005E7130" w:rsidP="002F540D">
      <w:pPr>
        <w:pStyle w:val="Grammar"/>
      </w:pPr>
      <w:r w:rsidRPr="00254E38">
        <w:t xml:space="preserve">    ;</w:t>
      </w:r>
    </w:p>
    <w:p w14:paraId="7BE21CD7" w14:textId="77777777" w:rsidR="005E7130" w:rsidRPr="00254E38" w:rsidRDefault="005E7130" w:rsidP="002F540D">
      <w:pPr>
        <w:pStyle w:val="Grammar"/>
      </w:pPr>
    </w:p>
    <w:p w14:paraId="2C794DD5" w14:textId="77777777" w:rsidR="005E7130" w:rsidRPr="00254E38" w:rsidRDefault="005E7130" w:rsidP="002F540D">
      <w:pPr>
        <w:pStyle w:val="Grammar"/>
      </w:pPr>
      <w:r w:rsidRPr="00254E38">
        <w:t>actionBlockStatement</w:t>
      </w:r>
    </w:p>
    <w:p w14:paraId="44ABA33E" w14:textId="77777777" w:rsidR="005E7130" w:rsidRPr="00254E38" w:rsidRDefault="005E7130" w:rsidP="002F540D">
      <w:pPr>
        <w:pStyle w:val="Grammar"/>
      </w:pPr>
      <w:r w:rsidRPr="00254E38">
        <w:t xml:space="preserve">    : '{' actionElementList '}'      </w:t>
      </w:r>
    </w:p>
    <w:p w14:paraId="07A26A94" w14:textId="77777777" w:rsidR="005E7130" w:rsidRPr="00254E38" w:rsidRDefault="005E7130" w:rsidP="002F540D">
      <w:pPr>
        <w:pStyle w:val="Grammar"/>
      </w:pPr>
      <w:r w:rsidRPr="00254E38">
        <w:t xml:space="preserve">    ;</w:t>
      </w:r>
    </w:p>
    <w:p w14:paraId="7CDF5633" w14:textId="77777777" w:rsidR="005E7130" w:rsidRPr="00254E38" w:rsidRDefault="005E7130" w:rsidP="002F540D">
      <w:pPr>
        <w:pStyle w:val="Grammar"/>
      </w:pPr>
    </w:p>
    <w:p w14:paraId="1EFAE9B3" w14:textId="77777777" w:rsidR="005E7130" w:rsidRPr="00254E38" w:rsidRDefault="005E7130" w:rsidP="002F540D">
      <w:pPr>
        <w:pStyle w:val="Grammar"/>
      </w:pPr>
      <w:r w:rsidRPr="00254E38">
        <w:t>/************************* VARIABLES *****************************/</w:t>
      </w:r>
    </w:p>
    <w:p w14:paraId="1AE44595" w14:textId="77777777" w:rsidR="005E7130" w:rsidRPr="00254E38" w:rsidRDefault="005E7130" w:rsidP="002F540D">
      <w:pPr>
        <w:pStyle w:val="Grammar"/>
      </w:pPr>
    </w:p>
    <w:p w14:paraId="424E1888" w14:textId="77777777" w:rsidR="005E7130" w:rsidRPr="00254E38" w:rsidRDefault="005E7130" w:rsidP="002F540D">
      <w:pPr>
        <w:pStyle w:val="Grammar"/>
      </w:pPr>
      <w:r w:rsidRPr="00254E38">
        <w:t>variableDeclaration</w:t>
      </w:r>
    </w:p>
    <w:p w14:paraId="490FE41C" w14:textId="77777777" w:rsidR="005E7130" w:rsidRPr="00254E38" w:rsidRDefault="005E7130" w:rsidP="002F540D">
      <w:pPr>
        <w:pStyle w:val="Grammar"/>
      </w:pPr>
      <w:r w:rsidRPr="00254E38">
        <w:t xml:space="preserve">    : annotations typeRef name optInitializer ';'</w:t>
      </w:r>
    </w:p>
    <w:p w14:paraId="01AEE3B0" w14:textId="77777777" w:rsidR="005E7130" w:rsidRPr="00254E38" w:rsidRDefault="005E7130" w:rsidP="002F540D">
      <w:pPr>
        <w:pStyle w:val="Grammar"/>
      </w:pPr>
      <w:r w:rsidRPr="00254E38">
        <w:t xml:space="preserve">    | typeRef name optInitializer ';'</w:t>
      </w:r>
    </w:p>
    <w:p w14:paraId="2D617E6D" w14:textId="77777777" w:rsidR="005E7130" w:rsidRPr="00254E38" w:rsidRDefault="005E7130" w:rsidP="002F540D">
      <w:pPr>
        <w:pStyle w:val="Grammar"/>
      </w:pPr>
      <w:r w:rsidRPr="00254E38">
        <w:t xml:space="preserve">    ;</w:t>
      </w:r>
    </w:p>
    <w:p w14:paraId="103BEAE1" w14:textId="77777777" w:rsidR="005E7130" w:rsidRPr="00254E38" w:rsidRDefault="005E7130" w:rsidP="002F540D">
      <w:pPr>
        <w:pStyle w:val="Grammar"/>
      </w:pPr>
    </w:p>
    <w:p w14:paraId="65AE6498" w14:textId="77777777" w:rsidR="005E7130" w:rsidRPr="00254E38" w:rsidRDefault="005E7130" w:rsidP="002F540D">
      <w:pPr>
        <w:pStyle w:val="Grammar"/>
      </w:pPr>
      <w:r w:rsidRPr="00254E38">
        <w:t>constantDeclaration</w:t>
      </w:r>
    </w:p>
    <w:p w14:paraId="6E561786" w14:textId="77777777" w:rsidR="005E7130" w:rsidRPr="00254E38" w:rsidRDefault="005E7130" w:rsidP="002F540D">
      <w:pPr>
        <w:pStyle w:val="Grammar"/>
      </w:pPr>
      <w:r w:rsidRPr="00254E38">
        <w:t xml:space="preserve">    : optAnnotations CONST typeRef name '=' initializer ';'</w:t>
      </w:r>
    </w:p>
    <w:p w14:paraId="77D156A1" w14:textId="77777777" w:rsidR="005E7130" w:rsidRPr="00254E38" w:rsidRDefault="005E7130" w:rsidP="002F540D">
      <w:pPr>
        <w:pStyle w:val="Grammar"/>
      </w:pPr>
      <w:r w:rsidRPr="00254E38">
        <w:t xml:space="preserve">    ;</w:t>
      </w:r>
    </w:p>
    <w:p w14:paraId="34F54E82" w14:textId="77777777" w:rsidR="005E7130" w:rsidRPr="00254E38" w:rsidRDefault="005E7130" w:rsidP="002F540D">
      <w:pPr>
        <w:pStyle w:val="Grammar"/>
      </w:pPr>
    </w:p>
    <w:p w14:paraId="41D199FB" w14:textId="77777777" w:rsidR="005E7130" w:rsidRPr="00254E38" w:rsidRDefault="005E7130" w:rsidP="002F540D">
      <w:pPr>
        <w:pStyle w:val="Grammar"/>
      </w:pPr>
      <w:r w:rsidRPr="00254E38">
        <w:t>optInitializer</w:t>
      </w:r>
    </w:p>
    <w:p w14:paraId="210D1A56" w14:textId="77777777" w:rsidR="005E7130" w:rsidRPr="00254E38" w:rsidRDefault="005E7130" w:rsidP="002F540D">
      <w:pPr>
        <w:pStyle w:val="Grammar"/>
      </w:pPr>
      <w:r w:rsidRPr="00254E38">
        <w:lastRenderedPageBreak/>
        <w:t xml:space="preserve">    : /* empty */                        </w:t>
      </w:r>
    </w:p>
    <w:p w14:paraId="0EB81B27" w14:textId="77777777" w:rsidR="005E7130" w:rsidRPr="00254E38" w:rsidRDefault="005E7130" w:rsidP="002F540D">
      <w:pPr>
        <w:pStyle w:val="Grammar"/>
      </w:pPr>
      <w:r w:rsidRPr="00254E38">
        <w:t xml:space="preserve">    | '=' initializer                    </w:t>
      </w:r>
    </w:p>
    <w:p w14:paraId="47F66CB4" w14:textId="77777777" w:rsidR="005E7130" w:rsidRPr="00254E38" w:rsidRDefault="005E7130" w:rsidP="002F540D">
      <w:pPr>
        <w:pStyle w:val="Grammar"/>
      </w:pPr>
      <w:r w:rsidRPr="00254E38">
        <w:t xml:space="preserve">    ;</w:t>
      </w:r>
    </w:p>
    <w:p w14:paraId="53B4FE72" w14:textId="77777777" w:rsidR="005E7130" w:rsidRPr="00254E38" w:rsidRDefault="005E7130" w:rsidP="002F540D">
      <w:pPr>
        <w:pStyle w:val="Grammar"/>
      </w:pPr>
    </w:p>
    <w:p w14:paraId="61923913" w14:textId="77777777" w:rsidR="005E7130" w:rsidRPr="00254E38" w:rsidRDefault="005E7130" w:rsidP="002F540D">
      <w:pPr>
        <w:pStyle w:val="Grammar"/>
      </w:pPr>
      <w:r w:rsidRPr="00254E38">
        <w:t>initializer</w:t>
      </w:r>
    </w:p>
    <w:p w14:paraId="41A469B1" w14:textId="77777777" w:rsidR="005E7130" w:rsidRPr="00254E38" w:rsidRDefault="005E7130" w:rsidP="002F540D">
      <w:pPr>
        <w:pStyle w:val="Grammar"/>
      </w:pPr>
      <w:r w:rsidRPr="00254E38">
        <w:t xml:space="preserve">    : expression                         </w:t>
      </w:r>
    </w:p>
    <w:p w14:paraId="5B777255" w14:textId="77777777" w:rsidR="005E7130" w:rsidRPr="00254E38" w:rsidRDefault="005E7130" w:rsidP="002F540D">
      <w:pPr>
        <w:pStyle w:val="Grammar"/>
      </w:pPr>
      <w:r w:rsidRPr="00254E38">
        <w:t xml:space="preserve">    ;</w:t>
      </w:r>
    </w:p>
    <w:p w14:paraId="106A0837" w14:textId="77777777" w:rsidR="005E7130" w:rsidRPr="00254E38" w:rsidRDefault="005E7130" w:rsidP="002F540D">
      <w:pPr>
        <w:pStyle w:val="Grammar"/>
      </w:pPr>
    </w:p>
    <w:p w14:paraId="4EC9D795" w14:textId="77777777" w:rsidR="005E7130" w:rsidRPr="00254E38" w:rsidRDefault="005E7130" w:rsidP="002F540D">
      <w:pPr>
        <w:pStyle w:val="Grammar"/>
      </w:pPr>
      <w:r w:rsidRPr="00254E38">
        <w:t>/**************** Expressions ****************/</w:t>
      </w:r>
    </w:p>
    <w:p w14:paraId="30605269" w14:textId="77777777" w:rsidR="005E7130" w:rsidRPr="00254E38" w:rsidRDefault="005E7130" w:rsidP="002F540D">
      <w:pPr>
        <w:pStyle w:val="Grammar"/>
      </w:pPr>
    </w:p>
    <w:p w14:paraId="7A465378" w14:textId="77777777" w:rsidR="005E7130" w:rsidRPr="00254E38" w:rsidRDefault="005E7130" w:rsidP="002F540D">
      <w:pPr>
        <w:pStyle w:val="Grammar"/>
      </w:pPr>
      <w:r w:rsidRPr="00254E38">
        <w:t>argumentList</w:t>
      </w:r>
    </w:p>
    <w:p w14:paraId="76FD0DD0" w14:textId="77777777" w:rsidR="005E7130" w:rsidRPr="00254E38" w:rsidRDefault="005E7130" w:rsidP="002F540D">
      <w:pPr>
        <w:pStyle w:val="Grammar"/>
      </w:pPr>
      <w:r w:rsidRPr="00254E38">
        <w:t xml:space="preserve">    : /* empty */                        </w:t>
      </w:r>
    </w:p>
    <w:p w14:paraId="6507E211" w14:textId="77777777" w:rsidR="005E7130" w:rsidRPr="00254E38" w:rsidRDefault="005E7130" w:rsidP="002F540D">
      <w:pPr>
        <w:pStyle w:val="Grammar"/>
      </w:pPr>
      <w:r w:rsidRPr="00254E38">
        <w:t xml:space="preserve">    | nonEmptyArgList                    </w:t>
      </w:r>
    </w:p>
    <w:p w14:paraId="7A78899A" w14:textId="77777777" w:rsidR="005E7130" w:rsidRPr="00254E38" w:rsidRDefault="005E7130" w:rsidP="002F540D">
      <w:pPr>
        <w:pStyle w:val="Grammar"/>
      </w:pPr>
      <w:r w:rsidRPr="00254E38">
        <w:t xml:space="preserve">    ;</w:t>
      </w:r>
    </w:p>
    <w:p w14:paraId="7D43DA91" w14:textId="77777777" w:rsidR="005E7130" w:rsidRPr="00254E38" w:rsidRDefault="005E7130" w:rsidP="002F540D">
      <w:pPr>
        <w:pStyle w:val="Grammar"/>
      </w:pPr>
    </w:p>
    <w:p w14:paraId="2F24F62C" w14:textId="77777777" w:rsidR="005E7130" w:rsidRPr="00254E38" w:rsidRDefault="005E7130" w:rsidP="002F540D">
      <w:pPr>
        <w:pStyle w:val="Grammar"/>
      </w:pPr>
      <w:r w:rsidRPr="00254E38">
        <w:t>nonEmptyArgList</w:t>
      </w:r>
    </w:p>
    <w:p w14:paraId="3804B573" w14:textId="77777777" w:rsidR="005E7130" w:rsidRPr="00254E38" w:rsidRDefault="005E7130" w:rsidP="002F540D">
      <w:pPr>
        <w:pStyle w:val="Grammar"/>
      </w:pPr>
      <w:r w:rsidRPr="00254E38">
        <w:t xml:space="preserve">    : argument                           </w:t>
      </w:r>
    </w:p>
    <w:p w14:paraId="27B1D0D9" w14:textId="77777777" w:rsidR="005E7130" w:rsidRPr="00254E38" w:rsidRDefault="005E7130" w:rsidP="002F540D">
      <w:pPr>
        <w:pStyle w:val="Grammar"/>
      </w:pPr>
      <w:r w:rsidRPr="00254E38">
        <w:t xml:space="preserve">    | nonEmptyArgList ',' argument       </w:t>
      </w:r>
    </w:p>
    <w:p w14:paraId="6BA5E707" w14:textId="77777777" w:rsidR="005E7130" w:rsidRPr="00254E38" w:rsidRDefault="005E7130" w:rsidP="002F540D">
      <w:pPr>
        <w:pStyle w:val="Grammar"/>
      </w:pPr>
      <w:r w:rsidRPr="00254E38">
        <w:t xml:space="preserve">    ;</w:t>
      </w:r>
    </w:p>
    <w:p w14:paraId="569CDB59" w14:textId="77777777" w:rsidR="005E7130" w:rsidRPr="00254E38" w:rsidRDefault="005E7130" w:rsidP="002F540D">
      <w:pPr>
        <w:pStyle w:val="Grammar"/>
      </w:pPr>
    </w:p>
    <w:p w14:paraId="5A97BD12" w14:textId="77777777" w:rsidR="005E7130" w:rsidRPr="00254E38" w:rsidRDefault="005E7130" w:rsidP="002F540D">
      <w:pPr>
        <w:pStyle w:val="Grammar"/>
      </w:pPr>
      <w:r w:rsidRPr="00254E38">
        <w:t>argument</w:t>
      </w:r>
    </w:p>
    <w:p w14:paraId="0A3D5048" w14:textId="77777777" w:rsidR="005E7130" w:rsidRPr="00254E38" w:rsidRDefault="005E7130" w:rsidP="002F540D">
      <w:pPr>
        <w:pStyle w:val="Grammar"/>
      </w:pPr>
      <w:r w:rsidRPr="00254E38">
        <w:t xml:space="preserve">    : expression                         </w:t>
      </w:r>
    </w:p>
    <w:p w14:paraId="6D3D8D7B" w14:textId="77777777" w:rsidR="005E7130" w:rsidRPr="00254E38" w:rsidRDefault="005E7130" w:rsidP="002F540D">
      <w:pPr>
        <w:pStyle w:val="Grammar"/>
      </w:pPr>
      <w:r w:rsidRPr="00254E38">
        <w:t xml:space="preserve">    ;</w:t>
      </w:r>
    </w:p>
    <w:p w14:paraId="6D6991C8" w14:textId="77777777" w:rsidR="005E7130" w:rsidRPr="00254E38" w:rsidRDefault="005E7130" w:rsidP="002F540D">
      <w:pPr>
        <w:pStyle w:val="Grammar"/>
      </w:pPr>
    </w:p>
    <w:p w14:paraId="060A874B" w14:textId="77777777" w:rsidR="005E7130" w:rsidRPr="00254E38" w:rsidRDefault="005E7130" w:rsidP="002F540D">
      <w:pPr>
        <w:pStyle w:val="Grammar"/>
      </w:pPr>
      <w:r w:rsidRPr="00254E38">
        <w:t>expressionList</w:t>
      </w:r>
    </w:p>
    <w:p w14:paraId="5CF4EF6F" w14:textId="77777777" w:rsidR="005E7130" w:rsidRPr="00254E38" w:rsidRDefault="005E7130" w:rsidP="002F540D">
      <w:pPr>
        <w:pStyle w:val="Grammar"/>
      </w:pPr>
      <w:r w:rsidRPr="00254E38">
        <w:t xml:space="preserve">    : expression                         </w:t>
      </w:r>
    </w:p>
    <w:p w14:paraId="3B924F17" w14:textId="77777777" w:rsidR="005E7130" w:rsidRPr="00254E38" w:rsidRDefault="005E7130" w:rsidP="002F540D">
      <w:pPr>
        <w:pStyle w:val="Grammar"/>
      </w:pPr>
      <w:r w:rsidRPr="00254E38">
        <w:t xml:space="preserve">    | expressionList ',' expression      </w:t>
      </w:r>
    </w:p>
    <w:p w14:paraId="76F0F00E" w14:textId="77777777" w:rsidR="005E7130" w:rsidRPr="00254E38" w:rsidRDefault="005E7130" w:rsidP="002F540D">
      <w:pPr>
        <w:pStyle w:val="Grammar"/>
      </w:pPr>
      <w:r w:rsidRPr="00254E38">
        <w:t xml:space="preserve">    ;</w:t>
      </w:r>
    </w:p>
    <w:p w14:paraId="14364CF6" w14:textId="77777777" w:rsidR="005E7130" w:rsidRPr="00254E38" w:rsidRDefault="005E7130" w:rsidP="002F540D">
      <w:pPr>
        <w:pStyle w:val="Grammar"/>
      </w:pPr>
    </w:p>
    <w:p w14:paraId="02334739" w14:textId="77777777" w:rsidR="005E7130" w:rsidRPr="00254E38" w:rsidRDefault="005E7130" w:rsidP="002F540D">
      <w:pPr>
        <w:pStyle w:val="Grammar"/>
      </w:pPr>
      <w:r w:rsidRPr="00254E38">
        <w:t>member</w:t>
      </w:r>
    </w:p>
    <w:p w14:paraId="043FFE9F" w14:textId="77777777" w:rsidR="005E7130" w:rsidRDefault="005E7130" w:rsidP="002F540D">
      <w:pPr>
        <w:pStyle w:val="Grammar"/>
      </w:pPr>
      <w:r w:rsidRPr="00254E38">
        <w:t xml:space="preserve">    : name</w:t>
      </w:r>
    </w:p>
    <w:p w14:paraId="41FB2723" w14:textId="5B1950BD" w:rsidR="00E34385" w:rsidRPr="00254E38" w:rsidRDefault="00E34385" w:rsidP="002F540D">
      <w:pPr>
        <w:pStyle w:val="Grammar"/>
      </w:pPr>
      <w:r>
        <w:t xml:space="preserve">    | TYPE</w:t>
      </w:r>
    </w:p>
    <w:p w14:paraId="2617D3FC" w14:textId="77777777" w:rsidR="005E7130" w:rsidRPr="00254E38" w:rsidRDefault="005E7130" w:rsidP="002F540D">
      <w:pPr>
        <w:pStyle w:val="Grammar"/>
      </w:pPr>
      <w:r w:rsidRPr="00254E38">
        <w:t xml:space="preserve">    ;</w:t>
      </w:r>
    </w:p>
    <w:p w14:paraId="7B2C3A2F" w14:textId="77777777" w:rsidR="005E7130" w:rsidRPr="00254E38" w:rsidRDefault="005E7130" w:rsidP="002F540D">
      <w:pPr>
        <w:pStyle w:val="Grammar"/>
      </w:pPr>
    </w:p>
    <w:p w14:paraId="6AC11140" w14:textId="77777777" w:rsidR="005E7130" w:rsidRPr="00254E38" w:rsidRDefault="005E7130" w:rsidP="002F540D">
      <w:pPr>
        <w:pStyle w:val="Grammar"/>
      </w:pPr>
      <w:r w:rsidRPr="00254E38">
        <w:t>lvalue</w:t>
      </w:r>
    </w:p>
    <w:p w14:paraId="0BBFA356" w14:textId="77777777" w:rsidR="005E7130" w:rsidRPr="00254E38" w:rsidRDefault="005E7130" w:rsidP="002F540D">
      <w:pPr>
        <w:pStyle w:val="Grammar"/>
      </w:pPr>
      <w:r w:rsidRPr="00254E38">
        <w:t xml:space="preserve">    : name                               </w:t>
      </w:r>
    </w:p>
    <w:p w14:paraId="51E9E0F9" w14:textId="77777777" w:rsidR="005E7130" w:rsidRPr="00254E38" w:rsidRDefault="005E7130" w:rsidP="002F540D">
      <w:pPr>
        <w:pStyle w:val="Grammar"/>
      </w:pPr>
      <w:r w:rsidRPr="00254E38">
        <w:t xml:space="preserve">    | pathPrefix name                    </w:t>
      </w:r>
    </w:p>
    <w:p w14:paraId="14689C48" w14:textId="77777777" w:rsidR="005E7130" w:rsidRPr="00254E38" w:rsidRDefault="005E7130" w:rsidP="002F540D">
      <w:pPr>
        <w:pStyle w:val="Grammar"/>
      </w:pPr>
      <w:r w:rsidRPr="00254E38">
        <w:t xml:space="preserve">    | lvalue '.' member                  </w:t>
      </w:r>
    </w:p>
    <w:p w14:paraId="0C40383F" w14:textId="77777777" w:rsidR="005E7130" w:rsidRPr="00254E38" w:rsidRDefault="005E7130" w:rsidP="002F540D">
      <w:pPr>
        <w:pStyle w:val="Grammar"/>
      </w:pPr>
      <w:r w:rsidRPr="00254E38">
        <w:t xml:space="preserve">    | lvalue '[' expression ']'          </w:t>
      </w:r>
    </w:p>
    <w:p w14:paraId="16BA844F" w14:textId="77777777" w:rsidR="005E7130" w:rsidRPr="00254E38" w:rsidRDefault="005E7130" w:rsidP="002F540D">
      <w:pPr>
        <w:pStyle w:val="Grammar"/>
      </w:pPr>
      <w:r w:rsidRPr="00254E38">
        <w:t xml:space="preserve">    | lvalue '[' expression ':' expression ']' </w:t>
      </w:r>
    </w:p>
    <w:p w14:paraId="0C727FC0" w14:textId="77777777" w:rsidR="005E7130" w:rsidRPr="00254E38" w:rsidRDefault="005E7130" w:rsidP="002F540D">
      <w:pPr>
        <w:pStyle w:val="Grammar"/>
      </w:pPr>
      <w:r w:rsidRPr="00254E38">
        <w:t xml:space="preserve">    ;</w:t>
      </w:r>
    </w:p>
    <w:p w14:paraId="1F9BB34E" w14:textId="77777777" w:rsidR="005E7130" w:rsidRPr="00254E38" w:rsidRDefault="005E7130" w:rsidP="002F540D">
      <w:pPr>
        <w:pStyle w:val="Grammar"/>
      </w:pPr>
    </w:p>
    <w:p w14:paraId="333A86E9" w14:textId="77777777" w:rsidR="005E7130" w:rsidRPr="00254E38" w:rsidRDefault="005E7130" w:rsidP="002F540D">
      <w:pPr>
        <w:pStyle w:val="Grammar"/>
      </w:pPr>
      <w:r w:rsidRPr="00254E38">
        <w:t>expression</w:t>
      </w:r>
    </w:p>
    <w:p w14:paraId="67566EBC" w14:textId="77777777" w:rsidR="005E7130" w:rsidRPr="00254E38" w:rsidRDefault="005E7130" w:rsidP="002F540D">
      <w:pPr>
        <w:pStyle w:val="Grammar"/>
      </w:pPr>
      <w:r w:rsidRPr="00254E38">
        <w:t xml:space="preserve">    : INTEGER                           </w:t>
      </w:r>
    </w:p>
    <w:p w14:paraId="79E3172F" w14:textId="77777777" w:rsidR="005E7130" w:rsidRPr="00254E38" w:rsidRDefault="005E7130" w:rsidP="002F540D">
      <w:pPr>
        <w:pStyle w:val="Grammar"/>
      </w:pPr>
      <w:r w:rsidRPr="00254E38">
        <w:t xml:space="preserve">    | TRUE                              </w:t>
      </w:r>
    </w:p>
    <w:p w14:paraId="17FD4DB4" w14:textId="77777777" w:rsidR="005E7130" w:rsidRPr="00254E38" w:rsidRDefault="005E7130" w:rsidP="002F540D">
      <w:pPr>
        <w:pStyle w:val="Grammar"/>
      </w:pPr>
      <w:r w:rsidRPr="00254E38">
        <w:t xml:space="preserve">    | FALSE                             </w:t>
      </w:r>
    </w:p>
    <w:p w14:paraId="6B9AADF5" w14:textId="77777777" w:rsidR="005E7130" w:rsidRPr="00254E38" w:rsidRDefault="005E7130" w:rsidP="002F540D">
      <w:pPr>
        <w:pStyle w:val="Grammar"/>
      </w:pPr>
      <w:r w:rsidRPr="00254E38">
        <w:t xml:space="preserve">    | name                              </w:t>
      </w:r>
    </w:p>
    <w:p w14:paraId="2810795B" w14:textId="77777777" w:rsidR="005E7130" w:rsidRPr="00254E38" w:rsidRDefault="005E7130" w:rsidP="002F540D">
      <w:pPr>
        <w:pStyle w:val="Grammar"/>
      </w:pPr>
      <w:r w:rsidRPr="00254E38">
        <w:t xml:space="preserve">    | pathPrefix name                   </w:t>
      </w:r>
    </w:p>
    <w:p w14:paraId="1B0C5A86" w14:textId="77777777" w:rsidR="005E7130" w:rsidRPr="00254E38" w:rsidRDefault="005E7130" w:rsidP="002F540D">
      <w:pPr>
        <w:pStyle w:val="Grammar"/>
      </w:pPr>
      <w:r w:rsidRPr="00254E38">
        <w:t xml:space="preserve">    | expression '[' expression ']'     </w:t>
      </w:r>
    </w:p>
    <w:p w14:paraId="43F97E94" w14:textId="77777777" w:rsidR="005E7130" w:rsidRPr="00254E38" w:rsidRDefault="005E7130" w:rsidP="002F540D">
      <w:pPr>
        <w:pStyle w:val="Grammar"/>
      </w:pPr>
      <w:r w:rsidRPr="00254E38">
        <w:t xml:space="preserve">    | expression '[' expression ':' expression ']'   </w:t>
      </w:r>
    </w:p>
    <w:p w14:paraId="5579BA92" w14:textId="77777777" w:rsidR="005E7130" w:rsidRPr="00254E38" w:rsidRDefault="005E7130" w:rsidP="002F540D">
      <w:pPr>
        <w:pStyle w:val="Grammar"/>
      </w:pPr>
      <w:r w:rsidRPr="00254E38">
        <w:t xml:space="preserve">    | '{' expressionList '}'             </w:t>
      </w:r>
    </w:p>
    <w:p w14:paraId="39F765D4" w14:textId="77777777" w:rsidR="005E7130" w:rsidRPr="00254E38" w:rsidRDefault="005E7130" w:rsidP="002F540D">
      <w:pPr>
        <w:pStyle w:val="Grammar"/>
      </w:pPr>
      <w:r w:rsidRPr="00254E38">
        <w:t xml:space="preserve">    | '(' expression ')'                 </w:t>
      </w:r>
    </w:p>
    <w:p w14:paraId="630A5A58" w14:textId="1865E79A" w:rsidR="005E7130" w:rsidRPr="00254E38" w:rsidRDefault="005E7130" w:rsidP="002F540D">
      <w:pPr>
        <w:pStyle w:val="Grammar"/>
      </w:pPr>
      <w:r w:rsidRPr="00254E38">
        <w:t xml:space="preserve">    | '!' expression</w:t>
      </w:r>
    </w:p>
    <w:p w14:paraId="1F38C421" w14:textId="1872C083" w:rsidR="005E7130" w:rsidRPr="00254E38" w:rsidRDefault="005E7130" w:rsidP="002F540D">
      <w:pPr>
        <w:pStyle w:val="Grammar"/>
      </w:pPr>
      <w:r w:rsidRPr="00254E38">
        <w:lastRenderedPageBreak/>
        <w:t xml:space="preserve">    | '~' expression </w:t>
      </w:r>
    </w:p>
    <w:p w14:paraId="5FC8D784" w14:textId="05501299" w:rsidR="005E7130" w:rsidRPr="00254E38" w:rsidRDefault="005E7130" w:rsidP="002F540D">
      <w:pPr>
        <w:pStyle w:val="Grammar"/>
      </w:pPr>
      <w:r w:rsidRPr="00254E38">
        <w:t xml:space="preserve">    | '-' expression </w:t>
      </w:r>
    </w:p>
    <w:p w14:paraId="3700BF44" w14:textId="6BE6231D" w:rsidR="005E7130" w:rsidRPr="00254E38" w:rsidRDefault="005E7130" w:rsidP="002F540D">
      <w:pPr>
        <w:pStyle w:val="Grammar"/>
      </w:pPr>
      <w:r w:rsidRPr="00254E38">
        <w:t xml:space="preserve">    | '+' expression </w:t>
      </w:r>
    </w:p>
    <w:p w14:paraId="32B66527" w14:textId="77777777" w:rsidR="005E7130" w:rsidRPr="00254E38" w:rsidRDefault="005E7130" w:rsidP="002F540D">
      <w:pPr>
        <w:pStyle w:val="Grammar"/>
      </w:pPr>
      <w:r w:rsidRPr="00254E38">
        <w:t xml:space="preserve">    | typeName '.' member                </w:t>
      </w:r>
    </w:p>
    <w:p w14:paraId="1A534DA8" w14:textId="77777777" w:rsidR="005E7130" w:rsidRPr="00254E38" w:rsidRDefault="005E7130" w:rsidP="002F540D">
      <w:pPr>
        <w:pStyle w:val="Grammar"/>
      </w:pPr>
      <w:r w:rsidRPr="00254E38">
        <w:t xml:space="preserve">    | expression '.' member              </w:t>
      </w:r>
    </w:p>
    <w:p w14:paraId="5EDBA637" w14:textId="2F529999" w:rsidR="00C21D32" w:rsidRPr="00254E38" w:rsidRDefault="005E7130" w:rsidP="002F540D">
      <w:pPr>
        <w:pStyle w:val="Grammar"/>
      </w:pPr>
      <w:r w:rsidRPr="00254E38">
        <w:t xml:space="preserve">    </w:t>
      </w:r>
      <w:r w:rsidR="00C21D32" w:rsidRPr="00254E38">
        <w:t xml:space="preserve">| expression '*' expression          </w:t>
      </w:r>
    </w:p>
    <w:p w14:paraId="40FCDF43" w14:textId="6F6252D4" w:rsidR="00D048DC" w:rsidRPr="00254E38" w:rsidRDefault="00D048DC" w:rsidP="002F540D">
      <w:pPr>
        <w:pStyle w:val="Grammar"/>
      </w:pPr>
      <w:r w:rsidRPr="00254E38">
        <w:t xml:space="preserve">    </w:t>
      </w:r>
      <w:r>
        <w:t>| expression '/</w:t>
      </w:r>
      <w:r w:rsidRPr="00254E38">
        <w:t xml:space="preserve">' expression          </w:t>
      </w:r>
    </w:p>
    <w:p w14:paraId="400DDBA4" w14:textId="53B2DE5F" w:rsidR="00D048DC" w:rsidRPr="00254E38" w:rsidRDefault="00D048DC" w:rsidP="002F540D">
      <w:pPr>
        <w:pStyle w:val="Grammar"/>
      </w:pPr>
      <w:r w:rsidRPr="00254E38">
        <w:t xml:space="preserve">    </w:t>
      </w:r>
      <w:r>
        <w:t>| expression '%</w:t>
      </w:r>
      <w:r w:rsidRPr="00254E38">
        <w:t xml:space="preserve">' expression          </w:t>
      </w:r>
    </w:p>
    <w:p w14:paraId="5B6E2D2A" w14:textId="2B846CDD" w:rsidR="005E7130" w:rsidRPr="00254E38" w:rsidRDefault="00C21D32" w:rsidP="002F540D">
      <w:pPr>
        <w:pStyle w:val="Grammar"/>
      </w:pPr>
      <w:r>
        <w:t xml:space="preserve">    </w:t>
      </w:r>
      <w:r w:rsidR="005E7130" w:rsidRPr="00254E38">
        <w:t xml:space="preserve">| expression '+' expression          </w:t>
      </w:r>
    </w:p>
    <w:p w14:paraId="2CC79986" w14:textId="77777777" w:rsidR="005E7130" w:rsidRPr="00254E38" w:rsidRDefault="005E7130" w:rsidP="002F540D">
      <w:pPr>
        <w:pStyle w:val="Grammar"/>
      </w:pPr>
      <w:r w:rsidRPr="00254E38">
        <w:t xml:space="preserve">    | expression '-' expression          </w:t>
      </w:r>
    </w:p>
    <w:p w14:paraId="0059676D" w14:textId="395362EE" w:rsidR="005E7130" w:rsidRPr="00254E38" w:rsidRDefault="005E7130" w:rsidP="002F540D">
      <w:pPr>
        <w:pStyle w:val="Grammar"/>
      </w:pPr>
      <w:r w:rsidRPr="00254E38">
        <w:t xml:space="preserve">    | expression SHL expression        </w:t>
      </w:r>
      <w:r w:rsidR="00B44FB9">
        <w:t>// &lt;&lt;</w:t>
      </w:r>
      <w:r w:rsidRPr="00254E38">
        <w:t xml:space="preserve">  </w:t>
      </w:r>
    </w:p>
    <w:p w14:paraId="00E1677D" w14:textId="4A3056EC" w:rsidR="005E7130" w:rsidRPr="00254E38" w:rsidRDefault="005E7130" w:rsidP="002F540D">
      <w:pPr>
        <w:pStyle w:val="Grammar"/>
      </w:pPr>
      <w:r w:rsidRPr="00254E38">
        <w:t xml:space="preserve">    | expression '&gt;''&gt;' expression     </w:t>
      </w:r>
      <w:r w:rsidR="004E355C">
        <w:t>// check that &gt;&gt; are adjacent</w:t>
      </w:r>
      <w:r w:rsidRPr="00254E38">
        <w:t xml:space="preserve">  </w:t>
      </w:r>
    </w:p>
    <w:p w14:paraId="624BE44D" w14:textId="4F070460" w:rsidR="005E7130" w:rsidRPr="00254E38" w:rsidRDefault="005E7130" w:rsidP="002F540D">
      <w:pPr>
        <w:pStyle w:val="Grammar"/>
      </w:pPr>
      <w:r w:rsidRPr="00254E38">
        <w:t xml:space="preserve">    | expression LE expression         </w:t>
      </w:r>
      <w:r w:rsidR="00B44FB9">
        <w:t>// &lt;=</w:t>
      </w:r>
      <w:r w:rsidRPr="00254E38">
        <w:t xml:space="preserve">  </w:t>
      </w:r>
    </w:p>
    <w:p w14:paraId="14824789" w14:textId="209D4DDD" w:rsidR="005E7130" w:rsidRPr="00254E38" w:rsidRDefault="005E7130" w:rsidP="002F540D">
      <w:pPr>
        <w:pStyle w:val="Grammar"/>
      </w:pPr>
      <w:r w:rsidRPr="00254E38">
        <w:t xml:space="preserve">    | expression GE expression         </w:t>
      </w:r>
      <w:r w:rsidR="00B44FB9">
        <w:t>// &gt;=</w:t>
      </w:r>
    </w:p>
    <w:p w14:paraId="64FF1E98" w14:textId="4DC0CA50" w:rsidR="005E7130" w:rsidRPr="00254E38" w:rsidRDefault="005E7130" w:rsidP="002F540D">
      <w:pPr>
        <w:pStyle w:val="Grammar"/>
      </w:pPr>
      <w:r w:rsidRPr="00254E38">
        <w:t xml:space="preserve">    | expression '&lt;' expression         </w:t>
      </w:r>
    </w:p>
    <w:p w14:paraId="2A45A688" w14:textId="77777777" w:rsidR="005E7130" w:rsidRPr="00254E38" w:rsidRDefault="005E7130" w:rsidP="002F540D">
      <w:pPr>
        <w:pStyle w:val="Grammar"/>
      </w:pPr>
      <w:r w:rsidRPr="00254E38">
        <w:t xml:space="preserve">    | expression '&gt;' expression          </w:t>
      </w:r>
    </w:p>
    <w:p w14:paraId="4D1265CE" w14:textId="3512122A" w:rsidR="005E7130" w:rsidRPr="00254E38" w:rsidRDefault="005E7130" w:rsidP="002F540D">
      <w:pPr>
        <w:pStyle w:val="Grammar"/>
      </w:pPr>
      <w:r w:rsidRPr="00254E38">
        <w:t xml:space="preserve">    | expression NE expression         </w:t>
      </w:r>
      <w:r w:rsidR="00B44FB9">
        <w:t>/</w:t>
      </w:r>
      <w:proofErr w:type="gramStart"/>
      <w:r w:rsidR="00B44FB9">
        <w:t>/ !</w:t>
      </w:r>
      <w:proofErr w:type="gramEnd"/>
      <w:r w:rsidR="00B44FB9">
        <w:t>=</w:t>
      </w:r>
      <w:r w:rsidRPr="00254E38">
        <w:t xml:space="preserve">  </w:t>
      </w:r>
    </w:p>
    <w:p w14:paraId="55D864BB" w14:textId="114F94F3" w:rsidR="005E7130" w:rsidRPr="00254E38" w:rsidRDefault="005E7130" w:rsidP="002F540D">
      <w:pPr>
        <w:pStyle w:val="Grammar"/>
      </w:pPr>
      <w:r w:rsidRPr="00254E38">
        <w:t xml:space="preserve">    | expression EQ expression         </w:t>
      </w:r>
      <w:r w:rsidR="00B44FB9">
        <w:t>// ==</w:t>
      </w:r>
      <w:r w:rsidRPr="00254E38">
        <w:t xml:space="preserve">  </w:t>
      </w:r>
    </w:p>
    <w:p w14:paraId="699D2C0E" w14:textId="77777777" w:rsidR="005E7130" w:rsidRPr="00254E38" w:rsidRDefault="005E7130" w:rsidP="002F540D">
      <w:pPr>
        <w:pStyle w:val="Grammar"/>
      </w:pPr>
      <w:r w:rsidRPr="00254E38">
        <w:t xml:space="preserve">    | expression '&amp;' expression          </w:t>
      </w:r>
    </w:p>
    <w:p w14:paraId="4DAFF1EC" w14:textId="77777777" w:rsidR="005E7130" w:rsidRPr="00254E38" w:rsidRDefault="005E7130" w:rsidP="002F540D">
      <w:pPr>
        <w:pStyle w:val="Grammar"/>
      </w:pPr>
      <w:r w:rsidRPr="00254E38">
        <w:t xml:space="preserve">    | expression '^' expression          </w:t>
      </w:r>
    </w:p>
    <w:p w14:paraId="71E0C698" w14:textId="77777777" w:rsidR="005E7130" w:rsidRPr="00254E38" w:rsidRDefault="005E7130" w:rsidP="002F540D">
      <w:pPr>
        <w:pStyle w:val="Grammar"/>
      </w:pPr>
      <w:r w:rsidRPr="00254E38">
        <w:t xml:space="preserve">    | expression '|' expression          </w:t>
      </w:r>
    </w:p>
    <w:p w14:paraId="572FA995" w14:textId="3511F0E4" w:rsidR="005E7130" w:rsidRPr="00254E38" w:rsidRDefault="005E7130" w:rsidP="002F540D">
      <w:pPr>
        <w:pStyle w:val="Grammar"/>
      </w:pPr>
      <w:r w:rsidRPr="00254E38">
        <w:t xml:space="preserve">    | expression PP expression         </w:t>
      </w:r>
      <w:r w:rsidR="00B44FB9">
        <w:t>// ++</w:t>
      </w:r>
      <w:r w:rsidRPr="00254E38">
        <w:t xml:space="preserve">  </w:t>
      </w:r>
    </w:p>
    <w:p w14:paraId="5A89966A" w14:textId="0C5320AA" w:rsidR="005E7130" w:rsidRPr="00254E38" w:rsidRDefault="005E7130" w:rsidP="002F540D">
      <w:pPr>
        <w:pStyle w:val="Grammar"/>
      </w:pPr>
      <w:r w:rsidRPr="00254E38">
        <w:t xml:space="preserve">    | expression AND expression        </w:t>
      </w:r>
      <w:r w:rsidR="00B44FB9">
        <w:t>// &amp;&amp;</w:t>
      </w:r>
      <w:r w:rsidRPr="00254E38">
        <w:t xml:space="preserve">  </w:t>
      </w:r>
    </w:p>
    <w:p w14:paraId="6B5C3FD0" w14:textId="6C18D852" w:rsidR="005E7130" w:rsidRPr="00254E38" w:rsidRDefault="005E7130" w:rsidP="002F540D">
      <w:pPr>
        <w:pStyle w:val="Grammar"/>
      </w:pPr>
      <w:r w:rsidRPr="00254E38">
        <w:t xml:space="preserve">    | expression OR expression         </w:t>
      </w:r>
      <w:r w:rsidR="00B44FB9">
        <w:t>// ||</w:t>
      </w:r>
      <w:r w:rsidRPr="00254E38">
        <w:t xml:space="preserve">  </w:t>
      </w:r>
    </w:p>
    <w:p w14:paraId="4D091090" w14:textId="77777777" w:rsidR="005E7130" w:rsidRPr="00254E38" w:rsidRDefault="005E7130" w:rsidP="002F540D">
      <w:pPr>
        <w:pStyle w:val="Grammar"/>
      </w:pPr>
      <w:r w:rsidRPr="00254E38">
        <w:t xml:space="preserve">    | expression '?' expression ':' expression</w:t>
      </w:r>
    </w:p>
    <w:p w14:paraId="6FCD43D8" w14:textId="77777777" w:rsidR="005E7130" w:rsidRPr="00254E38" w:rsidRDefault="005E7130" w:rsidP="002F540D">
      <w:pPr>
        <w:pStyle w:val="Grammar"/>
      </w:pPr>
      <w:r w:rsidRPr="00254E38">
        <w:t xml:space="preserve">    | expression '&lt;' typeArgumentList '&gt;' '(' argumentList ')'</w:t>
      </w:r>
    </w:p>
    <w:p w14:paraId="30B0A603" w14:textId="77777777" w:rsidR="005E7130" w:rsidRPr="00254E38" w:rsidRDefault="005E7130" w:rsidP="002F540D">
      <w:pPr>
        <w:pStyle w:val="Grammar"/>
      </w:pPr>
      <w:r w:rsidRPr="00254E38">
        <w:t xml:space="preserve">    | expression '(' argumentList ')' </w:t>
      </w:r>
    </w:p>
    <w:p w14:paraId="03DD9457" w14:textId="77777777" w:rsidR="005E7130" w:rsidRPr="00254E38" w:rsidRDefault="005E7130" w:rsidP="002F540D">
      <w:pPr>
        <w:pStyle w:val="Grammar"/>
      </w:pPr>
      <w:r w:rsidRPr="00254E38">
        <w:t xml:space="preserve">    | typeRef '(' argumentList ')'    </w:t>
      </w:r>
    </w:p>
    <w:p w14:paraId="66907983" w14:textId="77777777" w:rsidR="005E7130" w:rsidRPr="00254E38" w:rsidRDefault="005E7130" w:rsidP="002F540D">
      <w:pPr>
        <w:pStyle w:val="Grammar"/>
      </w:pPr>
      <w:r w:rsidRPr="00254E38">
        <w:t xml:space="preserve">    | '(' typeRef ')' expression</w:t>
      </w:r>
    </w:p>
    <w:p w14:paraId="4F92815D" w14:textId="77777777" w:rsidR="005E7130" w:rsidRPr="00254E38" w:rsidRDefault="005E7130" w:rsidP="002F540D">
      <w:pPr>
        <w:pStyle w:val="Grammar"/>
      </w:pPr>
      <w:r w:rsidRPr="00254E38">
        <w:t xml:space="preserve">    ;</w:t>
      </w:r>
    </w:p>
    <w:p w14:paraId="4279A068" w14:textId="77777777" w:rsidR="005E7130" w:rsidRPr="00254E38" w:rsidRDefault="005E7130" w:rsidP="000906C7">
      <w:pPr>
        <w:pStyle w:val="PlainText"/>
        <w:rPr>
          <w:rFonts w:ascii="Courier New" w:hAnsi="Courier New" w:cs="Courier New"/>
        </w:rPr>
      </w:pPr>
    </w:p>
    <w:bookmarkEnd w:id="3113"/>
    <w:bookmarkEnd w:id="3114"/>
    <w:p w14:paraId="3BCBC204" w14:textId="77777777" w:rsidR="00185811" w:rsidRPr="00FA2843" w:rsidRDefault="00185811"/>
    <w:sectPr w:rsidR="00185811" w:rsidRPr="00FA2843" w:rsidSect="00AC34F6">
      <w:footerReference w:type="even" r:id="rId93"/>
      <w:footerReference w:type="default" r:id="rId94"/>
      <w:footerReference w:type="first" r:id="rId95"/>
      <w:pgSz w:w="12240" w:h="15840" w:code="1"/>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70" w:author="Vladimir Gurevich" w:date="2016-03-24T16:25:00Z" w:initials="VG">
    <w:p w14:paraId="7C42655B" w14:textId="77777777" w:rsidR="00B04F69" w:rsidRDefault="00B04F69" w:rsidP="00241A96">
      <w:pPr>
        <w:pStyle w:val="CommentText"/>
      </w:pPr>
      <w:r>
        <w:rPr>
          <w:rStyle w:val="CommentReference"/>
        </w:rPr>
        <w:annotationRef/>
      </w:r>
      <w:r>
        <w:t>Shamelessly lifted from C99 spec, but I like it</w:t>
      </w:r>
    </w:p>
  </w:comment>
  <w:comment w:id="2015" w:author="Vladimir Gurevich" w:date="2016-03-24T16:53:00Z" w:initials="VG">
    <w:p w14:paraId="1A37438E" w14:textId="77777777" w:rsidR="00B04F69" w:rsidRDefault="00B04F69" w:rsidP="00241A96">
      <w:pPr>
        <w:pStyle w:val="CommentText"/>
      </w:pPr>
      <w:r>
        <w:rPr>
          <w:rStyle w:val="CommentReference"/>
        </w:rPr>
        <w:annotationRef/>
      </w:r>
      <w:r>
        <w:t xml:space="preserve">This is, of course, a little tongue-in-cheek with a smile </w:t>
      </w:r>
      <w:r>
        <w:sym w:font="Wingdings" w:char="F04A"/>
      </w:r>
    </w:p>
  </w:comment>
  <w:comment w:id="2132" w:author="Chang Kim" w:date="2016-04-05T09:42:00Z" w:initials="CK">
    <w:p w14:paraId="46A32A69" w14:textId="2C1C018C" w:rsidR="00B04F69" w:rsidRDefault="00B04F69">
      <w:pPr>
        <w:pStyle w:val="CommentText"/>
      </w:pPr>
      <w:r>
        <w:rPr>
          <w:rStyle w:val="CommentReference"/>
        </w:rPr>
        <w:annotationRef/>
      </w:r>
      <w:r>
        <w:t>I'm not sure the red arrow in the lower diagram is precise. Is it important to show that the arrow goes through the control plane? It doesn't need to, right? If no, would it be better to change the diagram a bit and have the arrow reach the data plane directly?</w:t>
      </w:r>
    </w:p>
  </w:comment>
  <w:comment w:id="2133" w:author="Mihai Budiu" w:date="2016-04-05T13:35:00Z" w:initials="MB">
    <w:p w14:paraId="2D64B6ED" w14:textId="7226D62D" w:rsidR="00B04F69" w:rsidRDefault="00B04F69">
      <w:pPr>
        <w:pStyle w:val="CommentText"/>
      </w:pPr>
      <w:r>
        <w:rPr>
          <w:rStyle w:val="CommentReference"/>
        </w:rPr>
        <w:annotationRef/>
      </w:r>
      <w:r>
        <w:t xml:space="preserve">I think of programming the data plane as one of the control plane functions. </w:t>
      </w:r>
    </w:p>
  </w:comment>
  <w:comment w:id="2154" w:author="Chang Kim" w:date="2016-04-05T09:49:00Z" w:initials="CK">
    <w:p w14:paraId="3CA6AF6D" w14:textId="61A4B061" w:rsidR="00B04F69" w:rsidRDefault="00B04F69">
      <w:pPr>
        <w:pStyle w:val="CommentText"/>
      </w:pPr>
      <w:r>
        <w:rPr>
          <w:rStyle w:val="CommentReference"/>
        </w:rPr>
        <w:annotationRef/>
      </w:r>
      <w:r>
        <w:t>Let's mention that P4.org will supply the standard architecture models. In that sense, not all architecture models are supplied by manufacturers; they can come from the language consortium as well.</w:t>
      </w:r>
    </w:p>
  </w:comment>
  <w:comment w:id="2155" w:author="Mihai Budiu" w:date="2016-04-05T13:44:00Z" w:initials="MB">
    <w:p w14:paraId="197275B6" w14:textId="73A71070" w:rsidR="00B04F69" w:rsidRDefault="00B04F69">
      <w:pPr>
        <w:pStyle w:val="CommentText"/>
      </w:pPr>
      <w:r>
        <w:rPr>
          <w:rStyle w:val="CommentReference"/>
        </w:rPr>
        <w:annotationRef/>
      </w:r>
      <w:r>
        <w:t>This is mentioned in Section 3.1</w:t>
      </w:r>
    </w:p>
  </w:comment>
  <w:comment w:id="2198" w:author="Vladimir Gurevich" w:date="2016-04-07T17:31:00Z" w:initials="VG">
    <w:p w14:paraId="6A1E4069" w14:textId="1F3656B9" w:rsidR="00B04F69" w:rsidRDefault="00B04F69">
      <w:pPr>
        <w:pStyle w:val="CommentText"/>
      </w:pPr>
      <w:r>
        <w:rPr>
          <w:rStyle w:val="CommentReference"/>
        </w:rPr>
        <w:annotationRef/>
      </w:r>
      <w:r>
        <w:t>Removing references to 1.2. 1.0 and 1.1 are OK, but we need to get to an agreement on how to call this one.</w:t>
      </w:r>
    </w:p>
  </w:comment>
  <w:comment w:id="2214" w:author="Mihai Budiu" w:date="2016-04-11T10:41:00Z" w:initials="MB">
    <w:p w14:paraId="73F21289" w14:textId="18B348E7" w:rsidR="00B42905" w:rsidRDefault="00B42905">
      <w:pPr>
        <w:pStyle w:val="CommentText"/>
      </w:pPr>
      <w:r w:rsidRPr="00B42905">
        <w:rPr>
          <w:rStyle w:val="CommentReference"/>
          <w:b/>
        </w:rPr>
        <w:annotationRef/>
      </w:r>
      <w:r w:rsidRPr="00B42905">
        <w:rPr>
          <w:b/>
        </w:rPr>
        <w:t xml:space="preserve">From Nate Foster: </w:t>
      </w:r>
      <w:r>
        <w:t>At the end of this section, it would be nice to have a sense of what range of things constitute valid/invalid target architecture models, and wh</w:t>
      </w:r>
      <w:r>
        <w:t>ich things are “typical” models.</w:t>
      </w:r>
      <w:r>
        <w:t xml:space="preserve"> I feel that the current text doesn’t quite achieve that.</w:t>
      </w:r>
    </w:p>
  </w:comment>
  <w:comment w:id="2245" w:author="Chang Kim" w:date="2016-04-05T10:17:00Z" w:initials="CK">
    <w:p w14:paraId="4DAFF96B" w14:textId="0D6FDA3D" w:rsidR="00B04F69" w:rsidRDefault="00B04F69">
      <w:pPr>
        <w:pStyle w:val="CommentText"/>
      </w:pPr>
      <w:r>
        <w:rPr>
          <w:rStyle w:val="CommentReference"/>
        </w:rPr>
        <w:annotationRef/>
      </w:r>
      <w:r>
        <w:t>This is a great list. Perhaps we could move this into an earlier section of the doc so that we can motivate the readers up front.</w:t>
      </w:r>
    </w:p>
  </w:comment>
  <w:comment w:id="2395" w:author="Vladimir Gurevich" w:date="2016-03-17T14:54:00Z" w:initials="VG">
    <w:p w14:paraId="7DDFDB9F" w14:textId="34341261" w:rsidR="00B04F69" w:rsidRDefault="00B04F69">
      <w:pPr>
        <w:pStyle w:val="CommentText"/>
      </w:pPr>
      <w:r>
        <w:rPr>
          <w:rStyle w:val="CommentReference"/>
        </w:rPr>
        <w:annotationRef/>
      </w:r>
      <w:r>
        <w:t xml:space="preserve">I am thinking: should we treat error type as a namespace and write this as </w:t>
      </w:r>
      <w:proofErr w:type="gramStart"/>
      <w:r>
        <w:t>error.Ipv</w:t>
      </w:r>
      <w:proofErr w:type="gramEnd"/>
      <w:r>
        <w:t>4ChecksumError?</w:t>
      </w:r>
    </w:p>
  </w:comment>
  <w:comment w:id="2446" w:author="Vladimir Gurevich" w:date="2016-03-16T21:51:00Z" w:initials="VG">
    <w:p w14:paraId="28FE2791" w14:textId="77777777" w:rsidR="00B04F69" w:rsidRDefault="00B04F69">
      <w:pPr>
        <w:pStyle w:val="CommentText"/>
      </w:pPr>
      <w:r>
        <w:rPr>
          <w:rStyle w:val="CommentReference"/>
        </w:rPr>
        <w:annotationRef/>
      </w:r>
      <w:r>
        <w:t>What about #ifdef, #warning, #error?</w:t>
      </w:r>
    </w:p>
    <w:p w14:paraId="1E12AF06" w14:textId="30915B1A" w:rsidR="00B04F69" w:rsidRDefault="00B04F69">
      <w:pPr>
        <w:pStyle w:val="CommentText"/>
      </w:pPr>
      <w:r>
        <w:t xml:space="preserve">What about defined() (I am sure sizeof() won’t work </w:t>
      </w:r>
      <w:r>
        <w:sym w:font="Wingdings" w:char="F04C"/>
      </w:r>
      <w:r>
        <w:t>)</w:t>
      </w:r>
    </w:p>
    <w:p w14:paraId="6FC8AEFC" w14:textId="428D1003" w:rsidR="00B04F69" w:rsidRDefault="00B04F69">
      <w:pPr>
        <w:pStyle w:val="CommentText"/>
      </w:pPr>
      <w:r>
        <w:t>Also, do we specify any preprocessor variables that should be predefined?</w:t>
      </w:r>
    </w:p>
  </w:comment>
  <w:comment w:id="2616" w:author="Vladimir Gurevich" w:date="2016-03-17T17:55:00Z" w:initials="VG">
    <w:p w14:paraId="1ECAFBF4" w14:textId="1C18BC6A" w:rsidR="00B04F69" w:rsidRDefault="00B04F69">
      <w:pPr>
        <w:pStyle w:val="CommentText"/>
      </w:pPr>
      <w:r>
        <w:rPr>
          <w:rStyle w:val="CommentReference"/>
        </w:rPr>
        <w:annotationRef/>
      </w:r>
      <w:r>
        <w:t>Is it possible to assign specific values to enum identifiers?</w:t>
      </w:r>
    </w:p>
  </w:comment>
  <w:comment w:id="2617" w:author="Vladimir Gurevich" w:date="2016-03-18T09:46:00Z" w:initials="VG">
    <w:p w14:paraId="1ACA10DD" w14:textId="3C8C99A0" w:rsidR="00B04F69" w:rsidRDefault="00B04F69">
      <w:pPr>
        <w:pStyle w:val="CommentText"/>
      </w:pPr>
      <w:r>
        <w:rPr>
          <w:rStyle w:val="CommentReference"/>
        </w:rPr>
        <w:annotationRef/>
      </w:r>
      <w:r>
        <w:t xml:space="preserve">I read further and I see that it is not possible by design, but that makes them barely usable. At least, it reduces the usability in a number of very common cases. </w:t>
      </w:r>
    </w:p>
    <w:p w14:paraId="78EE6F41" w14:textId="77777777" w:rsidR="00B04F69" w:rsidRDefault="00B04F69">
      <w:pPr>
        <w:pStyle w:val="CommentText"/>
      </w:pPr>
    </w:p>
    <w:p w14:paraId="6E2F1289" w14:textId="217B5146" w:rsidR="00B04F69" w:rsidRDefault="00B04F69">
      <w:pPr>
        <w:pStyle w:val="CommentText"/>
      </w:pPr>
      <w:r>
        <w:t>For example, it is so nice, when you have some common values, such as STP_STATE_xxx defined as enums and used consistently both in the P4 program and in the control plane (ideally with the proper control plane code being autogenerated. This, however, requires two things:</w:t>
      </w:r>
    </w:p>
    <w:p w14:paraId="1EE710C6" w14:textId="00673DDD" w:rsidR="00B04F69" w:rsidRDefault="00B04F69" w:rsidP="009040F1">
      <w:pPr>
        <w:pStyle w:val="CommentText"/>
        <w:numPr>
          <w:ilvl w:val="0"/>
          <w:numId w:val="61"/>
        </w:numPr>
      </w:pPr>
      <w:r>
        <w:t xml:space="preserve"> Being able to define the width</w:t>
      </w:r>
    </w:p>
    <w:p w14:paraId="2181820F" w14:textId="3B7A31C6" w:rsidR="00B04F69" w:rsidRDefault="00B04F69" w:rsidP="009040F1">
      <w:pPr>
        <w:pStyle w:val="CommentText"/>
        <w:numPr>
          <w:ilvl w:val="0"/>
          <w:numId w:val="61"/>
        </w:numPr>
      </w:pPr>
      <w:r>
        <w:t>Being able to convert between enum and bit&lt;W&gt;</w:t>
      </w:r>
    </w:p>
    <w:p w14:paraId="1FE8A7CD" w14:textId="4277F5BA" w:rsidR="00B04F69" w:rsidRDefault="00B04F69" w:rsidP="009040F1">
      <w:pPr>
        <w:pStyle w:val="CommentText"/>
        <w:numPr>
          <w:ilvl w:val="0"/>
          <w:numId w:val="61"/>
        </w:numPr>
      </w:pPr>
      <w:r>
        <w:t>Being able to specify exact values.</w:t>
      </w:r>
    </w:p>
    <w:p w14:paraId="59D45970" w14:textId="0F1ACAD2" w:rsidR="00B04F69" w:rsidRDefault="00B04F69" w:rsidP="009040F1">
      <w:pPr>
        <w:pStyle w:val="CommentText"/>
      </w:pPr>
      <w:r>
        <w:t>Perhaps, we need another type here...</w:t>
      </w:r>
    </w:p>
  </w:comment>
  <w:comment w:id="2618" w:author="Mihai Budiu" w:date="2016-03-19T16:06:00Z" w:initials="MB">
    <w:p w14:paraId="082AA884" w14:textId="3E49A178" w:rsidR="00B04F69" w:rsidRDefault="00B04F69">
      <w:pPr>
        <w:pStyle w:val="CommentText"/>
      </w:pPr>
      <w:r>
        <w:rPr>
          <w:rStyle w:val="CommentReference"/>
        </w:rPr>
        <w:annotationRef/>
      </w:r>
      <w:r>
        <w:t>You can use const for that purpose. Enum is really when you don’t care about the representation.</w:t>
      </w:r>
    </w:p>
  </w:comment>
  <w:comment w:id="2619" w:author="Vladimir Gurevich" w:date="2016-03-19T17:49:00Z" w:initials="VG">
    <w:p w14:paraId="4F06B1BC" w14:textId="2DDF2F5C" w:rsidR="00B04F69" w:rsidRDefault="00B04F69">
      <w:pPr>
        <w:pStyle w:val="CommentText"/>
      </w:pPr>
      <w:r>
        <w:rPr>
          <w:rStyle w:val="CommentReference"/>
        </w:rPr>
        <w:annotationRef/>
      </w:r>
      <w:r>
        <w:t>I understand that I can, but enums have nice namespace properties and additional typechecking. They are also grouped together. It will not be possible to create an enum for a control plan API out of separate consts.</w:t>
      </w:r>
    </w:p>
  </w:comment>
  <w:comment w:id="2623" w:author="Vladimir Gurevich" w:date="2016-03-17T18:34:00Z" w:initials="VG">
    <w:p w14:paraId="2234D0FF" w14:textId="56DEACC6" w:rsidR="00B04F69" w:rsidRDefault="00B04F69">
      <w:pPr>
        <w:pStyle w:val="CommentText"/>
      </w:pPr>
      <w:r>
        <w:rPr>
          <w:rStyle w:val="CommentReference"/>
        </w:rPr>
        <w:annotationRef/>
      </w:r>
      <w:r>
        <w:t xml:space="preserve">That’s where we might briefly describe that the extract statement takes the bits in the order they appear on the wire and move them into the header fields in the order they were declared and without skipping any bits. </w:t>
      </w:r>
    </w:p>
  </w:comment>
  <w:comment w:id="2735" w:author="Vladimir Gurevich" w:date="2016-03-18T09:56:00Z" w:initials="VG">
    <w:p w14:paraId="3D759C7D" w14:textId="108203D4" w:rsidR="00B04F69" w:rsidRDefault="00B04F69">
      <w:pPr>
        <w:pStyle w:val="CommentText"/>
      </w:pPr>
      <w:r>
        <w:rPr>
          <w:rStyle w:val="CommentReference"/>
        </w:rPr>
        <w:annotationRef/>
      </w:r>
      <w:r>
        <w:t xml:space="preserve">We’ve discussed it previously. I am OK with both ‘&amp;&amp;’ and ‘and’; We can allow both if we want to, I guess. The nice thing about ‘and’ is that it can’t be confused with ‘&amp;’. </w:t>
      </w:r>
    </w:p>
    <w:p w14:paraId="708A9BA5" w14:textId="77777777" w:rsidR="00B04F69" w:rsidRDefault="00B04F69">
      <w:pPr>
        <w:pStyle w:val="CommentText"/>
      </w:pPr>
    </w:p>
    <w:p w14:paraId="6165C293" w14:textId="7D04B725" w:rsidR="00B04F69" w:rsidRDefault="00B04F69">
      <w:pPr>
        <w:pStyle w:val="CommentText"/>
      </w:pPr>
      <w:r>
        <w:t>In our case, I guess, since Booleans are not integers, it is, in fact, safe to even use ‘&amp;’ as a logical ‘and’. Thus, if we are trying to make a distinction, let’s consider choosing really distinct notation. If we are not, then why bother at all?</w:t>
      </w:r>
    </w:p>
    <w:p w14:paraId="38F3139B" w14:textId="77777777" w:rsidR="00B04F69" w:rsidRDefault="00B04F69">
      <w:pPr>
        <w:pStyle w:val="CommentText"/>
      </w:pPr>
    </w:p>
    <w:p w14:paraId="6044033D" w14:textId="7E048E05" w:rsidR="00B04F69" w:rsidRDefault="00B04F69">
      <w:pPr>
        <w:pStyle w:val="CommentText"/>
      </w:pPr>
      <w:r>
        <w:t>Same applies to ‘||’</w:t>
      </w:r>
    </w:p>
  </w:comment>
  <w:comment w:id="2736" w:author="Mihai Budiu" w:date="2016-03-19T16:35:00Z" w:initials="MB">
    <w:p w14:paraId="76727EBB" w14:textId="11A4D87A" w:rsidR="00B04F69" w:rsidRDefault="00B04F69">
      <w:pPr>
        <w:pStyle w:val="CommentText"/>
      </w:pPr>
      <w:r>
        <w:rPr>
          <w:rStyle w:val="CommentReference"/>
        </w:rPr>
        <w:annotationRef/>
      </w:r>
      <w:r>
        <w:t>I guess we could allow &amp; and | for Booleans too. Let’s see what other people think. But I favor sticking to tradition if the tradition is not too stupid.</w:t>
      </w:r>
    </w:p>
  </w:comment>
  <w:comment w:id="2749" w:author="Vladimir Gurevich" w:date="2016-03-18T10:08:00Z" w:initials="VG">
    <w:p w14:paraId="531C0BED" w14:textId="77777777" w:rsidR="00B04F69" w:rsidRDefault="00B04F69">
      <w:pPr>
        <w:pStyle w:val="CommentText"/>
      </w:pPr>
      <w:r>
        <w:rPr>
          <w:rStyle w:val="CommentReference"/>
        </w:rPr>
        <w:annotationRef/>
      </w:r>
      <w:r>
        <w:t>Is it one colon (‘:’) or two? The grammar says one.</w:t>
      </w:r>
    </w:p>
    <w:p w14:paraId="7602543E" w14:textId="77777777" w:rsidR="00B04F69" w:rsidRDefault="00B04F69">
      <w:pPr>
        <w:pStyle w:val="CommentText"/>
      </w:pPr>
      <w:r>
        <w:t>Should we also have shortcuts:</w:t>
      </w:r>
    </w:p>
    <w:p w14:paraId="5D51FB9D" w14:textId="77777777" w:rsidR="00B04F69" w:rsidRDefault="00B04F69">
      <w:pPr>
        <w:pStyle w:val="CommentText"/>
      </w:pPr>
      <w:r>
        <w:t>[m</w:t>
      </w:r>
      <w:proofErr w:type="gramStart"/>
      <w:r>
        <w:t>] ::=</w:t>
      </w:r>
      <w:proofErr w:type="gramEnd"/>
      <w:r>
        <w:t xml:space="preserve"> [m:m]</w:t>
      </w:r>
    </w:p>
    <w:p w14:paraId="2D50A84E" w14:textId="77777777" w:rsidR="00B04F69" w:rsidRDefault="00B04F69">
      <w:pPr>
        <w:pStyle w:val="CommentText"/>
      </w:pPr>
      <w:proofErr w:type="gramStart"/>
      <w:r>
        <w:t>[:l</w:t>
      </w:r>
      <w:proofErr w:type="gramEnd"/>
      <w:r>
        <w:t>] ::= [bit_sizeof(operand)-1:l]</w:t>
      </w:r>
    </w:p>
    <w:p w14:paraId="53CBD04A" w14:textId="4D0278A1" w:rsidR="00B04F69" w:rsidRDefault="00B04F69">
      <w:pPr>
        <w:pStyle w:val="CommentText"/>
      </w:pPr>
      <w:r>
        <w:t>[m:</w:t>
      </w:r>
      <w:proofErr w:type="gramStart"/>
      <w:r>
        <w:t>] ::=</w:t>
      </w:r>
      <w:proofErr w:type="gramEnd"/>
      <w:r>
        <w:t xml:space="preserve"> [m:0]</w:t>
      </w:r>
    </w:p>
  </w:comment>
  <w:comment w:id="2750" w:author="Mihai Budiu" w:date="2016-03-19T16:42:00Z" w:initials="MB">
    <w:p w14:paraId="72DA98D8" w14:textId="31379989" w:rsidR="00B04F69" w:rsidRDefault="00B04F69">
      <w:pPr>
        <w:pStyle w:val="CommentText"/>
      </w:pPr>
      <w:r>
        <w:rPr>
          <w:rStyle w:val="CommentReference"/>
        </w:rPr>
        <w:annotationRef/>
      </w:r>
      <w:r>
        <w:t>The first one is ambiguous with respect to the array indexing. The last one is less interesting – it saves you from typing a zero. The middle one can be added later.</w:t>
      </w:r>
    </w:p>
  </w:comment>
  <w:comment w:id="2837" w:author="Vladimir Gurevich" w:date="2016-03-18T18:58:00Z" w:initials="VG">
    <w:p w14:paraId="0EB09895" w14:textId="63B78897" w:rsidR="00B04F69" w:rsidRDefault="00B04F69">
      <w:pPr>
        <w:pStyle w:val="CommentText"/>
      </w:pPr>
      <w:r>
        <w:rPr>
          <w:rStyle w:val="CommentReference"/>
        </w:rPr>
        <w:annotationRef/>
      </w:r>
      <w:r>
        <w:t>What happens to metadata? The previous version would initialize it to 0 by default. Where would you initialize it if this is mandatory now?</w:t>
      </w:r>
    </w:p>
  </w:comment>
  <w:comment w:id="2838" w:author="Mihai Budiu" w:date="2016-03-19T17:12:00Z" w:initials="MB">
    <w:p w14:paraId="72AA32A2" w14:textId="61A73A15" w:rsidR="00B04F69" w:rsidRDefault="00B04F69">
      <w:pPr>
        <w:pStyle w:val="CommentText"/>
      </w:pPr>
      <w:r>
        <w:rPr>
          <w:rStyle w:val="CommentReference"/>
        </w:rPr>
        <w:annotationRef/>
      </w:r>
      <w:r>
        <w:t>There is no more “metadata” really. “in” arguments are always initialized – so if you make it an “in” argument to the toplevel blocks the architecture will initialize it for you in any way you specify.</w:t>
      </w:r>
    </w:p>
  </w:comment>
  <w:comment w:id="2896" w:author="Vladimir Gurevich" w:date="2016-03-19T12:52:00Z" w:initials="VG">
    <w:p w14:paraId="118A09AC" w14:textId="336C846A" w:rsidR="00B04F69" w:rsidRDefault="00B04F69">
      <w:pPr>
        <w:pStyle w:val="CommentText"/>
      </w:pPr>
      <w:r>
        <w:rPr>
          <w:rStyle w:val="CommentReference"/>
        </w:rPr>
        <w:annotationRef/>
      </w:r>
      <w:r>
        <w:t xml:space="preserve">Should we have a similar restriction for the conditional statement? </w:t>
      </w:r>
    </w:p>
  </w:comment>
  <w:comment w:id="2928" w:author="Vladimir Gurevich" w:date="2016-03-22T17:15:00Z" w:initials="VG">
    <w:p w14:paraId="5D6C1675" w14:textId="77777777" w:rsidR="00B04F69" w:rsidRDefault="00B04F69">
      <w:pPr>
        <w:pStyle w:val="CommentText"/>
      </w:pPr>
      <w:r>
        <w:rPr>
          <w:rStyle w:val="CommentReference"/>
        </w:rPr>
        <w:annotationRef/>
      </w:r>
      <w:r>
        <w:t>A couple of related questions:</w:t>
      </w:r>
    </w:p>
    <w:p w14:paraId="20827E51" w14:textId="031DB3F7" w:rsidR="00B04F69" w:rsidRDefault="00B04F69" w:rsidP="00C86F01">
      <w:pPr>
        <w:pStyle w:val="CommentText"/>
        <w:numPr>
          <w:ilvl w:val="0"/>
          <w:numId w:val="65"/>
        </w:numPr>
      </w:pPr>
      <w:r>
        <w:t>How will the Parse Action block find out if the packet was accepted or rejected aside from comparing the value of the parser_error with NoError?</w:t>
      </w:r>
    </w:p>
    <w:p w14:paraId="363308AB" w14:textId="0AF8A1C1" w:rsidR="00B04F69" w:rsidRDefault="00B04F69" w:rsidP="00C86F01">
      <w:pPr>
        <w:pStyle w:val="CommentText"/>
        <w:numPr>
          <w:ilvl w:val="0"/>
          <w:numId w:val="65"/>
        </w:numPr>
      </w:pPr>
      <w:r>
        <w:t xml:space="preserve"> The actual interpretation of the accept and reject states is totally outside of the parser spec and P4 in general. For example, it is not clear whether rejected packets will be dropped or not.</w:t>
      </w:r>
    </w:p>
  </w:comment>
  <w:comment w:id="2929" w:author="Mihai Budiu" w:date="2016-03-23T15:46:00Z" w:initials="MB">
    <w:p w14:paraId="4387AA9E" w14:textId="1885FDDD" w:rsidR="00B04F69" w:rsidRDefault="00B04F69">
      <w:pPr>
        <w:pStyle w:val="CommentText"/>
      </w:pPr>
      <w:r>
        <w:rPr>
          <w:rStyle w:val="CommentReference"/>
        </w:rPr>
        <w:annotationRef/>
      </w:r>
      <w:r>
        <w:t>It is up to the architecture really. Anything that happens between P4 blocks is up to the architecture, and this is between the parser and the control.</w:t>
      </w:r>
    </w:p>
  </w:comment>
  <w:comment w:id="2930" w:author="Vladimir Gurevich" w:date="2016-03-23T16:52:00Z" w:initials="VG">
    <w:p w14:paraId="0ABDFE24" w14:textId="580DE734" w:rsidR="00B04F69" w:rsidRDefault="00B04F69">
      <w:pPr>
        <w:pStyle w:val="CommentText"/>
      </w:pPr>
      <w:r>
        <w:rPr>
          <w:rStyle w:val="CommentReference"/>
        </w:rPr>
        <w:annotationRef/>
      </w:r>
      <w:r>
        <w:t>Then we probably need to emphasize that somewhere, e.g. in the first example...</w:t>
      </w:r>
    </w:p>
  </w:comment>
  <w:comment w:id="2935" w:author="Vladimir Gurevich" w:date="2016-03-22T17:34:00Z" w:initials="VG">
    <w:p w14:paraId="6E30315F" w14:textId="208B12C9" w:rsidR="00B04F69" w:rsidRDefault="00B04F69">
      <w:pPr>
        <w:pStyle w:val="CommentText"/>
      </w:pPr>
      <w:r>
        <w:rPr>
          <w:rStyle w:val="CommentReference"/>
        </w:rPr>
        <w:annotationRef/>
      </w:r>
      <w:r>
        <w:t>Should these be necessarily bit&lt;32&gt; or the authors of the library can choose the values (or should be add that type to the template)?</w:t>
      </w:r>
    </w:p>
    <w:p w14:paraId="2582A89B" w14:textId="77777777" w:rsidR="00B04F69" w:rsidRDefault="00B04F69">
      <w:pPr>
        <w:pStyle w:val="CommentText"/>
      </w:pPr>
    </w:p>
  </w:comment>
  <w:comment w:id="2946" w:author="Vladimir Gurevich" w:date="2016-03-22T17:43:00Z" w:initials="VG">
    <w:p w14:paraId="054C6F10" w14:textId="16DE11EF" w:rsidR="00B04F69" w:rsidRDefault="00B04F69">
      <w:pPr>
        <w:pStyle w:val="CommentText"/>
      </w:pPr>
      <w:r>
        <w:rPr>
          <w:rStyle w:val="CommentReference"/>
        </w:rPr>
        <w:annotationRef/>
      </w:r>
      <w:r>
        <w:t>This is probably InvalidIPv4Header, because it is smaller than the minimum required size.</w:t>
      </w:r>
    </w:p>
  </w:comment>
  <w:comment w:id="2948" w:author="Vladimir Gurevich" w:date="2016-03-22T17:46:00Z" w:initials="VG">
    <w:p w14:paraId="6062C53B" w14:textId="75CF8354" w:rsidR="00B04F69" w:rsidRDefault="00B04F69">
      <w:pPr>
        <w:pStyle w:val="CommentText"/>
      </w:pPr>
      <w:r>
        <w:rPr>
          <w:rStyle w:val="CommentReference"/>
        </w:rPr>
        <w:annotationRef/>
      </w:r>
      <w:r>
        <w:t xml:space="preserve">It looks like there is no way to have IPv4 header that includes options, because you need to extract length first somehow. This is probably true about most variable length fields, but makes it cumbersome to parse TLVs, since you will need to use two headers per TLV </w:t>
      </w:r>
      <w:r>
        <w:sym w:font="Wingdings" w:char="F04C"/>
      </w:r>
    </w:p>
  </w:comment>
  <w:comment w:id="2949" w:author="Mihai Budiu" w:date="2016-03-23T15:55:00Z" w:initials="MB">
    <w:p w14:paraId="55A9575C" w14:textId="6048E55A" w:rsidR="00B04F69" w:rsidRDefault="00B04F69">
      <w:pPr>
        <w:pStyle w:val="CommentText"/>
      </w:pPr>
      <w:r>
        <w:rPr>
          <w:rStyle w:val="CommentReference"/>
        </w:rPr>
        <w:annotationRef/>
      </w:r>
      <w:r>
        <w:t>We had a special annotation to have the compiler do that for you. But it is not yet implemented. It can be added later.</w:t>
      </w:r>
    </w:p>
  </w:comment>
  <w:comment w:id="2953" w:author="Vladimir Gurevich" w:date="2016-03-22T18:00:00Z" w:initials="VG">
    <w:p w14:paraId="33DC345D" w14:textId="5767CC60" w:rsidR="00B04F69" w:rsidRDefault="00B04F69">
      <w:pPr>
        <w:pStyle w:val="CommentText"/>
      </w:pPr>
      <w:r>
        <w:rPr>
          <w:rStyle w:val="CommentReference"/>
        </w:rPr>
        <w:annotationRef/>
      </w:r>
      <w:r>
        <w:t>The additional parameter, “bit-offset-from-the-current-location” that is available in v1.0 “current” construct is actually quite handy, so maybe we should preserve it?</w:t>
      </w:r>
    </w:p>
  </w:comment>
  <w:comment w:id="2954" w:author="Mihai Budiu" w:date="2016-03-23T15:58:00Z" w:initials="MB">
    <w:p w14:paraId="05BFABA7" w14:textId="77777777" w:rsidR="00B04F69" w:rsidRDefault="00B04F69">
      <w:pPr>
        <w:pStyle w:val="CommentText"/>
      </w:pPr>
      <w:r>
        <w:rPr>
          <w:rStyle w:val="CommentReference"/>
        </w:rPr>
        <w:annotationRef/>
      </w:r>
      <w:r>
        <w:t>It’s kindof ugly, since it forces you to think in bits rather than types.</w:t>
      </w:r>
    </w:p>
  </w:comment>
  <w:comment w:id="2989" w:author="Vladimir Gurevich" w:date="2016-03-23T08:37:00Z" w:initials="VG">
    <w:p w14:paraId="087F69B7" w14:textId="77777777" w:rsidR="00B04F69" w:rsidRDefault="00B04F69">
      <w:pPr>
        <w:pStyle w:val="CommentText"/>
      </w:pPr>
      <w:r>
        <w:rPr>
          <w:rStyle w:val="CommentReference"/>
        </w:rPr>
        <w:annotationRef/>
      </w:r>
      <w:r>
        <w:t xml:space="preserve">The MPLS example might not be the most illustrative. The reason is that it does not really require loop unrolling to work, because MPLS labels contain the BOS field and </w:t>
      </w:r>
      <w:proofErr w:type="gramStart"/>
      <w:r>
        <w:t>thus  if</w:t>
      </w:r>
      <w:proofErr w:type="gramEnd"/>
      <w:r>
        <w:t xml:space="preserve"> the last parsed label doesn’t have BOS=1, you have to generate an error.</w:t>
      </w:r>
    </w:p>
    <w:p w14:paraId="03518122" w14:textId="77777777" w:rsidR="00B04F69" w:rsidRDefault="00B04F69">
      <w:pPr>
        <w:pStyle w:val="CommentText"/>
      </w:pPr>
    </w:p>
    <w:p w14:paraId="02B029B1" w14:textId="77777777" w:rsidR="00B04F69" w:rsidRDefault="00B04F69">
      <w:pPr>
        <w:pStyle w:val="CommentText"/>
      </w:pPr>
      <w:r>
        <w:t>Now consider VLAN tags. They do not have an equivalent of the BOS field and there can be many of them in the packet. The program is designed to process up to N (e.g. 2 tags), but if a packet has more, it is not an error. It simply means that we will not parse the L3 payload and consider the packet to be a generic L2 packet, perfectly suitable for L2 switching (in fact the same is true about MPLS in the LSR case). That’s where loop unrolling comes into play.</w:t>
      </w:r>
    </w:p>
    <w:p w14:paraId="0C056F04" w14:textId="77777777" w:rsidR="00B04F69" w:rsidRDefault="00B04F69">
      <w:pPr>
        <w:pStyle w:val="CommentText"/>
      </w:pPr>
    </w:p>
    <w:p w14:paraId="6B939321" w14:textId="43C49A8B" w:rsidR="00B04F69" w:rsidRDefault="00B04F69" w:rsidP="001B7618">
      <w:pPr>
        <w:rPr>
          <w:rFonts w:ascii="Consolas" w:hAnsi="Consolas"/>
        </w:rPr>
      </w:pPr>
      <w:r w:rsidRPr="00A3325F">
        <w:rPr>
          <w:rFonts w:ascii="Consolas" w:hAnsi="Consolas"/>
          <w:b/>
        </w:rPr>
        <w:t>struct</w:t>
      </w:r>
      <w:r w:rsidRPr="006950A0">
        <w:rPr>
          <w:rFonts w:ascii="Consolas" w:hAnsi="Consolas"/>
        </w:rPr>
        <w:t xml:space="preserve"> </w:t>
      </w:r>
      <w:r>
        <w:rPr>
          <w:rFonts w:ascii="Consolas" w:hAnsi="Consolas"/>
        </w:rPr>
        <w:t>P</w:t>
      </w:r>
      <w:r w:rsidRPr="006950A0">
        <w:rPr>
          <w:rFonts w:ascii="Consolas" w:hAnsi="Consolas"/>
        </w:rPr>
        <w:t>kthdr</w:t>
      </w:r>
      <w:r w:rsidRPr="00E411B2">
        <w:rPr>
          <w:rFonts w:ascii="Consolas" w:hAnsi="Consolas"/>
        </w:rPr>
        <w:t xml:space="preserve"> {</w:t>
      </w:r>
      <w:r w:rsidRPr="00E411B2">
        <w:rPr>
          <w:rFonts w:ascii="Consolas" w:hAnsi="Consolas"/>
        </w:rPr>
        <w:br/>
        <w:t xml:space="preserve">   </w:t>
      </w:r>
      <w:r>
        <w:rPr>
          <w:rFonts w:ascii="Consolas" w:hAnsi="Consolas"/>
        </w:rPr>
        <w:t>Ethernet_h ethernet;</w:t>
      </w:r>
      <w:r>
        <w:rPr>
          <w:rFonts w:ascii="Consolas" w:hAnsi="Consolas"/>
        </w:rPr>
        <w:br/>
        <w:t xml:space="preserve">   Vlan_tag</w:t>
      </w:r>
      <w:r w:rsidRPr="00E411B2">
        <w:rPr>
          <w:rFonts w:ascii="Consolas" w:hAnsi="Consolas"/>
        </w:rPr>
        <w:t>_h[</w:t>
      </w:r>
      <w:r>
        <w:rPr>
          <w:rFonts w:ascii="Consolas" w:hAnsi="Consolas"/>
        </w:rPr>
        <w:t>2</w:t>
      </w:r>
      <w:r w:rsidRPr="00E411B2">
        <w:rPr>
          <w:rFonts w:ascii="Consolas" w:hAnsi="Consolas"/>
        </w:rPr>
        <w:t xml:space="preserve">] </w:t>
      </w:r>
      <w:r>
        <w:rPr>
          <w:rFonts w:ascii="Consolas" w:hAnsi="Consolas"/>
        </w:rPr>
        <w:t>vlan</w:t>
      </w:r>
      <w:r w:rsidRPr="00E411B2">
        <w:rPr>
          <w:rFonts w:ascii="Consolas" w:hAnsi="Consolas"/>
        </w:rPr>
        <w:t>_vec;</w:t>
      </w:r>
      <w:r>
        <w:rPr>
          <w:rFonts w:ascii="Consolas" w:hAnsi="Consolas"/>
        </w:rPr>
        <w:br/>
        <w:t xml:space="preserve">   // other headers omitted</w:t>
      </w:r>
      <w:r w:rsidRPr="00E411B2">
        <w:rPr>
          <w:rFonts w:ascii="Consolas" w:hAnsi="Consolas"/>
        </w:rPr>
        <w:br/>
        <w:t>}</w:t>
      </w:r>
    </w:p>
    <w:p w14:paraId="17805260" w14:textId="1F9D35BC" w:rsidR="00B04F69" w:rsidRPr="00E411B2" w:rsidRDefault="00B04F69" w:rsidP="001B7618">
      <w:pPr>
        <w:rPr>
          <w:rFonts w:ascii="Consolas" w:hAnsi="Consolas"/>
        </w:rPr>
      </w:pPr>
      <w:r w:rsidRPr="00A3325F">
        <w:rPr>
          <w:rFonts w:ascii="Consolas" w:hAnsi="Consolas"/>
          <w:b/>
        </w:rPr>
        <w:t>parser</w:t>
      </w:r>
      <w:r>
        <w:rPr>
          <w:rFonts w:ascii="Consolas" w:hAnsi="Consolas"/>
        </w:rPr>
        <w:t xml:space="preserve"> X(</w:t>
      </w:r>
      <w:r>
        <w:rPr>
          <w:rFonts w:ascii="Consolas" w:hAnsi="Consolas"/>
          <w:b/>
        </w:rPr>
        <w:t>packet</w:t>
      </w:r>
      <w:r>
        <w:rPr>
          <w:rFonts w:ascii="Consolas" w:hAnsi="Consolas"/>
        </w:rPr>
        <w:t xml:space="preserve">_in b, </w:t>
      </w:r>
      <w:r w:rsidRPr="00280B0E">
        <w:rPr>
          <w:rFonts w:ascii="Consolas" w:hAnsi="Consolas"/>
          <w:b/>
        </w:rPr>
        <w:t>out</w:t>
      </w:r>
      <w:r>
        <w:rPr>
          <w:rFonts w:ascii="Consolas" w:hAnsi="Consolas"/>
        </w:rPr>
        <w:t xml:space="preserve"> Pkthdr p) {</w:t>
      </w:r>
      <w:r>
        <w:rPr>
          <w:rFonts w:ascii="Consolas" w:hAnsi="Consolas"/>
        </w:rPr>
        <w:br/>
        <w:t xml:space="preserve">    </w:t>
      </w:r>
      <w:r w:rsidRPr="00A3325F">
        <w:rPr>
          <w:rFonts w:ascii="Consolas" w:hAnsi="Consolas"/>
          <w:b/>
        </w:rPr>
        <w:t>state</w:t>
      </w:r>
      <w:r w:rsidRPr="00E411B2">
        <w:rPr>
          <w:rFonts w:ascii="Consolas" w:hAnsi="Consolas"/>
        </w:rPr>
        <w:t xml:space="preserve"> </w:t>
      </w:r>
      <w:r>
        <w:rPr>
          <w:rFonts w:ascii="Consolas" w:hAnsi="Consolas"/>
        </w:rPr>
        <w:t>start</w:t>
      </w:r>
      <w:r w:rsidRPr="00E411B2">
        <w:rPr>
          <w:rFonts w:ascii="Consolas" w:hAnsi="Consolas"/>
        </w:rPr>
        <w:t xml:space="preserve"> {</w:t>
      </w:r>
      <w:r w:rsidRPr="00E411B2">
        <w:rPr>
          <w:rFonts w:ascii="Consolas" w:hAnsi="Consolas"/>
        </w:rPr>
        <w:br/>
        <w:t xml:space="preserve">    </w:t>
      </w:r>
      <w:r>
        <w:rPr>
          <w:rFonts w:ascii="Consolas" w:hAnsi="Consolas"/>
        </w:rPr>
        <w:t xml:space="preserve">    b.</w:t>
      </w:r>
      <w:r w:rsidRPr="00280B0E">
        <w:rPr>
          <w:rFonts w:ascii="Consolas" w:hAnsi="Consolas"/>
        </w:rPr>
        <w:t>extract</w:t>
      </w:r>
      <w:r w:rsidRPr="00E411B2">
        <w:rPr>
          <w:rFonts w:ascii="Consolas" w:hAnsi="Consolas"/>
        </w:rPr>
        <w:t>(p.ethernet);</w:t>
      </w:r>
      <w:r>
        <w:rPr>
          <w:rFonts w:ascii="Consolas" w:hAnsi="Consolas"/>
        </w:rPr>
        <w:br/>
        <w:t xml:space="preserve">        </w:t>
      </w:r>
      <w:r w:rsidRPr="00A3325F">
        <w:rPr>
          <w:rFonts w:ascii="Consolas" w:hAnsi="Consolas"/>
          <w:b/>
        </w:rPr>
        <w:t>transition</w:t>
      </w:r>
      <w:r>
        <w:rPr>
          <w:rFonts w:ascii="Consolas" w:hAnsi="Consolas"/>
        </w:rPr>
        <w:t xml:space="preserve"> </w:t>
      </w:r>
      <w:r>
        <w:rPr>
          <w:rFonts w:ascii="Consolas" w:hAnsi="Consolas"/>
        </w:rPr>
        <w:br/>
        <w:t xml:space="preserve">           </w:t>
      </w:r>
      <w:r>
        <w:rPr>
          <w:rFonts w:ascii="Consolas" w:hAnsi="Consolas"/>
          <w:b/>
        </w:rPr>
        <w:t>select</w:t>
      </w:r>
      <w:r w:rsidRPr="006950A0">
        <w:rPr>
          <w:rFonts w:ascii="Consolas" w:hAnsi="Consolas"/>
        </w:rPr>
        <w:t>(p.ethernet</w:t>
      </w:r>
      <w:r w:rsidRPr="00E411B2">
        <w:rPr>
          <w:rFonts w:ascii="Consolas" w:hAnsi="Consolas"/>
        </w:rPr>
        <w:t>.etherType) {</w:t>
      </w:r>
      <w:r>
        <w:rPr>
          <w:rFonts w:ascii="Consolas" w:hAnsi="Consolas"/>
        </w:rPr>
        <w:t xml:space="preserve">  </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 xml:space="preserve">0x8100 : </w:t>
      </w:r>
      <w:r w:rsidRPr="00E411B2">
        <w:rPr>
          <w:rFonts w:ascii="Consolas" w:hAnsi="Consolas"/>
        </w:rPr>
        <w:t>parse_</w:t>
      </w:r>
      <w:r>
        <w:rPr>
          <w:rFonts w:ascii="Consolas" w:hAnsi="Consolas"/>
        </w:rPr>
        <w:t>vlan_tag</w:t>
      </w:r>
      <w:r w:rsidRPr="00E411B2">
        <w:rPr>
          <w:rFonts w:ascii="Consolas" w:hAnsi="Consolas"/>
        </w:rPr>
        <w:t>;</w:t>
      </w:r>
      <w:r>
        <w:rPr>
          <w:rFonts w:ascii="Consolas" w:hAnsi="Consolas"/>
        </w:rPr>
        <w:br/>
      </w:r>
      <w:r w:rsidRPr="00E411B2">
        <w:rPr>
          <w:rFonts w:ascii="Consolas" w:hAnsi="Consolas"/>
        </w:rPr>
        <w:t xml:space="preserve">  </w:t>
      </w:r>
      <w:r>
        <w:rPr>
          <w:rFonts w:ascii="Consolas" w:hAnsi="Consolas"/>
        </w:rPr>
        <w:t xml:space="preserve">  </w:t>
      </w:r>
      <w:r w:rsidRPr="00E411B2">
        <w:rPr>
          <w:rFonts w:ascii="Consolas" w:hAnsi="Consolas"/>
        </w:rPr>
        <w:t xml:space="preserve">       </w:t>
      </w:r>
      <w:r w:rsidRPr="006950A0">
        <w:rPr>
          <w:rFonts w:ascii="Consolas" w:hAnsi="Consolas"/>
        </w:rPr>
        <w:t>0x</w:t>
      </w:r>
      <w:r>
        <w:rPr>
          <w:rFonts w:ascii="Consolas" w:hAnsi="Consolas"/>
        </w:rPr>
        <w:t>0</w:t>
      </w:r>
      <w:r w:rsidRPr="006950A0">
        <w:rPr>
          <w:rFonts w:ascii="Consolas" w:hAnsi="Consolas"/>
        </w:rPr>
        <w:t>800</w:t>
      </w:r>
      <w:r>
        <w:rPr>
          <w:rFonts w:ascii="Consolas" w:hAnsi="Consolas"/>
        </w:rPr>
        <w:t xml:space="preserve"> : </w:t>
      </w:r>
      <w:r w:rsidRPr="00E411B2">
        <w:rPr>
          <w:rFonts w:ascii="Consolas" w:hAnsi="Consolas"/>
        </w:rPr>
        <w:t>parse_ipv4;</w:t>
      </w:r>
      <w:r>
        <w:rPr>
          <w:rFonts w:ascii="Consolas" w:hAnsi="Consolas"/>
        </w:rPr>
        <w:br/>
        <w:t xml:space="preserve">        </w:t>
      </w:r>
      <w:r w:rsidRPr="00E411B2">
        <w:rPr>
          <w:rFonts w:ascii="Consolas" w:hAnsi="Consolas"/>
        </w:rPr>
        <w:t xml:space="preserve">} </w:t>
      </w:r>
      <w:r>
        <w:rPr>
          <w:rFonts w:ascii="Consolas" w:hAnsi="Consolas"/>
        </w:rPr>
        <w:br/>
        <w:t xml:space="preserve">    }</w:t>
      </w:r>
    </w:p>
    <w:p w14:paraId="6D233813" w14:textId="121D9C30" w:rsidR="00B04F69" w:rsidRDefault="00B04F69" w:rsidP="001B7618">
      <w:pPr>
        <w:rPr>
          <w:rFonts w:ascii="Consolas" w:hAnsi="Consolas"/>
        </w:rPr>
      </w:pPr>
      <w:r>
        <w:rPr>
          <w:rFonts w:ascii="Consolas" w:hAnsi="Consolas"/>
        </w:rPr>
        <w:t xml:space="preserve">    </w:t>
      </w:r>
      <w:r w:rsidRPr="00A3325F">
        <w:rPr>
          <w:rFonts w:ascii="Consolas" w:hAnsi="Consolas"/>
          <w:b/>
        </w:rPr>
        <w:t>state</w:t>
      </w:r>
      <w:r>
        <w:rPr>
          <w:rFonts w:ascii="Consolas" w:hAnsi="Consolas"/>
        </w:rPr>
        <w:t xml:space="preserve"> parse_vlan_tag</w:t>
      </w:r>
      <w:r w:rsidRPr="00E411B2">
        <w:rPr>
          <w:rFonts w:ascii="Consolas" w:hAnsi="Consolas"/>
        </w:rPr>
        <w:t xml:space="preserve"> {</w:t>
      </w:r>
      <w:r>
        <w:rPr>
          <w:rFonts w:ascii="Consolas" w:hAnsi="Consolas"/>
        </w:rPr>
        <w:br/>
        <w:t xml:space="preserve">    </w:t>
      </w:r>
      <w:r w:rsidRPr="00E411B2">
        <w:rPr>
          <w:rFonts w:ascii="Consolas" w:hAnsi="Consolas"/>
        </w:rPr>
        <w:t xml:space="preserve">     </w:t>
      </w:r>
      <w:r>
        <w:rPr>
          <w:rFonts w:ascii="Consolas" w:hAnsi="Consolas"/>
        </w:rPr>
        <w:t>b.</w:t>
      </w:r>
      <w:r w:rsidRPr="00280B0E">
        <w:rPr>
          <w:rFonts w:ascii="Consolas" w:hAnsi="Consolas"/>
        </w:rPr>
        <w:t>extract</w:t>
      </w:r>
      <w:r>
        <w:rPr>
          <w:rFonts w:ascii="Consolas" w:hAnsi="Consolas"/>
        </w:rPr>
        <w:t>(p.vlan_tag_vec.next);</w:t>
      </w:r>
      <w:r>
        <w:rPr>
          <w:rFonts w:ascii="Consolas" w:hAnsi="Consolas"/>
        </w:rPr>
        <w:br/>
        <w:t xml:space="preserve">         </w:t>
      </w:r>
      <w:r w:rsidRPr="00A3325F">
        <w:rPr>
          <w:rFonts w:ascii="Consolas" w:hAnsi="Consolas"/>
          <w:b/>
        </w:rPr>
        <w:t>transition</w:t>
      </w:r>
      <w:r>
        <w:rPr>
          <w:rFonts w:ascii="Consolas" w:hAnsi="Consolas"/>
        </w:rPr>
        <w:t xml:space="preserve">    </w:t>
      </w:r>
    </w:p>
    <w:p w14:paraId="6FF59F21" w14:textId="77777777" w:rsidR="00B04F69" w:rsidRDefault="00B04F69" w:rsidP="001B7618">
      <w:pPr>
        <w:rPr>
          <w:rFonts w:ascii="Consolas" w:hAnsi="Consolas"/>
        </w:rPr>
      </w:pPr>
      <w:r>
        <w:rPr>
          <w:rFonts w:ascii="Consolas" w:hAnsi="Consolas"/>
        </w:rPr>
        <w:t xml:space="preserve">             </w:t>
      </w:r>
      <w:r>
        <w:rPr>
          <w:rFonts w:ascii="Consolas" w:hAnsi="Consolas"/>
          <w:b/>
        </w:rPr>
        <w:t>select</w:t>
      </w:r>
      <w:r>
        <w:rPr>
          <w:rFonts w:ascii="Consolas" w:hAnsi="Consolas"/>
        </w:rPr>
        <w:t>(p.mpls_vec.last.bos)</w:t>
      </w:r>
      <w:r w:rsidRPr="00E411B2">
        <w:rPr>
          <w:rFonts w:ascii="Consolas" w:hAnsi="Consolas"/>
        </w:rPr>
        <w:t xml:space="preserve"> {</w:t>
      </w:r>
      <w:r>
        <w:rPr>
          <w:rFonts w:ascii="Consolas" w:hAnsi="Consolas"/>
        </w:rPr>
        <w:br/>
      </w:r>
      <w:r w:rsidRPr="00E411B2">
        <w:rPr>
          <w:rFonts w:ascii="Consolas" w:hAnsi="Consolas"/>
        </w:rPr>
        <w:t xml:space="preserve">        </w:t>
      </w:r>
      <w:r>
        <w:rPr>
          <w:rFonts w:ascii="Consolas" w:hAnsi="Consolas"/>
        </w:rPr>
        <w:t xml:space="preserve">    0x8100 : parse_vlan_tag</w:t>
      </w:r>
      <w:r w:rsidRPr="00E411B2">
        <w:rPr>
          <w:rFonts w:ascii="Consolas" w:hAnsi="Consolas"/>
        </w:rPr>
        <w:t>;</w:t>
      </w:r>
      <w:r>
        <w:rPr>
          <w:rFonts w:ascii="Consolas" w:hAnsi="Consolas"/>
        </w:rPr>
        <w:t xml:space="preserve"> </w:t>
      </w:r>
    </w:p>
    <w:p w14:paraId="362BC563" w14:textId="77777777" w:rsidR="00B04F69" w:rsidRDefault="00B04F69" w:rsidP="001B7618">
      <w:pPr>
        <w:rPr>
          <w:rFonts w:ascii="Consolas" w:hAnsi="Consolas"/>
        </w:rPr>
      </w:pPr>
      <w:r>
        <w:rPr>
          <w:rFonts w:ascii="Consolas" w:hAnsi="Consolas"/>
        </w:rPr>
        <w:t xml:space="preserve">            0x</w:t>
      </w:r>
      <w:proofErr w:type="gramStart"/>
      <w:r>
        <w:rPr>
          <w:rFonts w:ascii="Consolas" w:hAnsi="Consolas"/>
        </w:rPr>
        <w:t>0800 :</w:t>
      </w:r>
      <w:proofErr w:type="gramEnd"/>
      <w:r>
        <w:rPr>
          <w:rFonts w:ascii="Consolas" w:hAnsi="Consolas"/>
        </w:rPr>
        <w:t xml:space="preserve"> parse_ipv4</w:t>
      </w:r>
      <w:r w:rsidRPr="00E411B2">
        <w:rPr>
          <w:rFonts w:ascii="Consolas" w:hAnsi="Consolas"/>
        </w:rPr>
        <w:t>;</w:t>
      </w:r>
    </w:p>
    <w:p w14:paraId="30E4EA3E" w14:textId="62A72028" w:rsidR="00B04F69" w:rsidRDefault="00B04F69" w:rsidP="001B7618">
      <w:pPr>
        <w:rPr>
          <w:rFonts w:ascii="Consolas" w:hAnsi="Consolas"/>
        </w:rPr>
      </w:pPr>
      <w:r>
        <w:rPr>
          <w:rFonts w:ascii="Consolas" w:hAnsi="Consolas"/>
        </w:rPr>
        <w:t xml:space="preserve">            </w:t>
      </w:r>
      <w:r w:rsidRPr="00F65DAE">
        <w:rPr>
          <w:rFonts w:ascii="Consolas" w:hAnsi="Consolas"/>
          <w:b/>
        </w:rPr>
        <w:t>default</w:t>
      </w:r>
      <w:r>
        <w:rPr>
          <w:rFonts w:ascii="Consolas" w:hAnsi="Consolas"/>
        </w:rPr>
        <w:t>: accept;</w:t>
      </w:r>
      <w:r>
        <w:rPr>
          <w:rFonts w:ascii="Consolas" w:hAnsi="Consolas"/>
        </w:rPr>
        <w:br/>
        <w:t xml:space="preserve"> </w:t>
      </w:r>
      <w:r w:rsidRPr="00E411B2">
        <w:rPr>
          <w:rFonts w:ascii="Consolas" w:hAnsi="Consolas"/>
        </w:rPr>
        <w:t xml:space="preserve">     </w:t>
      </w:r>
      <w:r>
        <w:rPr>
          <w:rFonts w:ascii="Consolas" w:hAnsi="Consolas"/>
        </w:rPr>
        <w:t xml:space="preserve">   </w:t>
      </w:r>
      <w:r w:rsidRPr="00E411B2">
        <w:rPr>
          <w:rFonts w:ascii="Consolas" w:hAnsi="Consolas"/>
        </w:rPr>
        <w:t>}</w:t>
      </w:r>
      <w:r>
        <w:rPr>
          <w:rFonts w:ascii="Consolas" w:hAnsi="Consolas"/>
        </w:rPr>
        <w:br/>
        <w:t xml:space="preserve">    </w:t>
      </w:r>
      <w:r w:rsidRPr="00E411B2">
        <w:rPr>
          <w:rFonts w:ascii="Consolas" w:hAnsi="Consolas"/>
        </w:rPr>
        <w:t>}</w:t>
      </w:r>
      <w:r>
        <w:rPr>
          <w:rFonts w:ascii="Consolas" w:hAnsi="Consolas"/>
        </w:rPr>
        <w:br/>
        <w:t xml:space="preserve">    // other states omitted</w:t>
      </w:r>
      <w:r>
        <w:rPr>
          <w:rFonts w:ascii="Consolas" w:hAnsi="Consolas"/>
        </w:rPr>
        <w:br/>
        <w:t>}</w:t>
      </w:r>
    </w:p>
    <w:p w14:paraId="62592863" w14:textId="77777777" w:rsidR="00B04F69" w:rsidRDefault="00B04F69">
      <w:pPr>
        <w:pStyle w:val="CommentText"/>
      </w:pPr>
    </w:p>
    <w:p w14:paraId="754586A6" w14:textId="66326C31" w:rsidR="00B04F69" w:rsidRDefault="00B04F69">
      <w:pPr>
        <w:pStyle w:val="CommentText"/>
      </w:pPr>
      <w:r>
        <w:t>Without explicit loop unrolling the code above will generate an exception and with loop unrolling it is safe.</w:t>
      </w:r>
    </w:p>
  </w:comment>
  <w:comment w:id="2990" w:author="Mihai Budiu" w:date="2016-03-23T16:01:00Z" w:initials="MB">
    <w:p w14:paraId="13DB65CC" w14:textId="79BB6C25" w:rsidR="00B04F69" w:rsidRDefault="00B04F69">
      <w:pPr>
        <w:pStyle w:val="CommentText"/>
      </w:pPr>
      <w:r>
        <w:rPr>
          <w:rStyle w:val="CommentReference"/>
        </w:rPr>
        <w:annotationRef/>
      </w:r>
      <w:r>
        <w:t>The unrolled program should be identical in behavior with the non-unrolled. To get the behavior you describe you have to unroll the loop by hand – or use a manual counter to stop the loop using the select.</w:t>
      </w:r>
    </w:p>
  </w:comment>
  <w:comment w:id="3004" w:author="Mihai Budiu" w:date="2016-04-06T10:23:00Z" w:initials="MB">
    <w:p w14:paraId="76C6AC28" w14:textId="021EB9B1" w:rsidR="00B04F69" w:rsidRDefault="00B04F69">
      <w:pPr>
        <w:pStyle w:val="CommentText"/>
      </w:pPr>
      <w:r>
        <w:rPr>
          <w:rStyle w:val="CommentReference"/>
        </w:rPr>
        <w:annotationRef/>
      </w:r>
      <w:r>
        <w:t>This may require a longer discussion, including several examples.</w:t>
      </w:r>
    </w:p>
  </w:comment>
  <w:comment w:id="3011" w:author="Vladimir Gurevich" w:date="2016-03-23T17:32:00Z" w:initials="VG">
    <w:p w14:paraId="11991155" w14:textId="2F9033A9" w:rsidR="00B04F69" w:rsidRDefault="00B04F69">
      <w:pPr>
        <w:pStyle w:val="CommentText"/>
      </w:pPr>
      <w:r>
        <w:rPr>
          <w:rStyle w:val="CommentReference"/>
        </w:rPr>
        <w:annotationRef/>
      </w:r>
      <w:r>
        <w:t>packet data is, unfortunately, worse. do we have a term for “packet fields + metadata”?</w:t>
      </w:r>
    </w:p>
  </w:comment>
  <w:comment w:id="3015" w:author="Vladimir Gurevich" w:date="2016-03-23T09:13:00Z" w:initials="VG">
    <w:p w14:paraId="19FC5F9C" w14:textId="53FF01BD" w:rsidR="00B04F69" w:rsidRDefault="00B04F69">
      <w:pPr>
        <w:pStyle w:val="CommentText"/>
      </w:pPr>
      <w:r>
        <w:rPr>
          <w:rStyle w:val="CommentReference"/>
        </w:rPr>
        <w:annotationRef/>
      </w:r>
      <w:r>
        <w:t xml:space="preserve">I wish we add a construct for compile-time table entry initialization. </w:t>
      </w:r>
    </w:p>
  </w:comment>
  <w:comment w:id="3016" w:author="Mihai Budiu" w:date="2016-03-23T16:07:00Z" w:initials="MB">
    <w:p w14:paraId="6297AC7F" w14:textId="78CB425A" w:rsidR="00B04F69" w:rsidRDefault="00B04F69">
      <w:pPr>
        <w:pStyle w:val="CommentText"/>
      </w:pPr>
      <w:r>
        <w:rPr>
          <w:rStyle w:val="CommentReference"/>
        </w:rPr>
        <w:annotationRef/>
      </w:r>
      <w:r>
        <w:t>I know how to do it for constant tables, but I don’t know for tables that can change. This is tied to the control-plane API, which is not specified anywhere. The syntax should be similar – if not identical.</w:t>
      </w:r>
    </w:p>
  </w:comment>
  <w:comment w:id="3026" w:author="Vladimir Gurevich" w:date="2016-03-23T09:33:00Z" w:initials="VG">
    <w:p w14:paraId="4ADFEB22" w14:textId="503C2855" w:rsidR="00B04F69" w:rsidRDefault="00B04F69">
      <w:pPr>
        <w:pStyle w:val="CommentText"/>
      </w:pPr>
      <w:r>
        <w:rPr>
          <w:rStyle w:val="CommentReference"/>
        </w:rPr>
        <w:annotationRef/>
      </w:r>
      <w:r>
        <w:t xml:space="preserve">I would consider renaming to simple “action” </w:t>
      </w:r>
    </w:p>
  </w:comment>
  <w:comment w:id="3035" w:author="Vladimir Gurevich" w:date="2016-03-23T10:35:00Z" w:initials="VG">
    <w:p w14:paraId="298A6E78" w14:textId="77777777" w:rsidR="00B04F69" w:rsidRDefault="00B04F69">
      <w:pPr>
        <w:pStyle w:val="CommentText"/>
      </w:pPr>
      <w:r>
        <w:rPr>
          <w:rStyle w:val="CommentReference"/>
        </w:rPr>
        <w:annotationRef/>
      </w:r>
      <w:r>
        <w:t>I think that with this definition we need to design another mechanism for “fast” packet drops (i.e. packet drops that take the packet out of the processing pipeline). Or, in other words, we are in a need of setjmp()/</w:t>
      </w:r>
      <w:proofErr w:type="gramStart"/>
      <w:r>
        <w:t>longjmp(</w:t>
      </w:r>
      <w:proofErr w:type="gramEnd"/>
      <w:r>
        <w:t>)/goto/exception throw equivalent...</w:t>
      </w:r>
    </w:p>
    <w:p w14:paraId="3EBCB508" w14:textId="77777777" w:rsidR="00B04F69" w:rsidRDefault="00B04F69">
      <w:pPr>
        <w:pStyle w:val="CommentText"/>
      </w:pPr>
    </w:p>
    <w:p w14:paraId="2EE423F7" w14:textId="6879D0AA" w:rsidR="00B04F69" w:rsidRDefault="00B04F69">
      <w:pPr>
        <w:pStyle w:val="CommentText"/>
      </w:pPr>
      <w:r>
        <w:t>Initially I thought it would be return/exit, but not anymore looks like.</w:t>
      </w:r>
    </w:p>
  </w:comment>
  <w:comment w:id="3036" w:author="Mihai Budiu" w:date="2016-03-23T16:18:00Z" w:initials="MB">
    <w:p w14:paraId="1DDFAC3E" w14:textId="2B33088F" w:rsidR="00B04F69" w:rsidRDefault="00B04F69">
      <w:pPr>
        <w:pStyle w:val="CommentText"/>
      </w:pPr>
      <w:r>
        <w:rPr>
          <w:rStyle w:val="CommentReference"/>
        </w:rPr>
        <w:annotationRef/>
      </w:r>
      <w:r>
        <w:rPr>
          <w:rStyle w:val="CommentReference"/>
        </w:rPr>
        <w:t>We can add an exit at any time. It’s actually much easier to implement than return.</w:t>
      </w:r>
    </w:p>
  </w:comment>
  <w:comment w:id="3042" w:author="Vladimir Gurevich" w:date="2016-03-23T10:49:00Z" w:initials="VG">
    <w:p w14:paraId="47101674" w14:textId="77777777" w:rsidR="00B04F69" w:rsidRDefault="00B04F69">
      <w:pPr>
        <w:pStyle w:val="CommentText"/>
      </w:pPr>
      <w:r>
        <w:rPr>
          <w:rStyle w:val="CommentReference"/>
        </w:rPr>
        <w:annotationRef/>
      </w:r>
      <w:r>
        <w:t xml:space="preserve">Is is possible to have named parameters syntax, e.g. </w:t>
      </w:r>
    </w:p>
    <w:p w14:paraId="060EB809" w14:textId="77777777" w:rsidR="00B04F69" w:rsidRDefault="00B04F69">
      <w:pPr>
        <w:pStyle w:val="CommentText"/>
      </w:pPr>
    </w:p>
    <w:p w14:paraId="7E21310B" w14:textId="77777777" w:rsidR="00B04F69" w:rsidRDefault="00B04F69">
      <w:pPr>
        <w:pStyle w:val="CommentText"/>
      </w:pPr>
      <w:r>
        <w:t>GenericParser(udpSupport=false) TopParser;</w:t>
      </w:r>
    </w:p>
    <w:p w14:paraId="32D74DD4" w14:textId="77777777" w:rsidR="00B04F69" w:rsidRDefault="00B04F69">
      <w:pPr>
        <w:pStyle w:val="CommentText"/>
      </w:pPr>
    </w:p>
    <w:p w14:paraId="08D194C9" w14:textId="77777777" w:rsidR="00B04F69" w:rsidRDefault="00B04F69">
      <w:pPr>
        <w:pStyle w:val="CommentText"/>
      </w:pPr>
      <w:r>
        <w:t>It would be much more readable.</w:t>
      </w:r>
    </w:p>
    <w:p w14:paraId="27307291" w14:textId="77777777" w:rsidR="00B04F69" w:rsidRDefault="00B04F69">
      <w:pPr>
        <w:pStyle w:val="CommentText"/>
      </w:pPr>
    </w:p>
    <w:p w14:paraId="2C63A797" w14:textId="77777777" w:rsidR="00B04F69" w:rsidRDefault="00B04F69">
      <w:pPr>
        <w:pStyle w:val="CommentText"/>
      </w:pPr>
      <w:r>
        <w:t>For highly parameterized components with a lot of parameters it will also prevent errors if the order it not right.</w:t>
      </w:r>
    </w:p>
    <w:p w14:paraId="0621064E" w14:textId="77777777" w:rsidR="00B04F69" w:rsidRDefault="00B04F69">
      <w:pPr>
        <w:pStyle w:val="CommentText"/>
      </w:pPr>
    </w:p>
    <w:p w14:paraId="75E57A29" w14:textId="15D4FF42" w:rsidR="00B04F69" w:rsidRDefault="00B04F69">
      <w:pPr>
        <w:pStyle w:val="CommentText"/>
      </w:pPr>
      <w:r>
        <w:t>As even a bigger request, I’d consider allowing defaults for the instantiation-time parameters, so that users can specify only those they really need.</w:t>
      </w:r>
    </w:p>
  </w:comment>
  <w:comment w:id="3043" w:author="Mihai Budiu" w:date="2016-03-23T16:19:00Z" w:initials="MB">
    <w:p w14:paraId="1783831C" w14:textId="25A5033B" w:rsidR="00B04F69" w:rsidRDefault="00B04F69">
      <w:pPr>
        <w:pStyle w:val="CommentText"/>
      </w:pPr>
      <w:r>
        <w:rPr>
          <w:rStyle w:val="CommentReference"/>
        </w:rPr>
        <w:annotationRef/>
      </w:r>
      <w:r>
        <w:rPr>
          <w:rStyle w:val="CommentReference"/>
        </w:rPr>
        <w:t xml:space="preserve">This was there in </w:t>
      </w:r>
      <w:proofErr w:type="gramStart"/>
      <w:r>
        <w:rPr>
          <w:rStyle w:val="CommentReference"/>
        </w:rPr>
        <w:t>v.next</w:t>
      </w:r>
      <w:proofErr w:type="gramEnd"/>
      <w:r>
        <w:rPr>
          <w:rStyle w:val="CommentReference"/>
        </w:rPr>
        <w:t>, but it complicates the compiler. We can add them later too.</w:t>
      </w:r>
    </w:p>
  </w:comment>
  <w:comment w:id="3050" w:author="Vladimir Gurevich" w:date="2016-03-23T11:58:00Z" w:initials="VG">
    <w:p w14:paraId="76F03FB5" w14:textId="309FD606" w:rsidR="00B04F69" w:rsidRDefault="00B04F69">
      <w:pPr>
        <w:pStyle w:val="CommentText"/>
      </w:pPr>
      <w:r>
        <w:rPr>
          <w:rStyle w:val="CommentReference"/>
        </w:rPr>
        <w:annotationRef/>
      </w:r>
      <w:r>
        <w:t>All these cases require an example.</w:t>
      </w:r>
    </w:p>
  </w:comment>
  <w:comment w:id="3083" w:author="Vladimir Gurevich" w:date="2016-03-24T13:38:00Z" w:initials="VG">
    <w:p w14:paraId="08861388" w14:textId="132304A0" w:rsidR="00B04F69" w:rsidRDefault="00B04F69">
      <w:pPr>
        <w:pStyle w:val="CommentText"/>
      </w:pPr>
      <w:r>
        <w:rPr>
          <w:rStyle w:val="CommentReference"/>
        </w:rPr>
        <w:annotationRef/>
      </w:r>
      <w:r>
        <w:t>Would probably make more sense to allow multiple expressions/parameters rather than just one</w:t>
      </w:r>
    </w:p>
  </w:comment>
  <w:comment w:id="3084" w:author="Mihai Budiu" w:date="2016-03-24T15:10:00Z" w:initials="MB">
    <w:p w14:paraId="0F476373" w14:textId="5BBEB16E" w:rsidR="00B04F69" w:rsidRDefault="00B04F69">
      <w:pPr>
        <w:pStyle w:val="CommentText"/>
      </w:pPr>
      <w:r>
        <w:rPr>
          <w:rStyle w:val="CommentReference"/>
        </w:rPr>
        <w:annotationRef/>
      </w:r>
      <w:r>
        <w:t>You can always use a list expression if you need. Or multiple annotations. But your proposal has a simpler syntax; we may eventually do that.</w:t>
      </w:r>
    </w:p>
    <w:p w14:paraId="4D883492" w14:textId="57A61BF4" w:rsidR="00B04F69" w:rsidRDefault="00B04F69">
      <w:pPr>
        <w:pStyle w:val="CommentText"/>
      </w:pPr>
      <w:r>
        <w:t>I also added strings to the grammar (but not in the spec), just for annotations, so you can pass literal strings.</w:t>
      </w:r>
    </w:p>
  </w:comment>
  <w:comment w:id="3100" w:author="Vladimir Gurevich" w:date="2016-03-24T14:46:00Z" w:initials="VG">
    <w:p w14:paraId="4C78ADFC" w14:textId="1010F137" w:rsidR="00B04F69" w:rsidRDefault="00B04F69">
      <w:pPr>
        <w:pStyle w:val="CommentText"/>
      </w:pPr>
      <w:r>
        <w:rPr>
          <w:rStyle w:val="CommentReference"/>
        </w:rPr>
        <w:annotationRef/>
      </w:r>
      <w:r>
        <w:t>I guess, the more important question is: what should the compiler do if it encounters an unknown annotation (or a known annotation with wrong number of arguments, because the program was initially written for a different compiler)? Should the annotation be simply ignored or a warning/error should be issued?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42655B" w15:done="0"/>
  <w15:commentEx w15:paraId="1A37438E" w15:done="0"/>
  <w15:commentEx w15:paraId="46A32A69" w15:done="0"/>
  <w15:commentEx w15:paraId="2D64B6ED" w15:paraIdParent="46A32A69" w15:done="0"/>
  <w15:commentEx w15:paraId="3CA6AF6D" w15:done="0"/>
  <w15:commentEx w15:paraId="197275B6" w15:paraIdParent="3CA6AF6D" w15:done="0"/>
  <w15:commentEx w15:paraId="6A1E4069" w15:done="0"/>
  <w15:commentEx w15:paraId="73F21289" w15:done="0"/>
  <w15:commentEx w15:paraId="4DAFF96B" w15:done="0"/>
  <w15:commentEx w15:paraId="7DDFDB9F" w15:done="0"/>
  <w15:commentEx w15:paraId="6FC8AEFC" w15:done="0"/>
  <w15:commentEx w15:paraId="1ECAFBF4" w15:done="0"/>
  <w15:commentEx w15:paraId="59D45970" w15:paraIdParent="1ECAFBF4" w15:done="0"/>
  <w15:commentEx w15:paraId="082AA884" w15:paraIdParent="1ECAFBF4" w15:done="0"/>
  <w15:commentEx w15:paraId="4F06B1BC" w15:paraIdParent="1ECAFBF4" w15:done="0"/>
  <w15:commentEx w15:paraId="2234D0FF" w15:done="0"/>
  <w15:commentEx w15:paraId="6044033D" w15:done="0"/>
  <w15:commentEx w15:paraId="76727EBB" w15:paraIdParent="6044033D" w15:done="0"/>
  <w15:commentEx w15:paraId="53CBD04A" w15:done="0"/>
  <w15:commentEx w15:paraId="72DA98D8" w15:paraIdParent="53CBD04A" w15:done="0"/>
  <w15:commentEx w15:paraId="0EB09895" w15:done="0"/>
  <w15:commentEx w15:paraId="72AA32A2" w15:paraIdParent="0EB09895" w15:done="0"/>
  <w15:commentEx w15:paraId="118A09AC" w15:done="0"/>
  <w15:commentEx w15:paraId="363308AB" w15:done="0"/>
  <w15:commentEx w15:paraId="4387AA9E" w15:paraIdParent="363308AB" w15:done="0"/>
  <w15:commentEx w15:paraId="0ABDFE24" w15:paraIdParent="363308AB" w15:done="0"/>
  <w15:commentEx w15:paraId="2582A89B" w15:done="0"/>
  <w15:commentEx w15:paraId="054C6F10" w15:done="0"/>
  <w15:commentEx w15:paraId="6062C53B" w15:done="0"/>
  <w15:commentEx w15:paraId="55A9575C" w15:paraIdParent="6062C53B" w15:done="0"/>
  <w15:commentEx w15:paraId="33DC345D" w15:done="0"/>
  <w15:commentEx w15:paraId="05BFABA7" w15:paraIdParent="33DC345D" w15:done="0"/>
  <w15:commentEx w15:paraId="754586A6" w15:done="0"/>
  <w15:commentEx w15:paraId="13DB65CC" w15:paraIdParent="754586A6" w15:done="0"/>
  <w15:commentEx w15:paraId="76C6AC28" w15:done="0"/>
  <w15:commentEx w15:paraId="11991155" w15:done="0"/>
  <w15:commentEx w15:paraId="19FC5F9C" w15:done="0"/>
  <w15:commentEx w15:paraId="6297AC7F" w15:paraIdParent="19FC5F9C" w15:done="0"/>
  <w15:commentEx w15:paraId="4ADFEB22" w15:done="0"/>
  <w15:commentEx w15:paraId="2EE423F7" w15:done="0"/>
  <w15:commentEx w15:paraId="1DDFAC3E" w15:paraIdParent="2EE423F7" w15:done="0"/>
  <w15:commentEx w15:paraId="75E57A29" w15:done="0"/>
  <w15:commentEx w15:paraId="1783831C" w15:paraIdParent="75E57A29" w15:done="0"/>
  <w15:commentEx w15:paraId="76F03FB5" w15:done="0"/>
  <w15:commentEx w15:paraId="08861388" w15:done="0"/>
  <w15:commentEx w15:paraId="4D883492" w15:paraIdParent="08861388" w15:done="0"/>
  <w15:commentEx w15:paraId="4C78ADF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37F72" w14:textId="77777777" w:rsidR="001A573E" w:rsidRDefault="001A573E" w:rsidP="00EE41A1">
      <w:pPr>
        <w:spacing w:before="0" w:after="0"/>
      </w:pPr>
      <w:r>
        <w:separator/>
      </w:r>
    </w:p>
  </w:endnote>
  <w:endnote w:type="continuationSeparator" w:id="0">
    <w:p w14:paraId="4F530DCA" w14:textId="77777777" w:rsidR="001A573E" w:rsidRDefault="001A573E" w:rsidP="00EE41A1">
      <w:pPr>
        <w:spacing w:before="0" w:after="0"/>
      </w:pPr>
      <w:r>
        <w:continuationSeparator/>
      </w:r>
    </w:p>
  </w:endnote>
  <w:endnote w:type="continuationNotice" w:id="1">
    <w:p w14:paraId="2F9D2C8C" w14:textId="77777777" w:rsidR="001A573E" w:rsidRDefault="001A573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522A9" w14:textId="395403E7" w:rsidR="00B04F69" w:rsidRDefault="00B04F69"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C7942">
      <w:rPr>
        <w:rStyle w:val="PageNumber"/>
        <w:noProof/>
      </w:rPr>
      <w:t>56</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B04F69" w:rsidRPr="00250456" w14:paraId="224C2285" w14:textId="77777777" w:rsidTr="002F540D">
      <w:trPr>
        <w:trHeight w:val="151"/>
      </w:trPr>
      <w:tc>
        <w:tcPr>
          <w:tcW w:w="2250" w:type="pct"/>
          <w:tcBorders>
            <w:top w:val="nil"/>
            <w:left w:val="nil"/>
            <w:bottom w:val="single" w:sz="4" w:space="0" w:color="4F81BD"/>
            <w:right w:val="nil"/>
          </w:tcBorders>
        </w:tcPr>
        <w:p w14:paraId="1381B11D" w14:textId="77777777" w:rsidR="00B04F69" w:rsidRPr="00250456" w:rsidRDefault="00B04F69"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17469F1" w14:textId="14911159" w:rsidR="00B04F69" w:rsidRPr="00250456" w:rsidRDefault="00B04F69" w:rsidP="00602B40">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 xml:space="preserve">language specification </w:t>
          </w:r>
        </w:p>
      </w:tc>
      <w:tc>
        <w:tcPr>
          <w:tcW w:w="2250" w:type="pct"/>
          <w:tcBorders>
            <w:top w:val="nil"/>
            <w:left w:val="nil"/>
            <w:bottom w:val="single" w:sz="4" w:space="0" w:color="4F81BD"/>
            <w:right w:val="nil"/>
          </w:tcBorders>
        </w:tcPr>
        <w:p w14:paraId="1A113C89" w14:textId="77777777" w:rsidR="00B04F69" w:rsidRPr="00250456" w:rsidRDefault="00B04F69" w:rsidP="0028212F">
          <w:pPr>
            <w:pStyle w:val="Header"/>
            <w:spacing w:line="276" w:lineRule="auto"/>
            <w:rPr>
              <w:rFonts w:ascii="Calibri" w:eastAsia="MS Gothic" w:hAnsi="Calibri"/>
              <w:b/>
              <w:bCs/>
              <w:color w:val="4F81BD"/>
            </w:rPr>
          </w:pPr>
        </w:p>
      </w:tc>
    </w:tr>
    <w:tr w:rsidR="00B04F69" w:rsidRPr="00250456" w14:paraId="1362CC73" w14:textId="77777777" w:rsidTr="002F540D">
      <w:trPr>
        <w:trHeight w:val="150"/>
      </w:trPr>
      <w:tc>
        <w:tcPr>
          <w:tcW w:w="2250" w:type="pct"/>
          <w:tcBorders>
            <w:top w:val="single" w:sz="4" w:space="0" w:color="4F81BD"/>
            <w:left w:val="nil"/>
            <w:bottom w:val="nil"/>
            <w:right w:val="nil"/>
          </w:tcBorders>
        </w:tcPr>
        <w:p w14:paraId="5DD51E7C" w14:textId="77777777" w:rsidR="00B04F69" w:rsidRPr="00250456" w:rsidRDefault="00B04F69" w:rsidP="0028212F">
          <w:pPr>
            <w:pStyle w:val="Header"/>
            <w:spacing w:line="276" w:lineRule="auto"/>
            <w:rPr>
              <w:rFonts w:ascii="Calibri" w:eastAsia="MS Gothic" w:hAnsi="Calibri"/>
              <w:b/>
              <w:bCs/>
              <w:color w:val="4F81BD"/>
            </w:rPr>
          </w:pPr>
        </w:p>
      </w:tc>
      <w:tc>
        <w:tcPr>
          <w:tcW w:w="0" w:type="auto"/>
          <w:vMerge/>
          <w:vAlign w:val="center"/>
          <w:hideMark/>
        </w:tcPr>
        <w:p w14:paraId="53FF508A" w14:textId="77777777" w:rsidR="00B04F69" w:rsidRPr="00250456" w:rsidRDefault="00B04F69"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4C1A1A4" w14:textId="77777777" w:rsidR="00B04F69" w:rsidRPr="00250456" w:rsidRDefault="00B04F69" w:rsidP="0028212F">
          <w:pPr>
            <w:pStyle w:val="Header"/>
            <w:spacing w:line="276" w:lineRule="auto"/>
            <w:rPr>
              <w:rFonts w:ascii="Calibri" w:eastAsia="MS Gothic" w:hAnsi="Calibri"/>
              <w:b/>
              <w:bCs/>
              <w:color w:val="4F81BD"/>
            </w:rPr>
          </w:pPr>
        </w:p>
      </w:tc>
    </w:tr>
  </w:tbl>
  <w:p w14:paraId="2C0BC3C0" w14:textId="3C2FDEC3" w:rsidR="00B04F69" w:rsidRDefault="00B04F69" w:rsidP="00280B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F9327" w14:textId="59AA9F1F" w:rsidR="00B04F69" w:rsidRDefault="00B04F69" w:rsidP="008731E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C7942">
      <w:rPr>
        <w:rStyle w:val="PageNumber"/>
        <w:noProof/>
      </w:rPr>
      <w:t>57</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644"/>
      <w:gridCol w:w="3351"/>
      <w:gridCol w:w="2645"/>
    </w:tblGrid>
    <w:tr w:rsidR="00B04F69" w:rsidRPr="00250456" w14:paraId="186C1C42" w14:textId="77777777" w:rsidTr="002F540D">
      <w:trPr>
        <w:trHeight w:val="151"/>
      </w:trPr>
      <w:tc>
        <w:tcPr>
          <w:tcW w:w="2250" w:type="pct"/>
          <w:tcBorders>
            <w:top w:val="nil"/>
            <w:left w:val="nil"/>
            <w:bottom w:val="single" w:sz="4" w:space="0" w:color="4F81BD"/>
            <w:right w:val="nil"/>
          </w:tcBorders>
        </w:tcPr>
        <w:p w14:paraId="0C856CB9" w14:textId="77777777" w:rsidR="00B04F69" w:rsidRPr="00250456" w:rsidRDefault="00B04F69"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75A8BF4F" w14:textId="403C4B6E" w:rsidR="00B04F69" w:rsidRPr="00250456" w:rsidRDefault="00B04F69" w:rsidP="00522AFE">
          <w:pPr>
            <w:pStyle w:val="NoSpacing"/>
            <w:spacing w:line="276" w:lineRule="auto"/>
            <w:rPr>
              <w:rFonts w:ascii="Calibri" w:hAnsi="Calibri"/>
              <w:color w:val="365F91"/>
            </w:rPr>
          </w:pPr>
          <w:r w:rsidRPr="00250456">
            <w:rPr>
              <w:color w:val="365F91"/>
            </w:rPr>
            <w:t xml:space="preserve"> P4 </w:t>
          </w:r>
          <w:r>
            <w:rPr>
              <w:color w:val="365F91"/>
            </w:rPr>
            <w:t xml:space="preserve">v1.2 </w:t>
          </w:r>
          <w:r w:rsidRPr="00250456">
            <w:rPr>
              <w:color w:val="365F91"/>
            </w:rPr>
            <w:t>language specification</w:t>
          </w:r>
        </w:p>
      </w:tc>
      <w:tc>
        <w:tcPr>
          <w:tcW w:w="2250" w:type="pct"/>
          <w:tcBorders>
            <w:top w:val="nil"/>
            <w:left w:val="nil"/>
            <w:bottom w:val="single" w:sz="4" w:space="0" w:color="4F81BD"/>
            <w:right w:val="nil"/>
          </w:tcBorders>
        </w:tcPr>
        <w:p w14:paraId="65C02C30" w14:textId="77777777" w:rsidR="00B04F69" w:rsidRPr="00250456" w:rsidRDefault="00B04F69" w:rsidP="0028212F">
          <w:pPr>
            <w:pStyle w:val="Header"/>
            <w:spacing w:line="276" w:lineRule="auto"/>
            <w:rPr>
              <w:rFonts w:ascii="Calibri" w:eastAsia="MS Gothic" w:hAnsi="Calibri"/>
              <w:b/>
              <w:bCs/>
              <w:color w:val="4F81BD"/>
            </w:rPr>
          </w:pPr>
        </w:p>
      </w:tc>
    </w:tr>
    <w:tr w:rsidR="00B04F69" w:rsidRPr="00250456" w14:paraId="7BBF5FFA" w14:textId="77777777" w:rsidTr="002F540D">
      <w:trPr>
        <w:trHeight w:val="150"/>
      </w:trPr>
      <w:tc>
        <w:tcPr>
          <w:tcW w:w="2250" w:type="pct"/>
          <w:tcBorders>
            <w:top w:val="single" w:sz="4" w:space="0" w:color="4F81BD"/>
            <w:left w:val="nil"/>
            <w:bottom w:val="nil"/>
            <w:right w:val="nil"/>
          </w:tcBorders>
        </w:tcPr>
        <w:p w14:paraId="0684DC42" w14:textId="77777777" w:rsidR="00B04F69" w:rsidRPr="00250456" w:rsidRDefault="00B04F69" w:rsidP="0028212F">
          <w:pPr>
            <w:pStyle w:val="Header"/>
            <w:spacing w:line="276" w:lineRule="auto"/>
            <w:rPr>
              <w:rFonts w:ascii="Calibri" w:eastAsia="MS Gothic" w:hAnsi="Calibri"/>
              <w:b/>
              <w:bCs/>
              <w:color w:val="4F81BD"/>
            </w:rPr>
          </w:pPr>
        </w:p>
      </w:tc>
      <w:tc>
        <w:tcPr>
          <w:tcW w:w="0" w:type="auto"/>
          <w:vMerge/>
          <w:vAlign w:val="center"/>
          <w:hideMark/>
        </w:tcPr>
        <w:p w14:paraId="32028002" w14:textId="77777777" w:rsidR="00B04F69" w:rsidRPr="00250456" w:rsidRDefault="00B04F69"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24F590C3" w14:textId="77777777" w:rsidR="00B04F69" w:rsidRPr="00250456" w:rsidRDefault="00B04F69" w:rsidP="0028212F">
          <w:pPr>
            <w:pStyle w:val="Header"/>
            <w:spacing w:line="276" w:lineRule="auto"/>
            <w:rPr>
              <w:rFonts w:ascii="Calibri" w:eastAsia="MS Gothic" w:hAnsi="Calibri"/>
              <w:b/>
              <w:bCs/>
              <w:color w:val="4F81BD"/>
            </w:rPr>
          </w:pPr>
        </w:p>
      </w:tc>
    </w:tr>
  </w:tbl>
  <w:p w14:paraId="48DF33A7" w14:textId="54A33E5E" w:rsidR="00B04F69" w:rsidRDefault="00B04F69" w:rsidP="00280B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B43E" w14:textId="61E7FF8F" w:rsidR="00B04F69" w:rsidRDefault="00B04F69" w:rsidP="0028212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42905">
      <w:rPr>
        <w:rStyle w:val="PageNumber"/>
        <w:noProof/>
      </w:rPr>
      <w:t>1</w:t>
    </w:r>
    <w:r>
      <w:rPr>
        <w:rStyle w:val="PageNumber"/>
      </w:rPr>
      <w:fldChar w:fldCharType="end"/>
    </w:r>
  </w:p>
  <w:tbl>
    <w:tblPr>
      <w:tblpPr w:leftFromText="187" w:rightFromText="187" w:bottomFromText="200" w:vertAnchor="text" w:tblpY="1"/>
      <w:tblW w:w="5000" w:type="pct"/>
      <w:tblLook w:val="04A0" w:firstRow="1" w:lastRow="0" w:firstColumn="1" w:lastColumn="0" w:noHBand="0" w:noVBand="1"/>
    </w:tblPr>
    <w:tblGrid>
      <w:gridCol w:w="2335"/>
      <w:gridCol w:w="3969"/>
      <w:gridCol w:w="2336"/>
    </w:tblGrid>
    <w:tr w:rsidR="00B04F69" w:rsidRPr="00250456" w14:paraId="1F7B57D7" w14:textId="77777777" w:rsidTr="002F540D">
      <w:trPr>
        <w:trHeight w:val="151"/>
      </w:trPr>
      <w:tc>
        <w:tcPr>
          <w:tcW w:w="2250" w:type="pct"/>
          <w:tcBorders>
            <w:top w:val="nil"/>
            <w:left w:val="nil"/>
            <w:bottom w:val="single" w:sz="4" w:space="0" w:color="4F81BD"/>
            <w:right w:val="nil"/>
          </w:tcBorders>
        </w:tcPr>
        <w:p w14:paraId="3322F414" w14:textId="77777777" w:rsidR="00B04F69" w:rsidRPr="00250456" w:rsidRDefault="00B04F69" w:rsidP="00280B0E">
          <w:pPr>
            <w:pStyle w:val="Header"/>
            <w:spacing w:line="276" w:lineRule="auto"/>
            <w:ind w:right="360" w:firstLine="360"/>
            <w:rPr>
              <w:rFonts w:ascii="Calibri" w:eastAsia="MS Gothic" w:hAnsi="Calibri"/>
              <w:b/>
              <w:bCs/>
              <w:color w:val="4F81BD"/>
            </w:rPr>
          </w:pPr>
        </w:p>
      </w:tc>
      <w:tc>
        <w:tcPr>
          <w:tcW w:w="500" w:type="pct"/>
          <w:vMerge w:val="restart"/>
          <w:noWrap/>
          <w:vAlign w:val="center"/>
          <w:hideMark/>
        </w:tcPr>
        <w:p w14:paraId="5EFA77C8" w14:textId="44601243" w:rsidR="00B04F69" w:rsidRPr="00250456" w:rsidRDefault="00B04F69" w:rsidP="00FA1176">
          <w:pPr>
            <w:pStyle w:val="NoSpacing"/>
            <w:spacing w:line="276" w:lineRule="auto"/>
            <w:rPr>
              <w:rFonts w:ascii="Calibri" w:hAnsi="Calibri"/>
              <w:color w:val="365F91"/>
            </w:rPr>
          </w:pPr>
          <w:r w:rsidRPr="00250456">
            <w:rPr>
              <w:color w:val="365F91"/>
            </w:rPr>
            <w:t xml:space="preserve">P4 </w:t>
          </w:r>
          <w:ins w:id="3127" w:author="Mihai Budiu" w:date="2016-04-08T17:14:00Z">
            <w:r>
              <w:rPr>
                <w:color w:val="365F91"/>
              </w:rPr>
              <w:t xml:space="preserve">v1.2 </w:t>
            </w:r>
          </w:ins>
          <w:r w:rsidRPr="00250456">
            <w:rPr>
              <w:color w:val="365F91"/>
            </w:rPr>
            <w:t>language specification</w:t>
          </w:r>
          <w:del w:id="3128" w:author="Mihai Budiu" w:date="2016-04-08T17:14:00Z">
            <w:r w:rsidRPr="00250456" w:rsidDel="00A465D4">
              <w:rPr>
                <w:color w:val="365F91"/>
              </w:rPr>
              <w:delText xml:space="preserve"> v</w:delText>
            </w:r>
            <w:r w:rsidDel="00A465D4">
              <w:rPr>
                <w:color w:val="365F91"/>
              </w:rPr>
              <w:delText>.next</w:delText>
            </w:r>
          </w:del>
        </w:p>
      </w:tc>
      <w:tc>
        <w:tcPr>
          <w:tcW w:w="2250" w:type="pct"/>
          <w:tcBorders>
            <w:top w:val="nil"/>
            <w:left w:val="nil"/>
            <w:bottom w:val="single" w:sz="4" w:space="0" w:color="4F81BD"/>
            <w:right w:val="nil"/>
          </w:tcBorders>
        </w:tcPr>
        <w:p w14:paraId="49D22FAA" w14:textId="77777777" w:rsidR="00B04F69" w:rsidRPr="00250456" w:rsidRDefault="00B04F69" w:rsidP="0028212F">
          <w:pPr>
            <w:pStyle w:val="Header"/>
            <w:spacing w:line="276" w:lineRule="auto"/>
            <w:rPr>
              <w:rFonts w:ascii="Calibri" w:eastAsia="MS Gothic" w:hAnsi="Calibri"/>
              <w:b/>
              <w:bCs/>
              <w:color w:val="4F81BD"/>
            </w:rPr>
          </w:pPr>
        </w:p>
      </w:tc>
    </w:tr>
    <w:tr w:rsidR="00B04F69" w:rsidRPr="00250456" w14:paraId="5834E4EA" w14:textId="77777777" w:rsidTr="002F540D">
      <w:trPr>
        <w:trHeight w:val="150"/>
      </w:trPr>
      <w:tc>
        <w:tcPr>
          <w:tcW w:w="2250" w:type="pct"/>
          <w:tcBorders>
            <w:top w:val="single" w:sz="4" w:space="0" w:color="4F81BD"/>
            <w:left w:val="nil"/>
            <w:bottom w:val="nil"/>
            <w:right w:val="nil"/>
          </w:tcBorders>
        </w:tcPr>
        <w:p w14:paraId="59E586BB" w14:textId="77777777" w:rsidR="00B04F69" w:rsidRPr="00250456" w:rsidRDefault="00B04F69" w:rsidP="0028212F">
          <w:pPr>
            <w:pStyle w:val="Header"/>
            <w:spacing w:line="276" w:lineRule="auto"/>
            <w:rPr>
              <w:rFonts w:ascii="Calibri" w:eastAsia="MS Gothic" w:hAnsi="Calibri"/>
              <w:b/>
              <w:bCs/>
              <w:color w:val="4F81BD"/>
            </w:rPr>
          </w:pPr>
        </w:p>
      </w:tc>
      <w:tc>
        <w:tcPr>
          <w:tcW w:w="0" w:type="auto"/>
          <w:vMerge/>
          <w:vAlign w:val="center"/>
          <w:hideMark/>
        </w:tcPr>
        <w:p w14:paraId="556E938B" w14:textId="77777777" w:rsidR="00B04F69" w:rsidRPr="00250456" w:rsidRDefault="00B04F69" w:rsidP="0028212F">
          <w:pPr>
            <w:spacing w:after="0"/>
            <w:rPr>
              <w:rFonts w:ascii="Calibri" w:hAnsi="Calibri"/>
              <w:color w:val="365F91"/>
              <w:sz w:val="22"/>
              <w:szCs w:val="22"/>
            </w:rPr>
          </w:pPr>
        </w:p>
      </w:tc>
      <w:tc>
        <w:tcPr>
          <w:tcW w:w="2250" w:type="pct"/>
          <w:tcBorders>
            <w:top w:val="single" w:sz="4" w:space="0" w:color="4F81BD"/>
            <w:left w:val="nil"/>
            <w:bottom w:val="nil"/>
            <w:right w:val="nil"/>
          </w:tcBorders>
        </w:tcPr>
        <w:p w14:paraId="0E1F0CA6" w14:textId="77777777" w:rsidR="00B04F69" w:rsidRPr="00250456" w:rsidRDefault="00B04F69" w:rsidP="0028212F">
          <w:pPr>
            <w:pStyle w:val="Header"/>
            <w:spacing w:line="276" w:lineRule="auto"/>
            <w:rPr>
              <w:rFonts w:ascii="Calibri" w:eastAsia="MS Gothic" w:hAnsi="Calibri"/>
              <w:b/>
              <w:bCs/>
              <w:color w:val="4F81BD"/>
            </w:rPr>
          </w:pPr>
        </w:p>
      </w:tc>
    </w:tr>
  </w:tbl>
  <w:p w14:paraId="30A488DB" w14:textId="77777777" w:rsidR="00B04F69" w:rsidRDefault="00B04F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6DE4E" w14:textId="77777777" w:rsidR="001A573E" w:rsidRDefault="001A573E" w:rsidP="00EE41A1">
      <w:pPr>
        <w:spacing w:before="0" w:after="0"/>
      </w:pPr>
      <w:r>
        <w:separator/>
      </w:r>
    </w:p>
  </w:footnote>
  <w:footnote w:type="continuationSeparator" w:id="0">
    <w:p w14:paraId="7007626B" w14:textId="77777777" w:rsidR="001A573E" w:rsidRDefault="001A573E" w:rsidP="00EE41A1">
      <w:pPr>
        <w:spacing w:before="0" w:after="0"/>
      </w:pPr>
      <w:r>
        <w:continuationSeparator/>
      </w:r>
    </w:p>
  </w:footnote>
  <w:footnote w:type="continuationNotice" w:id="1">
    <w:p w14:paraId="4893FE9E" w14:textId="77777777" w:rsidR="001A573E" w:rsidRDefault="001A573E">
      <w:pPr>
        <w:spacing w:before="0"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6DCE1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41AF4"/>
    <w:multiLevelType w:val="hybridMultilevel"/>
    <w:tmpl w:val="2670E1D4"/>
    <w:lvl w:ilvl="0" w:tplc="04C8D37E">
      <w:start w:val="1"/>
      <w:numFmt w:val="low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014139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8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1C042EC"/>
    <w:multiLevelType w:val="hybridMultilevel"/>
    <w:tmpl w:val="AC445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081505"/>
    <w:multiLevelType w:val="hybridMultilevel"/>
    <w:tmpl w:val="2F064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C03D17"/>
    <w:multiLevelType w:val="hybridMultilevel"/>
    <w:tmpl w:val="C4266468"/>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D949C8"/>
    <w:multiLevelType w:val="hybridMultilevel"/>
    <w:tmpl w:val="9C5A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ED3F5D"/>
    <w:multiLevelType w:val="hybridMultilevel"/>
    <w:tmpl w:val="B12ED1D8"/>
    <w:lvl w:ilvl="0" w:tplc="E6F4AB3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8">
    <w:nsid w:val="0A882CBF"/>
    <w:multiLevelType w:val="hybridMultilevel"/>
    <w:tmpl w:val="DD6C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9">
    <w:nsid w:val="0BA03A68"/>
    <w:multiLevelType w:val="hybridMultilevel"/>
    <w:tmpl w:val="CD7E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5D6DB7"/>
    <w:multiLevelType w:val="hybridMultilevel"/>
    <w:tmpl w:val="CF766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B73FA"/>
    <w:multiLevelType w:val="hybridMultilevel"/>
    <w:tmpl w:val="38AED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F56D9D"/>
    <w:multiLevelType w:val="hybridMultilevel"/>
    <w:tmpl w:val="F608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4B0826"/>
    <w:multiLevelType w:val="hybridMultilevel"/>
    <w:tmpl w:val="CD641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A347452"/>
    <w:multiLevelType w:val="hybridMultilevel"/>
    <w:tmpl w:val="A30A3872"/>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nsid w:val="24CB3B5A"/>
    <w:multiLevelType w:val="hybridMultilevel"/>
    <w:tmpl w:val="53901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3B4006"/>
    <w:multiLevelType w:val="hybridMultilevel"/>
    <w:tmpl w:val="D26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CD0060"/>
    <w:multiLevelType w:val="hybridMultilevel"/>
    <w:tmpl w:val="39CE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497F89"/>
    <w:multiLevelType w:val="hybridMultilevel"/>
    <w:tmpl w:val="1892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1F05D2"/>
    <w:multiLevelType w:val="hybridMultilevel"/>
    <w:tmpl w:val="03122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0D55AA"/>
    <w:multiLevelType w:val="hybridMultilevel"/>
    <w:tmpl w:val="3C5C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E64E56"/>
    <w:multiLevelType w:val="hybridMultilevel"/>
    <w:tmpl w:val="F0548472"/>
    <w:lvl w:ilvl="0" w:tplc="C9F42244">
      <w:start w:val="1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132A64"/>
    <w:multiLevelType w:val="hybridMultilevel"/>
    <w:tmpl w:val="9DA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5675C48"/>
    <w:multiLevelType w:val="hybridMultilevel"/>
    <w:tmpl w:val="1A64D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790098"/>
    <w:multiLevelType w:val="hybridMultilevel"/>
    <w:tmpl w:val="DF4C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CF2132"/>
    <w:multiLevelType w:val="hybridMultilevel"/>
    <w:tmpl w:val="865C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910396"/>
    <w:multiLevelType w:val="hybridMultilevel"/>
    <w:tmpl w:val="7FE04806"/>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9E14DF"/>
    <w:multiLevelType w:val="hybridMultilevel"/>
    <w:tmpl w:val="E07C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07E5674"/>
    <w:multiLevelType w:val="hybridMultilevel"/>
    <w:tmpl w:val="AAFCF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4961E6"/>
    <w:multiLevelType w:val="hybridMultilevel"/>
    <w:tmpl w:val="1B840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17406F"/>
    <w:multiLevelType w:val="hybridMultilevel"/>
    <w:tmpl w:val="534CF5A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24B08B9"/>
    <w:multiLevelType w:val="hybridMultilevel"/>
    <w:tmpl w:val="B51EBF8E"/>
    <w:lvl w:ilvl="0" w:tplc="47CCD7F0">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2">
    <w:nsid w:val="42CE1D7A"/>
    <w:multiLevelType w:val="hybridMultilevel"/>
    <w:tmpl w:val="FE9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35798B"/>
    <w:multiLevelType w:val="hybridMultilevel"/>
    <w:tmpl w:val="F86E4AE2"/>
    <w:lvl w:ilvl="0" w:tplc="7C961BDA">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4">
    <w:nsid w:val="43BC4F7B"/>
    <w:multiLevelType w:val="hybridMultilevel"/>
    <w:tmpl w:val="D2828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4177A7E"/>
    <w:multiLevelType w:val="hybridMultilevel"/>
    <w:tmpl w:val="0E900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7DA3EAB"/>
    <w:multiLevelType w:val="hybridMultilevel"/>
    <w:tmpl w:val="C66C9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F9328A"/>
    <w:multiLevelType w:val="hybridMultilevel"/>
    <w:tmpl w:val="0824C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867BAD"/>
    <w:multiLevelType w:val="hybridMultilevel"/>
    <w:tmpl w:val="D5886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EB7B4A"/>
    <w:multiLevelType w:val="hybridMultilevel"/>
    <w:tmpl w:val="09C4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4D41EE6"/>
    <w:multiLevelType w:val="hybridMultilevel"/>
    <w:tmpl w:val="17FC90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55835976"/>
    <w:multiLevelType w:val="hybridMultilevel"/>
    <w:tmpl w:val="B174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8B4325A"/>
    <w:multiLevelType w:val="hybridMultilevel"/>
    <w:tmpl w:val="CA188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9F14B32"/>
    <w:multiLevelType w:val="hybridMultilevel"/>
    <w:tmpl w:val="E990B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A430614"/>
    <w:multiLevelType w:val="hybridMultilevel"/>
    <w:tmpl w:val="03A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B0E7026"/>
    <w:multiLevelType w:val="hybridMultilevel"/>
    <w:tmpl w:val="872E6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2D4E82"/>
    <w:multiLevelType w:val="hybridMultilevel"/>
    <w:tmpl w:val="2E6A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D2422F"/>
    <w:multiLevelType w:val="hybridMultilevel"/>
    <w:tmpl w:val="AC4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491FAF"/>
    <w:multiLevelType w:val="hybridMultilevel"/>
    <w:tmpl w:val="718C7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EB2DF6"/>
    <w:multiLevelType w:val="hybridMultilevel"/>
    <w:tmpl w:val="0674E2D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0">
    <w:nsid w:val="64F963C2"/>
    <w:multiLevelType w:val="hybridMultilevel"/>
    <w:tmpl w:val="C144F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64FD0B4F"/>
    <w:multiLevelType w:val="hybridMultilevel"/>
    <w:tmpl w:val="2FB6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2D075F"/>
    <w:multiLevelType w:val="hybridMultilevel"/>
    <w:tmpl w:val="E830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614BB1"/>
    <w:multiLevelType w:val="hybridMultilevel"/>
    <w:tmpl w:val="15F0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4D7159"/>
    <w:multiLevelType w:val="hybridMultilevel"/>
    <w:tmpl w:val="3F58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A4A7843"/>
    <w:multiLevelType w:val="hybridMultilevel"/>
    <w:tmpl w:val="CA3CE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D483E52"/>
    <w:multiLevelType w:val="hybridMultilevel"/>
    <w:tmpl w:val="320C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9132E6"/>
    <w:multiLevelType w:val="hybridMultilevel"/>
    <w:tmpl w:val="FA567B10"/>
    <w:lvl w:ilvl="0" w:tplc="801061A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8">
    <w:nsid w:val="729916E0"/>
    <w:multiLevelType w:val="hybridMultilevel"/>
    <w:tmpl w:val="928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2FE4A28"/>
    <w:multiLevelType w:val="hybridMultilevel"/>
    <w:tmpl w:val="5596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CD4A04"/>
    <w:multiLevelType w:val="hybridMultilevel"/>
    <w:tmpl w:val="4BBAA1F4"/>
    <w:lvl w:ilvl="0" w:tplc="03540560">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3CF21E4"/>
    <w:multiLevelType w:val="hybridMultilevel"/>
    <w:tmpl w:val="DEDC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4E2CA3"/>
    <w:multiLevelType w:val="hybridMultilevel"/>
    <w:tmpl w:val="2A14CDCA"/>
    <w:lvl w:ilvl="0" w:tplc="C0BC84DC">
      <w:start w:val="16"/>
      <w:numFmt w:val="bullet"/>
      <w:lvlText w:val="-"/>
      <w:lvlJc w:val="left"/>
      <w:pPr>
        <w:ind w:left="764" w:hanging="360"/>
      </w:pPr>
      <w:rPr>
        <w:rFonts w:ascii="Cambria" w:eastAsia="MS Mincho" w:hAnsi="Cambria" w:cs="Times New Roman"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63">
    <w:nsid w:val="75311704"/>
    <w:multiLevelType w:val="hybridMultilevel"/>
    <w:tmpl w:val="60B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5534809"/>
    <w:multiLevelType w:val="hybridMultilevel"/>
    <w:tmpl w:val="A21ED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283C7D"/>
    <w:multiLevelType w:val="hybridMultilevel"/>
    <w:tmpl w:val="7946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A6C4DD6"/>
    <w:multiLevelType w:val="hybridMultilevel"/>
    <w:tmpl w:val="07268EDA"/>
    <w:lvl w:ilvl="0" w:tplc="C0BC84DC">
      <w:start w:val="16"/>
      <w:numFmt w:val="bullet"/>
      <w:lvlText w:val="-"/>
      <w:lvlJc w:val="left"/>
      <w:pPr>
        <w:ind w:left="720" w:hanging="360"/>
      </w:pPr>
      <w:rPr>
        <w:rFonts w:ascii="Cambria" w:eastAsia="MS Mincho"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BB64468"/>
    <w:multiLevelType w:val="hybridMultilevel"/>
    <w:tmpl w:val="F830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7"/>
  </w:num>
  <w:num w:numId="3">
    <w:abstractNumId w:val="36"/>
  </w:num>
  <w:num w:numId="4">
    <w:abstractNumId w:val="4"/>
  </w:num>
  <w:num w:numId="5">
    <w:abstractNumId w:val="3"/>
  </w:num>
  <w:num w:numId="6">
    <w:abstractNumId w:val="39"/>
  </w:num>
  <w:num w:numId="7">
    <w:abstractNumId w:val="28"/>
  </w:num>
  <w:num w:numId="8">
    <w:abstractNumId w:val="22"/>
  </w:num>
  <w:num w:numId="9">
    <w:abstractNumId w:val="67"/>
  </w:num>
  <w:num w:numId="10">
    <w:abstractNumId w:val="63"/>
  </w:num>
  <w:num w:numId="11">
    <w:abstractNumId w:val="2"/>
  </w:num>
  <w:num w:numId="12">
    <w:abstractNumId w:val="19"/>
  </w:num>
  <w:num w:numId="13">
    <w:abstractNumId w:val="44"/>
  </w:num>
  <w:num w:numId="14">
    <w:abstractNumId w:val="52"/>
  </w:num>
  <w:num w:numId="15">
    <w:abstractNumId w:val="20"/>
  </w:num>
  <w:num w:numId="16">
    <w:abstractNumId w:val="58"/>
  </w:num>
  <w:num w:numId="17">
    <w:abstractNumId w:val="61"/>
  </w:num>
  <w:num w:numId="18">
    <w:abstractNumId w:val="64"/>
  </w:num>
  <w:num w:numId="19">
    <w:abstractNumId w:val="59"/>
  </w:num>
  <w:num w:numId="20">
    <w:abstractNumId w:val="10"/>
  </w:num>
  <w:num w:numId="21">
    <w:abstractNumId w:val="32"/>
  </w:num>
  <w:num w:numId="22">
    <w:abstractNumId w:val="48"/>
  </w:num>
  <w:num w:numId="23">
    <w:abstractNumId w:val="56"/>
  </w:num>
  <w:num w:numId="24">
    <w:abstractNumId w:val="53"/>
  </w:num>
  <w:num w:numId="25">
    <w:abstractNumId w:val="65"/>
  </w:num>
  <w:num w:numId="26">
    <w:abstractNumId w:val="13"/>
  </w:num>
  <w:num w:numId="27">
    <w:abstractNumId w:val="12"/>
  </w:num>
  <w:num w:numId="28">
    <w:abstractNumId w:val="23"/>
  </w:num>
  <w:num w:numId="29">
    <w:abstractNumId w:val="9"/>
  </w:num>
  <w:num w:numId="30">
    <w:abstractNumId w:val="38"/>
  </w:num>
  <w:num w:numId="31">
    <w:abstractNumId w:val="50"/>
  </w:num>
  <w:num w:numId="32">
    <w:abstractNumId w:val="37"/>
  </w:num>
  <w:num w:numId="33">
    <w:abstractNumId w:val="40"/>
  </w:num>
  <w:num w:numId="34">
    <w:abstractNumId w:val="51"/>
  </w:num>
  <w:num w:numId="35">
    <w:abstractNumId w:val="6"/>
  </w:num>
  <w:num w:numId="36">
    <w:abstractNumId w:val="30"/>
  </w:num>
  <w:num w:numId="37">
    <w:abstractNumId w:val="35"/>
  </w:num>
  <w:num w:numId="38">
    <w:abstractNumId w:val="16"/>
  </w:num>
  <w:num w:numId="39">
    <w:abstractNumId w:val="21"/>
  </w:num>
  <w:num w:numId="40">
    <w:abstractNumId w:val="66"/>
  </w:num>
  <w:num w:numId="41">
    <w:abstractNumId w:val="11"/>
  </w:num>
  <w:num w:numId="42">
    <w:abstractNumId w:val="55"/>
  </w:num>
  <w:num w:numId="43">
    <w:abstractNumId w:val="26"/>
  </w:num>
  <w:num w:numId="44">
    <w:abstractNumId w:val="5"/>
  </w:num>
  <w:num w:numId="45">
    <w:abstractNumId w:val="29"/>
  </w:num>
  <w:num w:numId="46">
    <w:abstractNumId w:val="60"/>
  </w:num>
  <w:num w:numId="47">
    <w:abstractNumId w:val="46"/>
  </w:num>
  <w:num w:numId="48">
    <w:abstractNumId w:val="45"/>
  </w:num>
  <w:num w:numId="49">
    <w:abstractNumId w:val="34"/>
  </w:num>
  <w:num w:numId="50">
    <w:abstractNumId w:val="25"/>
  </w:num>
  <w:num w:numId="51">
    <w:abstractNumId w:val="15"/>
  </w:num>
  <w:num w:numId="52">
    <w:abstractNumId w:val="41"/>
  </w:num>
  <w:num w:numId="53">
    <w:abstractNumId w:val="42"/>
  </w:num>
  <w:num w:numId="54">
    <w:abstractNumId w:val="24"/>
  </w:num>
  <w:num w:numId="55">
    <w:abstractNumId w:val="62"/>
  </w:num>
  <w:num w:numId="56">
    <w:abstractNumId w:val="14"/>
  </w:num>
  <w:num w:numId="57">
    <w:abstractNumId w:val="8"/>
  </w:num>
  <w:num w:numId="58">
    <w:abstractNumId w:val="43"/>
  </w:num>
  <w:num w:numId="59">
    <w:abstractNumId w:val="0"/>
  </w:num>
  <w:num w:numId="60">
    <w:abstractNumId w:val="57"/>
  </w:num>
  <w:num w:numId="61">
    <w:abstractNumId w:val="1"/>
  </w:num>
  <w:num w:numId="62">
    <w:abstractNumId w:val="7"/>
  </w:num>
  <w:num w:numId="63">
    <w:abstractNumId w:val="31"/>
  </w:num>
  <w:num w:numId="64">
    <w:abstractNumId w:val="54"/>
  </w:num>
  <w:num w:numId="65">
    <w:abstractNumId w:val="33"/>
  </w:num>
  <w:num w:numId="66">
    <w:abstractNumId w:val="18"/>
  </w:num>
  <w:num w:numId="67">
    <w:abstractNumId w:val="47"/>
  </w:num>
  <w:num w:numId="68">
    <w:abstractNumId w:val="49"/>
  </w:num>
  <w:numIdMacAtCleanup w:val="6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hai Budiu">
    <w15:presenceInfo w15:providerId="Windows Live" w15:userId="3fe408b5c12bb05c"/>
  </w15:person>
  <w15:person w15:author="Vladimir Gurevich">
    <w15:presenceInfo w15:providerId="None" w15:userId="Vladimir Gur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activeWritingStyle w:appName="MSWord" w:lang="en-US" w:vendorID="64" w:dllVersion="131078" w:nlCheck="1" w:checkStyle="0"/>
  <w:proofState w:grammar="clean"/>
  <w:trackRevisions/>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D9"/>
    <w:rsid w:val="000005A1"/>
    <w:rsid w:val="0000074D"/>
    <w:rsid w:val="00000B94"/>
    <w:rsid w:val="00000BD1"/>
    <w:rsid w:val="00000C29"/>
    <w:rsid w:val="00000C7E"/>
    <w:rsid w:val="00001707"/>
    <w:rsid w:val="00001E2D"/>
    <w:rsid w:val="00005525"/>
    <w:rsid w:val="00006176"/>
    <w:rsid w:val="000068A8"/>
    <w:rsid w:val="0001024C"/>
    <w:rsid w:val="0001075D"/>
    <w:rsid w:val="00011285"/>
    <w:rsid w:val="00011925"/>
    <w:rsid w:val="00011A4D"/>
    <w:rsid w:val="00012C36"/>
    <w:rsid w:val="00014971"/>
    <w:rsid w:val="000152D6"/>
    <w:rsid w:val="00015CDD"/>
    <w:rsid w:val="000160BE"/>
    <w:rsid w:val="00016128"/>
    <w:rsid w:val="00016994"/>
    <w:rsid w:val="00017F4D"/>
    <w:rsid w:val="0002005C"/>
    <w:rsid w:val="0002016D"/>
    <w:rsid w:val="00020644"/>
    <w:rsid w:val="00020C0D"/>
    <w:rsid w:val="00022343"/>
    <w:rsid w:val="00023170"/>
    <w:rsid w:val="000232FA"/>
    <w:rsid w:val="00023630"/>
    <w:rsid w:val="00023677"/>
    <w:rsid w:val="00023F8E"/>
    <w:rsid w:val="000251BB"/>
    <w:rsid w:val="00025568"/>
    <w:rsid w:val="00025753"/>
    <w:rsid w:val="000257FC"/>
    <w:rsid w:val="00026A09"/>
    <w:rsid w:val="00032F3E"/>
    <w:rsid w:val="00033E9A"/>
    <w:rsid w:val="00034207"/>
    <w:rsid w:val="00035054"/>
    <w:rsid w:val="00036AB6"/>
    <w:rsid w:val="00036E74"/>
    <w:rsid w:val="000370EF"/>
    <w:rsid w:val="000402A8"/>
    <w:rsid w:val="000404D0"/>
    <w:rsid w:val="00041E5D"/>
    <w:rsid w:val="000421BC"/>
    <w:rsid w:val="00042F86"/>
    <w:rsid w:val="000434F4"/>
    <w:rsid w:val="00045E7B"/>
    <w:rsid w:val="0004633A"/>
    <w:rsid w:val="0005064E"/>
    <w:rsid w:val="00050C05"/>
    <w:rsid w:val="00050E98"/>
    <w:rsid w:val="000515CC"/>
    <w:rsid w:val="0005172B"/>
    <w:rsid w:val="0005246F"/>
    <w:rsid w:val="000535D3"/>
    <w:rsid w:val="00053601"/>
    <w:rsid w:val="0005391D"/>
    <w:rsid w:val="0005393D"/>
    <w:rsid w:val="00054EA8"/>
    <w:rsid w:val="0005597D"/>
    <w:rsid w:val="00055D81"/>
    <w:rsid w:val="00061147"/>
    <w:rsid w:val="00061C45"/>
    <w:rsid w:val="0006353A"/>
    <w:rsid w:val="00064B66"/>
    <w:rsid w:val="0006610E"/>
    <w:rsid w:val="0006614A"/>
    <w:rsid w:val="00066589"/>
    <w:rsid w:val="0006686F"/>
    <w:rsid w:val="000669B2"/>
    <w:rsid w:val="00067309"/>
    <w:rsid w:val="00067890"/>
    <w:rsid w:val="000708E4"/>
    <w:rsid w:val="00071246"/>
    <w:rsid w:val="0007134A"/>
    <w:rsid w:val="00073AEE"/>
    <w:rsid w:val="00074424"/>
    <w:rsid w:val="0007466B"/>
    <w:rsid w:val="000747D3"/>
    <w:rsid w:val="000748EB"/>
    <w:rsid w:val="00074BAB"/>
    <w:rsid w:val="000757C2"/>
    <w:rsid w:val="00075BB6"/>
    <w:rsid w:val="00075EDC"/>
    <w:rsid w:val="00076AB0"/>
    <w:rsid w:val="00076E28"/>
    <w:rsid w:val="000773A7"/>
    <w:rsid w:val="000776DB"/>
    <w:rsid w:val="00080301"/>
    <w:rsid w:val="00080616"/>
    <w:rsid w:val="00080886"/>
    <w:rsid w:val="000808DF"/>
    <w:rsid w:val="00080C76"/>
    <w:rsid w:val="000812A6"/>
    <w:rsid w:val="00081AB7"/>
    <w:rsid w:val="00082099"/>
    <w:rsid w:val="00082902"/>
    <w:rsid w:val="0008321E"/>
    <w:rsid w:val="00083610"/>
    <w:rsid w:val="00083B37"/>
    <w:rsid w:val="00083CC4"/>
    <w:rsid w:val="00084ED6"/>
    <w:rsid w:val="00084F42"/>
    <w:rsid w:val="00085309"/>
    <w:rsid w:val="00086203"/>
    <w:rsid w:val="000863A5"/>
    <w:rsid w:val="00086CD9"/>
    <w:rsid w:val="00086CE2"/>
    <w:rsid w:val="00087652"/>
    <w:rsid w:val="00090468"/>
    <w:rsid w:val="000906C7"/>
    <w:rsid w:val="00090AB8"/>
    <w:rsid w:val="00090F0D"/>
    <w:rsid w:val="00093188"/>
    <w:rsid w:val="000952F0"/>
    <w:rsid w:val="0009538B"/>
    <w:rsid w:val="000955A9"/>
    <w:rsid w:val="00096630"/>
    <w:rsid w:val="000967C2"/>
    <w:rsid w:val="00097A50"/>
    <w:rsid w:val="000A0060"/>
    <w:rsid w:val="000A0DC4"/>
    <w:rsid w:val="000A1441"/>
    <w:rsid w:val="000A196B"/>
    <w:rsid w:val="000A1E24"/>
    <w:rsid w:val="000A20EC"/>
    <w:rsid w:val="000A2115"/>
    <w:rsid w:val="000A25B3"/>
    <w:rsid w:val="000A26E6"/>
    <w:rsid w:val="000A2780"/>
    <w:rsid w:val="000A30A9"/>
    <w:rsid w:val="000A325E"/>
    <w:rsid w:val="000A3552"/>
    <w:rsid w:val="000A44B2"/>
    <w:rsid w:val="000A4D45"/>
    <w:rsid w:val="000A5950"/>
    <w:rsid w:val="000A5FBD"/>
    <w:rsid w:val="000A6ACE"/>
    <w:rsid w:val="000A6AF1"/>
    <w:rsid w:val="000A722F"/>
    <w:rsid w:val="000A7E23"/>
    <w:rsid w:val="000B0C06"/>
    <w:rsid w:val="000B123D"/>
    <w:rsid w:val="000B18DD"/>
    <w:rsid w:val="000B29AF"/>
    <w:rsid w:val="000B3605"/>
    <w:rsid w:val="000B5020"/>
    <w:rsid w:val="000B5189"/>
    <w:rsid w:val="000B5206"/>
    <w:rsid w:val="000B582B"/>
    <w:rsid w:val="000B58B3"/>
    <w:rsid w:val="000B61D7"/>
    <w:rsid w:val="000B660E"/>
    <w:rsid w:val="000B6BC1"/>
    <w:rsid w:val="000B70F6"/>
    <w:rsid w:val="000B730E"/>
    <w:rsid w:val="000B755D"/>
    <w:rsid w:val="000B797B"/>
    <w:rsid w:val="000C0F82"/>
    <w:rsid w:val="000C1A56"/>
    <w:rsid w:val="000C2155"/>
    <w:rsid w:val="000C2B88"/>
    <w:rsid w:val="000C41DF"/>
    <w:rsid w:val="000C55E0"/>
    <w:rsid w:val="000C5698"/>
    <w:rsid w:val="000C5CFB"/>
    <w:rsid w:val="000C6F3C"/>
    <w:rsid w:val="000C702A"/>
    <w:rsid w:val="000C7203"/>
    <w:rsid w:val="000C7781"/>
    <w:rsid w:val="000C7942"/>
    <w:rsid w:val="000D019D"/>
    <w:rsid w:val="000D1B5C"/>
    <w:rsid w:val="000D23E0"/>
    <w:rsid w:val="000D385E"/>
    <w:rsid w:val="000D3C19"/>
    <w:rsid w:val="000D5698"/>
    <w:rsid w:val="000D58B2"/>
    <w:rsid w:val="000D595A"/>
    <w:rsid w:val="000D6604"/>
    <w:rsid w:val="000D6F60"/>
    <w:rsid w:val="000D731F"/>
    <w:rsid w:val="000D7DFB"/>
    <w:rsid w:val="000E07C4"/>
    <w:rsid w:val="000E0BBA"/>
    <w:rsid w:val="000E0FDF"/>
    <w:rsid w:val="000E1136"/>
    <w:rsid w:val="000E19A3"/>
    <w:rsid w:val="000E1E0F"/>
    <w:rsid w:val="000E2F22"/>
    <w:rsid w:val="000E405B"/>
    <w:rsid w:val="000E445B"/>
    <w:rsid w:val="000E5214"/>
    <w:rsid w:val="000E5D7B"/>
    <w:rsid w:val="000E6F87"/>
    <w:rsid w:val="000E6FED"/>
    <w:rsid w:val="000E73D2"/>
    <w:rsid w:val="000E7A31"/>
    <w:rsid w:val="000E7CF2"/>
    <w:rsid w:val="000F0336"/>
    <w:rsid w:val="000F1AB5"/>
    <w:rsid w:val="000F1ACD"/>
    <w:rsid w:val="000F1FDC"/>
    <w:rsid w:val="000F254A"/>
    <w:rsid w:val="000F2937"/>
    <w:rsid w:val="000F2948"/>
    <w:rsid w:val="000F4374"/>
    <w:rsid w:val="000F5E36"/>
    <w:rsid w:val="000F63A2"/>
    <w:rsid w:val="000F6635"/>
    <w:rsid w:val="000F686F"/>
    <w:rsid w:val="000F6F53"/>
    <w:rsid w:val="00100793"/>
    <w:rsid w:val="00100EAB"/>
    <w:rsid w:val="0010102D"/>
    <w:rsid w:val="001012BD"/>
    <w:rsid w:val="00101710"/>
    <w:rsid w:val="00101CA7"/>
    <w:rsid w:val="001039B9"/>
    <w:rsid w:val="00103CD1"/>
    <w:rsid w:val="00104462"/>
    <w:rsid w:val="00104560"/>
    <w:rsid w:val="001057ED"/>
    <w:rsid w:val="00105FCC"/>
    <w:rsid w:val="00107CFD"/>
    <w:rsid w:val="00110554"/>
    <w:rsid w:val="00110CBC"/>
    <w:rsid w:val="00111341"/>
    <w:rsid w:val="0011219E"/>
    <w:rsid w:val="001148C3"/>
    <w:rsid w:val="00116595"/>
    <w:rsid w:val="00116ACC"/>
    <w:rsid w:val="00116FAE"/>
    <w:rsid w:val="001170F4"/>
    <w:rsid w:val="00117354"/>
    <w:rsid w:val="00117E35"/>
    <w:rsid w:val="00120A5F"/>
    <w:rsid w:val="00121ECD"/>
    <w:rsid w:val="0012246C"/>
    <w:rsid w:val="00124469"/>
    <w:rsid w:val="001246BD"/>
    <w:rsid w:val="00124A64"/>
    <w:rsid w:val="00125225"/>
    <w:rsid w:val="001255F7"/>
    <w:rsid w:val="0012579B"/>
    <w:rsid w:val="00125BF3"/>
    <w:rsid w:val="001263BC"/>
    <w:rsid w:val="001269AE"/>
    <w:rsid w:val="001273B4"/>
    <w:rsid w:val="001279CB"/>
    <w:rsid w:val="00127A07"/>
    <w:rsid w:val="0013000F"/>
    <w:rsid w:val="00131A64"/>
    <w:rsid w:val="00132110"/>
    <w:rsid w:val="001332E1"/>
    <w:rsid w:val="00135EE4"/>
    <w:rsid w:val="001371CC"/>
    <w:rsid w:val="001402DA"/>
    <w:rsid w:val="001404B7"/>
    <w:rsid w:val="001405AA"/>
    <w:rsid w:val="00140667"/>
    <w:rsid w:val="00140E6D"/>
    <w:rsid w:val="00141427"/>
    <w:rsid w:val="00141572"/>
    <w:rsid w:val="00141B9C"/>
    <w:rsid w:val="001422E3"/>
    <w:rsid w:val="00143160"/>
    <w:rsid w:val="00145120"/>
    <w:rsid w:val="00145622"/>
    <w:rsid w:val="00145630"/>
    <w:rsid w:val="001459CB"/>
    <w:rsid w:val="00145B2A"/>
    <w:rsid w:val="00146E3F"/>
    <w:rsid w:val="00147116"/>
    <w:rsid w:val="00147D4B"/>
    <w:rsid w:val="00147D8D"/>
    <w:rsid w:val="00150308"/>
    <w:rsid w:val="00151D31"/>
    <w:rsid w:val="0015258E"/>
    <w:rsid w:val="00153349"/>
    <w:rsid w:val="00154DE1"/>
    <w:rsid w:val="00155F05"/>
    <w:rsid w:val="00156B7F"/>
    <w:rsid w:val="00157467"/>
    <w:rsid w:val="00160E09"/>
    <w:rsid w:val="0016140A"/>
    <w:rsid w:val="0016160B"/>
    <w:rsid w:val="00161B05"/>
    <w:rsid w:val="00162400"/>
    <w:rsid w:val="001627ED"/>
    <w:rsid w:val="00162C20"/>
    <w:rsid w:val="00162EBB"/>
    <w:rsid w:val="001633E5"/>
    <w:rsid w:val="001640A3"/>
    <w:rsid w:val="0016570B"/>
    <w:rsid w:val="001676F6"/>
    <w:rsid w:val="00170419"/>
    <w:rsid w:val="00170928"/>
    <w:rsid w:val="00170A05"/>
    <w:rsid w:val="0017185A"/>
    <w:rsid w:val="00171FB0"/>
    <w:rsid w:val="001720C8"/>
    <w:rsid w:val="00172A56"/>
    <w:rsid w:val="00172D7A"/>
    <w:rsid w:val="00173D64"/>
    <w:rsid w:val="001750EE"/>
    <w:rsid w:val="00175F4F"/>
    <w:rsid w:val="00176750"/>
    <w:rsid w:val="00177363"/>
    <w:rsid w:val="00177EA1"/>
    <w:rsid w:val="001812AC"/>
    <w:rsid w:val="00182607"/>
    <w:rsid w:val="001829B6"/>
    <w:rsid w:val="001837B0"/>
    <w:rsid w:val="001837B6"/>
    <w:rsid w:val="00183A54"/>
    <w:rsid w:val="00183C1D"/>
    <w:rsid w:val="001841B6"/>
    <w:rsid w:val="00184300"/>
    <w:rsid w:val="00184D78"/>
    <w:rsid w:val="00185811"/>
    <w:rsid w:val="0018697D"/>
    <w:rsid w:val="0018732F"/>
    <w:rsid w:val="00187E36"/>
    <w:rsid w:val="0019125E"/>
    <w:rsid w:val="00191D61"/>
    <w:rsid w:val="001937CC"/>
    <w:rsid w:val="0019383E"/>
    <w:rsid w:val="00193F17"/>
    <w:rsid w:val="00194439"/>
    <w:rsid w:val="00194A18"/>
    <w:rsid w:val="00195094"/>
    <w:rsid w:val="00195CAF"/>
    <w:rsid w:val="0019776B"/>
    <w:rsid w:val="00197EBC"/>
    <w:rsid w:val="001A1A46"/>
    <w:rsid w:val="001A2534"/>
    <w:rsid w:val="001A28AA"/>
    <w:rsid w:val="001A29D0"/>
    <w:rsid w:val="001A2D99"/>
    <w:rsid w:val="001A3ADA"/>
    <w:rsid w:val="001A466F"/>
    <w:rsid w:val="001A4AD0"/>
    <w:rsid w:val="001A5250"/>
    <w:rsid w:val="001A568A"/>
    <w:rsid w:val="001A573E"/>
    <w:rsid w:val="001A67C7"/>
    <w:rsid w:val="001A69AD"/>
    <w:rsid w:val="001A6CEE"/>
    <w:rsid w:val="001A7875"/>
    <w:rsid w:val="001B063A"/>
    <w:rsid w:val="001B0BC0"/>
    <w:rsid w:val="001B14F8"/>
    <w:rsid w:val="001B1635"/>
    <w:rsid w:val="001B1789"/>
    <w:rsid w:val="001B2C44"/>
    <w:rsid w:val="001B611A"/>
    <w:rsid w:val="001B7013"/>
    <w:rsid w:val="001B7618"/>
    <w:rsid w:val="001C1592"/>
    <w:rsid w:val="001C1825"/>
    <w:rsid w:val="001C1FAE"/>
    <w:rsid w:val="001C2ADD"/>
    <w:rsid w:val="001C3A24"/>
    <w:rsid w:val="001C4456"/>
    <w:rsid w:val="001C492F"/>
    <w:rsid w:val="001C4D11"/>
    <w:rsid w:val="001C5347"/>
    <w:rsid w:val="001C58A4"/>
    <w:rsid w:val="001C5FD5"/>
    <w:rsid w:val="001C6207"/>
    <w:rsid w:val="001C6E59"/>
    <w:rsid w:val="001D0CC2"/>
    <w:rsid w:val="001D1B6E"/>
    <w:rsid w:val="001D2595"/>
    <w:rsid w:val="001D343A"/>
    <w:rsid w:val="001D6016"/>
    <w:rsid w:val="001D6A25"/>
    <w:rsid w:val="001D6B91"/>
    <w:rsid w:val="001E10AD"/>
    <w:rsid w:val="001E1493"/>
    <w:rsid w:val="001E19BD"/>
    <w:rsid w:val="001E38A3"/>
    <w:rsid w:val="001E5353"/>
    <w:rsid w:val="001E5798"/>
    <w:rsid w:val="001E6066"/>
    <w:rsid w:val="001E660E"/>
    <w:rsid w:val="001E6A79"/>
    <w:rsid w:val="001F03B3"/>
    <w:rsid w:val="001F08D5"/>
    <w:rsid w:val="001F0DE0"/>
    <w:rsid w:val="001F10CF"/>
    <w:rsid w:val="001F1C7F"/>
    <w:rsid w:val="001F1ECC"/>
    <w:rsid w:val="001F1F79"/>
    <w:rsid w:val="001F258E"/>
    <w:rsid w:val="001F37F7"/>
    <w:rsid w:val="001F43FB"/>
    <w:rsid w:val="001F4783"/>
    <w:rsid w:val="001F51D0"/>
    <w:rsid w:val="001F7B2E"/>
    <w:rsid w:val="002017C0"/>
    <w:rsid w:val="00201EF7"/>
    <w:rsid w:val="0020406B"/>
    <w:rsid w:val="00204289"/>
    <w:rsid w:val="00204298"/>
    <w:rsid w:val="00204FFB"/>
    <w:rsid w:val="00205FA5"/>
    <w:rsid w:val="00206343"/>
    <w:rsid w:val="00206AAC"/>
    <w:rsid w:val="00206F3B"/>
    <w:rsid w:val="00207705"/>
    <w:rsid w:val="00210CE4"/>
    <w:rsid w:val="00210EDC"/>
    <w:rsid w:val="00210EF3"/>
    <w:rsid w:val="00212494"/>
    <w:rsid w:val="00212580"/>
    <w:rsid w:val="0021542A"/>
    <w:rsid w:val="00216604"/>
    <w:rsid w:val="0021775F"/>
    <w:rsid w:val="002201DC"/>
    <w:rsid w:val="00220E51"/>
    <w:rsid w:val="00221F8E"/>
    <w:rsid w:val="0022265B"/>
    <w:rsid w:val="002235DD"/>
    <w:rsid w:val="0022370B"/>
    <w:rsid w:val="0022395A"/>
    <w:rsid w:val="00224BFA"/>
    <w:rsid w:val="00224DE2"/>
    <w:rsid w:val="00226287"/>
    <w:rsid w:val="002265E0"/>
    <w:rsid w:val="00226A3D"/>
    <w:rsid w:val="00230227"/>
    <w:rsid w:val="002307C4"/>
    <w:rsid w:val="002322D4"/>
    <w:rsid w:val="00232903"/>
    <w:rsid w:val="0023434E"/>
    <w:rsid w:val="00234557"/>
    <w:rsid w:val="0023471A"/>
    <w:rsid w:val="00235486"/>
    <w:rsid w:val="002367C5"/>
    <w:rsid w:val="002373B6"/>
    <w:rsid w:val="002378DA"/>
    <w:rsid w:val="002407D0"/>
    <w:rsid w:val="00240870"/>
    <w:rsid w:val="002408A1"/>
    <w:rsid w:val="00241A96"/>
    <w:rsid w:val="00241FDB"/>
    <w:rsid w:val="002420EF"/>
    <w:rsid w:val="002422C2"/>
    <w:rsid w:val="002426F0"/>
    <w:rsid w:val="00242E95"/>
    <w:rsid w:val="00243860"/>
    <w:rsid w:val="00243B0B"/>
    <w:rsid w:val="00243CD0"/>
    <w:rsid w:val="00245A8E"/>
    <w:rsid w:val="0024629D"/>
    <w:rsid w:val="0024630E"/>
    <w:rsid w:val="002467AF"/>
    <w:rsid w:val="002501AA"/>
    <w:rsid w:val="00250456"/>
    <w:rsid w:val="0025178A"/>
    <w:rsid w:val="00252074"/>
    <w:rsid w:val="00252196"/>
    <w:rsid w:val="00254135"/>
    <w:rsid w:val="002543A0"/>
    <w:rsid w:val="002552C7"/>
    <w:rsid w:val="00255CBC"/>
    <w:rsid w:val="002560CB"/>
    <w:rsid w:val="0025626C"/>
    <w:rsid w:val="00256660"/>
    <w:rsid w:val="002568B5"/>
    <w:rsid w:val="00257083"/>
    <w:rsid w:val="00260BC8"/>
    <w:rsid w:val="00260DDB"/>
    <w:rsid w:val="0026146D"/>
    <w:rsid w:val="0026247C"/>
    <w:rsid w:val="00264973"/>
    <w:rsid w:val="00264E3C"/>
    <w:rsid w:val="0026580E"/>
    <w:rsid w:val="00266F25"/>
    <w:rsid w:val="00267015"/>
    <w:rsid w:val="002700E4"/>
    <w:rsid w:val="00270643"/>
    <w:rsid w:val="00270877"/>
    <w:rsid w:val="00272659"/>
    <w:rsid w:val="002729D2"/>
    <w:rsid w:val="00273B88"/>
    <w:rsid w:val="002742F3"/>
    <w:rsid w:val="00274C08"/>
    <w:rsid w:val="00275121"/>
    <w:rsid w:val="00275B6C"/>
    <w:rsid w:val="00276786"/>
    <w:rsid w:val="00276842"/>
    <w:rsid w:val="0027783D"/>
    <w:rsid w:val="00277A16"/>
    <w:rsid w:val="00280B0E"/>
    <w:rsid w:val="00281B08"/>
    <w:rsid w:val="0028212F"/>
    <w:rsid w:val="00282B94"/>
    <w:rsid w:val="00283174"/>
    <w:rsid w:val="002838B7"/>
    <w:rsid w:val="002859F4"/>
    <w:rsid w:val="00286CD9"/>
    <w:rsid w:val="00287A54"/>
    <w:rsid w:val="00290133"/>
    <w:rsid w:val="00290875"/>
    <w:rsid w:val="00290AD8"/>
    <w:rsid w:val="002911F3"/>
    <w:rsid w:val="0029245D"/>
    <w:rsid w:val="00292487"/>
    <w:rsid w:val="00292765"/>
    <w:rsid w:val="002929A9"/>
    <w:rsid w:val="00293973"/>
    <w:rsid w:val="00293B9C"/>
    <w:rsid w:val="00293BEC"/>
    <w:rsid w:val="00293F3E"/>
    <w:rsid w:val="00294562"/>
    <w:rsid w:val="0029495F"/>
    <w:rsid w:val="002955A6"/>
    <w:rsid w:val="002959CD"/>
    <w:rsid w:val="00296E36"/>
    <w:rsid w:val="002A0240"/>
    <w:rsid w:val="002A0A94"/>
    <w:rsid w:val="002A22E7"/>
    <w:rsid w:val="002A2C36"/>
    <w:rsid w:val="002A3885"/>
    <w:rsid w:val="002A4BEA"/>
    <w:rsid w:val="002A50FD"/>
    <w:rsid w:val="002A53C5"/>
    <w:rsid w:val="002A5622"/>
    <w:rsid w:val="002A675A"/>
    <w:rsid w:val="002A7BEA"/>
    <w:rsid w:val="002B07D4"/>
    <w:rsid w:val="002B09FF"/>
    <w:rsid w:val="002B0B79"/>
    <w:rsid w:val="002B0CB4"/>
    <w:rsid w:val="002B0F1A"/>
    <w:rsid w:val="002B1CCF"/>
    <w:rsid w:val="002B20D1"/>
    <w:rsid w:val="002B2249"/>
    <w:rsid w:val="002B275E"/>
    <w:rsid w:val="002B3ED3"/>
    <w:rsid w:val="002B610C"/>
    <w:rsid w:val="002C0206"/>
    <w:rsid w:val="002C0CEA"/>
    <w:rsid w:val="002C1181"/>
    <w:rsid w:val="002C1F3D"/>
    <w:rsid w:val="002C23B5"/>
    <w:rsid w:val="002C27F3"/>
    <w:rsid w:val="002C3848"/>
    <w:rsid w:val="002C3A78"/>
    <w:rsid w:val="002C3CE5"/>
    <w:rsid w:val="002C43BE"/>
    <w:rsid w:val="002C4E23"/>
    <w:rsid w:val="002D0F38"/>
    <w:rsid w:val="002D223C"/>
    <w:rsid w:val="002D2D20"/>
    <w:rsid w:val="002D2D2D"/>
    <w:rsid w:val="002D2E4A"/>
    <w:rsid w:val="002D3010"/>
    <w:rsid w:val="002D326A"/>
    <w:rsid w:val="002D53BA"/>
    <w:rsid w:val="002D7375"/>
    <w:rsid w:val="002D75B2"/>
    <w:rsid w:val="002D7EB4"/>
    <w:rsid w:val="002E074F"/>
    <w:rsid w:val="002E15FF"/>
    <w:rsid w:val="002E2163"/>
    <w:rsid w:val="002E2F1B"/>
    <w:rsid w:val="002E3DBC"/>
    <w:rsid w:val="002E4212"/>
    <w:rsid w:val="002E4CC7"/>
    <w:rsid w:val="002E662F"/>
    <w:rsid w:val="002E6759"/>
    <w:rsid w:val="002E68B3"/>
    <w:rsid w:val="002E7E80"/>
    <w:rsid w:val="002F0C61"/>
    <w:rsid w:val="002F1293"/>
    <w:rsid w:val="002F2D0B"/>
    <w:rsid w:val="002F3AEE"/>
    <w:rsid w:val="002F4158"/>
    <w:rsid w:val="002F508E"/>
    <w:rsid w:val="002F52E3"/>
    <w:rsid w:val="002F540D"/>
    <w:rsid w:val="002F5886"/>
    <w:rsid w:val="002F69D4"/>
    <w:rsid w:val="002F6C23"/>
    <w:rsid w:val="002F7198"/>
    <w:rsid w:val="00300427"/>
    <w:rsid w:val="00300956"/>
    <w:rsid w:val="00301A68"/>
    <w:rsid w:val="00302480"/>
    <w:rsid w:val="003029C9"/>
    <w:rsid w:val="00302D97"/>
    <w:rsid w:val="00302FD2"/>
    <w:rsid w:val="00303704"/>
    <w:rsid w:val="00303D91"/>
    <w:rsid w:val="0030537A"/>
    <w:rsid w:val="00305D05"/>
    <w:rsid w:val="00305DC1"/>
    <w:rsid w:val="003063C9"/>
    <w:rsid w:val="0030724B"/>
    <w:rsid w:val="00307524"/>
    <w:rsid w:val="003110DE"/>
    <w:rsid w:val="003116D4"/>
    <w:rsid w:val="0031256C"/>
    <w:rsid w:val="00312F71"/>
    <w:rsid w:val="003131AA"/>
    <w:rsid w:val="003136E4"/>
    <w:rsid w:val="00313E53"/>
    <w:rsid w:val="00314148"/>
    <w:rsid w:val="0031467C"/>
    <w:rsid w:val="003151AA"/>
    <w:rsid w:val="00317370"/>
    <w:rsid w:val="00317D78"/>
    <w:rsid w:val="00320488"/>
    <w:rsid w:val="0032072E"/>
    <w:rsid w:val="00320EC5"/>
    <w:rsid w:val="003217D9"/>
    <w:rsid w:val="00322393"/>
    <w:rsid w:val="003226CB"/>
    <w:rsid w:val="0032344B"/>
    <w:rsid w:val="0032508A"/>
    <w:rsid w:val="00325E1C"/>
    <w:rsid w:val="0032698A"/>
    <w:rsid w:val="003269B5"/>
    <w:rsid w:val="00327632"/>
    <w:rsid w:val="00330180"/>
    <w:rsid w:val="0033168D"/>
    <w:rsid w:val="003320B3"/>
    <w:rsid w:val="0033277F"/>
    <w:rsid w:val="00332979"/>
    <w:rsid w:val="00333096"/>
    <w:rsid w:val="00333533"/>
    <w:rsid w:val="003340D2"/>
    <w:rsid w:val="00334C0E"/>
    <w:rsid w:val="00334F01"/>
    <w:rsid w:val="00334F24"/>
    <w:rsid w:val="00336209"/>
    <w:rsid w:val="00336A8D"/>
    <w:rsid w:val="00341B83"/>
    <w:rsid w:val="003424D0"/>
    <w:rsid w:val="003426B4"/>
    <w:rsid w:val="00342B29"/>
    <w:rsid w:val="00342B81"/>
    <w:rsid w:val="00345988"/>
    <w:rsid w:val="003466CB"/>
    <w:rsid w:val="0035061F"/>
    <w:rsid w:val="003509D4"/>
    <w:rsid w:val="003518DC"/>
    <w:rsid w:val="00351927"/>
    <w:rsid w:val="00351A25"/>
    <w:rsid w:val="00351AAC"/>
    <w:rsid w:val="00353726"/>
    <w:rsid w:val="003550C1"/>
    <w:rsid w:val="00355256"/>
    <w:rsid w:val="00355271"/>
    <w:rsid w:val="003558EF"/>
    <w:rsid w:val="00355BD7"/>
    <w:rsid w:val="00356017"/>
    <w:rsid w:val="003577D6"/>
    <w:rsid w:val="00357CEE"/>
    <w:rsid w:val="00357D03"/>
    <w:rsid w:val="00360057"/>
    <w:rsid w:val="00360198"/>
    <w:rsid w:val="00363827"/>
    <w:rsid w:val="003641EE"/>
    <w:rsid w:val="003658DC"/>
    <w:rsid w:val="003663BF"/>
    <w:rsid w:val="00366F3A"/>
    <w:rsid w:val="00367973"/>
    <w:rsid w:val="00370DC2"/>
    <w:rsid w:val="00371265"/>
    <w:rsid w:val="00371705"/>
    <w:rsid w:val="00371CF3"/>
    <w:rsid w:val="003729F8"/>
    <w:rsid w:val="00373396"/>
    <w:rsid w:val="00374080"/>
    <w:rsid w:val="0037534F"/>
    <w:rsid w:val="00376719"/>
    <w:rsid w:val="00377AC9"/>
    <w:rsid w:val="003801FA"/>
    <w:rsid w:val="00381ED5"/>
    <w:rsid w:val="00382134"/>
    <w:rsid w:val="00383634"/>
    <w:rsid w:val="003836E6"/>
    <w:rsid w:val="003840A2"/>
    <w:rsid w:val="00384F7E"/>
    <w:rsid w:val="00386DEB"/>
    <w:rsid w:val="0038700E"/>
    <w:rsid w:val="00390542"/>
    <w:rsid w:val="003911D4"/>
    <w:rsid w:val="003920A7"/>
    <w:rsid w:val="00393098"/>
    <w:rsid w:val="00393AA8"/>
    <w:rsid w:val="00393BF0"/>
    <w:rsid w:val="00394432"/>
    <w:rsid w:val="00395514"/>
    <w:rsid w:val="00395577"/>
    <w:rsid w:val="00395E36"/>
    <w:rsid w:val="00396C14"/>
    <w:rsid w:val="0039778A"/>
    <w:rsid w:val="00397845"/>
    <w:rsid w:val="00397917"/>
    <w:rsid w:val="003A04BE"/>
    <w:rsid w:val="003A096F"/>
    <w:rsid w:val="003A2800"/>
    <w:rsid w:val="003A3398"/>
    <w:rsid w:val="003A3950"/>
    <w:rsid w:val="003A39C6"/>
    <w:rsid w:val="003A4773"/>
    <w:rsid w:val="003A51D4"/>
    <w:rsid w:val="003A52AD"/>
    <w:rsid w:val="003A57A4"/>
    <w:rsid w:val="003A6BC3"/>
    <w:rsid w:val="003A6CA1"/>
    <w:rsid w:val="003A7A5E"/>
    <w:rsid w:val="003B04DE"/>
    <w:rsid w:val="003B0CA4"/>
    <w:rsid w:val="003B0FE3"/>
    <w:rsid w:val="003B2C6B"/>
    <w:rsid w:val="003B510A"/>
    <w:rsid w:val="003B62D7"/>
    <w:rsid w:val="003B7C46"/>
    <w:rsid w:val="003C0811"/>
    <w:rsid w:val="003C0E07"/>
    <w:rsid w:val="003C237C"/>
    <w:rsid w:val="003C2A8B"/>
    <w:rsid w:val="003C4199"/>
    <w:rsid w:val="003C5749"/>
    <w:rsid w:val="003C5B63"/>
    <w:rsid w:val="003C5DB1"/>
    <w:rsid w:val="003C6D8A"/>
    <w:rsid w:val="003C7DA5"/>
    <w:rsid w:val="003D03E0"/>
    <w:rsid w:val="003D0607"/>
    <w:rsid w:val="003D084E"/>
    <w:rsid w:val="003D0E25"/>
    <w:rsid w:val="003D126F"/>
    <w:rsid w:val="003D1AB2"/>
    <w:rsid w:val="003D1D20"/>
    <w:rsid w:val="003D2CBB"/>
    <w:rsid w:val="003D353E"/>
    <w:rsid w:val="003D40C0"/>
    <w:rsid w:val="003D414E"/>
    <w:rsid w:val="003D445D"/>
    <w:rsid w:val="003D4637"/>
    <w:rsid w:val="003D4D11"/>
    <w:rsid w:val="003D551F"/>
    <w:rsid w:val="003D66E1"/>
    <w:rsid w:val="003D758A"/>
    <w:rsid w:val="003E23CE"/>
    <w:rsid w:val="003E271D"/>
    <w:rsid w:val="003E3761"/>
    <w:rsid w:val="003E3BCE"/>
    <w:rsid w:val="003E5F6E"/>
    <w:rsid w:val="003E723F"/>
    <w:rsid w:val="003E73D3"/>
    <w:rsid w:val="003E760C"/>
    <w:rsid w:val="003E7C87"/>
    <w:rsid w:val="003F1362"/>
    <w:rsid w:val="003F1766"/>
    <w:rsid w:val="003F20EE"/>
    <w:rsid w:val="003F244C"/>
    <w:rsid w:val="003F2D85"/>
    <w:rsid w:val="003F31A0"/>
    <w:rsid w:val="003F3F5B"/>
    <w:rsid w:val="003F3F68"/>
    <w:rsid w:val="003F44AC"/>
    <w:rsid w:val="003F6348"/>
    <w:rsid w:val="003F68B2"/>
    <w:rsid w:val="003F6D19"/>
    <w:rsid w:val="00400C0B"/>
    <w:rsid w:val="00400C4C"/>
    <w:rsid w:val="004012F3"/>
    <w:rsid w:val="00401F6F"/>
    <w:rsid w:val="00402726"/>
    <w:rsid w:val="004028E0"/>
    <w:rsid w:val="00403AEF"/>
    <w:rsid w:val="004051D4"/>
    <w:rsid w:val="00405F69"/>
    <w:rsid w:val="004100D7"/>
    <w:rsid w:val="004109B5"/>
    <w:rsid w:val="0041275D"/>
    <w:rsid w:val="0041294B"/>
    <w:rsid w:val="00414103"/>
    <w:rsid w:val="004143C3"/>
    <w:rsid w:val="004210C4"/>
    <w:rsid w:val="00421DD6"/>
    <w:rsid w:val="00421E18"/>
    <w:rsid w:val="004220A2"/>
    <w:rsid w:val="004226F7"/>
    <w:rsid w:val="00422DB8"/>
    <w:rsid w:val="004255F5"/>
    <w:rsid w:val="00425952"/>
    <w:rsid w:val="00426EC5"/>
    <w:rsid w:val="0042713F"/>
    <w:rsid w:val="00427399"/>
    <w:rsid w:val="00427C38"/>
    <w:rsid w:val="00427E67"/>
    <w:rsid w:val="00427FB4"/>
    <w:rsid w:val="00430582"/>
    <w:rsid w:val="00430D64"/>
    <w:rsid w:val="004323DF"/>
    <w:rsid w:val="0043297E"/>
    <w:rsid w:val="00433CFC"/>
    <w:rsid w:val="004343F6"/>
    <w:rsid w:val="00435CB9"/>
    <w:rsid w:val="00435DD0"/>
    <w:rsid w:val="00436934"/>
    <w:rsid w:val="00437543"/>
    <w:rsid w:val="004424B1"/>
    <w:rsid w:val="004425BD"/>
    <w:rsid w:val="00442B6F"/>
    <w:rsid w:val="00443EDB"/>
    <w:rsid w:val="0044455E"/>
    <w:rsid w:val="0044558C"/>
    <w:rsid w:val="00445F64"/>
    <w:rsid w:val="004470FF"/>
    <w:rsid w:val="0044762E"/>
    <w:rsid w:val="00447AFE"/>
    <w:rsid w:val="00452B68"/>
    <w:rsid w:val="004540BB"/>
    <w:rsid w:val="0045429F"/>
    <w:rsid w:val="00454C8D"/>
    <w:rsid w:val="00455978"/>
    <w:rsid w:val="004601A3"/>
    <w:rsid w:val="004602B3"/>
    <w:rsid w:val="004607A5"/>
    <w:rsid w:val="00460857"/>
    <w:rsid w:val="00461278"/>
    <w:rsid w:val="004612DC"/>
    <w:rsid w:val="0046314F"/>
    <w:rsid w:val="004640AF"/>
    <w:rsid w:val="00465615"/>
    <w:rsid w:val="004659CE"/>
    <w:rsid w:val="00465D29"/>
    <w:rsid w:val="00466002"/>
    <w:rsid w:val="00466117"/>
    <w:rsid w:val="004662F1"/>
    <w:rsid w:val="00467F77"/>
    <w:rsid w:val="0047119B"/>
    <w:rsid w:val="0047146A"/>
    <w:rsid w:val="004715AA"/>
    <w:rsid w:val="004735AD"/>
    <w:rsid w:val="00473BC1"/>
    <w:rsid w:val="00474BE5"/>
    <w:rsid w:val="00475567"/>
    <w:rsid w:val="00475586"/>
    <w:rsid w:val="00475864"/>
    <w:rsid w:val="00475B7B"/>
    <w:rsid w:val="0047605E"/>
    <w:rsid w:val="00476258"/>
    <w:rsid w:val="00476BB7"/>
    <w:rsid w:val="00476CD3"/>
    <w:rsid w:val="00477FA5"/>
    <w:rsid w:val="00480683"/>
    <w:rsid w:val="00481047"/>
    <w:rsid w:val="004824B8"/>
    <w:rsid w:val="00482816"/>
    <w:rsid w:val="00482B0A"/>
    <w:rsid w:val="00483123"/>
    <w:rsid w:val="00483D45"/>
    <w:rsid w:val="00484E85"/>
    <w:rsid w:val="00487054"/>
    <w:rsid w:val="004902D0"/>
    <w:rsid w:val="00493F24"/>
    <w:rsid w:val="00495053"/>
    <w:rsid w:val="004956CE"/>
    <w:rsid w:val="0049618C"/>
    <w:rsid w:val="00496539"/>
    <w:rsid w:val="00496A69"/>
    <w:rsid w:val="00497DBC"/>
    <w:rsid w:val="004A0CA0"/>
    <w:rsid w:val="004A12F2"/>
    <w:rsid w:val="004A1999"/>
    <w:rsid w:val="004A1A4E"/>
    <w:rsid w:val="004A2684"/>
    <w:rsid w:val="004A40E4"/>
    <w:rsid w:val="004A4314"/>
    <w:rsid w:val="004A5070"/>
    <w:rsid w:val="004A5A96"/>
    <w:rsid w:val="004A71CD"/>
    <w:rsid w:val="004B028B"/>
    <w:rsid w:val="004B215A"/>
    <w:rsid w:val="004B3EAC"/>
    <w:rsid w:val="004B3EF5"/>
    <w:rsid w:val="004B45E1"/>
    <w:rsid w:val="004B4797"/>
    <w:rsid w:val="004B4FBC"/>
    <w:rsid w:val="004B5242"/>
    <w:rsid w:val="004B5EA4"/>
    <w:rsid w:val="004B78F5"/>
    <w:rsid w:val="004C25DF"/>
    <w:rsid w:val="004C3789"/>
    <w:rsid w:val="004C38AC"/>
    <w:rsid w:val="004C5336"/>
    <w:rsid w:val="004C6618"/>
    <w:rsid w:val="004C789C"/>
    <w:rsid w:val="004C7921"/>
    <w:rsid w:val="004C796B"/>
    <w:rsid w:val="004D0561"/>
    <w:rsid w:val="004D204F"/>
    <w:rsid w:val="004D277E"/>
    <w:rsid w:val="004D49A0"/>
    <w:rsid w:val="004D5BED"/>
    <w:rsid w:val="004D6760"/>
    <w:rsid w:val="004D7EDF"/>
    <w:rsid w:val="004E0191"/>
    <w:rsid w:val="004E0741"/>
    <w:rsid w:val="004E1A88"/>
    <w:rsid w:val="004E2667"/>
    <w:rsid w:val="004E27E9"/>
    <w:rsid w:val="004E2A01"/>
    <w:rsid w:val="004E355C"/>
    <w:rsid w:val="004E35FD"/>
    <w:rsid w:val="004E3A2D"/>
    <w:rsid w:val="004E3ADB"/>
    <w:rsid w:val="004E3F06"/>
    <w:rsid w:val="004E5E66"/>
    <w:rsid w:val="004E6B36"/>
    <w:rsid w:val="004E6C8A"/>
    <w:rsid w:val="004E73C9"/>
    <w:rsid w:val="004E79AE"/>
    <w:rsid w:val="004E7D5B"/>
    <w:rsid w:val="004F17D5"/>
    <w:rsid w:val="004F2562"/>
    <w:rsid w:val="004F50F5"/>
    <w:rsid w:val="004F584B"/>
    <w:rsid w:val="004F5AFE"/>
    <w:rsid w:val="00500553"/>
    <w:rsid w:val="00500F47"/>
    <w:rsid w:val="00501105"/>
    <w:rsid w:val="00501F2A"/>
    <w:rsid w:val="00502243"/>
    <w:rsid w:val="00502C2F"/>
    <w:rsid w:val="00503F72"/>
    <w:rsid w:val="00504583"/>
    <w:rsid w:val="0050719E"/>
    <w:rsid w:val="00507BBF"/>
    <w:rsid w:val="0051200A"/>
    <w:rsid w:val="00512098"/>
    <w:rsid w:val="005123C7"/>
    <w:rsid w:val="005129EE"/>
    <w:rsid w:val="0051420C"/>
    <w:rsid w:val="00514F47"/>
    <w:rsid w:val="00515448"/>
    <w:rsid w:val="00515687"/>
    <w:rsid w:val="00517C53"/>
    <w:rsid w:val="005204A9"/>
    <w:rsid w:val="00520FEA"/>
    <w:rsid w:val="005210F2"/>
    <w:rsid w:val="00521C55"/>
    <w:rsid w:val="00521D25"/>
    <w:rsid w:val="00521EA9"/>
    <w:rsid w:val="00522691"/>
    <w:rsid w:val="00522AFE"/>
    <w:rsid w:val="00522C10"/>
    <w:rsid w:val="00523020"/>
    <w:rsid w:val="005235DC"/>
    <w:rsid w:val="005236EB"/>
    <w:rsid w:val="00523962"/>
    <w:rsid w:val="00523C40"/>
    <w:rsid w:val="00523D4F"/>
    <w:rsid w:val="00524914"/>
    <w:rsid w:val="00525FFF"/>
    <w:rsid w:val="00530AA6"/>
    <w:rsid w:val="00530EC0"/>
    <w:rsid w:val="005315A0"/>
    <w:rsid w:val="005319DE"/>
    <w:rsid w:val="005320CB"/>
    <w:rsid w:val="005324DF"/>
    <w:rsid w:val="005329CD"/>
    <w:rsid w:val="005332E2"/>
    <w:rsid w:val="00533462"/>
    <w:rsid w:val="00533F47"/>
    <w:rsid w:val="00534040"/>
    <w:rsid w:val="005364C6"/>
    <w:rsid w:val="0053723E"/>
    <w:rsid w:val="005375A5"/>
    <w:rsid w:val="00537BA2"/>
    <w:rsid w:val="005402F2"/>
    <w:rsid w:val="005405C7"/>
    <w:rsid w:val="00540DEF"/>
    <w:rsid w:val="00540FEC"/>
    <w:rsid w:val="00542050"/>
    <w:rsid w:val="00542EF8"/>
    <w:rsid w:val="005438F0"/>
    <w:rsid w:val="00543982"/>
    <w:rsid w:val="00544105"/>
    <w:rsid w:val="00544262"/>
    <w:rsid w:val="00544A57"/>
    <w:rsid w:val="005458C2"/>
    <w:rsid w:val="00546411"/>
    <w:rsid w:val="00546B98"/>
    <w:rsid w:val="005500FA"/>
    <w:rsid w:val="005502EA"/>
    <w:rsid w:val="0055067A"/>
    <w:rsid w:val="005512EE"/>
    <w:rsid w:val="00551C9E"/>
    <w:rsid w:val="00552700"/>
    <w:rsid w:val="0055306E"/>
    <w:rsid w:val="0055361E"/>
    <w:rsid w:val="005537CD"/>
    <w:rsid w:val="00554E61"/>
    <w:rsid w:val="00555B87"/>
    <w:rsid w:val="00555E3A"/>
    <w:rsid w:val="00555EAD"/>
    <w:rsid w:val="005561B5"/>
    <w:rsid w:val="00557B97"/>
    <w:rsid w:val="00557FC4"/>
    <w:rsid w:val="00560D85"/>
    <w:rsid w:val="005617A4"/>
    <w:rsid w:val="005620BF"/>
    <w:rsid w:val="0056273B"/>
    <w:rsid w:val="00562A50"/>
    <w:rsid w:val="005636C3"/>
    <w:rsid w:val="00563786"/>
    <w:rsid w:val="005639AD"/>
    <w:rsid w:val="0056418A"/>
    <w:rsid w:val="005645F0"/>
    <w:rsid w:val="005660AA"/>
    <w:rsid w:val="00566283"/>
    <w:rsid w:val="00567781"/>
    <w:rsid w:val="00570B6E"/>
    <w:rsid w:val="0057170E"/>
    <w:rsid w:val="005721FF"/>
    <w:rsid w:val="00572563"/>
    <w:rsid w:val="00572684"/>
    <w:rsid w:val="00573EE5"/>
    <w:rsid w:val="00574C69"/>
    <w:rsid w:val="005751BD"/>
    <w:rsid w:val="0057526D"/>
    <w:rsid w:val="005761D4"/>
    <w:rsid w:val="005766E5"/>
    <w:rsid w:val="00584054"/>
    <w:rsid w:val="005842CC"/>
    <w:rsid w:val="00586699"/>
    <w:rsid w:val="00586C87"/>
    <w:rsid w:val="00587231"/>
    <w:rsid w:val="005874ED"/>
    <w:rsid w:val="00587710"/>
    <w:rsid w:val="005878DF"/>
    <w:rsid w:val="00591CA6"/>
    <w:rsid w:val="0059252E"/>
    <w:rsid w:val="0059263B"/>
    <w:rsid w:val="00592A09"/>
    <w:rsid w:val="005933C3"/>
    <w:rsid w:val="00593F57"/>
    <w:rsid w:val="005947F2"/>
    <w:rsid w:val="00594B01"/>
    <w:rsid w:val="00594E08"/>
    <w:rsid w:val="00595299"/>
    <w:rsid w:val="00595B44"/>
    <w:rsid w:val="0059692F"/>
    <w:rsid w:val="005A0C21"/>
    <w:rsid w:val="005A28BF"/>
    <w:rsid w:val="005A3EE9"/>
    <w:rsid w:val="005A4A4F"/>
    <w:rsid w:val="005A5F99"/>
    <w:rsid w:val="005B0B27"/>
    <w:rsid w:val="005B20BA"/>
    <w:rsid w:val="005B2772"/>
    <w:rsid w:val="005B301B"/>
    <w:rsid w:val="005B3276"/>
    <w:rsid w:val="005B4B05"/>
    <w:rsid w:val="005B4C45"/>
    <w:rsid w:val="005B58E1"/>
    <w:rsid w:val="005B58E6"/>
    <w:rsid w:val="005B7570"/>
    <w:rsid w:val="005B76C8"/>
    <w:rsid w:val="005C0550"/>
    <w:rsid w:val="005C0B22"/>
    <w:rsid w:val="005C277E"/>
    <w:rsid w:val="005C32E7"/>
    <w:rsid w:val="005C3765"/>
    <w:rsid w:val="005C4560"/>
    <w:rsid w:val="005C4610"/>
    <w:rsid w:val="005C48C6"/>
    <w:rsid w:val="005C4EF2"/>
    <w:rsid w:val="005C5D2B"/>
    <w:rsid w:val="005C6E9C"/>
    <w:rsid w:val="005C7130"/>
    <w:rsid w:val="005D0ED8"/>
    <w:rsid w:val="005D2AAC"/>
    <w:rsid w:val="005D2CFB"/>
    <w:rsid w:val="005D2EA0"/>
    <w:rsid w:val="005D3296"/>
    <w:rsid w:val="005D3908"/>
    <w:rsid w:val="005D41DC"/>
    <w:rsid w:val="005D6ECC"/>
    <w:rsid w:val="005E0865"/>
    <w:rsid w:val="005E0FD8"/>
    <w:rsid w:val="005E131B"/>
    <w:rsid w:val="005E1DD9"/>
    <w:rsid w:val="005E280A"/>
    <w:rsid w:val="005E288B"/>
    <w:rsid w:val="005E3504"/>
    <w:rsid w:val="005E4605"/>
    <w:rsid w:val="005E4B61"/>
    <w:rsid w:val="005E5E69"/>
    <w:rsid w:val="005E637F"/>
    <w:rsid w:val="005E6826"/>
    <w:rsid w:val="005E6DC6"/>
    <w:rsid w:val="005E7130"/>
    <w:rsid w:val="005E7543"/>
    <w:rsid w:val="005E760D"/>
    <w:rsid w:val="005E78D8"/>
    <w:rsid w:val="005F0A0D"/>
    <w:rsid w:val="005F0BB6"/>
    <w:rsid w:val="005F2A62"/>
    <w:rsid w:val="005F485E"/>
    <w:rsid w:val="005F5A45"/>
    <w:rsid w:val="005F5F8F"/>
    <w:rsid w:val="005F6707"/>
    <w:rsid w:val="005F6EC0"/>
    <w:rsid w:val="005F7DC3"/>
    <w:rsid w:val="006002A1"/>
    <w:rsid w:val="00600CE9"/>
    <w:rsid w:val="00602950"/>
    <w:rsid w:val="00602B40"/>
    <w:rsid w:val="00604131"/>
    <w:rsid w:val="00604B1F"/>
    <w:rsid w:val="0060796D"/>
    <w:rsid w:val="00611665"/>
    <w:rsid w:val="006117D0"/>
    <w:rsid w:val="006125B4"/>
    <w:rsid w:val="00612B2F"/>
    <w:rsid w:val="006135BC"/>
    <w:rsid w:val="00613908"/>
    <w:rsid w:val="00614060"/>
    <w:rsid w:val="006155EC"/>
    <w:rsid w:val="0061593F"/>
    <w:rsid w:val="00615E04"/>
    <w:rsid w:val="00615ED9"/>
    <w:rsid w:val="00616B96"/>
    <w:rsid w:val="00616E8A"/>
    <w:rsid w:val="006202EE"/>
    <w:rsid w:val="006205B4"/>
    <w:rsid w:val="00620FEE"/>
    <w:rsid w:val="00621084"/>
    <w:rsid w:val="00621CEF"/>
    <w:rsid w:val="006222E9"/>
    <w:rsid w:val="00622E2B"/>
    <w:rsid w:val="00623B21"/>
    <w:rsid w:val="00624AF4"/>
    <w:rsid w:val="00624D3B"/>
    <w:rsid w:val="00624E53"/>
    <w:rsid w:val="00624E74"/>
    <w:rsid w:val="00625521"/>
    <w:rsid w:val="00625689"/>
    <w:rsid w:val="00625E13"/>
    <w:rsid w:val="006264D9"/>
    <w:rsid w:val="00630AFE"/>
    <w:rsid w:val="006314EE"/>
    <w:rsid w:val="00632C3B"/>
    <w:rsid w:val="00633B3A"/>
    <w:rsid w:val="006341B4"/>
    <w:rsid w:val="0063427D"/>
    <w:rsid w:val="0063493C"/>
    <w:rsid w:val="00634C59"/>
    <w:rsid w:val="00636695"/>
    <w:rsid w:val="006372A5"/>
    <w:rsid w:val="0063755F"/>
    <w:rsid w:val="006407A0"/>
    <w:rsid w:val="0064081B"/>
    <w:rsid w:val="00641E4A"/>
    <w:rsid w:val="0064227F"/>
    <w:rsid w:val="0064398F"/>
    <w:rsid w:val="0064442F"/>
    <w:rsid w:val="00645E1B"/>
    <w:rsid w:val="006464BC"/>
    <w:rsid w:val="00646746"/>
    <w:rsid w:val="00646C8B"/>
    <w:rsid w:val="00647908"/>
    <w:rsid w:val="0065224A"/>
    <w:rsid w:val="006523BF"/>
    <w:rsid w:val="006525BE"/>
    <w:rsid w:val="00652CC3"/>
    <w:rsid w:val="00652EF9"/>
    <w:rsid w:val="006533C0"/>
    <w:rsid w:val="00653749"/>
    <w:rsid w:val="0065430E"/>
    <w:rsid w:val="00654593"/>
    <w:rsid w:val="006553DE"/>
    <w:rsid w:val="006554E1"/>
    <w:rsid w:val="00655DC1"/>
    <w:rsid w:val="006567E7"/>
    <w:rsid w:val="00656ACA"/>
    <w:rsid w:val="00657063"/>
    <w:rsid w:val="00657F9A"/>
    <w:rsid w:val="0066135B"/>
    <w:rsid w:val="00661550"/>
    <w:rsid w:val="0066159D"/>
    <w:rsid w:val="006617C6"/>
    <w:rsid w:val="00661A09"/>
    <w:rsid w:val="00661CAC"/>
    <w:rsid w:val="00662D51"/>
    <w:rsid w:val="00663E5B"/>
    <w:rsid w:val="006640A3"/>
    <w:rsid w:val="00664924"/>
    <w:rsid w:val="00664AFE"/>
    <w:rsid w:val="006655DD"/>
    <w:rsid w:val="006663F0"/>
    <w:rsid w:val="006665D1"/>
    <w:rsid w:val="00667A18"/>
    <w:rsid w:val="006701C8"/>
    <w:rsid w:val="00670A14"/>
    <w:rsid w:val="00670FBD"/>
    <w:rsid w:val="00671030"/>
    <w:rsid w:val="006723BC"/>
    <w:rsid w:val="00673BBC"/>
    <w:rsid w:val="00675343"/>
    <w:rsid w:val="006757AB"/>
    <w:rsid w:val="00675B06"/>
    <w:rsid w:val="00676655"/>
    <w:rsid w:val="00676E48"/>
    <w:rsid w:val="00677F83"/>
    <w:rsid w:val="006802F2"/>
    <w:rsid w:val="00680903"/>
    <w:rsid w:val="00680A4B"/>
    <w:rsid w:val="0068125D"/>
    <w:rsid w:val="00681EE2"/>
    <w:rsid w:val="0068263D"/>
    <w:rsid w:val="00683759"/>
    <w:rsid w:val="00683A76"/>
    <w:rsid w:val="00683C90"/>
    <w:rsid w:val="00683EF3"/>
    <w:rsid w:val="0068412A"/>
    <w:rsid w:val="00684771"/>
    <w:rsid w:val="006854BE"/>
    <w:rsid w:val="00686142"/>
    <w:rsid w:val="006864E4"/>
    <w:rsid w:val="0068662E"/>
    <w:rsid w:val="0068788B"/>
    <w:rsid w:val="00690390"/>
    <w:rsid w:val="006908B5"/>
    <w:rsid w:val="00690B6E"/>
    <w:rsid w:val="00690F16"/>
    <w:rsid w:val="00692238"/>
    <w:rsid w:val="0069236D"/>
    <w:rsid w:val="00693452"/>
    <w:rsid w:val="00693ECB"/>
    <w:rsid w:val="0069457D"/>
    <w:rsid w:val="00694D1F"/>
    <w:rsid w:val="006950A0"/>
    <w:rsid w:val="00695430"/>
    <w:rsid w:val="00695BD1"/>
    <w:rsid w:val="0069657C"/>
    <w:rsid w:val="00697786"/>
    <w:rsid w:val="006A000C"/>
    <w:rsid w:val="006A0ADA"/>
    <w:rsid w:val="006A11C7"/>
    <w:rsid w:val="006A13A4"/>
    <w:rsid w:val="006A1CB5"/>
    <w:rsid w:val="006A3101"/>
    <w:rsid w:val="006A3E7F"/>
    <w:rsid w:val="006A4111"/>
    <w:rsid w:val="006A4228"/>
    <w:rsid w:val="006A46C0"/>
    <w:rsid w:val="006A4F4E"/>
    <w:rsid w:val="006A52B7"/>
    <w:rsid w:val="006A536A"/>
    <w:rsid w:val="006A6EEF"/>
    <w:rsid w:val="006B042F"/>
    <w:rsid w:val="006B07AB"/>
    <w:rsid w:val="006B0DF4"/>
    <w:rsid w:val="006B1DA0"/>
    <w:rsid w:val="006B2A1B"/>
    <w:rsid w:val="006B3140"/>
    <w:rsid w:val="006B43A5"/>
    <w:rsid w:val="006B4B5A"/>
    <w:rsid w:val="006B4CD9"/>
    <w:rsid w:val="006B4F62"/>
    <w:rsid w:val="006B59C4"/>
    <w:rsid w:val="006B6056"/>
    <w:rsid w:val="006B6064"/>
    <w:rsid w:val="006B6B08"/>
    <w:rsid w:val="006B7D04"/>
    <w:rsid w:val="006C08F0"/>
    <w:rsid w:val="006C0BD7"/>
    <w:rsid w:val="006C1C29"/>
    <w:rsid w:val="006C1F55"/>
    <w:rsid w:val="006C2F69"/>
    <w:rsid w:val="006C2FA5"/>
    <w:rsid w:val="006C3A42"/>
    <w:rsid w:val="006C3B0C"/>
    <w:rsid w:val="006C3B68"/>
    <w:rsid w:val="006C44C7"/>
    <w:rsid w:val="006C4C16"/>
    <w:rsid w:val="006C4E45"/>
    <w:rsid w:val="006C5171"/>
    <w:rsid w:val="006C5D83"/>
    <w:rsid w:val="006C706B"/>
    <w:rsid w:val="006D06CC"/>
    <w:rsid w:val="006D236B"/>
    <w:rsid w:val="006D242B"/>
    <w:rsid w:val="006D2492"/>
    <w:rsid w:val="006D3A6C"/>
    <w:rsid w:val="006D462F"/>
    <w:rsid w:val="006D4842"/>
    <w:rsid w:val="006D4A09"/>
    <w:rsid w:val="006D4A68"/>
    <w:rsid w:val="006D6043"/>
    <w:rsid w:val="006D7512"/>
    <w:rsid w:val="006E00E9"/>
    <w:rsid w:val="006E03F4"/>
    <w:rsid w:val="006E33AE"/>
    <w:rsid w:val="006E3958"/>
    <w:rsid w:val="006E4F30"/>
    <w:rsid w:val="006E5422"/>
    <w:rsid w:val="006E60D9"/>
    <w:rsid w:val="006E66BB"/>
    <w:rsid w:val="006E7A53"/>
    <w:rsid w:val="006F01EE"/>
    <w:rsid w:val="006F0826"/>
    <w:rsid w:val="006F0930"/>
    <w:rsid w:val="006F0F0E"/>
    <w:rsid w:val="006F1675"/>
    <w:rsid w:val="006F18A2"/>
    <w:rsid w:val="006F1A79"/>
    <w:rsid w:val="006F2858"/>
    <w:rsid w:val="006F2C77"/>
    <w:rsid w:val="006F336D"/>
    <w:rsid w:val="006F3497"/>
    <w:rsid w:val="006F3C6E"/>
    <w:rsid w:val="006F3D5F"/>
    <w:rsid w:val="006F58A4"/>
    <w:rsid w:val="006F618A"/>
    <w:rsid w:val="006F7677"/>
    <w:rsid w:val="00703998"/>
    <w:rsid w:val="00703CC8"/>
    <w:rsid w:val="00704077"/>
    <w:rsid w:val="00704427"/>
    <w:rsid w:val="0070468B"/>
    <w:rsid w:val="00704907"/>
    <w:rsid w:val="007054E7"/>
    <w:rsid w:val="007055E0"/>
    <w:rsid w:val="00705FB0"/>
    <w:rsid w:val="00706C50"/>
    <w:rsid w:val="00711030"/>
    <w:rsid w:val="0071144D"/>
    <w:rsid w:val="00711861"/>
    <w:rsid w:val="0071187E"/>
    <w:rsid w:val="00711A8C"/>
    <w:rsid w:val="007135DB"/>
    <w:rsid w:val="007140EB"/>
    <w:rsid w:val="00714CA5"/>
    <w:rsid w:val="00720F47"/>
    <w:rsid w:val="007210F8"/>
    <w:rsid w:val="00721FB3"/>
    <w:rsid w:val="00722F9C"/>
    <w:rsid w:val="00723224"/>
    <w:rsid w:val="00723C9D"/>
    <w:rsid w:val="00724850"/>
    <w:rsid w:val="007248A8"/>
    <w:rsid w:val="007254AF"/>
    <w:rsid w:val="00725A91"/>
    <w:rsid w:val="00725B53"/>
    <w:rsid w:val="007276AB"/>
    <w:rsid w:val="007278F2"/>
    <w:rsid w:val="007303C9"/>
    <w:rsid w:val="007305B1"/>
    <w:rsid w:val="007309F8"/>
    <w:rsid w:val="00730A0D"/>
    <w:rsid w:val="00733970"/>
    <w:rsid w:val="00733E33"/>
    <w:rsid w:val="00735123"/>
    <w:rsid w:val="00735347"/>
    <w:rsid w:val="007362B8"/>
    <w:rsid w:val="0073654C"/>
    <w:rsid w:val="00736C88"/>
    <w:rsid w:val="00737395"/>
    <w:rsid w:val="0073753D"/>
    <w:rsid w:val="0074015B"/>
    <w:rsid w:val="00740777"/>
    <w:rsid w:val="00743A53"/>
    <w:rsid w:val="00743B46"/>
    <w:rsid w:val="007449E8"/>
    <w:rsid w:val="007451E9"/>
    <w:rsid w:val="007452F1"/>
    <w:rsid w:val="00750015"/>
    <w:rsid w:val="00750351"/>
    <w:rsid w:val="007507DC"/>
    <w:rsid w:val="00750935"/>
    <w:rsid w:val="00751B9D"/>
    <w:rsid w:val="007529C8"/>
    <w:rsid w:val="00753427"/>
    <w:rsid w:val="00753A46"/>
    <w:rsid w:val="00753CA3"/>
    <w:rsid w:val="007544CF"/>
    <w:rsid w:val="00755237"/>
    <w:rsid w:val="007569DE"/>
    <w:rsid w:val="00757BF3"/>
    <w:rsid w:val="00757F53"/>
    <w:rsid w:val="00760BAC"/>
    <w:rsid w:val="007614B0"/>
    <w:rsid w:val="007620CA"/>
    <w:rsid w:val="007621F7"/>
    <w:rsid w:val="00762C89"/>
    <w:rsid w:val="00763B72"/>
    <w:rsid w:val="00766107"/>
    <w:rsid w:val="007661FA"/>
    <w:rsid w:val="0076669A"/>
    <w:rsid w:val="0077020C"/>
    <w:rsid w:val="0077083B"/>
    <w:rsid w:val="00770C72"/>
    <w:rsid w:val="007718DF"/>
    <w:rsid w:val="00772934"/>
    <w:rsid w:val="007734A4"/>
    <w:rsid w:val="0077646C"/>
    <w:rsid w:val="00776943"/>
    <w:rsid w:val="00776EB8"/>
    <w:rsid w:val="007804B8"/>
    <w:rsid w:val="0078067F"/>
    <w:rsid w:val="007817DF"/>
    <w:rsid w:val="007819CB"/>
    <w:rsid w:val="00781D8D"/>
    <w:rsid w:val="00782A81"/>
    <w:rsid w:val="00782CF3"/>
    <w:rsid w:val="00782D3A"/>
    <w:rsid w:val="00783BFB"/>
    <w:rsid w:val="00786A82"/>
    <w:rsid w:val="00786B5E"/>
    <w:rsid w:val="00786BBA"/>
    <w:rsid w:val="00787372"/>
    <w:rsid w:val="00790EA7"/>
    <w:rsid w:val="0079135C"/>
    <w:rsid w:val="0079218A"/>
    <w:rsid w:val="0079289D"/>
    <w:rsid w:val="007930B2"/>
    <w:rsid w:val="00793840"/>
    <w:rsid w:val="007A08A9"/>
    <w:rsid w:val="007A19A2"/>
    <w:rsid w:val="007A1D8F"/>
    <w:rsid w:val="007A1EF7"/>
    <w:rsid w:val="007A2036"/>
    <w:rsid w:val="007A27ED"/>
    <w:rsid w:val="007A2F50"/>
    <w:rsid w:val="007A58F9"/>
    <w:rsid w:val="007A6B8A"/>
    <w:rsid w:val="007A7C8D"/>
    <w:rsid w:val="007B0649"/>
    <w:rsid w:val="007B0A21"/>
    <w:rsid w:val="007B112D"/>
    <w:rsid w:val="007B1BD6"/>
    <w:rsid w:val="007B2459"/>
    <w:rsid w:val="007B2546"/>
    <w:rsid w:val="007B33DC"/>
    <w:rsid w:val="007B34B7"/>
    <w:rsid w:val="007B4F04"/>
    <w:rsid w:val="007B5FC4"/>
    <w:rsid w:val="007B78BA"/>
    <w:rsid w:val="007C0B33"/>
    <w:rsid w:val="007C11EF"/>
    <w:rsid w:val="007C134A"/>
    <w:rsid w:val="007C26EB"/>
    <w:rsid w:val="007C3167"/>
    <w:rsid w:val="007C3EF2"/>
    <w:rsid w:val="007C4350"/>
    <w:rsid w:val="007C4C80"/>
    <w:rsid w:val="007C5272"/>
    <w:rsid w:val="007C5E4D"/>
    <w:rsid w:val="007C7DD6"/>
    <w:rsid w:val="007D3525"/>
    <w:rsid w:val="007D3E35"/>
    <w:rsid w:val="007D4C1F"/>
    <w:rsid w:val="007D4CBC"/>
    <w:rsid w:val="007D5590"/>
    <w:rsid w:val="007D668B"/>
    <w:rsid w:val="007D6ABB"/>
    <w:rsid w:val="007D6C8D"/>
    <w:rsid w:val="007D70C7"/>
    <w:rsid w:val="007E040F"/>
    <w:rsid w:val="007E1799"/>
    <w:rsid w:val="007E1968"/>
    <w:rsid w:val="007E19C1"/>
    <w:rsid w:val="007E2511"/>
    <w:rsid w:val="007E274D"/>
    <w:rsid w:val="007E2B72"/>
    <w:rsid w:val="007E3678"/>
    <w:rsid w:val="007E3947"/>
    <w:rsid w:val="007E3DE7"/>
    <w:rsid w:val="007E45AA"/>
    <w:rsid w:val="007E45C0"/>
    <w:rsid w:val="007E499C"/>
    <w:rsid w:val="007E546D"/>
    <w:rsid w:val="007E5ADF"/>
    <w:rsid w:val="007E5BA0"/>
    <w:rsid w:val="007E63C4"/>
    <w:rsid w:val="007E7702"/>
    <w:rsid w:val="007F096E"/>
    <w:rsid w:val="007F1089"/>
    <w:rsid w:val="007F1F5E"/>
    <w:rsid w:val="007F2089"/>
    <w:rsid w:val="007F2AFD"/>
    <w:rsid w:val="007F2C0F"/>
    <w:rsid w:val="007F31F6"/>
    <w:rsid w:val="007F35B3"/>
    <w:rsid w:val="007F39A9"/>
    <w:rsid w:val="007F5485"/>
    <w:rsid w:val="007F58D1"/>
    <w:rsid w:val="007F6660"/>
    <w:rsid w:val="007F71B6"/>
    <w:rsid w:val="00800C6F"/>
    <w:rsid w:val="00800CF4"/>
    <w:rsid w:val="00803288"/>
    <w:rsid w:val="008035DD"/>
    <w:rsid w:val="008042E5"/>
    <w:rsid w:val="008052F2"/>
    <w:rsid w:val="00805978"/>
    <w:rsid w:val="00805B7F"/>
    <w:rsid w:val="00806C5C"/>
    <w:rsid w:val="008072B8"/>
    <w:rsid w:val="00807536"/>
    <w:rsid w:val="00807B56"/>
    <w:rsid w:val="00810479"/>
    <w:rsid w:val="0081089B"/>
    <w:rsid w:val="008109B8"/>
    <w:rsid w:val="00811607"/>
    <w:rsid w:val="00812E44"/>
    <w:rsid w:val="008130C6"/>
    <w:rsid w:val="008130E7"/>
    <w:rsid w:val="00813DD2"/>
    <w:rsid w:val="00813F18"/>
    <w:rsid w:val="00814D65"/>
    <w:rsid w:val="0081503F"/>
    <w:rsid w:val="0081519D"/>
    <w:rsid w:val="00815DDB"/>
    <w:rsid w:val="0081677C"/>
    <w:rsid w:val="008168D9"/>
    <w:rsid w:val="00816ED3"/>
    <w:rsid w:val="008203A9"/>
    <w:rsid w:val="00820B9F"/>
    <w:rsid w:val="00820C32"/>
    <w:rsid w:val="008212BF"/>
    <w:rsid w:val="008224DE"/>
    <w:rsid w:val="008229CB"/>
    <w:rsid w:val="00822F1D"/>
    <w:rsid w:val="0082314C"/>
    <w:rsid w:val="0082325E"/>
    <w:rsid w:val="00823325"/>
    <w:rsid w:val="00823349"/>
    <w:rsid w:val="00823721"/>
    <w:rsid w:val="0082479F"/>
    <w:rsid w:val="0082481A"/>
    <w:rsid w:val="0082523F"/>
    <w:rsid w:val="008269A5"/>
    <w:rsid w:val="00827951"/>
    <w:rsid w:val="00830791"/>
    <w:rsid w:val="00831DAC"/>
    <w:rsid w:val="00832623"/>
    <w:rsid w:val="008332AE"/>
    <w:rsid w:val="008333F0"/>
    <w:rsid w:val="00833B62"/>
    <w:rsid w:val="00834E4B"/>
    <w:rsid w:val="00835556"/>
    <w:rsid w:val="00835FAC"/>
    <w:rsid w:val="00836288"/>
    <w:rsid w:val="0083675C"/>
    <w:rsid w:val="00836F5F"/>
    <w:rsid w:val="0083724F"/>
    <w:rsid w:val="008372E5"/>
    <w:rsid w:val="00840A4A"/>
    <w:rsid w:val="008411E1"/>
    <w:rsid w:val="0084121A"/>
    <w:rsid w:val="00841D88"/>
    <w:rsid w:val="00842F17"/>
    <w:rsid w:val="00843AF5"/>
    <w:rsid w:val="008444AF"/>
    <w:rsid w:val="008451B0"/>
    <w:rsid w:val="00845A9C"/>
    <w:rsid w:val="00845F32"/>
    <w:rsid w:val="0084645A"/>
    <w:rsid w:val="0084683F"/>
    <w:rsid w:val="0085090B"/>
    <w:rsid w:val="008513FF"/>
    <w:rsid w:val="00851A0C"/>
    <w:rsid w:val="00852247"/>
    <w:rsid w:val="0085368F"/>
    <w:rsid w:val="00853B80"/>
    <w:rsid w:val="0085452A"/>
    <w:rsid w:val="00856D88"/>
    <w:rsid w:val="0085762C"/>
    <w:rsid w:val="008603B5"/>
    <w:rsid w:val="0086127F"/>
    <w:rsid w:val="00862531"/>
    <w:rsid w:val="0086352D"/>
    <w:rsid w:val="008639D3"/>
    <w:rsid w:val="008648AD"/>
    <w:rsid w:val="00864F3D"/>
    <w:rsid w:val="00864F4A"/>
    <w:rsid w:val="00865484"/>
    <w:rsid w:val="0086572D"/>
    <w:rsid w:val="00871F65"/>
    <w:rsid w:val="008731EC"/>
    <w:rsid w:val="00873D34"/>
    <w:rsid w:val="00873E34"/>
    <w:rsid w:val="0087407B"/>
    <w:rsid w:val="00874116"/>
    <w:rsid w:val="008741FC"/>
    <w:rsid w:val="00874C7D"/>
    <w:rsid w:val="00874D67"/>
    <w:rsid w:val="00875308"/>
    <w:rsid w:val="00875538"/>
    <w:rsid w:val="008760FB"/>
    <w:rsid w:val="00880AE1"/>
    <w:rsid w:val="0088136E"/>
    <w:rsid w:val="00882710"/>
    <w:rsid w:val="00882CDC"/>
    <w:rsid w:val="0088402B"/>
    <w:rsid w:val="008842BA"/>
    <w:rsid w:val="00885A13"/>
    <w:rsid w:val="00885D0A"/>
    <w:rsid w:val="00886E98"/>
    <w:rsid w:val="00886F3E"/>
    <w:rsid w:val="00887221"/>
    <w:rsid w:val="00890809"/>
    <w:rsid w:val="00890845"/>
    <w:rsid w:val="00890B96"/>
    <w:rsid w:val="0089153D"/>
    <w:rsid w:val="008917F6"/>
    <w:rsid w:val="00891EE3"/>
    <w:rsid w:val="008927BB"/>
    <w:rsid w:val="008927CE"/>
    <w:rsid w:val="00892B04"/>
    <w:rsid w:val="00893250"/>
    <w:rsid w:val="00893C94"/>
    <w:rsid w:val="00893F34"/>
    <w:rsid w:val="008942B5"/>
    <w:rsid w:val="00894EDA"/>
    <w:rsid w:val="00896007"/>
    <w:rsid w:val="00896761"/>
    <w:rsid w:val="00896809"/>
    <w:rsid w:val="00896DBD"/>
    <w:rsid w:val="00897E14"/>
    <w:rsid w:val="008A0B6E"/>
    <w:rsid w:val="008A15AF"/>
    <w:rsid w:val="008A1A3F"/>
    <w:rsid w:val="008A1E39"/>
    <w:rsid w:val="008A24A6"/>
    <w:rsid w:val="008A3E51"/>
    <w:rsid w:val="008A4AFE"/>
    <w:rsid w:val="008A4E27"/>
    <w:rsid w:val="008A529D"/>
    <w:rsid w:val="008A655D"/>
    <w:rsid w:val="008A6574"/>
    <w:rsid w:val="008A7479"/>
    <w:rsid w:val="008B0228"/>
    <w:rsid w:val="008B13C3"/>
    <w:rsid w:val="008B28D9"/>
    <w:rsid w:val="008B3A1B"/>
    <w:rsid w:val="008B41C5"/>
    <w:rsid w:val="008B42E6"/>
    <w:rsid w:val="008B4C3E"/>
    <w:rsid w:val="008B511D"/>
    <w:rsid w:val="008B55AA"/>
    <w:rsid w:val="008B5CB3"/>
    <w:rsid w:val="008B6251"/>
    <w:rsid w:val="008B6D1F"/>
    <w:rsid w:val="008B7D0A"/>
    <w:rsid w:val="008B7D18"/>
    <w:rsid w:val="008C0288"/>
    <w:rsid w:val="008C282C"/>
    <w:rsid w:val="008C3643"/>
    <w:rsid w:val="008C3902"/>
    <w:rsid w:val="008C4B3E"/>
    <w:rsid w:val="008C648E"/>
    <w:rsid w:val="008C6FB0"/>
    <w:rsid w:val="008C744B"/>
    <w:rsid w:val="008D0B6D"/>
    <w:rsid w:val="008D12E6"/>
    <w:rsid w:val="008D1447"/>
    <w:rsid w:val="008D1E44"/>
    <w:rsid w:val="008D2E34"/>
    <w:rsid w:val="008D2EA5"/>
    <w:rsid w:val="008D3E41"/>
    <w:rsid w:val="008D55E9"/>
    <w:rsid w:val="008D5C4E"/>
    <w:rsid w:val="008D7EF8"/>
    <w:rsid w:val="008E00D4"/>
    <w:rsid w:val="008E123B"/>
    <w:rsid w:val="008E16AC"/>
    <w:rsid w:val="008E3090"/>
    <w:rsid w:val="008E30DD"/>
    <w:rsid w:val="008E43F2"/>
    <w:rsid w:val="008E4480"/>
    <w:rsid w:val="008E4EF1"/>
    <w:rsid w:val="008E54BA"/>
    <w:rsid w:val="008E6064"/>
    <w:rsid w:val="008E60D6"/>
    <w:rsid w:val="008E6161"/>
    <w:rsid w:val="008E6E84"/>
    <w:rsid w:val="008E6F9F"/>
    <w:rsid w:val="008E71D6"/>
    <w:rsid w:val="008E77EF"/>
    <w:rsid w:val="008E7F54"/>
    <w:rsid w:val="008F004B"/>
    <w:rsid w:val="008F127A"/>
    <w:rsid w:val="008F15C9"/>
    <w:rsid w:val="008F30F2"/>
    <w:rsid w:val="008F3221"/>
    <w:rsid w:val="008F408B"/>
    <w:rsid w:val="008F438E"/>
    <w:rsid w:val="008F535D"/>
    <w:rsid w:val="008F5F68"/>
    <w:rsid w:val="008F715D"/>
    <w:rsid w:val="0090056F"/>
    <w:rsid w:val="00900EDF"/>
    <w:rsid w:val="00901032"/>
    <w:rsid w:val="00901AB8"/>
    <w:rsid w:val="009025AC"/>
    <w:rsid w:val="00902CDF"/>
    <w:rsid w:val="009040F1"/>
    <w:rsid w:val="00910246"/>
    <w:rsid w:val="009107C3"/>
    <w:rsid w:val="00912B74"/>
    <w:rsid w:val="009139D9"/>
    <w:rsid w:val="00914650"/>
    <w:rsid w:val="00915FAC"/>
    <w:rsid w:val="00917D8C"/>
    <w:rsid w:val="009204C0"/>
    <w:rsid w:val="00921303"/>
    <w:rsid w:val="0092313F"/>
    <w:rsid w:val="00924B40"/>
    <w:rsid w:val="009258ED"/>
    <w:rsid w:val="00925F83"/>
    <w:rsid w:val="00925FD7"/>
    <w:rsid w:val="00926A2B"/>
    <w:rsid w:val="00926E2D"/>
    <w:rsid w:val="0092754C"/>
    <w:rsid w:val="00930CB0"/>
    <w:rsid w:val="0093106C"/>
    <w:rsid w:val="009313BA"/>
    <w:rsid w:val="009322F0"/>
    <w:rsid w:val="0093323C"/>
    <w:rsid w:val="009333D3"/>
    <w:rsid w:val="00933B29"/>
    <w:rsid w:val="00933D74"/>
    <w:rsid w:val="00934325"/>
    <w:rsid w:val="009363A0"/>
    <w:rsid w:val="009378BA"/>
    <w:rsid w:val="00937B94"/>
    <w:rsid w:val="009401E4"/>
    <w:rsid w:val="00940DA4"/>
    <w:rsid w:val="00941C1A"/>
    <w:rsid w:val="00942A0B"/>
    <w:rsid w:val="00942F33"/>
    <w:rsid w:val="009468ED"/>
    <w:rsid w:val="009469ED"/>
    <w:rsid w:val="009475F7"/>
    <w:rsid w:val="00950E16"/>
    <w:rsid w:val="0095114A"/>
    <w:rsid w:val="0095178D"/>
    <w:rsid w:val="0095222C"/>
    <w:rsid w:val="0095229F"/>
    <w:rsid w:val="00952CA0"/>
    <w:rsid w:val="00952FEB"/>
    <w:rsid w:val="0095311B"/>
    <w:rsid w:val="00953336"/>
    <w:rsid w:val="0095341A"/>
    <w:rsid w:val="00955735"/>
    <w:rsid w:val="00955AB0"/>
    <w:rsid w:val="00955F60"/>
    <w:rsid w:val="0095682B"/>
    <w:rsid w:val="00957DC1"/>
    <w:rsid w:val="00960116"/>
    <w:rsid w:val="00960911"/>
    <w:rsid w:val="009617F6"/>
    <w:rsid w:val="00962CF5"/>
    <w:rsid w:val="00962D89"/>
    <w:rsid w:val="009630DA"/>
    <w:rsid w:val="00963A84"/>
    <w:rsid w:val="00963F38"/>
    <w:rsid w:val="00965F6A"/>
    <w:rsid w:val="0096743A"/>
    <w:rsid w:val="009713E3"/>
    <w:rsid w:val="009716E3"/>
    <w:rsid w:val="00971781"/>
    <w:rsid w:val="00971D2B"/>
    <w:rsid w:val="00972221"/>
    <w:rsid w:val="00972420"/>
    <w:rsid w:val="00973C3C"/>
    <w:rsid w:val="00974410"/>
    <w:rsid w:val="00976FD3"/>
    <w:rsid w:val="00980172"/>
    <w:rsid w:val="00980467"/>
    <w:rsid w:val="0098047F"/>
    <w:rsid w:val="009806D8"/>
    <w:rsid w:val="00980F3D"/>
    <w:rsid w:val="0098205E"/>
    <w:rsid w:val="00982233"/>
    <w:rsid w:val="00983EB0"/>
    <w:rsid w:val="00983F94"/>
    <w:rsid w:val="00983F9D"/>
    <w:rsid w:val="00984225"/>
    <w:rsid w:val="0098494B"/>
    <w:rsid w:val="00985495"/>
    <w:rsid w:val="009855A6"/>
    <w:rsid w:val="009863D6"/>
    <w:rsid w:val="00986E9A"/>
    <w:rsid w:val="00987076"/>
    <w:rsid w:val="00990070"/>
    <w:rsid w:val="009906A4"/>
    <w:rsid w:val="00990DA0"/>
    <w:rsid w:val="0099108A"/>
    <w:rsid w:val="00991401"/>
    <w:rsid w:val="00991C7B"/>
    <w:rsid w:val="009930B8"/>
    <w:rsid w:val="00993114"/>
    <w:rsid w:val="0099395E"/>
    <w:rsid w:val="00993F45"/>
    <w:rsid w:val="009940ED"/>
    <w:rsid w:val="00994373"/>
    <w:rsid w:val="00994C01"/>
    <w:rsid w:val="00995D5C"/>
    <w:rsid w:val="00995DA4"/>
    <w:rsid w:val="009962E6"/>
    <w:rsid w:val="0099655C"/>
    <w:rsid w:val="0099682B"/>
    <w:rsid w:val="00997E0B"/>
    <w:rsid w:val="009A023E"/>
    <w:rsid w:val="009A0292"/>
    <w:rsid w:val="009A07D6"/>
    <w:rsid w:val="009A1D5E"/>
    <w:rsid w:val="009A2810"/>
    <w:rsid w:val="009A28E0"/>
    <w:rsid w:val="009A3119"/>
    <w:rsid w:val="009A33BA"/>
    <w:rsid w:val="009A3A84"/>
    <w:rsid w:val="009A4735"/>
    <w:rsid w:val="009A4952"/>
    <w:rsid w:val="009A4BBA"/>
    <w:rsid w:val="009A4DA8"/>
    <w:rsid w:val="009A51F5"/>
    <w:rsid w:val="009A54DA"/>
    <w:rsid w:val="009A5825"/>
    <w:rsid w:val="009A64EE"/>
    <w:rsid w:val="009A7260"/>
    <w:rsid w:val="009A72CE"/>
    <w:rsid w:val="009A7DBD"/>
    <w:rsid w:val="009B1F7E"/>
    <w:rsid w:val="009B22A0"/>
    <w:rsid w:val="009B3E1C"/>
    <w:rsid w:val="009B3F4E"/>
    <w:rsid w:val="009B4687"/>
    <w:rsid w:val="009B4A18"/>
    <w:rsid w:val="009B4F49"/>
    <w:rsid w:val="009B4FCD"/>
    <w:rsid w:val="009B506D"/>
    <w:rsid w:val="009B533B"/>
    <w:rsid w:val="009B58E8"/>
    <w:rsid w:val="009B6EA6"/>
    <w:rsid w:val="009C0CD9"/>
    <w:rsid w:val="009C0F09"/>
    <w:rsid w:val="009C1033"/>
    <w:rsid w:val="009C2D4D"/>
    <w:rsid w:val="009C3125"/>
    <w:rsid w:val="009C3687"/>
    <w:rsid w:val="009C4F2C"/>
    <w:rsid w:val="009C506D"/>
    <w:rsid w:val="009C50C5"/>
    <w:rsid w:val="009C5603"/>
    <w:rsid w:val="009C5FB5"/>
    <w:rsid w:val="009C7199"/>
    <w:rsid w:val="009C7233"/>
    <w:rsid w:val="009C7A4D"/>
    <w:rsid w:val="009C7BB6"/>
    <w:rsid w:val="009D029C"/>
    <w:rsid w:val="009D0540"/>
    <w:rsid w:val="009D2C62"/>
    <w:rsid w:val="009D2D9B"/>
    <w:rsid w:val="009D341B"/>
    <w:rsid w:val="009D34F2"/>
    <w:rsid w:val="009D3CE4"/>
    <w:rsid w:val="009D3E93"/>
    <w:rsid w:val="009D40A1"/>
    <w:rsid w:val="009D688F"/>
    <w:rsid w:val="009D71E5"/>
    <w:rsid w:val="009D7C95"/>
    <w:rsid w:val="009E0EC3"/>
    <w:rsid w:val="009E1119"/>
    <w:rsid w:val="009E2392"/>
    <w:rsid w:val="009E30B3"/>
    <w:rsid w:val="009E3780"/>
    <w:rsid w:val="009E38EB"/>
    <w:rsid w:val="009E5970"/>
    <w:rsid w:val="009E5FF9"/>
    <w:rsid w:val="009E6F3A"/>
    <w:rsid w:val="009E7311"/>
    <w:rsid w:val="009E7944"/>
    <w:rsid w:val="009E7D5B"/>
    <w:rsid w:val="009F2CBD"/>
    <w:rsid w:val="009F47AB"/>
    <w:rsid w:val="009F49ED"/>
    <w:rsid w:val="009F4F58"/>
    <w:rsid w:val="009F50BD"/>
    <w:rsid w:val="009F79F5"/>
    <w:rsid w:val="00A00788"/>
    <w:rsid w:val="00A01B3F"/>
    <w:rsid w:val="00A0287B"/>
    <w:rsid w:val="00A02C06"/>
    <w:rsid w:val="00A02F59"/>
    <w:rsid w:val="00A030A0"/>
    <w:rsid w:val="00A031FD"/>
    <w:rsid w:val="00A044B5"/>
    <w:rsid w:val="00A04E8C"/>
    <w:rsid w:val="00A0647E"/>
    <w:rsid w:val="00A07431"/>
    <w:rsid w:val="00A111DB"/>
    <w:rsid w:val="00A1165C"/>
    <w:rsid w:val="00A11725"/>
    <w:rsid w:val="00A118AD"/>
    <w:rsid w:val="00A1243D"/>
    <w:rsid w:val="00A12621"/>
    <w:rsid w:val="00A12AC5"/>
    <w:rsid w:val="00A137A4"/>
    <w:rsid w:val="00A13B0F"/>
    <w:rsid w:val="00A143F7"/>
    <w:rsid w:val="00A1549C"/>
    <w:rsid w:val="00A16FBE"/>
    <w:rsid w:val="00A177F9"/>
    <w:rsid w:val="00A17AD7"/>
    <w:rsid w:val="00A216DE"/>
    <w:rsid w:val="00A229BA"/>
    <w:rsid w:val="00A22CC7"/>
    <w:rsid w:val="00A242AC"/>
    <w:rsid w:val="00A245C1"/>
    <w:rsid w:val="00A248A0"/>
    <w:rsid w:val="00A26172"/>
    <w:rsid w:val="00A26219"/>
    <w:rsid w:val="00A263BF"/>
    <w:rsid w:val="00A26B5C"/>
    <w:rsid w:val="00A3006C"/>
    <w:rsid w:val="00A3054A"/>
    <w:rsid w:val="00A30B48"/>
    <w:rsid w:val="00A30F10"/>
    <w:rsid w:val="00A3108A"/>
    <w:rsid w:val="00A312CE"/>
    <w:rsid w:val="00A31301"/>
    <w:rsid w:val="00A31D2A"/>
    <w:rsid w:val="00A32E14"/>
    <w:rsid w:val="00A3325F"/>
    <w:rsid w:val="00A33CC5"/>
    <w:rsid w:val="00A34383"/>
    <w:rsid w:val="00A346D7"/>
    <w:rsid w:val="00A34989"/>
    <w:rsid w:val="00A34ACD"/>
    <w:rsid w:val="00A3599E"/>
    <w:rsid w:val="00A35FCD"/>
    <w:rsid w:val="00A36EC0"/>
    <w:rsid w:val="00A37922"/>
    <w:rsid w:val="00A37965"/>
    <w:rsid w:val="00A40346"/>
    <w:rsid w:val="00A408B6"/>
    <w:rsid w:val="00A40924"/>
    <w:rsid w:val="00A410C0"/>
    <w:rsid w:val="00A4187B"/>
    <w:rsid w:val="00A42E40"/>
    <w:rsid w:val="00A4310D"/>
    <w:rsid w:val="00A431C0"/>
    <w:rsid w:val="00A433C1"/>
    <w:rsid w:val="00A4457F"/>
    <w:rsid w:val="00A45680"/>
    <w:rsid w:val="00A45BA7"/>
    <w:rsid w:val="00A46515"/>
    <w:rsid w:val="00A465D4"/>
    <w:rsid w:val="00A466DD"/>
    <w:rsid w:val="00A47F65"/>
    <w:rsid w:val="00A518D9"/>
    <w:rsid w:val="00A51F68"/>
    <w:rsid w:val="00A52E7A"/>
    <w:rsid w:val="00A532EB"/>
    <w:rsid w:val="00A53415"/>
    <w:rsid w:val="00A54C8A"/>
    <w:rsid w:val="00A5501B"/>
    <w:rsid w:val="00A55937"/>
    <w:rsid w:val="00A55F5F"/>
    <w:rsid w:val="00A56305"/>
    <w:rsid w:val="00A5707D"/>
    <w:rsid w:val="00A572DB"/>
    <w:rsid w:val="00A57426"/>
    <w:rsid w:val="00A57F8E"/>
    <w:rsid w:val="00A60B41"/>
    <w:rsid w:val="00A60E79"/>
    <w:rsid w:val="00A613DE"/>
    <w:rsid w:val="00A62465"/>
    <w:rsid w:val="00A624C6"/>
    <w:rsid w:val="00A63137"/>
    <w:rsid w:val="00A63712"/>
    <w:rsid w:val="00A638B2"/>
    <w:rsid w:val="00A641FF"/>
    <w:rsid w:val="00A6468F"/>
    <w:rsid w:val="00A65B9E"/>
    <w:rsid w:val="00A65C69"/>
    <w:rsid w:val="00A65D6D"/>
    <w:rsid w:val="00A66238"/>
    <w:rsid w:val="00A6693E"/>
    <w:rsid w:val="00A70295"/>
    <w:rsid w:val="00A722FB"/>
    <w:rsid w:val="00A724C0"/>
    <w:rsid w:val="00A72734"/>
    <w:rsid w:val="00A727F6"/>
    <w:rsid w:val="00A73466"/>
    <w:rsid w:val="00A73599"/>
    <w:rsid w:val="00A75E4A"/>
    <w:rsid w:val="00A761B0"/>
    <w:rsid w:val="00A762E8"/>
    <w:rsid w:val="00A80243"/>
    <w:rsid w:val="00A80C72"/>
    <w:rsid w:val="00A819AD"/>
    <w:rsid w:val="00A823DF"/>
    <w:rsid w:val="00A833C7"/>
    <w:rsid w:val="00A836C8"/>
    <w:rsid w:val="00A837D4"/>
    <w:rsid w:val="00A84B93"/>
    <w:rsid w:val="00A84E42"/>
    <w:rsid w:val="00A8750F"/>
    <w:rsid w:val="00A900F1"/>
    <w:rsid w:val="00A9049E"/>
    <w:rsid w:val="00A905EF"/>
    <w:rsid w:val="00A91BFB"/>
    <w:rsid w:val="00A92A1A"/>
    <w:rsid w:val="00A92CC3"/>
    <w:rsid w:val="00A931F5"/>
    <w:rsid w:val="00A94E97"/>
    <w:rsid w:val="00A9508B"/>
    <w:rsid w:val="00A95271"/>
    <w:rsid w:val="00A959E7"/>
    <w:rsid w:val="00A9624A"/>
    <w:rsid w:val="00A96E2B"/>
    <w:rsid w:val="00A972B0"/>
    <w:rsid w:val="00AA138C"/>
    <w:rsid w:val="00AA16BE"/>
    <w:rsid w:val="00AA187A"/>
    <w:rsid w:val="00AA2267"/>
    <w:rsid w:val="00AA246C"/>
    <w:rsid w:val="00AA2B15"/>
    <w:rsid w:val="00AA405F"/>
    <w:rsid w:val="00AA44DE"/>
    <w:rsid w:val="00AA4649"/>
    <w:rsid w:val="00AA483B"/>
    <w:rsid w:val="00AA4DB6"/>
    <w:rsid w:val="00AA7576"/>
    <w:rsid w:val="00AB09C4"/>
    <w:rsid w:val="00AB0DC5"/>
    <w:rsid w:val="00AB1566"/>
    <w:rsid w:val="00AB1D54"/>
    <w:rsid w:val="00AB1D8F"/>
    <w:rsid w:val="00AB2115"/>
    <w:rsid w:val="00AB228E"/>
    <w:rsid w:val="00AB2834"/>
    <w:rsid w:val="00AB28AA"/>
    <w:rsid w:val="00AB2E41"/>
    <w:rsid w:val="00AB306A"/>
    <w:rsid w:val="00AB3683"/>
    <w:rsid w:val="00AB3EDB"/>
    <w:rsid w:val="00AB4022"/>
    <w:rsid w:val="00AB41DC"/>
    <w:rsid w:val="00AB5D05"/>
    <w:rsid w:val="00AB63BE"/>
    <w:rsid w:val="00AC1B40"/>
    <w:rsid w:val="00AC1C0D"/>
    <w:rsid w:val="00AC2C2C"/>
    <w:rsid w:val="00AC34DF"/>
    <w:rsid w:val="00AC34F6"/>
    <w:rsid w:val="00AC493E"/>
    <w:rsid w:val="00AC739F"/>
    <w:rsid w:val="00AC7FD5"/>
    <w:rsid w:val="00AC7FD9"/>
    <w:rsid w:val="00AD047C"/>
    <w:rsid w:val="00AD072A"/>
    <w:rsid w:val="00AD0FA7"/>
    <w:rsid w:val="00AD1473"/>
    <w:rsid w:val="00AD193B"/>
    <w:rsid w:val="00AD3B45"/>
    <w:rsid w:val="00AD4961"/>
    <w:rsid w:val="00AD4B04"/>
    <w:rsid w:val="00AD5373"/>
    <w:rsid w:val="00AD5769"/>
    <w:rsid w:val="00AD5FDB"/>
    <w:rsid w:val="00AD6D4B"/>
    <w:rsid w:val="00AE0246"/>
    <w:rsid w:val="00AE09D0"/>
    <w:rsid w:val="00AE2430"/>
    <w:rsid w:val="00AE26B0"/>
    <w:rsid w:val="00AE3492"/>
    <w:rsid w:val="00AE3506"/>
    <w:rsid w:val="00AE3537"/>
    <w:rsid w:val="00AE46B7"/>
    <w:rsid w:val="00AE567C"/>
    <w:rsid w:val="00AE57B3"/>
    <w:rsid w:val="00AE6BF0"/>
    <w:rsid w:val="00AE6D8A"/>
    <w:rsid w:val="00AE7792"/>
    <w:rsid w:val="00AE796F"/>
    <w:rsid w:val="00AF01C5"/>
    <w:rsid w:val="00AF082F"/>
    <w:rsid w:val="00AF1AA7"/>
    <w:rsid w:val="00AF2097"/>
    <w:rsid w:val="00AF282C"/>
    <w:rsid w:val="00AF3EA7"/>
    <w:rsid w:val="00AF4F3B"/>
    <w:rsid w:val="00AF5BBC"/>
    <w:rsid w:val="00AF5D24"/>
    <w:rsid w:val="00AF706B"/>
    <w:rsid w:val="00B01F9B"/>
    <w:rsid w:val="00B02159"/>
    <w:rsid w:val="00B02387"/>
    <w:rsid w:val="00B04F69"/>
    <w:rsid w:val="00B05294"/>
    <w:rsid w:val="00B06801"/>
    <w:rsid w:val="00B10851"/>
    <w:rsid w:val="00B11DC9"/>
    <w:rsid w:val="00B12503"/>
    <w:rsid w:val="00B12542"/>
    <w:rsid w:val="00B12571"/>
    <w:rsid w:val="00B13556"/>
    <w:rsid w:val="00B13B7E"/>
    <w:rsid w:val="00B14031"/>
    <w:rsid w:val="00B147C3"/>
    <w:rsid w:val="00B14D1C"/>
    <w:rsid w:val="00B150DB"/>
    <w:rsid w:val="00B15BD4"/>
    <w:rsid w:val="00B15C5C"/>
    <w:rsid w:val="00B15CFB"/>
    <w:rsid w:val="00B1668E"/>
    <w:rsid w:val="00B16C0B"/>
    <w:rsid w:val="00B2029B"/>
    <w:rsid w:val="00B212FE"/>
    <w:rsid w:val="00B219D9"/>
    <w:rsid w:val="00B21FAB"/>
    <w:rsid w:val="00B22018"/>
    <w:rsid w:val="00B2231A"/>
    <w:rsid w:val="00B225E8"/>
    <w:rsid w:val="00B22B41"/>
    <w:rsid w:val="00B22FB4"/>
    <w:rsid w:val="00B23C24"/>
    <w:rsid w:val="00B25941"/>
    <w:rsid w:val="00B27345"/>
    <w:rsid w:val="00B27549"/>
    <w:rsid w:val="00B307E8"/>
    <w:rsid w:val="00B31711"/>
    <w:rsid w:val="00B31C73"/>
    <w:rsid w:val="00B32342"/>
    <w:rsid w:val="00B32616"/>
    <w:rsid w:val="00B32CF7"/>
    <w:rsid w:val="00B32E67"/>
    <w:rsid w:val="00B339BB"/>
    <w:rsid w:val="00B35699"/>
    <w:rsid w:val="00B36561"/>
    <w:rsid w:val="00B3669C"/>
    <w:rsid w:val="00B36875"/>
    <w:rsid w:val="00B36A1D"/>
    <w:rsid w:val="00B37856"/>
    <w:rsid w:val="00B41830"/>
    <w:rsid w:val="00B42708"/>
    <w:rsid w:val="00B42905"/>
    <w:rsid w:val="00B4332C"/>
    <w:rsid w:val="00B4449B"/>
    <w:rsid w:val="00B44FB9"/>
    <w:rsid w:val="00B458FE"/>
    <w:rsid w:val="00B47CEA"/>
    <w:rsid w:val="00B50CA6"/>
    <w:rsid w:val="00B50EB6"/>
    <w:rsid w:val="00B5161D"/>
    <w:rsid w:val="00B5180F"/>
    <w:rsid w:val="00B5224C"/>
    <w:rsid w:val="00B52988"/>
    <w:rsid w:val="00B52A68"/>
    <w:rsid w:val="00B53798"/>
    <w:rsid w:val="00B53FBB"/>
    <w:rsid w:val="00B53FC7"/>
    <w:rsid w:val="00B541F2"/>
    <w:rsid w:val="00B552DA"/>
    <w:rsid w:val="00B565CA"/>
    <w:rsid w:val="00B573EE"/>
    <w:rsid w:val="00B57AEC"/>
    <w:rsid w:val="00B6062E"/>
    <w:rsid w:val="00B60F39"/>
    <w:rsid w:val="00B614F6"/>
    <w:rsid w:val="00B615EF"/>
    <w:rsid w:val="00B6195B"/>
    <w:rsid w:val="00B62C19"/>
    <w:rsid w:val="00B6367E"/>
    <w:rsid w:val="00B64430"/>
    <w:rsid w:val="00B66DA1"/>
    <w:rsid w:val="00B67043"/>
    <w:rsid w:val="00B670FA"/>
    <w:rsid w:val="00B67EE8"/>
    <w:rsid w:val="00B703FC"/>
    <w:rsid w:val="00B70E12"/>
    <w:rsid w:val="00B72309"/>
    <w:rsid w:val="00B7296A"/>
    <w:rsid w:val="00B72D9E"/>
    <w:rsid w:val="00B744FE"/>
    <w:rsid w:val="00B746EC"/>
    <w:rsid w:val="00B750AE"/>
    <w:rsid w:val="00B75CE9"/>
    <w:rsid w:val="00B76125"/>
    <w:rsid w:val="00B76A30"/>
    <w:rsid w:val="00B76FD7"/>
    <w:rsid w:val="00B77292"/>
    <w:rsid w:val="00B777FF"/>
    <w:rsid w:val="00B8150A"/>
    <w:rsid w:val="00B81569"/>
    <w:rsid w:val="00B82977"/>
    <w:rsid w:val="00B84249"/>
    <w:rsid w:val="00B84363"/>
    <w:rsid w:val="00B84F95"/>
    <w:rsid w:val="00B862DD"/>
    <w:rsid w:val="00B86A7E"/>
    <w:rsid w:val="00B870B5"/>
    <w:rsid w:val="00B874B4"/>
    <w:rsid w:val="00B90206"/>
    <w:rsid w:val="00B90A75"/>
    <w:rsid w:val="00B916B1"/>
    <w:rsid w:val="00B926BD"/>
    <w:rsid w:val="00B93D78"/>
    <w:rsid w:val="00B94F84"/>
    <w:rsid w:val="00B94FF3"/>
    <w:rsid w:val="00B95363"/>
    <w:rsid w:val="00B96A5B"/>
    <w:rsid w:val="00B9787E"/>
    <w:rsid w:val="00BA035E"/>
    <w:rsid w:val="00BA135E"/>
    <w:rsid w:val="00BA14AD"/>
    <w:rsid w:val="00BA1788"/>
    <w:rsid w:val="00BA18E0"/>
    <w:rsid w:val="00BA1B17"/>
    <w:rsid w:val="00BA30AC"/>
    <w:rsid w:val="00BA3533"/>
    <w:rsid w:val="00BA461F"/>
    <w:rsid w:val="00BA53EB"/>
    <w:rsid w:val="00BA5AF6"/>
    <w:rsid w:val="00BA6ACA"/>
    <w:rsid w:val="00BA75CD"/>
    <w:rsid w:val="00BA7C39"/>
    <w:rsid w:val="00BB0388"/>
    <w:rsid w:val="00BB19F6"/>
    <w:rsid w:val="00BB20C8"/>
    <w:rsid w:val="00BB28F7"/>
    <w:rsid w:val="00BB2F79"/>
    <w:rsid w:val="00BB3FBA"/>
    <w:rsid w:val="00BB4F9B"/>
    <w:rsid w:val="00BB6888"/>
    <w:rsid w:val="00BC1DE1"/>
    <w:rsid w:val="00BC2042"/>
    <w:rsid w:val="00BC216F"/>
    <w:rsid w:val="00BC21CB"/>
    <w:rsid w:val="00BC2EA3"/>
    <w:rsid w:val="00BC2F86"/>
    <w:rsid w:val="00BC31A0"/>
    <w:rsid w:val="00BC3768"/>
    <w:rsid w:val="00BC3E68"/>
    <w:rsid w:val="00BC3F7E"/>
    <w:rsid w:val="00BC5DCF"/>
    <w:rsid w:val="00BD0EBC"/>
    <w:rsid w:val="00BD119E"/>
    <w:rsid w:val="00BD1DEB"/>
    <w:rsid w:val="00BD256D"/>
    <w:rsid w:val="00BD2703"/>
    <w:rsid w:val="00BD3185"/>
    <w:rsid w:val="00BD4720"/>
    <w:rsid w:val="00BD47C3"/>
    <w:rsid w:val="00BD4F93"/>
    <w:rsid w:val="00BD523D"/>
    <w:rsid w:val="00BD64F9"/>
    <w:rsid w:val="00BD6FE9"/>
    <w:rsid w:val="00BD7139"/>
    <w:rsid w:val="00BD78E5"/>
    <w:rsid w:val="00BE0AC6"/>
    <w:rsid w:val="00BE1EB3"/>
    <w:rsid w:val="00BE1F44"/>
    <w:rsid w:val="00BE2067"/>
    <w:rsid w:val="00BE2404"/>
    <w:rsid w:val="00BE29F1"/>
    <w:rsid w:val="00BE2DB0"/>
    <w:rsid w:val="00BE2E76"/>
    <w:rsid w:val="00BE34DE"/>
    <w:rsid w:val="00BE6CFC"/>
    <w:rsid w:val="00BE723F"/>
    <w:rsid w:val="00BF05D5"/>
    <w:rsid w:val="00BF100B"/>
    <w:rsid w:val="00BF1B44"/>
    <w:rsid w:val="00BF1B96"/>
    <w:rsid w:val="00BF2D32"/>
    <w:rsid w:val="00BF2D67"/>
    <w:rsid w:val="00BF302D"/>
    <w:rsid w:val="00BF3052"/>
    <w:rsid w:val="00BF36DF"/>
    <w:rsid w:val="00BF45A5"/>
    <w:rsid w:val="00BF45BA"/>
    <w:rsid w:val="00BF4EDC"/>
    <w:rsid w:val="00BF688A"/>
    <w:rsid w:val="00BF7E6C"/>
    <w:rsid w:val="00C006F9"/>
    <w:rsid w:val="00C0076B"/>
    <w:rsid w:val="00C01E9E"/>
    <w:rsid w:val="00C026B5"/>
    <w:rsid w:val="00C039D8"/>
    <w:rsid w:val="00C04B4C"/>
    <w:rsid w:val="00C05B4B"/>
    <w:rsid w:val="00C05C02"/>
    <w:rsid w:val="00C06192"/>
    <w:rsid w:val="00C06D92"/>
    <w:rsid w:val="00C07E06"/>
    <w:rsid w:val="00C07F7B"/>
    <w:rsid w:val="00C10134"/>
    <w:rsid w:val="00C102BB"/>
    <w:rsid w:val="00C1087B"/>
    <w:rsid w:val="00C10951"/>
    <w:rsid w:val="00C110F6"/>
    <w:rsid w:val="00C1277E"/>
    <w:rsid w:val="00C1310B"/>
    <w:rsid w:val="00C14988"/>
    <w:rsid w:val="00C14FCB"/>
    <w:rsid w:val="00C15142"/>
    <w:rsid w:val="00C15536"/>
    <w:rsid w:val="00C15BE5"/>
    <w:rsid w:val="00C15F82"/>
    <w:rsid w:val="00C16025"/>
    <w:rsid w:val="00C16CAF"/>
    <w:rsid w:val="00C172D3"/>
    <w:rsid w:val="00C20C4D"/>
    <w:rsid w:val="00C21D32"/>
    <w:rsid w:val="00C2206D"/>
    <w:rsid w:val="00C22BEE"/>
    <w:rsid w:val="00C2301B"/>
    <w:rsid w:val="00C24DDF"/>
    <w:rsid w:val="00C2527C"/>
    <w:rsid w:val="00C25469"/>
    <w:rsid w:val="00C27B31"/>
    <w:rsid w:val="00C27FC5"/>
    <w:rsid w:val="00C30800"/>
    <w:rsid w:val="00C32558"/>
    <w:rsid w:val="00C32A14"/>
    <w:rsid w:val="00C3327B"/>
    <w:rsid w:val="00C34CA9"/>
    <w:rsid w:val="00C35619"/>
    <w:rsid w:val="00C36510"/>
    <w:rsid w:val="00C37A2F"/>
    <w:rsid w:val="00C37A7E"/>
    <w:rsid w:val="00C37B52"/>
    <w:rsid w:val="00C40942"/>
    <w:rsid w:val="00C41E74"/>
    <w:rsid w:val="00C42CDA"/>
    <w:rsid w:val="00C433BC"/>
    <w:rsid w:val="00C441E4"/>
    <w:rsid w:val="00C44C7F"/>
    <w:rsid w:val="00C45197"/>
    <w:rsid w:val="00C50724"/>
    <w:rsid w:val="00C514A1"/>
    <w:rsid w:val="00C51E91"/>
    <w:rsid w:val="00C53497"/>
    <w:rsid w:val="00C5455C"/>
    <w:rsid w:val="00C55925"/>
    <w:rsid w:val="00C55C6A"/>
    <w:rsid w:val="00C55E5B"/>
    <w:rsid w:val="00C56B17"/>
    <w:rsid w:val="00C57A63"/>
    <w:rsid w:val="00C61439"/>
    <w:rsid w:val="00C61911"/>
    <w:rsid w:val="00C61F63"/>
    <w:rsid w:val="00C62B9B"/>
    <w:rsid w:val="00C631E3"/>
    <w:rsid w:val="00C64A88"/>
    <w:rsid w:val="00C655B4"/>
    <w:rsid w:val="00C668A6"/>
    <w:rsid w:val="00C678A6"/>
    <w:rsid w:val="00C71D63"/>
    <w:rsid w:val="00C72397"/>
    <w:rsid w:val="00C73651"/>
    <w:rsid w:val="00C73B07"/>
    <w:rsid w:val="00C73CE9"/>
    <w:rsid w:val="00C749B9"/>
    <w:rsid w:val="00C74D1D"/>
    <w:rsid w:val="00C756DF"/>
    <w:rsid w:val="00C75CC1"/>
    <w:rsid w:val="00C771DC"/>
    <w:rsid w:val="00C77B72"/>
    <w:rsid w:val="00C77B82"/>
    <w:rsid w:val="00C8012E"/>
    <w:rsid w:val="00C80C11"/>
    <w:rsid w:val="00C81DA3"/>
    <w:rsid w:val="00C82354"/>
    <w:rsid w:val="00C8428C"/>
    <w:rsid w:val="00C85328"/>
    <w:rsid w:val="00C85B04"/>
    <w:rsid w:val="00C86243"/>
    <w:rsid w:val="00C86E05"/>
    <w:rsid w:val="00C86F01"/>
    <w:rsid w:val="00C90333"/>
    <w:rsid w:val="00C90661"/>
    <w:rsid w:val="00C90D43"/>
    <w:rsid w:val="00C91E0C"/>
    <w:rsid w:val="00C920B9"/>
    <w:rsid w:val="00C921A3"/>
    <w:rsid w:val="00C94574"/>
    <w:rsid w:val="00C9573E"/>
    <w:rsid w:val="00C96932"/>
    <w:rsid w:val="00C96BF3"/>
    <w:rsid w:val="00C97060"/>
    <w:rsid w:val="00C976D1"/>
    <w:rsid w:val="00C977C3"/>
    <w:rsid w:val="00CA05C3"/>
    <w:rsid w:val="00CA2039"/>
    <w:rsid w:val="00CA4236"/>
    <w:rsid w:val="00CA694F"/>
    <w:rsid w:val="00CB04B6"/>
    <w:rsid w:val="00CB1953"/>
    <w:rsid w:val="00CB242A"/>
    <w:rsid w:val="00CB34F7"/>
    <w:rsid w:val="00CB50BA"/>
    <w:rsid w:val="00CB56DD"/>
    <w:rsid w:val="00CB61DE"/>
    <w:rsid w:val="00CB735D"/>
    <w:rsid w:val="00CB7433"/>
    <w:rsid w:val="00CB7438"/>
    <w:rsid w:val="00CB7A4A"/>
    <w:rsid w:val="00CB7CDE"/>
    <w:rsid w:val="00CC006C"/>
    <w:rsid w:val="00CC258C"/>
    <w:rsid w:val="00CC3E03"/>
    <w:rsid w:val="00CC41A7"/>
    <w:rsid w:val="00CC41D3"/>
    <w:rsid w:val="00CC4605"/>
    <w:rsid w:val="00CC504C"/>
    <w:rsid w:val="00CC53C9"/>
    <w:rsid w:val="00CC5ACE"/>
    <w:rsid w:val="00CC662E"/>
    <w:rsid w:val="00CC6BFB"/>
    <w:rsid w:val="00CC74D7"/>
    <w:rsid w:val="00CD0584"/>
    <w:rsid w:val="00CD1A1A"/>
    <w:rsid w:val="00CD1FC2"/>
    <w:rsid w:val="00CD294D"/>
    <w:rsid w:val="00CD2B01"/>
    <w:rsid w:val="00CD3E22"/>
    <w:rsid w:val="00CD4E1E"/>
    <w:rsid w:val="00CD4EF8"/>
    <w:rsid w:val="00CD5700"/>
    <w:rsid w:val="00CD59BA"/>
    <w:rsid w:val="00CD5DD4"/>
    <w:rsid w:val="00CD664C"/>
    <w:rsid w:val="00CD667B"/>
    <w:rsid w:val="00CD6F13"/>
    <w:rsid w:val="00CD7E44"/>
    <w:rsid w:val="00CE0027"/>
    <w:rsid w:val="00CE0E6F"/>
    <w:rsid w:val="00CE1A25"/>
    <w:rsid w:val="00CE22E2"/>
    <w:rsid w:val="00CE41B1"/>
    <w:rsid w:val="00CE4279"/>
    <w:rsid w:val="00CE427F"/>
    <w:rsid w:val="00CE43CC"/>
    <w:rsid w:val="00CE4458"/>
    <w:rsid w:val="00CE49A3"/>
    <w:rsid w:val="00CE4E9B"/>
    <w:rsid w:val="00CE5976"/>
    <w:rsid w:val="00CE6B24"/>
    <w:rsid w:val="00CF0397"/>
    <w:rsid w:val="00CF0769"/>
    <w:rsid w:val="00CF215D"/>
    <w:rsid w:val="00CF2BF6"/>
    <w:rsid w:val="00CF3BD1"/>
    <w:rsid w:val="00CF4A3B"/>
    <w:rsid w:val="00CF6E9D"/>
    <w:rsid w:val="00CF75B1"/>
    <w:rsid w:val="00D0077E"/>
    <w:rsid w:val="00D008DD"/>
    <w:rsid w:val="00D00E91"/>
    <w:rsid w:val="00D00F94"/>
    <w:rsid w:val="00D01A0E"/>
    <w:rsid w:val="00D0313A"/>
    <w:rsid w:val="00D03365"/>
    <w:rsid w:val="00D048DC"/>
    <w:rsid w:val="00D04AB9"/>
    <w:rsid w:val="00D04D91"/>
    <w:rsid w:val="00D04E0A"/>
    <w:rsid w:val="00D05DCB"/>
    <w:rsid w:val="00D062C8"/>
    <w:rsid w:val="00D06BCB"/>
    <w:rsid w:val="00D06D2A"/>
    <w:rsid w:val="00D07822"/>
    <w:rsid w:val="00D07D9F"/>
    <w:rsid w:val="00D10B0A"/>
    <w:rsid w:val="00D12395"/>
    <w:rsid w:val="00D13AB5"/>
    <w:rsid w:val="00D13E83"/>
    <w:rsid w:val="00D15E01"/>
    <w:rsid w:val="00D15F70"/>
    <w:rsid w:val="00D16D17"/>
    <w:rsid w:val="00D17588"/>
    <w:rsid w:val="00D1786E"/>
    <w:rsid w:val="00D17B49"/>
    <w:rsid w:val="00D20C28"/>
    <w:rsid w:val="00D2111F"/>
    <w:rsid w:val="00D2133B"/>
    <w:rsid w:val="00D218CD"/>
    <w:rsid w:val="00D22777"/>
    <w:rsid w:val="00D22B96"/>
    <w:rsid w:val="00D2339C"/>
    <w:rsid w:val="00D23AF8"/>
    <w:rsid w:val="00D24415"/>
    <w:rsid w:val="00D24BE9"/>
    <w:rsid w:val="00D25747"/>
    <w:rsid w:val="00D257FE"/>
    <w:rsid w:val="00D26042"/>
    <w:rsid w:val="00D263FB"/>
    <w:rsid w:val="00D264DA"/>
    <w:rsid w:val="00D2686F"/>
    <w:rsid w:val="00D2696E"/>
    <w:rsid w:val="00D26F03"/>
    <w:rsid w:val="00D2735D"/>
    <w:rsid w:val="00D27C3A"/>
    <w:rsid w:val="00D312C6"/>
    <w:rsid w:val="00D31500"/>
    <w:rsid w:val="00D3193B"/>
    <w:rsid w:val="00D32083"/>
    <w:rsid w:val="00D328D6"/>
    <w:rsid w:val="00D33912"/>
    <w:rsid w:val="00D33CBD"/>
    <w:rsid w:val="00D34007"/>
    <w:rsid w:val="00D34183"/>
    <w:rsid w:val="00D3438B"/>
    <w:rsid w:val="00D34B37"/>
    <w:rsid w:val="00D34EA4"/>
    <w:rsid w:val="00D35065"/>
    <w:rsid w:val="00D353E7"/>
    <w:rsid w:val="00D3550D"/>
    <w:rsid w:val="00D35B4A"/>
    <w:rsid w:val="00D36E9C"/>
    <w:rsid w:val="00D3789C"/>
    <w:rsid w:val="00D40682"/>
    <w:rsid w:val="00D411B9"/>
    <w:rsid w:val="00D4186B"/>
    <w:rsid w:val="00D42204"/>
    <w:rsid w:val="00D44336"/>
    <w:rsid w:val="00D4481D"/>
    <w:rsid w:val="00D44EFB"/>
    <w:rsid w:val="00D4525B"/>
    <w:rsid w:val="00D4542C"/>
    <w:rsid w:val="00D45B70"/>
    <w:rsid w:val="00D45CE8"/>
    <w:rsid w:val="00D45E50"/>
    <w:rsid w:val="00D46DC3"/>
    <w:rsid w:val="00D4767B"/>
    <w:rsid w:val="00D47831"/>
    <w:rsid w:val="00D50888"/>
    <w:rsid w:val="00D51016"/>
    <w:rsid w:val="00D51172"/>
    <w:rsid w:val="00D51546"/>
    <w:rsid w:val="00D51B9E"/>
    <w:rsid w:val="00D52BE7"/>
    <w:rsid w:val="00D52DD4"/>
    <w:rsid w:val="00D53309"/>
    <w:rsid w:val="00D534A7"/>
    <w:rsid w:val="00D542A7"/>
    <w:rsid w:val="00D542AE"/>
    <w:rsid w:val="00D54F34"/>
    <w:rsid w:val="00D55717"/>
    <w:rsid w:val="00D55A27"/>
    <w:rsid w:val="00D56BC6"/>
    <w:rsid w:val="00D56EA8"/>
    <w:rsid w:val="00D56F3E"/>
    <w:rsid w:val="00D570AB"/>
    <w:rsid w:val="00D60C44"/>
    <w:rsid w:val="00D60FA5"/>
    <w:rsid w:val="00D612B2"/>
    <w:rsid w:val="00D62C3A"/>
    <w:rsid w:val="00D63949"/>
    <w:rsid w:val="00D63D32"/>
    <w:rsid w:val="00D64EAF"/>
    <w:rsid w:val="00D65036"/>
    <w:rsid w:val="00D653B6"/>
    <w:rsid w:val="00D659C4"/>
    <w:rsid w:val="00D66450"/>
    <w:rsid w:val="00D6674B"/>
    <w:rsid w:val="00D66903"/>
    <w:rsid w:val="00D7118C"/>
    <w:rsid w:val="00D7163D"/>
    <w:rsid w:val="00D718EE"/>
    <w:rsid w:val="00D719F9"/>
    <w:rsid w:val="00D7204B"/>
    <w:rsid w:val="00D736F6"/>
    <w:rsid w:val="00D73BC8"/>
    <w:rsid w:val="00D73FBC"/>
    <w:rsid w:val="00D74436"/>
    <w:rsid w:val="00D745D9"/>
    <w:rsid w:val="00D747CD"/>
    <w:rsid w:val="00D74D5C"/>
    <w:rsid w:val="00D7667F"/>
    <w:rsid w:val="00D77F84"/>
    <w:rsid w:val="00D818EA"/>
    <w:rsid w:val="00D825CB"/>
    <w:rsid w:val="00D8380A"/>
    <w:rsid w:val="00D839E3"/>
    <w:rsid w:val="00D84052"/>
    <w:rsid w:val="00D8411F"/>
    <w:rsid w:val="00D841AB"/>
    <w:rsid w:val="00D85A1B"/>
    <w:rsid w:val="00D87228"/>
    <w:rsid w:val="00D877FB"/>
    <w:rsid w:val="00D8798C"/>
    <w:rsid w:val="00D90FD5"/>
    <w:rsid w:val="00D91148"/>
    <w:rsid w:val="00D915FE"/>
    <w:rsid w:val="00D9239E"/>
    <w:rsid w:val="00D92F92"/>
    <w:rsid w:val="00D9301E"/>
    <w:rsid w:val="00D93C1A"/>
    <w:rsid w:val="00D9553C"/>
    <w:rsid w:val="00D9636A"/>
    <w:rsid w:val="00D96927"/>
    <w:rsid w:val="00D96B40"/>
    <w:rsid w:val="00D97969"/>
    <w:rsid w:val="00DA04F6"/>
    <w:rsid w:val="00DA1BBE"/>
    <w:rsid w:val="00DA1C7F"/>
    <w:rsid w:val="00DA3234"/>
    <w:rsid w:val="00DA3AEA"/>
    <w:rsid w:val="00DA4248"/>
    <w:rsid w:val="00DA457B"/>
    <w:rsid w:val="00DA4F1D"/>
    <w:rsid w:val="00DA569A"/>
    <w:rsid w:val="00DA60F5"/>
    <w:rsid w:val="00DA7873"/>
    <w:rsid w:val="00DA7CCF"/>
    <w:rsid w:val="00DB0232"/>
    <w:rsid w:val="00DB09DF"/>
    <w:rsid w:val="00DB3514"/>
    <w:rsid w:val="00DB40F7"/>
    <w:rsid w:val="00DB5D5B"/>
    <w:rsid w:val="00DB701F"/>
    <w:rsid w:val="00DB79E3"/>
    <w:rsid w:val="00DC0290"/>
    <w:rsid w:val="00DC11BF"/>
    <w:rsid w:val="00DC1458"/>
    <w:rsid w:val="00DC1A55"/>
    <w:rsid w:val="00DC1B3A"/>
    <w:rsid w:val="00DC24EA"/>
    <w:rsid w:val="00DC27EA"/>
    <w:rsid w:val="00DC314E"/>
    <w:rsid w:val="00DC3DA3"/>
    <w:rsid w:val="00DC472D"/>
    <w:rsid w:val="00DC5FEB"/>
    <w:rsid w:val="00DC6002"/>
    <w:rsid w:val="00DC66BC"/>
    <w:rsid w:val="00DD10BB"/>
    <w:rsid w:val="00DD11AC"/>
    <w:rsid w:val="00DD1F56"/>
    <w:rsid w:val="00DD209F"/>
    <w:rsid w:val="00DD20FF"/>
    <w:rsid w:val="00DD2667"/>
    <w:rsid w:val="00DD2ECD"/>
    <w:rsid w:val="00DD32E5"/>
    <w:rsid w:val="00DD3C67"/>
    <w:rsid w:val="00DD56F3"/>
    <w:rsid w:val="00DD5C20"/>
    <w:rsid w:val="00DD658F"/>
    <w:rsid w:val="00DD6606"/>
    <w:rsid w:val="00DD67DA"/>
    <w:rsid w:val="00DD7BEE"/>
    <w:rsid w:val="00DE16C6"/>
    <w:rsid w:val="00DE1927"/>
    <w:rsid w:val="00DE22BE"/>
    <w:rsid w:val="00DE588C"/>
    <w:rsid w:val="00DE626D"/>
    <w:rsid w:val="00DF06FC"/>
    <w:rsid w:val="00DF09B3"/>
    <w:rsid w:val="00DF0CB2"/>
    <w:rsid w:val="00DF12FF"/>
    <w:rsid w:val="00DF167E"/>
    <w:rsid w:val="00DF214F"/>
    <w:rsid w:val="00DF2BCE"/>
    <w:rsid w:val="00DF3000"/>
    <w:rsid w:val="00DF3220"/>
    <w:rsid w:val="00DF354C"/>
    <w:rsid w:val="00DF55E4"/>
    <w:rsid w:val="00DF56FB"/>
    <w:rsid w:val="00DF5A87"/>
    <w:rsid w:val="00DF6D2F"/>
    <w:rsid w:val="00E00B81"/>
    <w:rsid w:val="00E0184C"/>
    <w:rsid w:val="00E01ED4"/>
    <w:rsid w:val="00E02393"/>
    <w:rsid w:val="00E024FC"/>
    <w:rsid w:val="00E0462D"/>
    <w:rsid w:val="00E047BF"/>
    <w:rsid w:val="00E0481E"/>
    <w:rsid w:val="00E069E8"/>
    <w:rsid w:val="00E07D23"/>
    <w:rsid w:val="00E07DDD"/>
    <w:rsid w:val="00E10439"/>
    <w:rsid w:val="00E11786"/>
    <w:rsid w:val="00E1259E"/>
    <w:rsid w:val="00E1296D"/>
    <w:rsid w:val="00E12AA4"/>
    <w:rsid w:val="00E12E4D"/>
    <w:rsid w:val="00E13218"/>
    <w:rsid w:val="00E1517A"/>
    <w:rsid w:val="00E15633"/>
    <w:rsid w:val="00E15A04"/>
    <w:rsid w:val="00E15EA7"/>
    <w:rsid w:val="00E16A35"/>
    <w:rsid w:val="00E16D5C"/>
    <w:rsid w:val="00E17A6D"/>
    <w:rsid w:val="00E20E9F"/>
    <w:rsid w:val="00E214BF"/>
    <w:rsid w:val="00E2193F"/>
    <w:rsid w:val="00E21BB9"/>
    <w:rsid w:val="00E22C2C"/>
    <w:rsid w:val="00E22E6E"/>
    <w:rsid w:val="00E24514"/>
    <w:rsid w:val="00E246F7"/>
    <w:rsid w:val="00E24763"/>
    <w:rsid w:val="00E25310"/>
    <w:rsid w:val="00E253C6"/>
    <w:rsid w:val="00E259A8"/>
    <w:rsid w:val="00E25E97"/>
    <w:rsid w:val="00E26CA8"/>
    <w:rsid w:val="00E273F2"/>
    <w:rsid w:val="00E275FC"/>
    <w:rsid w:val="00E300CF"/>
    <w:rsid w:val="00E303ED"/>
    <w:rsid w:val="00E30E74"/>
    <w:rsid w:val="00E31878"/>
    <w:rsid w:val="00E31E37"/>
    <w:rsid w:val="00E31ED1"/>
    <w:rsid w:val="00E31FC3"/>
    <w:rsid w:val="00E33592"/>
    <w:rsid w:val="00E33643"/>
    <w:rsid w:val="00E33654"/>
    <w:rsid w:val="00E33A6F"/>
    <w:rsid w:val="00E33F4F"/>
    <w:rsid w:val="00E34385"/>
    <w:rsid w:val="00E35B66"/>
    <w:rsid w:val="00E366BF"/>
    <w:rsid w:val="00E37480"/>
    <w:rsid w:val="00E40899"/>
    <w:rsid w:val="00E411B2"/>
    <w:rsid w:val="00E412C2"/>
    <w:rsid w:val="00E42CA8"/>
    <w:rsid w:val="00E42DB9"/>
    <w:rsid w:val="00E42F7F"/>
    <w:rsid w:val="00E43847"/>
    <w:rsid w:val="00E439DE"/>
    <w:rsid w:val="00E43C68"/>
    <w:rsid w:val="00E45198"/>
    <w:rsid w:val="00E453DF"/>
    <w:rsid w:val="00E4547B"/>
    <w:rsid w:val="00E46155"/>
    <w:rsid w:val="00E465E4"/>
    <w:rsid w:val="00E46AC1"/>
    <w:rsid w:val="00E47F3F"/>
    <w:rsid w:val="00E502A3"/>
    <w:rsid w:val="00E507EF"/>
    <w:rsid w:val="00E50EB1"/>
    <w:rsid w:val="00E5151B"/>
    <w:rsid w:val="00E518C4"/>
    <w:rsid w:val="00E51C42"/>
    <w:rsid w:val="00E5212D"/>
    <w:rsid w:val="00E522D3"/>
    <w:rsid w:val="00E52D4F"/>
    <w:rsid w:val="00E53008"/>
    <w:rsid w:val="00E535A0"/>
    <w:rsid w:val="00E53D94"/>
    <w:rsid w:val="00E53E89"/>
    <w:rsid w:val="00E55806"/>
    <w:rsid w:val="00E56BE2"/>
    <w:rsid w:val="00E56CDB"/>
    <w:rsid w:val="00E57584"/>
    <w:rsid w:val="00E608BD"/>
    <w:rsid w:val="00E60BC8"/>
    <w:rsid w:val="00E62901"/>
    <w:rsid w:val="00E63077"/>
    <w:rsid w:val="00E630C5"/>
    <w:rsid w:val="00E67127"/>
    <w:rsid w:val="00E7062F"/>
    <w:rsid w:val="00E70D8A"/>
    <w:rsid w:val="00E70DD8"/>
    <w:rsid w:val="00E719C2"/>
    <w:rsid w:val="00E71A0B"/>
    <w:rsid w:val="00E72814"/>
    <w:rsid w:val="00E73E0D"/>
    <w:rsid w:val="00E74BED"/>
    <w:rsid w:val="00E75430"/>
    <w:rsid w:val="00E7545B"/>
    <w:rsid w:val="00E75CA7"/>
    <w:rsid w:val="00E769D7"/>
    <w:rsid w:val="00E77BCD"/>
    <w:rsid w:val="00E77DF6"/>
    <w:rsid w:val="00E81329"/>
    <w:rsid w:val="00E81BA9"/>
    <w:rsid w:val="00E82EB1"/>
    <w:rsid w:val="00E83573"/>
    <w:rsid w:val="00E83FB5"/>
    <w:rsid w:val="00E849B3"/>
    <w:rsid w:val="00E8622F"/>
    <w:rsid w:val="00E86239"/>
    <w:rsid w:val="00E87C8D"/>
    <w:rsid w:val="00E9001A"/>
    <w:rsid w:val="00E90031"/>
    <w:rsid w:val="00E90A05"/>
    <w:rsid w:val="00E917F5"/>
    <w:rsid w:val="00E91F1A"/>
    <w:rsid w:val="00E9236B"/>
    <w:rsid w:val="00E9241B"/>
    <w:rsid w:val="00E9347B"/>
    <w:rsid w:val="00E9350C"/>
    <w:rsid w:val="00E94E8E"/>
    <w:rsid w:val="00E957F4"/>
    <w:rsid w:val="00E95BC1"/>
    <w:rsid w:val="00E95D43"/>
    <w:rsid w:val="00E967D0"/>
    <w:rsid w:val="00E97295"/>
    <w:rsid w:val="00E97D19"/>
    <w:rsid w:val="00EA0475"/>
    <w:rsid w:val="00EA095A"/>
    <w:rsid w:val="00EA1713"/>
    <w:rsid w:val="00EA2B5E"/>
    <w:rsid w:val="00EA2CF8"/>
    <w:rsid w:val="00EA3008"/>
    <w:rsid w:val="00EA50FF"/>
    <w:rsid w:val="00EA582B"/>
    <w:rsid w:val="00EA64B3"/>
    <w:rsid w:val="00EA692A"/>
    <w:rsid w:val="00EB0441"/>
    <w:rsid w:val="00EB0A2E"/>
    <w:rsid w:val="00EB0C28"/>
    <w:rsid w:val="00EB1D36"/>
    <w:rsid w:val="00EB2ADC"/>
    <w:rsid w:val="00EB3AEB"/>
    <w:rsid w:val="00EB41B4"/>
    <w:rsid w:val="00EB4C3C"/>
    <w:rsid w:val="00EB4EA0"/>
    <w:rsid w:val="00EB58F6"/>
    <w:rsid w:val="00EB5E61"/>
    <w:rsid w:val="00EB7025"/>
    <w:rsid w:val="00EC07DB"/>
    <w:rsid w:val="00EC1050"/>
    <w:rsid w:val="00EC15F8"/>
    <w:rsid w:val="00EC2208"/>
    <w:rsid w:val="00EC2C0A"/>
    <w:rsid w:val="00EC35B0"/>
    <w:rsid w:val="00EC4252"/>
    <w:rsid w:val="00EC460A"/>
    <w:rsid w:val="00EC4B7F"/>
    <w:rsid w:val="00EC4BA0"/>
    <w:rsid w:val="00EC4EE7"/>
    <w:rsid w:val="00EC5EEB"/>
    <w:rsid w:val="00EC6655"/>
    <w:rsid w:val="00EC744D"/>
    <w:rsid w:val="00EC7ACF"/>
    <w:rsid w:val="00ED11B7"/>
    <w:rsid w:val="00ED712D"/>
    <w:rsid w:val="00ED7C0F"/>
    <w:rsid w:val="00EE046C"/>
    <w:rsid w:val="00EE1E45"/>
    <w:rsid w:val="00EE25D3"/>
    <w:rsid w:val="00EE38AF"/>
    <w:rsid w:val="00EE3972"/>
    <w:rsid w:val="00EE405A"/>
    <w:rsid w:val="00EE41A1"/>
    <w:rsid w:val="00EE457B"/>
    <w:rsid w:val="00EE6950"/>
    <w:rsid w:val="00EE71D2"/>
    <w:rsid w:val="00EE7E2D"/>
    <w:rsid w:val="00EE7E8C"/>
    <w:rsid w:val="00EF1EB5"/>
    <w:rsid w:val="00EF2BC9"/>
    <w:rsid w:val="00EF2BE7"/>
    <w:rsid w:val="00EF2FF7"/>
    <w:rsid w:val="00EF3038"/>
    <w:rsid w:val="00EF3FE8"/>
    <w:rsid w:val="00EF42B8"/>
    <w:rsid w:val="00EF432C"/>
    <w:rsid w:val="00EF4AB4"/>
    <w:rsid w:val="00EF4F3A"/>
    <w:rsid w:val="00F00B25"/>
    <w:rsid w:val="00F00DC9"/>
    <w:rsid w:val="00F00F6B"/>
    <w:rsid w:val="00F01596"/>
    <w:rsid w:val="00F01B46"/>
    <w:rsid w:val="00F028F9"/>
    <w:rsid w:val="00F04D18"/>
    <w:rsid w:val="00F04EA2"/>
    <w:rsid w:val="00F05463"/>
    <w:rsid w:val="00F054D5"/>
    <w:rsid w:val="00F05718"/>
    <w:rsid w:val="00F06113"/>
    <w:rsid w:val="00F06BC1"/>
    <w:rsid w:val="00F06D8D"/>
    <w:rsid w:val="00F07E14"/>
    <w:rsid w:val="00F102C9"/>
    <w:rsid w:val="00F10668"/>
    <w:rsid w:val="00F11CFC"/>
    <w:rsid w:val="00F11D64"/>
    <w:rsid w:val="00F11F50"/>
    <w:rsid w:val="00F1289C"/>
    <w:rsid w:val="00F13D2E"/>
    <w:rsid w:val="00F149AE"/>
    <w:rsid w:val="00F14B87"/>
    <w:rsid w:val="00F14EAD"/>
    <w:rsid w:val="00F15F67"/>
    <w:rsid w:val="00F16296"/>
    <w:rsid w:val="00F17694"/>
    <w:rsid w:val="00F20565"/>
    <w:rsid w:val="00F21A32"/>
    <w:rsid w:val="00F22315"/>
    <w:rsid w:val="00F223AD"/>
    <w:rsid w:val="00F228CA"/>
    <w:rsid w:val="00F22A4B"/>
    <w:rsid w:val="00F23709"/>
    <w:rsid w:val="00F23873"/>
    <w:rsid w:val="00F239D8"/>
    <w:rsid w:val="00F243E2"/>
    <w:rsid w:val="00F25311"/>
    <w:rsid w:val="00F2532A"/>
    <w:rsid w:val="00F259F3"/>
    <w:rsid w:val="00F2672A"/>
    <w:rsid w:val="00F26B2B"/>
    <w:rsid w:val="00F272BC"/>
    <w:rsid w:val="00F27F1D"/>
    <w:rsid w:val="00F3074E"/>
    <w:rsid w:val="00F30B67"/>
    <w:rsid w:val="00F30EEB"/>
    <w:rsid w:val="00F311AE"/>
    <w:rsid w:val="00F3192D"/>
    <w:rsid w:val="00F32173"/>
    <w:rsid w:val="00F32888"/>
    <w:rsid w:val="00F32BC3"/>
    <w:rsid w:val="00F33AC1"/>
    <w:rsid w:val="00F33EE9"/>
    <w:rsid w:val="00F3428C"/>
    <w:rsid w:val="00F34763"/>
    <w:rsid w:val="00F357E9"/>
    <w:rsid w:val="00F3671A"/>
    <w:rsid w:val="00F3681D"/>
    <w:rsid w:val="00F374A9"/>
    <w:rsid w:val="00F37EF5"/>
    <w:rsid w:val="00F401CC"/>
    <w:rsid w:val="00F406CB"/>
    <w:rsid w:val="00F40C6A"/>
    <w:rsid w:val="00F411E6"/>
    <w:rsid w:val="00F42821"/>
    <w:rsid w:val="00F43E2C"/>
    <w:rsid w:val="00F448E3"/>
    <w:rsid w:val="00F45F96"/>
    <w:rsid w:val="00F45FA3"/>
    <w:rsid w:val="00F468E1"/>
    <w:rsid w:val="00F469D0"/>
    <w:rsid w:val="00F46FAB"/>
    <w:rsid w:val="00F476BD"/>
    <w:rsid w:val="00F50A01"/>
    <w:rsid w:val="00F50D43"/>
    <w:rsid w:val="00F51A66"/>
    <w:rsid w:val="00F51C35"/>
    <w:rsid w:val="00F5229C"/>
    <w:rsid w:val="00F52385"/>
    <w:rsid w:val="00F5310E"/>
    <w:rsid w:val="00F53FDE"/>
    <w:rsid w:val="00F548DB"/>
    <w:rsid w:val="00F54B08"/>
    <w:rsid w:val="00F559FD"/>
    <w:rsid w:val="00F5648B"/>
    <w:rsid w:val="00F576EC"/>
    <w:rsid w:val="00F57ABC"/>
    <w:rsid w:val="00F60128"/>
    <w:rsid w:val="00F60F0F"/>
    <w:rsid w:val="00F624AA"/>
    <w:rsid w:val="00F626FB"/>
    <w:rsid w:val="00F62E22"/>
    <w:rsid w:val="00F6502D"/>
    <w:rsid w:val="00F65DAE"/>
    <w:rsid w:val="00F67751"/>
    <w:rsid w:val="00F67AF6"/>
    <w:rsid w:val="00F707DC"/>
    <w:rsid w:val="00F70D99"/>
    <w:rsid w:val="00F7172E"/>
    <w:rsid w:val="00F71961"/>
    <w:rsid w:val="00F71F30"/>
    <w:rsid w:val="00F727C9"/>
    <w:rsid w:val="00F74348"/>
    <w:rsid w:val="00F74E27"/>
    <w:rsid w:val="00F75E51"/>
    <w:rsid w:val="00F76ABD"/>
    <w:rsid w:val="00F778A2"/>
    <w:rsid w:val="00F807F1"/>
    <w:rsid w:val="00F81333"/>
    <w:rsid w:val="00F8152F"/>
    <w:rsid w:val="00F81EE4"/>
    <w:rsid w:val="00F82348"/>
    <w:rsid w:val="00F82852"/>
    <w:rsid w:val="00F84548"/>
    <w:rsid w:val="00F84D19"/>
    <w:rsid w:val="00F853E9"/>
    <w:rsid w:val="00F85471"/>
    <w:rsid w:val="00F8599C"/>
    <w:rsid w:val="00F87461"/>
    <w:rsid w:val="00F875FA"/>
    <w:rsid w:val="00F90AEE"/>
    <w:rsid w:val="00F90E5E"/>
    <w:rsid w:val="00F91456"/>
    <w:rsid w:val="00F926F7"/>
    <w:rsid w:val="00F92C26"/>
    <w:rsid w:val="00F9431A"/>
    <w:rsid w:val="00F94742"/>
    <w:rsid w:val="00F9485C"/>
    <w:rsid w:val="00F95BCD"/>
    <w:rsid w:val="00F96125"/>
    <w:rsid w:val="00F96B9F"/>
    <w:rsid w:val="00F96E10"/>
    <w:rsid w:val="00F97B61"/>
    <w:rsid w:val="00FA032C"/>
    <w:rsid w:val="00FA1176"/>
    <w:rsid w:val="00FA2843"/>
    <w:rsid w:val="00FA3778"/>
    <w:rsid w:val="00FA3C4F"/>
    <w:rsid w:val="00FA4565"/>
    <w:rsid w:val="00FA4DEB"/>
    <w:rsid w:val="00FA56C0"/>
    <w:rsid w:val="00FA5F2C"/>
    <w:rsid w:val="00FA6AA1"/>
    <w:rsid w:val="00FA6F23"/>
    <w:rsid w:val="00FA72BF"/>
    <w:rsid w:val="00FA73AB"/>
    <w:rsid w:val="00FA7C25"/>
    <w:rsid w:val="00FA7F10"/>
    <w:rsid w:val="00FA7FD0"/>
    <w:rsid w:val="00FB0F91"/>
    <w:rsid w:val="00FB1584"/>
    <w:rsid w:val="00FB15F3"/>
    <w:rsid w:val="00FB19C1"/>
    <w:rsid w:val="00FB1ACA"/>
    <w:rsid w:val="00FB3FC8"/>
    <w:rsid w:val="00FB4000"/>
    <w:rsid w:val="00FB42A5"/>
    <w:rsid w:val="00FB4667"/>
    <w:rsid w:val="00FC0611"/>
    <w:rsid w:val="00FC1C78"/>
    <w:rsid w:val="00FC2C21"/>
    <w:rsid w:val="00FC413B"/>
    <w:rsid w:val="00FC4897"/>
    <w:rsid w:val="00FC48F4"/>
    <w:rsid w:val="00FC6C8C"/>
    <w:rsid w:val="00FC709F"/>
    <w:rsid w:val="00FD0423"/>
    <w:rsid w:val="00FD0663"/>
    <w:rsid w:val="00FD06D7"/>
    <w:rsid w:val="00FD13BC"/>
    <w:rsid w:val="00FD1422"/>
    <w:rsid w:val="00FD2C13"/>
    <w:rsid w:val="00FD3176"/>
    <w:rsid w:val="00FD3A32"/>
    <w:rsid w:val="00FD475A"/>
    <w:rsid w:val="00FD57E3"/>
    <w:rsid w:val="00FD5B69"/>
    <w:rsid w:val="00FD5D7A"/>
    <w:rsid w:val="00FD6DEC"/>
    <w:rsid w:val="00FD77C5"/>
    <w:rsid w:val="00FE0B0D"/>
    <w:rsid w:val="00FE1E9D"/>
    <w:rsid w:val="00FE359A"/>
    <w:rsid w:val="00FE604B"/>
    <w:rsid w:val="00FE68B0"/>
    <w:rsid w:val="00FF0276"/>
    <w:rsid w:val="00FF119B"/>
    <w:rsid w:val="00FF1C05"/>
    <w:rsid w:val="00FF1F95"/>
    <w:rsid w:val="00FF2332"/>
    <w:rsid w:val="00FF3180"/>
    <w:rsid w:val="00FF40E9"/>
    <w:rsid w:val="00FF4551"/>
    <w:rsid w:val="00FF46C0"/>
    <w:rsid w:val="00FF5987"/>
    <w:rsid w:val="00FF5E25"/>
    <w:rsid w:val="00FF6CEB"/>
    <w:rsid w:val="00FF76F2"/>
    <w:rsid w:val="00FF78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07A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0F10"/>
    <w:pPr>
      <w:spacing w:before="160" w:after="160"/>
    </w:pPr>
    <w:rPr>
      <w:szCs w:val="24"/>
    </w:rPr>
  </w:style>
  <w:style w:type="paragraph" w:styleId="Heading1">
    <w:name w:val="heading 1"/>
    <w:basedOn w:val="Normal"/>
    <w:next w:val="Normal"/>
    <w:link w:val="Heading1Char"/>
    <w:uiPriority w:val="9"/>
    <w:qFormat/>
    <w:rsid w:val="00CC258C"/>
    <w:pPr>
      <w:keepNext/>
      <w:keepLines/>
      <w:numPr>
        <w:numId w:val="11"/>
      </w:numPr>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qFormat/>
    <w:rsid w:val="00DA7873"/>
    <w:pPr>
      <w:keepNext/>
      <w:keepLines/>
      <w:numPr>
        <w:ilvl w:val="1"/>
        <w:numId w:val="11"/>
      </w:numPr>
      <w:spacing w:before="200" w:after="0"/>
      <w:ind w:left="576"/>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rsid w:val="00DA7873"/>
    <w:pPr>
      <w:keepNext/>
      <w:keepLines/>
      <w:numPr>
        <w:ilvl w:val="2"/>
        <w:numId w:val="11"/>
      </w:numPr>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unhideWhenUsed/>
    <w:qFormat/>
    <w:rsid w:val="00FB1584"/>
    <w:pPr>
      <w:keepNext/>
      <w:keepLines/>
      <w:numPr>
        <w:ilvl w:val="3"/>
        <w:numId w:val="11"/>
      </w:numPr>
      <w:spacing w:before="200" w:after="0"/>
      <w:outlineLvl w:val="3"/>
    </w:pPr>
    <w:rPr>
      <w:rFonts w:ascii="Calibri" w:eastAsia="MS Gothic" w:hAnsi="Calibri"/>
      <w:b/>
      <w:bCs/>
      <w:i/>
      <w:iCs/>
      <w:color w:val="4F81BD"/>
    </w:rPr>
  </w:style>
  <w:style w:type="paragraph" w:styleId="Heading5">
    <w:name w:val="heading 5"/>
    <w:basedOn w:val="Heading4"/>
    <w:next w:val="Normal"/>
    <w:link w:val="Heading5Char"/>
    <w:autoRedefine/>
    <w:uiPriority w:val="9"/>
    <w:unhideWhenUsed/>
    <w:qFormat/>
    <w:rsid w:val="004E3A2D"/>
    <w:pPr>
      <w:numPr>
        <w:ilvl w:val="4"/>
      </w:numPr>
      <w:outlineLvl w:val="4"/>
    </w:pPr>
    <w:rPr>
      <w:color w:val="243F60"/>
    </w:rPr>
  </w:style>
  <w:style w:type="paragraph" w:styleId="Heading6">
    <w:name w:val="heading 6"/>
    <w:basedOn w:val="Normal"/>
    <w:next w:val="Normal"/>
    <w:link w:val="Heading6Char"/>
    <w:uiPriority w:val="9"/>
    <w:unhideWhenUsed/>
    <w:qFormat/>
    <w:rsid w:val="004E3A2D"/>
    <w:pPr>
      <w:keepNext/>
      <w:keepLines/>
      <w:numPr>
        <w:ilvl w:val="5"/>
        <w:numId w:val="11"/>
      </w:numPr>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4E3A2D"/>
    <w:pPr>
      <w:keepNext/>
      <w:keepLines/>
      <w:numPr>
        <w:ilvl w:val="6"/>
        <w:numId w:val="11"/>
      </w:numPr>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semiHidden/>
    <w:unhideWhenUsed/>
    <w:qFormat/>
    <w:rsid w:val="004E3A2D"/>
    <w:pPr>
      <w:keepNext/>
      <w:keepLines/>
      <w:numPr>
        <w:ilvl w:val="7"/>
        <w:numId w:val="11"/>
      </w:numPr>
      <w:spacing w:before="200" w:after="0"/>
      <w:outlineLvl w:val="7"/>
    </w:pPr>
    <w:rPr>
      <w:rFonts w:ascii="Calibri" w:eastAsia="MS Gothic" w:hAnsi="Calibri"/>
      <w:color w:val="404040"/>
      <w:szCs w:val="20"/>
    </w:rPr>
  </w:style>
  <w:style w:type="paragraph" w:styleId="Heading9">
    <w:name w:val="heading 9"/>
    <w:basedOn w:val="Normal"/>
    <w:next w:val="Normal"/>
    <w:link w:val="Heading9Char"/>
    <w:uiPriority w:val="9"/>
    <w:semiHidden/>
    <w:unhideWhenUsed/>
    <w:qFormat/>
    <w:rsid w:val="004E3A2D"/>
    <w:pPr>
      <w:keepNext/>
      <w:keepLines/>
      <w:numPr>
        <w:ilvl w:val="8"/>
        <w:numId w:val="11"/>
      </w:numPr>
      <w:spacing w:before="200" w:after="0"/>
      <w:outlineLvl w:val="8"/>
    </w:pPr>
    <w:rPr>
      <w:rFonts w:ascii="Calibri" w:eastAsia="MS Gothic" w:hAnsi="Calibri"/>
      <w:i/>
      <w:iCs/>
      <w:color w:val="4040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C258C"/>
    <w:rPr>
      <w:rFonts w:ascii="Calibri" w:eastAsia="MS Gothic" w:hAnsi="Calibri"/>
      <w:b/>
      <w:bCs/>
      <w:color w:val="345A8A"/>
      <w:sz w:val="32"/>
      <w:szCs w:val="32"/>
    </w:rPr>
  </w:style>
  <w:style w:type="character" w:customStyle="1" w:styleId="Heading2Char">
    <w:name w:val="Heading 2 Char"/>
    <w:link w:val="Heading2"/>
    <w:uiPriority w:val="9"/>
    <w:rsid w:val="00DA7873"/>
    <w:rPr>
      <w:rFonts w:ascii="Calibri" w:eastAsia="MS Gothic" w:hAnsi="Calibri"/>
      <w:b/>
      <w:bCs/>
      <w:color w:val="4F81BD"/>
      <w:sz w:val="26"/>
      <w:szCs w:val="26"/>
    </w:rPr>
  </w:style>
  <w:style w:type="character" w:customStyle="1" w:styleId="Heading3Char">
    <w:name w:val="Heading 3 Char"/>
    <w:link w:val="Heading3"/>
    <w:uiPriority w:val="9"/>
    <w:rsid w:val="00DA7873"/>
    <w:rPr>
      <w:rFonts w:ascii="Calibri" w:eastAsia="MS Gothic" w:hAnsi="Calibri"/>
      <w:b/>
      <w:bCs/>
      <w:color w:val="4F81BD"/>
      <w:szCs w:val="24"/>
    </w:rPr>
  </w:style>
  <w:style w:type="character" w:customStyle="1" w:styleId="Heading4Char">
    <w:name w:val="Heading 4 Char"/>
    <w:link w:val="Heading4"/>
    <w:uiPriority w:val="9"/>
    <w:rsid w:val="00FB1584"/>
    <w:rPr>
      <w:rFonts w:ascii="Calibri" w:eastAsia="MS Gothic" w:hAnsi="Calibri"/>
      <w:b/>
      <w:bCs/>
      <w:i/>
      <w:iCs/>
      <w:color w:val="4F81BD"/>
      <w:szCs w:val="24"/>
    </w:rPr>
  </w:style>
  <w:style w:type="character" w:customStyle="1" w:styleId="Heading5Char">
    <w:name w:val="Heading 5 Char"/>
    <w:link w:val="Heading5"/>
    <w:uiPriority w:val="9"/>
    <w:rsid w:val="000A3552"/>
    <w:rPr>
      <w:rFonts w:ascii="Calibri" w:eastAsia="MS Gothic" w:hAnsi="Calibri"/>
      <w:b/>
      <w:bCs/>
      <w:i/>
      <w:iCs/>
      <w:color w:val="243F60"/>
      <w:szCs w:val="24"/>
    </w:rPr>
  </w:style>
  <w:style w:type="character" w:customStyle="1" w:styleId="Heading6Char">
    <w:name w:val="Heading 6 Char"/>
    <w:link w:val="Heading6"/>
    <w:uiPriority w:val="9"/>
    <w:rsid w:val="004E3A2D"/>
    <w:rPr>
      <w:rFonts w:ascii="Calibri" w:eastAsia="MS Gothic" w:hAnsi="Calibri"/>
      <w:i/>
      <w:iCs/>
      <w:color w:val="243F60"/>
      <w:szCs w:val="24"/>
    </w:rPr>
  </w:style>
  <w:style w:type="character" w:customStyle="1" w:styleId="Heading7Char">
    <w:name w:val="Heading 7 Char"/>
    <w:link w:val="Heading7"/>
    <w:uiPriority w:val="9"/>
    <w:semiHidden/>
    <w:rsid w:val="004E3A2D"/>
    <w:rPr>
      <w:rFonts w:ascii="Calibri" w:eastAsia="MS Gothic" w:hAnsi="Calibri"/>
      <w:i/>
      <w:iCs/>
      <w:color w:val="404040"/>
      <w:szCs w:val="24"/>
    </w:rPr>
  </w:style>
  <w:style w:type="character" w:customStyle="1" w:styleId="Heading8Char">
    <w:name w:val="Heading 8 Char"/>
    <w:link w:val="Heading8"/>
    <w:uiPriority w:val="9"/>
    <w:semiHidden/>
    <w:rsid w:val="004E3A2D"/>
    <w:rPr>
      <w:rFonts w:ascii="Calibri" w:eastAsia="MS Gothic" w:hAnsi="Calibri"/>
      <w:color w:val="404040"/>
    </w:rPr>
  </w:style>
  <w:style w:type="character" w:customStyle="1" w:styleId="Heading9Char">
    <w:name w:val="Heading 9 Char"/>
    <w:link w:val="Heading9"/>
    <w:uiPriority w:val="9"/>
    <w:semiHidden/>
    <w:rsid w:val="004E3A2D"/>
    <w:rPr>
      <w:rFonts w:ascii="Calibri" w:eastAsia="MS Gothic" w:hAnsi="Calibri"/>
      <w:i/>
      <w:iCs/>
      <w:color w:val="404040"/>
    </w:rPr>
  </w:style>
  <w:style w:type="paragraph" w:styleId="Title">
    <w:name w:val="Title"/>
    <w:basedOn w:val="Normal"/>
    <w:next w:val="Normal"/>
    <w:link w:val="TitleChar"/>
    <w:uiPriority w:val="10"/>
    <w:qFormat/>
    <w:rsid w:val="00CC258C"/>
    <w:pPr>
      <w:pBdr>
        <w:bottom w:val="single" w:sz="8" w:space="4" w:color="4F81BD"/>
      </w:pBdr>
      <w:spacing w:after="300"/>
      <w:contextualSpacing/>
      <w:jc w:val="center"/>
    </w:pPr>
    <w:rPr>
      <w:rFonts w:ascii="Calibri" w:eastAsia="MS Gothic" w:hAnsi="Calibri"/>
      <w:color w:val="17365D"/>
      <w:spacing w:val="5"/>
      <w:kern w:val="28"/>
      <w:sz w:val="52"/>
      <w:szCs w:val="52"/>
    </w:rPr>
  </w:style>
  <w:style w:type="character" w:customStyle="1" w:styleId="TitleChar">
    <w:name w:val="Title Char"/>
    <w:link w:val="Title"/>
    <w:uiPriority w:val="10"/>
    <w:rsid w:val="00CC258C"/>
    <w:rPr>
      <w:rFonts w:ascii="Calibri" w:eastAsia="MS Gothic" w:hAnsi="Calibri" w:cs="Times New Roman"/>
      <w:color w:val="17365D"/>
      <w:spacing w:val="5"/>
      <w:kern w:val="28"/>
      <w:sz w:val="52"/>
      <w:szCs w:val="52"/>
    </w:rPr>
  </w:style>
  <w:style w:type="paragraph" w:styleId="NormalWeb">
    <w:name w:val="Normal (Web)"/>
    <w:basedOn w:val="Normal"/>
    <w:uiPriority w:val="99"/>
    <w:semiHidden/>
    <w:unhideWhenUsed/>
    <w:rsid w:val="004D277E"/>
    <w:pPr>
      <w:spacing w:before="100" w:beforeAutospacing="1" w:after="100" w:afterAutospacing="1"/>
    </w:pPr>
    <w:rPr>
      <w:rFonts w:ascii="Times" w:hAnsi="Times"/>
      <w:szCs w:val="20"/>
    </w:rPr>
  </w:style>
  <w:style w:type="paragraph" w:styleId="BalloonText">
    <w:name w:val="Balloon Text"/>
    <w:basedOn w:val="Normal"/>
    <w:link w:val="BalloonTextChar"/>
    <w:uiPriority w:val="99"/>
    <w:semiHidden/>
    <w:unhideWhenUsed/>
    <w:rsid w:val="00CD7E44"/>
    <w:rPr>
      <w:rFonts w:ascii="Lucida Grande" w:hAnsi="Lucida Grande" w:cs="Lucida Grande"/>
      <w:sz w:val="18"/>
      <w:szCs w:val="18"/>
    </w:rPr>
  </w:style>
  <w:style w:type="character" w:customStyle="1" w:styleId="BalloonTextChar">
    <w:name w:val="Balloon Text Char"/>
    <w:link w:val="BalloonText"/>
    <w:uiPriority w:val="99"/>
    <w:semiHidden/>
    <w:rsid w:val="00CD7E44"/>
    <w:rPr>
      <w:rFonts w:ascii="Lucida Grande" w:hAnsi="Lucida Grande" w:cs="Lucida Grande"/>
      <w:sz w:val="18"/>
      <w:szCs w:val="18"/>
    </w:rPr>
  </w:style>
  <w:style w:type="paragraph" w:styleId="Caption">
    <w:name w:val="caption"/>
    <w:basedOn w:val="Normal"/>
    <w:next w:val="Normal"/>
    <w:autoRedefine/>
    <w:uiPriority w:val="35"/>
    <w:unhideWhenUsed/>
    <w:qFormat/>
    <w:rsid w:val="0016160B"/>
    <w:pPr>
      <w:spacing w:after="200"/>
      <w:jc w:val="center"/>
    </w:pPr>
    <w:rPr>
      <w:b/>
      <w:bCs/>
      <w:szCs w:val="18"/>
    </w:rPr>
  </w:style>
  <w:style w:type="paragraph" w:styleId="ListParagraph">
    <w:name w:val="List Paragraph"/>
    <w:basedOn w:val="Normal"/>
    <w:uiPriority w:val="34"/>
    <w:qFormat/>
    <w:rsid w:val="00CD7E44"/>
    <w:pPr>
      <w:ind w:left="720"/>
      <w:contextualSpacing/>
    </w:pPr>
  </w:style>
  <w:style w:type="paragraph" w:styleId="TOC1">
    <w:name w:val="toc 1"/>
    <w:basedOn w:val="Normal"/>
    <w:next w:val="Normal"/>
    <w:autoRedefine/>
    <w:uiPriority w:val="39"/>
    <w:unhideWhenUsed/>
    <w:rsid w:val="003518DC"/>
    <w:pPr>
      <w:tabs>
        <w:tab w:val="left" w:pos="373"/>
        <w:tab w:val="right" w:leader="dot" w:pos="8630"/>
      </w:tabs>
    </w:pPr>
  </w:style>
  <w:style w:type="paragraph" w:styleId="TOC2">
    <w:name w:val="toc 2"/>
    <w:basedOn w:val="Normal"/>
    <w:next w:val="Normal"/>
    <w:autoRedefine/>
    <w:uiPriority w:val="39"/>
    <w:unhideWhenUsed/>
    <w:rsid w:val="000D23E0"/>
    <w:pPr>
      <w:ind w:left="240"/>
    </w:pPr>
  </w:style>
  <w:style w:type="paragraph" w:styleId="TOC3">
    <w:name w:val="toc 3"/>
    <w:basedOn w:val="Normal"/>
    <w:next w:val="Normal"/>
    <w:autoRedefine/>
    <w:uiPriority w:val="39"/>
    <w:unhideWhenUsed/>
    <w:rsid w:val="000D23E0"/>
    <w:pPr>
      <w:ind w:left="480"/>
    </w:pPr>
  </w:style>
  <w:style w:type="paragraph" w:styleId="TOC4">
    <w:name w:val="toc 4"/>
    <w:basedOn w:val="Normal"/>
    <w:next w:val="Normal"/>
    <w:autoRedefine/>
    <w:uiPriority w:val="39"/>
    <w:unhideWhenUsed/>
    <w:rsid w:val="000D23E0"/>
    <w:pPr>
      <w:ind w:left="720"/>
    </w:pPr>
  </w:style>
  <w:style w:type="paragraph" w:styleId="TOC5">
    <w:name w:val="toc 5"/>
    <w:basedOn w:val="Normal"/>
    <w:next w:val="Normal"/>
    <w:autoRedefine/>
    <w:uiPriority w:val="39"/>
    <w:unhideWhenUsed/>
    <w:rsid w:val="000D23E0"/>
    <w:pPr>
      <w:ind w:left="960"/>
    </w:pPr>
  </w:style>
  <w:style w:type="paragraph" w:styleId="TOC6">
    <w:name w:val="toc 6"/>
    <w:basedOn w:val="Normal"/>
    <w:next w:val="Normal"/>
    <w:autoRedefine/>
    <w:uiPriority w:val="39"/>
    <w:unhideWhenUsed/>
    <w:rsid w:val="000D23E0"/>
    <w:pPr>
      <w:ind w:left="1200"/>
    </w:pPr>
  </w:style>
  <w:style w:type="paragraph" w:styleId="TOC7">
    <w:name w:val="toc 7"/>
    <w:basedOn w:val="Normal"/>
    <w:next w:val="Normal"/>
    <w:autoRedefine/>
    <w:uiPriority w:val="39"/>
    <w:unhideWhenUsed/>
    <w:rsid w:val="000D23E0"/>
    <w:pPr>
      <w:ind w:left="1440"/>
    </w:pPr>
  </w:style>
  <w:style w:type="paragraph" w:styleId="TOC8">
    <w:name w:val="toc 8"/>
    <w:basedOn w:val="Normal"/>
    <w:next w:val="Normal"/>
    <w:autoRedefine/>
    <w:uiPriority w:val="39"/>
    <w:unhideWhenUsed/>
    <w:rsid w:val="000D23E0"/>
    <w:pPr>
      <w:ind w:left="1680"/>
    </w:pPr>
  </w:style>
  <w:style w:type="paragraph" w:styleId="TOC9">
    <w:name w:val="toc 9"/>
    <w:basedOn w:val="Normal"/>
    <w:next w:val="Normal"/>
    <w:autoRedefine/>
    <w:uiPriority w:val="39"/>
    <w:unhideWhenUsed/>
    <w:rsid w:val="000D23E0"/>
    <w:pPr>
      <w:ind w:left="1920"/>
    </w:pPr>
  </w:style>
  <w:style w:type="paragraph" w:styleId="NoSpacing">
    <w:name w:val="No Spacing"/>
    <w:link w:val="NoSpacingChar"/>
    <w:qFormat/>
    <w:rsid w:val="00BB28F7"/>
    <w:rPr>
      <w:sz w:val="24"/>
      <w:szCs w:val="24"/>
    </w:rPr>
  </w:style>
  <w:style w:type="character" w:customStyle="1" w:styleId="NoSpacingChar">
    <w:name w:val="No Spacing Char"/>
    <w:basedOn w:val="DefaultParagraphFont"/>
    <w:link w:val="NoSpacing"/>
    <w:rsid w:val="007569DE"/>
  </w:style>
  <w:style w:type="table" w:styleId="TableGrid">
    <w:name w:val="Table Grid"/>
    <w:basedOn w:val="TableNormal"/>
    <w:uiPriority w:val="59"/>
    <w:rsid w:val="00AF08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05D0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Shading1-Accent5">
    <w:name w:val="Medium Shading 1 Accent 5"/>
    <w:basedOn w:val="TableNormal"/>
    <w:uiPriority w:val="63"/>
    <w:rsid w:val="00305D05"/>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Grid3-Accent5">
    <w:name w:val="Medium Grid 3 Accent 5"/>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LightList-Accent5">
    <w:name w:val="Light List Accent 5"/>
    <w:basedOn w:val="TableNormal"/>
    <w:uiPriority w:val="61"/>
    <w:rsid w:val="00305D0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
    <w:name w:val="Medium Grid 3"/>
    <w:basedOn w:val="TableNormal"/>
    <w:uiPriority w:val="69"/>
    <w:rsid w:val="00305D05"/>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LightShading">
    <w:name w:val="Light Shading"/>
    <w:basedOn w:val="TableNormal"/>
    <w:uiPriority w:val="60"/>
    <w:rsid w:val="00305D0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Header">
    <w:name w:val="header"/>
    <w:basedOn w:val="Normal"/>
    <w:link w:val="HeaderChar"/>
    <w:uiPriority w:val="99"/>
    <w:unhideWhenUsed/>
    <w:rsid w:val="00EE41A1"/>
    <w:pPr>
      <w:tabs>
        <w:tab w:val="center" w:pos="4320"/>
        <w:tab w:val="right" w:pos="8640"/>
      </w:tabs>
      <w:spacing w:before="0" w:after="0"/>
    </w:pPr>
  </w:style>
  <w:style w:type="character" w:customStyle="1" w:styleId="HeaderChar">
    <w:name w:val="Header Char"/>
    <w:basedOn w:val="DefaultParagraphFont"/>
    <w:link w:val="Header"/>
    <w:uiPriority w:val="99"/>
    <w:rsid w:val="00EE41A1"/>
  </w:style>
  <w:style w:type="paragraph" w:styleId="Footer">
    <w:name w:val="footer"/>
    <w:basedOn w:val="Normal"/>
    <w:link w:val="FooterChar"/>
    <w:uiPriority w:val="99"/>
    <w:unhideWhenUsed/>
    <w:rsid w:val="00EE41A1"/>
    <w:pPr>
      <w:tabs>
        <w:tab w:val="center" w:pos="4320"/>
        <w:tab w:val="right" w:pos="8640"/>
      </w:tabs>
      <w:spacing w:before="0" w:after="0"/>
    </w:pPr>
  </w:style>
  <w:style w:type="character" w:customStyle="1" w:styleId="FooterChar">
    <w:name w:val="Footer Char"/>
    <w:basedOn w:val="DefaultParagraphFont"/>
    <w:link w:val="Footer"/>
    <w:uiPriority w:val="99"/>
    <w:rsid w:val="00EE41A1"/>
  </w:style>
  <w:style w:type="character" w:styleId="Strong">
    <w:name w:val="Strong"/>
    <w:uiPriority w:val="22"/>
    <w:qFormat/>
    <w:rsid w:val="00B225E8"/>
    <w:rPr>
      <w:b/>
      <w:bCs/>
    </w:rPr>
  </w:style>
  <w:style w:type="paragraph" w:styleId="Revision">
    <w:name w:val="Revision"/>
    <w:hidden/>
    <w:uiPriority w:val="99"/>
    <w:semiHidden/>
    <w:rsid w:val="00AB28AA"/>
    <w:rPr>
      <w:sz w:val="24"/>
      <w:szCs w:val="24"/>
    </w:rPr>
  </w:style>
  <w:style w:type="character" w:styleId="PageNumber">
    <w:name w:val="page number"/>
    <w:basedOn w:val="DefaultParagraphFont"/>
    <w:uiPriority w:val="99"/>
    <w:semiHidden/>
    <w:unhideWhenUsed/>
    <w:rsid w:val="007569DE"/>
  </w:style>
  <w:style w:type="character" w:styleId="Emphasis">
    <w:name w:val="Emphasis"/>
    <w:uiPriority w:val="20"/>
    <w:qFormat/>
    <w:rsid w:val="003269B5"/>
    <w:rPr>
      <w:i/>
      <w:iCs/>
    </w:rPr>
  </w:style>
  <w:style w:type="paragraph" w:styleId="DocumentMap">
    <w:name w:val="Document Map"/>
    <w:basedOn w:val="Normal"/>
    <w:link w:val="DocumentMapChar"/>
    <w:uiPriority w:val="99"/>
    <w:semiHidden/>
    <w:unhideWhenUsed/>
    <w:rsid w:val="00B72D9E"/>
    <w:pPr>
      <w:spacing w:before="0" w:after="0"/>
    </w:pPr>
    <w:rPr>
      <w:rFonts w:ascii="Lucida Grande" w:hAnsi="Lucida Grande" w:cs="Lucida Grande"/>
      <w:sz w:val="24"/>
    </w:rPr>
  </w:style>
  <w:style w:type="character" w:customStyle="1" w:styleId="DocumentMapChar">
    <w:name w:val="Document Map Char"/>
    <w:link w:val="DocumentMap"/>
    <w:uiPriority w:val="99"/>
    <w:semiHidden/>
    <w:rsid w:val="00B72D9E"/>
    <w:rPr>
      <w:rFonts w:ascii="Lucida Grande" w:hAnsi="Lucida Grande" w:cs="Lucida Grande"/>
    </w:rPr>
  </w:style>
  <w:style w:type="character" w:styleId="PlaceholderText">
    <w:name w:val="Placeholder Text"/>
    <w:uiPriority w:val="99"/>
    <w:semiHidden/>
    <w:rsid w:val="00F33AC1"/>
    <w:rPr>
      <w:color w:val="808080"/>
    </w:rPr>
  </w:style>
  <w:style w:type="paragraph" w:styleId="TOCHeading">
    <w:name w:val="TOC Heading"/>
    <w:basedOn w:val="Heading1"/>
    <w:next w:val="Normal"/>
    <w:uiPriority w:val="39"/>
    <w:unhideWhenUsed/>
    <w:qFormat/>
    <w:rsid w:val="000005A1"/>
    <w:pPr>
      <w:numPr>
        <w:numId w:val="0"/>
      </w:numPr>
      <w:spacing w:after="0" w:line="276" w:lineRule="auto"/>
      <w:outlineLvl w:val="9"/>
    </w:pPr>
    <w:rPr>
      <w:color w:val="365F91"/>
      <w:sz w:val="28"/>
      <w:szCs w:val="28"/>
      <w:lang w:eastAsia="ja-JP"/>
    </w:rPr>
  </w:style>
  <w:style w:type="character" w:styleId="Hyperlink">
    <w:name w:val="Hyperlink"/>
    <w:uiPriority w:val="99"/>
    <w:unhideWhenUsed/>
    <w:rsid w:val="000005A1"/>
    <w:rPr>
      <w:color w:val="0000FF"/>
      <w:u w:val="single"/>
    </w:rPr>
  </w:style>
  <w:style w:type="paragraph" w:styleId="PlainText">
    <w:name w:val="Plain Text"/>
    <w:basedOn w:val="Normal"/>
    <w:link w:val="PlainTextChar"/>
    <w:uiPriority w:val="99"/>
    <w:unhideWhenUsed/>
    <w:rsid w:val="005E7130"/>
    <w:pPr>
      <w:spacing w:before="0" w:after="0"/>
    </w:pPr>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5E7130"/>
    <w:rPr>
      <w:rFonts w:ascii="Courier" w:eastAsiaTheme="minorHAnsi" w:hAnsi="Courier" w:cstheme="minorBidi"/>
      <w:sz w:val="21"/>
      <w:szCs w:val="21"/>
    </w:rPr>
  </w:style>
  <w:style w:type="table" w:styleId="GridTable4-Accent1">
    <w:name w:val="Grid Table 4 Accent 1"/>
    <w:basedOn w:val="TableNormal"/>
    <w:uiPriority w:val="49"/>
    <w:rsid w:val="006D462F"/>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5">
    <w:name w:val="List Table 3 Accent 5"/>
    <w:basedOn w:val="TableNormal"/>
    <w:uiPriority w:val="48"/>
    <w:rsid w:val="00E5151B"/>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styleId="CommentReference">
    <w:name w:val="annotation reference"/>
    <w:basedOn w:val="DefaultParagraphFont"/>
    <w:uiPriority w:val="99"/>
    <w:semiHidden/>
    <w:unhideWhenUsed/>
    <w:rsid w:val="00104560"/>
    <w:rPr>
      <w:sz w:val="18"/>
      <w:szCs w:val="18"/>
    </w:rPr>
  </w:style>
  <w:style w:type="paragraph" w:styleId="CommentText">
    <w:name w:val="annotation text"/>
    <w:basedOn w:val="Normal"/>
    <w:link w:val="CommentTextChar"/>
    <w:uiPriority w:val="99"/>
    <w:unhideWhenUsed/>
    <w:rsid w:val="00104560"/>
    <w:rPr>
      <w:sz w:val="24"/>
    </w:rPr>
  </w:style>
  <w:style w:type="character" w:customStyle="1" w:styleId="CommentTextChar">
    <w:name w:val="Comment Text Char"/>
    <w:basedOn w:val="DefaultParagraphFont"/>
    <w:link w:val="CommentText"/>
    <w:uiPriority w:val="99"/>
    <w:rsid w:val="00104560"/>
    <w:rPr>
      <w:sz w:val="24"/>
      <w:szCs w:val="24"/>
    </w:rPr>
  </w:style>
  <w:style w:type="paragraph" w:styleId="CommentSubject">
    <w:name w:val="annotation subject"/>
    <w:basedOn w:val="CommentText"/>
    <w:next w:val="CommentText"/>
    <w:link w:val="CommentSubjectChar"/>
    <w:uiPriority w:val="99"/>
    <w:semiHidden/>
    <w:unhideWhenUsed/>
    <w:rsid w:val="00104560"/>
    <w:rPr>
      <w:b/>
      <w:bCs/>
      <w:sz w:val="20"/>
      <w:szCs w:val="20"/>
    </w:rPr>
  </w:style>
  <w:style w:type="character" w:customStyle="1" w:styleId="CommentSubjectChar">
    <w:name w:val="Comment Subject Char"/>
    <w:basedOn w:val="CommentTextChar"/>
    <w:link w:val="CommentSubject"/>
    <w:uiPriority w:val="99"/>
    <w:semiHidden/>
    <w:rsid w:val="00104560"/>
    <w:rPr>
      <w:b/>
      <w:bCs/>
      <w:sz w:val="24"/>
      <w:szCs w:val="24"/>
    </w:rPr>
  </w:style>
  <w:style w:type="paragraph" w:customStyle="1" w:styleId="Grammar">
    <w:name w:val="Grammar"/>
    <w:basedOn w:val="PlainText"/>
    <w:qFormat/>
    <w:rsid w:val="00104560"/>
    <w:pPr>
      <w:keepNext/>
      <w:keepLines/>
      <w:pBdr>
        <w:top w:val="single" w:sz="4" w:space="1" w:color="auto"/>
        <w:left w:val="single" w:sz="4" w:space="4" w:color="auto"/>
        <w:bottom w:val="single" w:sz="4" w:space="1" w:color="auto"/>
        <w:right w:val="single" w:sz="4" w:space="4" w:color="auto"/>
      </w:pBdr>
      <w:shd w:val="clear" w:color="auto" w:fill="AEEEF3"/>
    </w:pPr>
    <w:rPr>
      <w:rFonts w:ascii="Courier New" w:hAnsi="Courier New" w:cs="Courier New"/>
    </w:rPr>
  </w:style>
  <w:style w:type="paragraph" w:customStyle="1" w:styleId="Pseudocode">
    <w:name w:val="Pseudocode"/>
    <w:basedOn w:val="Grammar"/>
    <w:qFormat/>
    <w:rsid w:val="00EE3972"/>
    <w:pPr>
      <w:shd w:val="clear" w:color="auto" w:fill="EAF1DD" w:themeFill="accent3" w:themeFillTint="33"/>
    </w:pPr>
    <w:rPr>
      <w:rFonts w:ascii="Consolas" w:hAnsi="Consolas"/>
      <w:color w:val="000000" w:themeColor="text1"/>
      <w:sz w:val="20"/>
    </w:rPr>
  </w:style>
  <w:style w:type="table" w:customStyle="1" w:styleId="GridTable4-Accent11">
    <w:name w:val="Grid Table 4 - Accent 11"/>
    <w:basedOn w:val="TableNormal"/>
    <w:uiPriority w:val="49"/>
    <w:rsid w:val="00670A1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51">
    <w:name w:val="List Table 3 - Accent 51"/>
    <w:basedOn w:val="TableNormal"/>
    <w:uiPriority w:val="48"/>
    <w:rsid w:val="00670A14"/>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5656">
      <w:bodyDiv w:val="1"/>
      <w:marLeft w:val="0"/>
      <w:marRight w:val="0"/>
      <w:marTop w:val="0"/>
      <w:marBottom w:val="0"/>
      <w:divBdr>
        <w:top w:val="none" w:sz="0" w:space="0" w:color="auto"/>
        <w:left w:val="none" w:sz="0" w:space="0" w:color="auto"/>
        <w:bottom w:val="none" w:sz="0" w:space="0" w:color="auto"/>
        <w:right w:val="none" w:sz="0" w:space="0" w:color="auto"/>
      </w:divBdr>
    </w:div>
    <w:div w:id="416440186">
      <w:bodyDiv w:val="1"/>
      <w:marLeft w:val="0"/>
      <w:marRight w:val="0"/>
      <w:marTop w:val="0"/>
      <w:marBottom w:val="0"/>
      <w:divBdr>
        <w:top w:val="none" w:sz="0" w:space="0" w:color="auto"/>
        <w:left w:val="none" w:sz="0" w:space="0" w:color="auto"/>
        <w:bottom w:val="none" w:sz="0" w:space="0" w:color="auto"/>
        <w:right w:val="none" w:sz="0" w:space="0" w:color="auto"/>
      </w:divBdr>
    </w:div>
    <w:div w:id="812677542">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styles" Target="styles.xml"/><Relationship Id="rId71" Type="http://schemas.openxmlformats.org/officeDocument/2006/relationships/settings" Target="settings.xml"/><Relationship Id="rId72" Type="http://schemas.openxmlformats.org/officeDocument/2006/relationships/webSettings" Target="webSettings.xml"/><Relationship Id="rId73" Type="http://schemas.openxmlformats.org/officeDocument/2006/relationships/footnotes" Target="footnotes.xml"/><Relationship Id="rId74" Type="http://schemas.openxmlformats.org/officeDocument/2006/relationships/endnotes" Target="endnotes.xml"/><Relationship Id="rId75" Type="http://schemas.openxmlformats.org/officeDocument/2006/relationships/comments" Target="comments.xml"/><Relationship Id="rId76" Type="http://schemas.microsoft.com/office/2011/relationships/commentsExtended" Target="commentsExtended.xml"/><Relationship Id="rId77" Type="http://schemas.openxmlformats.org/officeDocument/2006/relationships/image" Target="media/image1.png"/><Relationship Id="rId78" Type="http://schemas.openxmlformats.org/officeDocument/2006/relationships/image" Target="media/image2.emf"/><Relationship Id="rId79" Type="http://schemas.openxmlformats.org/officeDocument/2006/relationships/image" Target="media/image3.emf"/><Relationship Id="rId90" Type="http://schemas.openxmlformats.org/officeDocument/2006/relationships/image" Target="media/image14.emf"/><Relationship Id="rId91" Type="http://schemas.openxmlformats.org/officeDocument/2006/relationships/image" Target="media/image15.png"/><Relationship Id="rId92" Type="http://schemas.openxmlformats.org/officeDocument/2006/relationships/image" Target="media/image16.emf"/><Relationship Id="rId93" Type="http://schemas.openxmlformats.org/officeDocument/2006/relationships/footer" Target="footer1.xml"/><Relationship Id="rId94" Type="http://schemas.openxmlformats.org/officeDocument/2006/relationships/footer" Target="footer2.xml"/><Relationship Id="rId95" Type="http://schemas.openxmlformats.org/officeDocument/2006/relationships/footer" Target="footer3.xml"/><Relationship Id="rId96" Type="http://schemas.openxmlformats.org/officeDocument/2006/relationships/fontTable" Target="fontTable.xml"/><Relationship Id="rId97" Type="http://schemas.microsoft.com/office/2011/relationships/people" Target="people.xml"/><Relationship Id="rId98"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numbering" Target="numbering.xml"/><Relationship Id="rId80" Type="http://schemas.openxmlformats.org/officeDocument/2006/relationships/image" Target="media/image4.emf"/><Relationship Id="rId81" Type="http://schemas.openxmlformats.org/officeDocument/2006/relationships/image" Target="media/image5.png"/><Relationship Id="rId82" Type="http://schemas.openxmlformats.org/officeDocument/2006/relationships/image" Target="media/image6.png"/><Relationship Id="rId83" Type="http://schemas.openxmlformats.org/officeDocument/2006/relationships/image" Target="media/image7.png"/><Relationship Id="rId84" Type="http://schemas.openxmlformats.org/officeDocument/2006/relationships/image" Target="media/image8.png"/><Relationship Id="rId85" Type="http://schemas.openxmlformats.org/officeDocument/2006/relationships/image" Target="media/image9.png"/><Relationship Id="rId86" Type="http://schemas.openxmlformats.org/officeDocument/2006/relationships/image" Target="media/image10.png"/><Relationship Id="rId87" Type="http://schemas.openxmlformats.org/officeDocument/2006/relationships/image" Target="media/image11.png"/><Relationship Id="rId88" Type="http://schemas.openxmlformats.org/officeDocument/2006/relationships/image" Target="media/image12.png"/><Relationship Id="rId89" Type="http://schemas.openxmlformats.org/officeDocument/2006/relationships/image" Target="media/image1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5F768-DC16-1C41-ABA7-F29D52C84D0D}">
  <ds:schemaRefs>
    <ds:schemaRef ds:uri="http://schemas.openxmlformats.org/officeDocument/2006/bibliography"/>
  </ds:schemaRefs>
</ds:datastoreItem>
</file>

<file path=customXml/itemProps10.xml><?xml version="1.0" encoding="utf-8"?>
<ds:datastoreItem xmlns:ds="http://schemas.openxmlformats.org/officeDocument/2006/customXml" ds:itemID="{6E4BEFB8-EF83-5147-BC8C-4C3C38BC89F2}">
  <ds:schemaRefs>
    <ds:schemaRef ds:uri="http://schemas.openxmlformats.org/officeDocument/2006/bibliography"/>
  </ds:schemaRefs>
</ds:datastoreItem>
</file>

<file path=customXml/itemProps11.xml><?xml version="1.0" encoding="utf-8"?>
<ds:datastoreItem xmlns:ds="http://schemas.openxmlformats.org/officeDocument/2006/customXml" ds:itemID="{9C2A0570-717C-8C4C-B71D-022BBE0D5A4A}">
  <ds:schemaRefs>
    <ds:schemaRef ds:uri="http://schemas.openxmlformats.org/officeDocument/2006/bibliography"/>
  </ds:schemaRefs>
</ds:datastoreItem>
</file>

<file path=customXml/itemProps12.xml><?xml version="1.0" encoding="utf-8"?>
<ds:datastoreItem xmlns:ds="http://schemas.openxmlformats.org/officeDocument/2006/customXml" ds:itemID="{941DBBA0-7BCF-B74E-A291-165066310856}">
  <ds:schemaRefs>
    <ds:schemaRef ds:uri="http://schemas.openxmlformats.org/officeDocument/2006/bibliography"/>
  </ds:schemaRefs>
</ds:datastoreItem>
</file>

<file path=customXml/itemProps13.xml><?xml version="1.0" encoding="utf-8"?>
<ds:datastoreItem xmlns:ds="http://schemas.openxmlformats.org/officeDocument/2006/customXml" ds:itemID="{222756C7-665F-7642-BF6D-517A1C8E33B9}">
  <ds:schemaRefs>
    <ds:schemaRef ds:uri="http://schemas.openxmlformats.org/officeDocument/2006/bibliography"/>
  </ds:schemaRefs>
</ds:datastoreItem>
</file>

<file path=customXml/itemProps14.xml><?xml version="1.0" encoding="utf-8"?>
<ds:datastoreItem xmlns:ds="http://schemas.openxmlformats.org/officeDocument/2006/customXml" ds:itemID="{5CECF3E8-A522-7D4A-9D8E-6E2AB8BB2C99}">
  <ds:schemaRefs>
    <ds:schemaRef ds:uri="http://schemas.openxmlformats.org/officeDocument/2006/bibliography"/>
  </ds:schemaRefs>
</ds:datastoreItem>
</file>

<file path=customXml/itemProps15.xml><?xml version="1.0" encoding="utf-8"?>
<ds:datastoreItem xmlns:ds="http://schemas.openxmlformats.org/officeDocument/2006/customXml" ds:itemID="{D52DE202-F6AE-5341-BB0C-22AED77CC8C2}">
  <ds:schemaRefs>
    <ds:schemaRef ds:uri="http://schemas.openxmlformats.org/officeDocument/2006/bibliography"/>
  </ds:schemaRefs>
</ds:datastoreItem>
</file>

<file path=customXml/itemProps16.xml><?xml version="1.0" encoding="utf-8"?>
<ds:datastoreItem xmlns:ds="http://schemas.openxmlformats.org/officeDocument/2006/customXml" ds:itemID="{818C663E-E0F5-3743-BD81-08728777B8A6}">
  <ds:schemaRefs>
    <ds:schemaRef ds:uri="http://schemas.openxmlformats.org/officeDocument/2006/bibliography"/>
  </ds:schemaRefs>
</ds:datastoreItem>
</file>

<file path=customXml/itemProps17.xml><?xml version="1.0" encoding="utf-8"?>
<ds:datastoreItem xmlns:ds="http://schemas.openxmlformats.org/officeDocument/2006/customXml" ds:itemID="{7BECA7C9-9CC6-5B48-90AC-59680747412A}">
  <ds:schemaRefs>
    <ds:schemaRef ds:uri="http://schemas.openxmlformats.org/officeDocument/2006/bibliography"/>
  </ds:schemaRefs>
</ds:datastoreItem>
</file>

<file path=customXml/itemProps18.xml><?xml version="1.0" encoding="utf-8"?>
<ds:datastoreItem xmlns:ds="http://schemas.openxmlformats.org/officeDocument/2006/customXml" ds:itemID="{A303DBA8-294E-5F43-B516-FF247E0DB666}">
  <ds:schemaRefs>
    <ds:schemaRef ds:uri="http://schemas.openxmlformats.org/officeDocument/2006/bibliography"/>
  </ds:schemaRefs>
</ds:datastoreItem>
</file>

<file path=customXml/itemProps19.xml><?xml version="1.0" encoding="utf-8"?>
<ds:datastoreItem xmlns:ds="http://schemas.openxmlformats.org/officeDocument/2006/customXml" ds:itemID="{F7EAB169-DC3E-AC4E-8C20-345D2B54BBBF}">
  <ds:schemaRefs>
    <ds:schemaRef ds:uri="http://schemas.openxmlformats.org/officeDocument/2006/bibliography"/>
  </ds:schemaRefs>
</ds:datastoreItem>
</file>

<file path=customXml/itemProps2.xml><?xml version="1.0" encoding="utf-8"?>
<ds:datastoreItem xmlns:ds="http://schemas.openxmlformats.org/officeDocument/2006/customXml" ds:itemID="{F871D538-C443-EF4B-8ADC-0EB7DB817B12}">
  <ds:schemaRefs>
    <ds:schemaRef ds:uri="http://schemas.openxmlformats.org/officeDocument/2006/bibliography"/>
  </ds:schemaRefs>
</ds:datastoreItem>
</file>

<file path=customXml/itemProps20.xml><?xml version="1.0" encoding="utf-8"?>
<ds:datastoreItem xmlns:ds="http://schemas.openxmlformats.org/officeDocument/2006/customXml" ds:itemID="{FF3850D7-5D2A-484B-B26D-96136CE3EBD4}">
  <ds:schemaRefs>
    <ds:schemaRef ds:uri="http://schemas.openxmlformats.org/officeDocument/2006/bibliography"/>
  </ds:schemaRefs>
</ds:datastoreItem>
</file>

<file path=customXml/itemProps21.xml><?xml version="1.0" encoding="utf-8"?>
<ds:datastoreItem xmlns:ds="http://schemas.openxmlformats.org/officeDocument/2006/customXml" ds:itemID="{F62417C0-868D-B14E-AC79-DC3679CC20D1}">
  <ds:schemaRefs>
    <ds:schemaRef ds:uri="http://schemas.openxmlformats.org/officeDocument/2006/bibliography"/>
  </ds:schemaRefs>
</ds:datastoreItem>
</file>

<file path=customXml/itemProps22.xml><?xml version="1.0" encoding="utf-8"?>
<ds:datastoreItem xmlns:ds="http://schemas.openxmlformats.org/officeDocument/2006/customXml" ds:itemID="{F7EC8A09-CA54-A74B-90A5-0967824BEEAD}">
  <ds:schemaRefs>
    <ds:schemaRef ds:uri="http://schemas.openxmlformats.org/officeDocument/2006/bibliography"/>
  </ds:schemaRefs>
</ds:datastoreItem>
</file>

<file path=customXml/itemProps23.xml><?xml version="1.0" encoding="utf-8"?>
<ds:datastoreItem xmlns:ds="http://schemas.openxmlformats.org/officeDocument/2006/customXml" ds:itemID="{CDEB404E-FD45-B644-AE77-BE6BBFB969CC}">
  <ds:schemaRefs>
    <ds:schemaRef ds:uri="http://schemas.openxmlformats.org/officeDocument/2006/bibliography"/>
  </ds:schemaRefs>
</ds:datastoreItem>
</file>

<file path=customXml/itemProps24.xml><?xml version="1.0" encoding="utf-8"?>
<ds:datastoreItem xmlns:ds="http://schemas.openxmlformats.org/officeDocument/2006/customXml" ds:itemID="{EC9E9072-72DF-AA4F-B28C-76D97DA9C296}">
  <ds:schemaRefs>
    <ds:schemaRef ds:uri="http://schemas.openxmlformats.org/officeDocument/2006/bibliography"/>
  </ds:schemaRefs>
</ds:datastoreItem>
</file>

<file path=customXml/itemProps25.xml><?xml version="1.0" encoding="utf-8"?>
<ds:datastoreItem xmlns:ds="http://schemas.openxmlformats.org/officeDocument/2006/customXml" ds:itemID="{DDB1775E-E05E-5C47-BF10-F6E3E14E3E0E}">
  <ds:schemaRefs>
    <ds:schemaRef ds:uri="http://schemas.openxmlformats.org/officeDocument/2006/bibliography"/>
  </ds:schemaRefs>
</ds:datastoreItem>
</file>

<file path=customXml/itemProps26.xml><?xml version="1.0" encoding="utf-8"?>
<ds:datastoreItem xmlns:ds="http://schemas.openxmlformats.org/officeDocument/2006/customXml" ds:itemID="{1CB737FE-9C69-7B40-A5E1-D95C9BCE4A3E}">
  <ds:schemaRefs>
    <ds:schemaRef ds:uri="http://schemas.openxmlformats.org/officeDocument/2006/bibliography"/>
  </ds:schemaRefs>
</ds:datastoreItem>
</file>

<file path=customXml/itemProps27.xml><?xml version="1.0" encoding="utf-8"?>
<ds:datastoreItem xmlns:ds="http://schemas.openxmlformats.org/officeDocument/2006/customXml" ds:itemID="{C8D6594F-6B21-7F45-AF4B-6515694F54E4}">
  <ds:schemaRefs>
    <ds:schemaRef ds:uri="http://schemas.openxmlformats.org/officeDocument/2006/bibliography"/>
  </ds:schemaRefs>
</ds:datastoreItem>
</file>

<file path=customXml/itemProps28.xml><?xml version="1.0" encoding="utf-8"?>
<ds:datastoreItem xmlns:ds="http://schemas.openxmlformats.org/officeDocument/2006/customXml" ds:itemID="{FD528E71-9DD4-334B-97AB-858485103D8F}">
  <ds:schemaRefs>
    <ds:schemaRef ds:uri="http://schemas.openxmlformats.org/officeDocument/2006/bibliography"/>
  </ds:schemaRefs>
</ds:datastoreItem>
</file>

<file path=customXml/itemProps29.xml><?xml version="1.0" encoding="utf-8"?>
<ds:datastoreItem xmlns:ds="http://schemas.openxmlformats.org/officeDocument/2006/customXml" ds:itemID="{24254EA8-EEEF-F94D-995A-5A167D14FFDD}">
  <ds:schemaRefs>
    <ds:schemaRef ds:uri="http://schemas.openxmlformats.org/officeDocument/2006/bibliography"/>
  </ds:schemaRefs>
</ds:datastoreItem>
</file>

<file path=customXml/itemProps3.xml><?xml version="1.0" encoding="utf-8"?>
<ds:datastoreItem xmlns:ds="http://schemas.openxmlformats.org/officeDocument/2006/customXml" ds:itemID="{28DAA78C-4020-4C40-98DF-4D9EE238703E}">
  <ds:schemaRefs>
    <ds:schemaRef ds:uri="http://schemas.openxmlformats.org/officeDocument/2006/bibliography"/>
  </ds:schemaRefs>
</ds:datastoreItem>
</file>

<file path=customXml/itemProps30.xml><?xml version="1.0" encoding="utf-8"?>
<ds:datastoreItem xmlns:ds="http://schemas.openxmlformats.org/officeDocument/2006/customXml" ds:itemID="{8AA5970B-BBEB-004B-9C80-D791AB53563A}">
  <ds:schemaRefs>
    <ds:schemaRef ds:uri="http://schemas.openxmlformats.org/officeDocument/2006/bibliography"/>
  </ds:schemaRefs>
</ds:datastoreItem>
</file>

<file path=customXml/itemProps31.xml><?xml version="1.0" encoding="utf-8"?>
<ds:datastoreItem xmlns:ds="http://schemas.openxmlformats.org/officeDocument/2006/customXml" ds:itemID="{E47AD36A-9620-EB4E-AA2D-67AF2E105A27}">
  <ds:schemaRefs>
    <ds:schemaRef ds:uri="http://schemas.openxmlformats.org/officeDocument/2006/bibliography"/>
  </ds:schemaRefs>
</ds:datastoreItem>
</file>

<file path=customXml/itemProps32.xml><?xml version="1.0" encoding="utf-8"?>
<ds:datastoreItem xmlns:ds="http://schemas.openxmlformats.org/officeDocument/2006/customXml" ds:itemID="{50FEC8B2-489C-B84B-B26E-AE377BA79562}">
  <ds:schemaRefs>
    <ds:schemaRef ds:uri="http://schemas.openxmlformats.org/officeDocument/2006/bibliography"/>
  </ds:schemaRefs>
</ds:datastoreItem>
</file>

<file path=customXml/itemProps33.xml><?xml version="1.0" encoding="utf-8"?>
<ds:datastoreItem xmlns:ds="http://schemas.openxmlformats.org/officeDocument/2006/customXml" ds:itemID="{13D5831D-B80A-3F4F-9B7C-7FB9D4F145B2}">
  <ds:schemaRefs>
    <ds:schemaRef ds:uri="http://schemas.openxmlformats.org/officeDocument/2006/bibliography"/>
  </ds:schemaRefs>
</ds:datastoreItem>
</file>

<file path=customXml/itemProps34.xml><?xml version="1.0" encoding="utf-8"?>
<ds:datastoreItem xmlns:ds="http://schemas.openxmlformats.org/officeDocument/2006/customXml" ds:itemID="{7FB55FA7-85F9-E742-91E3-36B1EB64529A}">
  <ds:schemaRefs>
    <ds:schemaRef ds:uri="http://schemas.openxmlformats.org/officeDocument/2006/bibliography"/>
  </ds:schemaRefs>
</ds:datastoreItem>
</file>

<file path=customXml/itemProps35.xml><?xml version="1.0" encoding="utf-8"?>
<ds:datastoreItem xmlns:ds="http://schemas.openxmlformats.org/officeDocument/2006/customXml" ds:itemID="{7C6C2391-5334-A646-A76C-2779BFC9364E}">
  <ds:schemaRefs>
    <ds:schemaRef ds:uri="http://schemas.openxmlformats.org/officeDocument/2006/bibliography"/>
  </ds:schemaRefs>
</ds:datastoreItem>
</file>

<file path=customXml/itemProps36.xml><?xml version="1.0" encoding="utf-8"?>
<ds:datastoreItem xmlns:ds="http://schemas.openxmlformats.org/officeDocument/2006/customXml" ds:itemID="{AF8AF06D-1FDA-374F-BF10-33718428211F}">
  <ds:schemaRefs>
    <ds:schemaRef ds:uri="http://schemas.openxmlformats.org/officeDocument/2006/bibliography"/>
  </ds:schemaRefs>
</ds:datastoreItem>
</file>

<file path=customXml/itemProps37.xml><?xml version="1.0" encoding="utf-8"?>
<ds:datastoreItem xmlns:ds="http://schemas.openxmlformats.org/officeDocument/2006/customXml" ds:itemID="{E78F0205-1149-1E42-BD9E-EA6F4AA8A8A1}">
  <ds:schemaRefs>
    <ds:schemaRef ds:uri="http://schemas.openxmlformats.org/officeDocument/2006/bibliography"/>
  </ds:schemaRefs>
</ds:datastoreItem>
</file>

<file path=customXml/itemProps38.xml><?xml version="1.0" encoding="utf-8"?>
<ds:datastoreItem xmlns:ds="http://schemas.openxmlformats.org/officeDocument/2006/customXml" ds:itemID="{021DD76E-D42E-E74C-A165-DD4BDDA997C7}">
  <ds:schemaRefs>
    <ds:schemaRef ds:uri="http://schemas.openxmlformats.org/officeDocument/2006/bibliography"/>
  </ds:schemaRefs>
</ds:datastoreItem>
</file>

<file path=customXml/itemProps39.xml><?xml version="1.0" encoding="utf-8"?>
<ds:datastoreItem xmlns:ds="http://schemas.openxmlformats.org/officeDocument/2006/customXml" ds:itemID="{6ACACB92-E2CD-874E-8DF7-F8A3342A549B}">
  <ds:schemaRefs>
    <ds:schemaRef ds:uri="http://schemas.openxmlformats.org/officeDocument/2006/bibliography"/>
  </ds:schemaRefs>
</ds:datastoreItem>
</file>

<file path=customXml/itemProps4.xml><?xml version="1.0" encoding="utf-8"?>
<ds:datastoreItem xmlns:ds="http://schemas.openxmlformats.org/officeDocument/2006/customXml" ds:itemID="{AC5E3850-442B-0642-A734-63911C415582}">
  <ds:schemaRefs>
    <ds:schemaRef ds:uri="http://schemas.openxmlformats.org/officeDocument/2006/bibliography"/>
  </ds:schemaRefs>
</ds:datastoreItem>
</file>

<file path=customXml/itemProps40.xml><?xml version="1.0" encoding="utf-8"?>
<ds:datastoreItem xmlns:ds="http://schemas.openxmlformats.org/officeDocument/2006/customXml" ds:itemID="{3333A993-4EB2-DA41-ACA0-48FC79D2376A}">
  <ds:schemaRefs>
    <ds:schemaRef ds:uri="http://schemas.openxmlformats.org/officeDocument/2006/bibliography"/>
  </ds:schemaRefs>
</ds:datastoreItem>
</file>

<file path=customXml/itemProps41.xml><?xml version="1.0" encoding="utf-8"?>
<ds:datastoreItem xmlns:ds="http://schemas.openxmlformats.org/officeDocument/2006/customXml" ds:itemID="{2E5DEC91-2C6D-CC4C-8249-2243B8872B7C}">
  <ds:schemaRefs>
    <ds:schemaRef ds:uri="http://schemas.openxmlformats.org/officeDocument/2006/bibliography"/>
  </ds:schemaRefs>
</ds:datastoreItem>
</file>

<file path=customXml/itemProps42.xml><?xml version="1.0" encoding="utf-8"?>
<ds:datastoreItem xmlns:ds="http://schemas.openxmlformats.org/officeDocument/2006/customXml" ds:itemID="{C7B9F078-6579-3048-8F77-0A1BFBE50EB5}">
  <ds:schemaRefs>
    <ds:schemaRef ds:uri="http://schemas.openxmlformats.org/officeDocument/2006/bibliography"/>
  </ds:schemaRefs>
</ds:datastoreItem>
</file>

<file path=customXml/itemProps43.xml><?xml version="1.0" encoding="utf-8"?>
<ds:datastoreItem xmlns:ds="http://schemas.openxmlformats.org/officeDocument/2006/customXml" ds:itemID="{45A40ADF-6C29-5B46-9442-170649B1FF55}">
  <ds:schemaRefs>
    <ds:schemaRef ds:uri="http://schemas.openxmlformats.org/officeDocument/2006/bibliography"/>
  </ds:schemaRefs>
</ds:datastoreItem>
</file>

<file path=customXml/itemProps44.xml><?xml version="1.0" encoding="utf-8"?>
<ds:datastoreItem xmlns:ds="http://schemas.openxmlformats.org/officeDocument/2006/customXml" ds:itemID="{2CDB284A-EB42-A541-A794-16C22D06FBAF}">
  <ds:schemaRefs>
    <ds:schemaRef ds:uri="http://schemas.openxmlformats.org/officeDocument/2006/bibliography"/>
  </ds:schemaRefs>
</ds:datastoreItem>
</file>

<file path=customXml/itemProps45.xml><?xml version="1.0" encoding="utf-8"?>
<ds:datastoreItem xmlns:ds="http://schemas.openxmlformats.org/officeDocument/2006/customXml" ds:itemID="{C79A6477-5706-A149-B0F0-251CEA5C5A7C}">
  <ds:schemaRefs>
    <ds:schemaRef ds:uri="http://schemas.openxmlformats.org/officeDocument/2006/bibliography"/>
  </ds:schemaRefs>
</ds:datastoreItem>
</file>

<file path=customXml/itemProps46.xml><?xml version="1.0" encoding="utf-8"?>
<ds:datastoreItem xmlns:ds="http://schemas.openxmlformats.org/officeDocument/2006/customXml" ds:itemID="{BA0A91BD-7DAC-E94F-AA41-E2F7EBD585CA}">
  <ds:schemaRefs>
    <ds:schemaRef ds:uri="http://schemas.openxmlformats.org/officeDocument/2006/bibliography"/>
  </ds:schemaRefs>
</ds:datastoreItem>
</file>

<file path=customXml/itemProps47.xml><?xml version="1.0" encoding="utf-8"?>
<ds:datastoreItem xmlns:ds="http://schemas.openxmlformats.org/officeDocument/2006/customXml" ds:itemID="{F04BEB2A-26EC-7E49-BDBB-F55817D2B2C7}">
  <ds:schemaRefs>
    <ds:schemaRef ds:uri="http://schemas.openxmlformats.org/officeDocument/2006/bibliography"/>
  </ds:schemaRefs>
</ds:datastoreItem>
</file>

<file path=customXml/itemProps48.xml><?xml version="1.0" encoding="utf-8"?>
<ds:datastoreItem xmlns:ds="http://schemas.openxmlformats.org/officeDocument/2006/customXml" ds:itemID="{0C8FE87B-2ADD-8746-A6B9-25F2E050672F}">
  <ds:schemaRefs>
    <ds:schemaRef ds:uri="http://schemas.openxmlformats.org/officeDocument/2006/bibliography"/>
  </ds:schemaRefs>
</ds:datastoreItem>
</file>

<file path=customXml/itemProps49.xml><?xml version="1.0" encoding="utf-8"?>
<ds:datastoreItem xmlns:ds="http://schemas.openxmlformats.org/officeDocument/2006/customXml" ds:itemID="{D00EB348-29F2-8644-BE4A-531FF5C0BB71}">
  <ds:schemaRefs>
    <ds:schemaRef ds:uri="http://schemas.openxmlformats.org/officeDocument/2006/bibliography"/>
  </ds:schemaRefs>
</ds:datastoreItem>
</file>

<file path=customXml/itemProps5.xml><?xml version="1.0" encoding="utf-8"?>
<ds:datastoreItem xmlns:ds="http://schemas.openxmlformats.org/officeDocument/2006/customXml" ds:itemID="{CF48F47E-EA88-5E47-B1FB-4863125B61ED}">
  <ds:schemaRefs>
    <ds:schemaRef ds:uri="http://schemas.openxmlformats.org/officeDocument/2006/bibliography"/>
  </ds:schemaRefs>
</ds:datastoreItem>
</file>

<file path=customXml/itemProps50.xml><?xml version="1.0" encoding="utf-8"?>
<ds:datastoreItem xmlns:ds="http://schemas.openxmlformats.org/officeDocument/2006/customXml" ds:itemID="{E7ACFBFE-012E-D44B-BC64-41DBE292ACAE}">
  <ds:schemaRefs>
    <ds:schemaRef ds:uri="http://schemas.openxmlformats.org/officeDocument/2006/bibliography"/>
  </ds:schemaRefs>
</ds:datastoreItem>
</file>

<file path=customXml/itemProps51.xml><?xml version="1.0" encoding="utf-8"?>
<ds:datastoreItem xmlns:ds="http://schemas.openxmlformats.org/officeDocument/2006/customXml" ds:itemID="{26E8120C-E88A-D943-BB6B-260A44CDB03B}">
  <ds:schemaRefs>
    <ds:schemaRef ds:uri="http://schemas.openxmlformats.org/officeDocument/2006/bibliography"/>
  </ds:schemaRefs>
</ds:datastoreItem>
</file>

<file path=customXml/itemProps52.xml><?xml version="1.0" encoding="utf-8"?>
<ds:datastoreItem xmlns:ds="http://schemas.openxmlformats.org/officeDocument/2006/customXml" ds:itemID="{211CD1BF-0D7A-0543-8203-ACDA56DDD008}">
  <ds:schemaRefs>
    <ds:schemaRef ds:uri="http://schemas.openxmlformats.org/officeDocument/2006/bibliography"/>
  </ds:schemaRefs>
</ds:datastoreItem>
</file>

<file path=customXml/itemProps53.xml><?xml version="1.0" encoding="utf-8"?>
<ds:datastoreItem xmlns:ds="http://schemas.openxmlformats.org/officeDocument/2006/customXml" ds:itemID="{71645744-74D1-6548-97E3-D2E9835A18BC}">
  <ds:schemaRefs>
    <ds:schemaRef ds:uri="http://schemas.openxmlformats.org/officeDocument/2006/bibliography"/>
  </ds:schemaRefs>
</ds:datastoreItem>
</file>

<file path=customXml/itemProps54.xml><?xml version="1.0" encoding="utf-8"?>
<ds:datastoreItem xmlns:ds="http://schemas.openxmlformats.org/officeDocument/2006/customXml" ds:itemID="{3C7F4499-D13B-2843-8695-CB3388999251}">
  <ds:schemaRefs>
    <ds:schemaRef ds:uri="http://schemas.openxmlformats.org/officeDocument/2006/bibliography"/>
  </ds:schemaRefs>
</ds:datastoreItem>
</file>

<file path=customXml/itemProps55.xml><?xml version="1.0" encoding="utf-8"?>
<ds:datastoreItem xmlns:ds="http://schemas.openxmlformats.org/officeDocument/2006/customXml" ds:itemID="{221314D1-EBFF-924C-A078-EF4B603C6A58}">
  <ds:schemaRefs>
    <ds:schemaRef ds:uri="http://schemas.openxmlformats.org/officeDocument/2006/bibliography"/>
  </ds:schemaRefs>
</ds:datastoreItem>
</file>

<file path=customXml/itemProps56.xml><?xml version="1.0" encoding="utf-8"?>
<ds:datastoreItem xmlns:ds="http://schemas.openxmlformats.org/officeDocument/2006/customXml" ds:itemID="{E0B69234-341D-A547-96A8-D9E5A9AC089B}">
  <ds:schemaRefs>
    <ds:schemaRef ds:uri="http://schemas.openxmlformats.org/officeDocument/2006/bibliography"/>
  </ds:schemaRefs>
</ds:datastoreItem>
</file>

<file path=customXml/itemProps57.xml><?xml version="1.0" encoding="utf-8"?>
<ds:datastoreItem xmlns:ds="http://schemas.openxmlformats.org/officeDocument/2006/customXml" ds:itemID="{2109B9F6-0A40-6C4B-9206-BF5ECA502E79}">
  <ds:schemaRefs>
    <ds:schemaRef ds:uri="http://schemas.openxmlformats.org/officeDocument/2006/bibliography"/>
  </ds:schemaRefs>
</ds:datastoreItem>
</file>

<file path=customXml/itemProps58.xml><?xml version="1.0" encoding="utf-8"?>
<ds:datastoreItem xmlns:ds="http://schemas.openxmlformats.org/officeDocument/2006/customXml" ds:itemID="{D6018DE2-BB0A-524D-BEF6-CA7BF30DFC90}">
  <ds:schemaRefs>
    <ds:schemaRef ds:uri="http://schemas.openxmlformats.org/officeDocument/2006/bibliography"/>
  </ds:schemaRefs>
</ds:datastoreItem>
</file>

<file path=customXml/itemProps59.xml><?xml version="1.0" encoding="utf-8"?>
<ds:datastoreItem xmlns:ds="http://schemas.openxmlformats.org/officeDocument/2006/customXml" ds:itemID="{5009571D-2D82-8D47-AC29-A63A63B0DCEC}">
  <ds:schemaRefs>
    <ds:schemaRef ds:uri="http://schemas.openxmlformats.org/officeDocument/2006/bibliography"/>
  </ds:schemaRefs>
</ds:datastoreItem>
</file>

<file path=customXml/itemProps6.xml><?xml version="1.0" encoding="utf-8"?>
<ds:datastoreItem xmlns:ds="http://schemas.openxmlformats.org/officeDocument/2006/customXml" ds:itemID="{71E508EB-D155-B741-B00C-6B44870F11E3}">
  <ds:schemaRefs>
    <ds:schemaRef ds:uri="http://schemas.openxmlformats.org/officeDocument/2006/bibliography"/>
  </ds:schemaRefs>
</ds:datastoreItem>
</file>

<file path=customXml/itemProps60.xml><?xml version="1.0" encoding="utf-8"?>
<ds:datastoreItem xmlns:ds="http://schemas.openxmlformats.org/officeDocument/2006/customXml" ds:itemID="{776AC1C3-7734-154A-ABE4-D8A722455A01}">
  <ds:schemaRefs>
    <ds:schemaRef ds:uri="http://schemas.openxmlformats.org/officeDocument/2006/bibliography"/>
  </ds:schemaRefs>
</ds:datastoreItem>
</file>

<file path=customXml/itemProps61.xml><?xml version="1.0" encoding="utf-8"?>
<ds:datastoreItem xmlns:ds="http://schemas.openxmlformats.org/officeDocument/2006/customXml" ds:itemID="{6FE74FDB-60F8-1D49-96F3-E9964EAE20BA}">
  <ds:schemaRefs>
    <ds:schemaRef ds:uri="http://schemas.openxmlformats.org/officeDocument/2006/bibliography"/>
  </ds:schemaRefs>
</ds:datastoreItem>
</file>

<file path=customXml/itemProps62.xml><?xml version="1.0" encoding="utf-8"?>
<ds:datastoreItem xmlns:ds="http://schemas.openxmlformats.org/officeDocument/2006/customXml" ds:itemID="{CDBF73EE-4F6C-0846-A8A9-450973E0C8B9}">
  <ds:schemaRefs>
    <ds:schemaRef ds:uri="http://schemas.openxmlformats.org/officeDocument/2006/bibliography"/>
  </ds:schemaRefs>
</ds:datastoreItem>
</file>

<file path=customXml/itemProps63.xml><?xml version="1.0" encoding="utf-8"?>
<ds:datastoreItem xmlns:ds="http://schemas.openxmlformats.org/officeDocument/2006/customXml" ds:itemID="{9DC2B46D-0991-F949-A40C-0862C98E4CBA}">
  <ds:schemaRefs>
    <ds:schemaRef ds:uri="http://schemas.openxmlformats.org/officeDocument/2006/bibliography"/>
  </ds:schemaRefs>
</ds:datastoreItem>
</file>

<file path=customXml/itemProps64.xml><?xml version="1.0" encoding="utf-8"?>
<ds:datastoreItem xmlns:ds="http://schemas.openxmlformats.org/officeDocument/2006/customXml" ds:itemID="{1A46F2B5-821E-F649-A2D1-3536E4586B30}">
  <ds:schemaRefs>
    <ds:schemaRef ds:uri="http://schemas.openxmlformats.org/officeDocument/2006/bibliography"/>
  </ds:schemaRefs>
</ds:datastoreItem>
</file>

<file path=customXml/itemProps65.xml><?xml version="1.0" encoding="utf-8"?>
<ds:datastoreItem xmlns:ds="http://schemas.openxmlformats.org/officeDocument/2006/customXml" ds:itemID="{978DB3AB-837C-5240-BB28-DFC69E3A84F3}">
  <ds:schemaRefs>
    <ds:schemaRef ds:uri="http://schemas.openxmlformats.org/officeDocument/2006/bibliography"/>
  </ds:schemaRefs>
</ds:datastoreItem>
</file>

<file path=customXml/itemProps66.xml><?xml version="1.0" encoding="utf-8"?>
<ds:datastoreItem xmlns:ds="http://schemas.openxmlformats.org/officeDocument/2006/customXml" ds:itemID="{C95D7762-AA74-5B41-AA87-1EB9712DAB8E}">
  <ds:schemaRefs>
    <ds:schemaRef ds:uri="http://schemas.openxmlformats.org/officeDocument/2006/bibliography"/>
  </ds:schemaRefs>
</ds:datastoreItem>
</file>

<file path=customXml/itemProps67.xml><?xml version="1.0" encoding="utf-8"?>
<ds:datastoreItem xmlns:ds="http://schemas.openxmlformats.org/officeDocument/2006/customXml" ds:itemID="{B35C1BB0-EEC1-7145-8A8F-612B97A0BD4C}">
  <ds:schemaRefs>
    <ds:schemaRef ds:uri="http://schemas.openxmlformats.org/officeDocument/2006/bibliography"/>
  </ds:schemaRefs>
</ds:datastoreItem>
</file>

<file path=customXml/itemProps68.xml><?xml version="1.0" encoding="utf-8"?>
<ds:datastoreItem xmlns:ds="http://schemas.openxmlformats.org/officeDocument/2006/customXml" ds:itemID="{2BC37D53-8687-C041-B996-E686089960F3}">
  <ds:schemaRefs>
    <ds:schemaRef ds:uri="http://schemas.openxmlformats.org/officeDocument/2006/bibliography"/>
  </ds:schemaRefs>
</ds:datastoreItem>
</file>

<file path=customXml/itemProps7.xml><?xml version="1.0" encoding="utf-8"?>
<ds:datastoreItem xmlns:ds="http://schemas.openxmlformats.org/officeDocument/2006/customXml" ds:itemID="{26C19AFA-944D-CE4D-849D-8FAA08F9F191}">
  <ds:schemaRefs>
    <ds:schemaRef ds:uri="http://schemas.openxmlformats.org/officeDocument/2006/bibliography"/>
  </ds:schemaRefs>
</ds:datastoreItem>
</file>

<file path=customXml/itemProps8.xml><?xml version="1.0" encoding="utf-8"?>
<ds:datastoreItem xmlns:ds="http://schemas.openxmlformats.org/officeDocument/2006/customXml" ds:itemID="{8C2FB290-E7F5-5349-A107-7A4362CBD428}">
  <ds:schemaRefs>
    <ds:schemaRef ds:uri="http://schemas.openxmlformats.org/officeDocument/2006/bibliography"/>
  </ds:schemaRefs>
</ds:datastoreItem>
</file>

<file path=customXml/itemProps9.xml><?xml version="1.0" encoding="utf-8"?>
<ds:datastoreItem xmlns:ds="http://schemas.openxmlformats.org/officeDocument/2006/customXml" ds:itemID="{4E5A6948-8F10-D34F-AE0E-77E92097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102</Pages>
  <Words>31060</Words>
  <Characters>177047</Characters>
  <Application>Microsoft Macintosh Word</Application>
  <DocSecurity>0</DocSecurity>
  <Lines>1475</Lines>
  <Paragraphs>415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mbudiu</dc:creator>
  <cp:keywords/>
  <dc:description/>
  <cp:lastModifiedBy>Mihai Budiu</cp:lastModifiedBy>
  <cp:revision>658</cp:revision>
  <cp:lastPrinted>2015-06-03T16:15:00Z</cp:lastPrinted>
  <dcterms:created xsi:type="dcterms:W3CDTF">2016-03-14T04:02:00Z</dcterms:created>
  <dcterms:modified xsi:type="dcterms:W3CDTF">2016-04-11T18:15:00Z</dcterms:modified>
</cp:coreProperties>
</file>